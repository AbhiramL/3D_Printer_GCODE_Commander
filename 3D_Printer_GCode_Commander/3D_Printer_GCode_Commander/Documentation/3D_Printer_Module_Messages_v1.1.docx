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247"/>
        <w:tblW w:w="7685" w:type="dxa"/>
        <w:jc w:val="center"/>
        <w:tblLayout w:type="fixed"/>
        <w:tblLook w:val="0000" w:firstRow="0" w:lastRow="0" w:firstColumn="0" w:lastColumn="0" w:noHBand="0" w:noVBand="0"/>
      </w:tblPr>
      <w:tblGrid>
        <w:gridCol w:w="7685"/>
      </w:tblGrid>
      <w:tr w:rsidR="001233F8" w:rsidRPr="0008681D" w14:paraId="66EAD562" w14:textId="77777777">
        <w:trPr>
          <w:jc w:val="center"/>
        </w:trPr>
        <w:tc>
          <w:tcPr>
            <w:tcW w:w="7685" w:type="dxa"/>
          </w:tcPr>
          <w:p w14:paraId="58198AB3" w14:textId="45B66A54" w:rsidR="001233F8" w:rsidRPr="0008681D" w:rsidRDefault="0008681D">
            <w:pPr>
              <w:pBdr>
                <w:bottom w:val="single" w:sz="48" w:space="12" w:color="000000"/>
              </w:pBdr>
              <w:tabs>
                <w:tab w:val="left" w:pos="7249"/>
              </w:tabs>
              <w:jc w:val="center"/>
              <w:rPr>
                <w:lang w:val="fr-FR"/>
              </w:rPr>
            </w:pPr>
            <w:r w:rsidRPr="0008681D">
              <w:rPr>
                <w:noProof/>
                <w:lang w:val="fr-FR"/>
              </w:rPr>
              <w:t>3D Printer Module Message Document</w:t>
            </w:r>
          </w:p>
        </w:tc>
      </w:tr>
      <w:tr w:rsidR="001233F8" w:rsidRPr="0008681D" w14:paraId="267ADBAB" w14:textId="77777777">
        <w:trPr>
          <w:trHeight w:val="1440"/>
          <w:jc w:val="center"/>
        </w:trPr>
        <w:tc>
          <w:tcPr>
            <w:tcW w:w="7685" w:type="dxa"/>
          </w:tcPr>
          <w:p w14:paraId="5A090111" w14:textId="77777777" w:rsidR="001233F8" w:rsidRPr="0008681D" w:rsidRDefault="001233F8">
            <w:pPr>
              <w:pStyle w:val="Title"/>
              <w:rPr>
                <w:color w:val="000000"/>
                <w:lang w:val="fr-FR"/>
              </w:rPr>
            </w:pPr>
          </w:p>
        </w:tc>
      </w:tr>
      <w:tr w:rsidR="001233F8" w14:paraId="40604BCC" w14:textId="77777777">
        <w:trPr>
          <w:trHeight w:val="1728"/>
          <w:jc w:val="center"/>
        </w:trPr>
        <w:tc>
          <w:tcPr>
            <w:tcW w:w="7685" w:type="dxa"/>
            <w:vAlign w:val="center"/>
          </w:tcPr>
          <w:p w14:paraId="09211987" w14:textId="77777777" w:rsidR="0008681D" w:rsidRDefault="0008681D">
            <w:pPr>
              <w:pStyle w:val="Title"/>
              <w:spacing w:before="240" w:after="60"/>
              <w:rPr>
                <w:color w:val="000000"/>
                <w:sz w:val="56"/>
                <w:szCs w:val="56"/>
              </w:rPr>
            </w:pPr>
            <w:r>
              <w:rPr>
                <w:color w:val="000000"/>
                <w:sz w:val="56"/>
                <w:szCs w:val="56"/>
              </w:rPr>
              <w:t>3D Printer</w:t>
            </w:r>
          </w:p>
          <w:p w14:paraId="284D3D64" w14:textId="6C107CE2" w:rsidR="001233F8" w:rsidRDefault="0008681D">
            <w:pPr>
              <w:pStyle w:val="Title"/>
              <w:spacing w:before="240" w:after="60"/>
              <w:rPr>
                <w:color w:val="000000"/>
                <w:sz w:val="56"/>
                <w:szCs w:val="56"/>
              </w:rPr>
            </w:pPr>
            <w:r>
              <w:rPr>
                <w:color w:val="000000"/>
                <w:sz w:val="56"/>
                <w:szCs w:val="56"/>
              </w:rPr>
              <w:t>Module Message Specification</w:t>
            </w:r>
          </w:p>
          <w:p w14:paraId="3638E970" w14:textId="77777777" w:rsidR="001233F8" w:rsidRDefault="001233F8">
            <w:pPr>
              <w:pStyle w:val="Title"/>
              <w:spacing w:before="240" w:after="60"/>
              <w:rPr>
                <w:color w:val="000000"/>
              </w:rPr>
            </w:pPr>
          </w:p>
        </w:tc>
      </w:tr>
    </w:tbl>
    <w:p w14:paraId="4948B058" w14:textId="77777777" w:rsidR="001233F8" w:rsidRDefault="001233F8">
      <w:pPr>
        <w:rPr>
          <w:color w:val="000000"/>
        </w:rPr>
      </w:pPr>
    </w:p>
    <w:p w14:paraId="04A1F4A4" w14:textId="77777777" w:rsidR="001233F8" w:rsidRDefault="001233F8">
      <w:pPr>
        <w:jc w:val="center"/>
        <w:rPr>
          <w:b/>
          <w:color w:val="000000"/>
        </w:rPr>
      </w:pPr>
    </w:p>
    <w:p w14:paraId="5432F4CB" w14:textId="77777777" w:rsidR="001233F8" w:rsidRDefault="001233F8">
      <w:pPr>
        <w:jc w:val="center"/>
        <w:rPr>
          <w:b/>
          <w:color w:val="000000"/>
        </w:rPr>
      </w:pPr>
    </w:p>
    <w:p w14:paraId="41E5F8F2" w14:textId="77777777" w:rsidR="001233F8" w:rsidRDefault="001233F8">
      <w:pPr>
        <w:jc w:val="center"/>
        <w:rPr>
          <w:b/>
          <w:color w:val="000000"/>
        </w:rPr>
      </w:pPr>
    </w:p>
    <w:p w14:paraId="2E8C36A7" w14:textId="77777777" w:rsidR="001233F8" w:rsidRDefault="001233F8">
      <w:pPr>
        <w:jc w:val="center"/>
        <w:rPr>
          <w:b/>
          <w:color w:val="000000"/>
        </w:rPr>
      </w:pPr>
    </w:p>
    <w:p w14:paraId="54197D3B" w14:textId="77777777" w:rsidR="001233F8" w:rsidRDefault="001233F8">
      <w:pPr>
        <w:jc w:val="center"/>
        <w:rPr>
          <w:b/>
          <w:color w:val="000000"/>
        </w:rPr>
      </w:pPr>
    </w:p>
    <w:p w14:paraId="70E63518" w14:textId="77777777" w:rsidR="001233F8" w:rsidRDefault="001233F8">
      <w:pPr>
        <w:jc w:val="center"/>
        <w:rPr>
          <w:b/>
          <w:color w:val="000000"/>
        </w:rPr>
      </w:pPr>
    </w:p>
    <w:p w14:paraId="4A8FD2CD" w14:textId="77777777" w:rsidR="001233F8" w:rsidRDefault="001233F8">
      <w:pPr>
        <w:jc w:val="center"/>
        <w:rPr>
          <w:b/>
          <w:color w:val="000000"/>
        </w:rPr>
      </w:pPr>
    </w:p>
    <w:p w14:paraId="0A96F0B2" w14:textId="77777777" w:rsidR="001233F8" w:rsidRDefault="001233F8">
      <w:pPr>
        <w:jc w:val="center"/>
        <w:rPr>
          <w:b/>
          <w:color w:val="000000"/>
        </w:rPr>
      </w:pPr>
    </w:p>
    <w:tbl>
      <w:tblPr>
        <w:tblStyle w:val="246"/>
        <w:tblW w:w="10368" w:type="dxa"/>
        <w:jc w:val="center"/>
        <w:tblLayout w:type="fixed"/>
        <w:tblLook w:val="0000" w:firstRow="0" w:lastRow="0" w:firstColumn="0" w:lastColumn="0" w:noHBand="0" w:noVBand="0"/>
      </w:tblPr>
      <w:tblGrid>
        <w:gridCol w:w="5203"/>
        <w:gridCol w:w="5165"/>
      </w:tblGrid>
      <w:tr w:rsidR="001233F8" w14:paraId="3E434051" w14:textId="77777777">
        <w:trPr>
          <w:jc w:val="center"/>
        </w:trPr>
        <w:tc>
          <w:tcPr>
            <w:tcW w:w="5203" w:type="dxa"/>
          </w:tcPr>
          <w:p w14:paraId="5B9C978E" w14:textId="77777777" w:rsidR="001233F8" w:rsidRDefault="008160FF">
            <w:pPr>
              <w:pStyle w:val="Title"/>
              <w:spacing w:before="120"/>
              <w:jc w:val="right"/>
              <w:rPr>
                <w:color w:val="000000"/>
                <w:sz w:val="32"/>
              </w:rPr>
            </w:pPr>
            <w:r>
              <w:rPr>
                <w:color w:val="000000"/>
                <w:sz w:val="32"/>
              </w:rPr>
              <w:t>Document Number:</w:t>
            </w:r>
          </w:p>
        </w:tc>
        <w:tc>
          <w:tcPr>
            <w:tcW w:w="5165" w:type="dxa"/>
          </w:tcPr>
          <w:p w14:paraId="216F19F3" w14:textId="4065841D" w:rsidR="001233F8" w:rsidRDefault="0061042A">
            <w:pPr>
              <w:pStyle w:val="Title"/>
              <w:spacing w:before="120"/>
              <w:jc w:val="left"/>
              <w:rPr>
                <w:color w:val="000000"/>
                <w:sz w:val="32"/>
              </w:rPr>
            </w:pPr>
            <w:sdt>
              <w:sdtPr>
                <w:tag w:val="goog_rdk_1"/>
                <w:id w:val="-1216354989"/>
                <w:showingPlcHdr/>
              </w:sdtPr>
              <w:sdtContent>
                <w:r w:rsidR="0008681D">
                  <w:t xml:space="preserve">     </w:t>
                </w:r>
              </w:sdtContent>
            </w:sdt>
          </w:p>
        </w:tc>
      </w:tr>
      <w:tr w:rsidR="001233F8" w14:paraId="432BB612" w14:textId="77777777">
        <w:trPr>
          <w:jc w:val="center"/>
        </w:trPr>
        <w:tc>
          <w:tcPr>
            <w:tcW w:w="5203" w:type="dxa"/>
          </w:tcPr>
          <w:p w14:paraId="35073061" w14:textId="77777777" w:rsidR="001233F8" w:rsidRDefault="008160FF">
            <w:pPr>
              <w:pStyle w:val="Title"/>
              <w:spacing w:before="120"/>
              <w:jc w:val="right"/>
              <w:rPr>
                <w:color w:val="000000"/>
                <w:sz w:val="32"/>
              </w:rPr>
            </w:pPr>
            <w:r>
              <w:rPr>
                <w:color w:val="000000"/>
                <w:sz w:val="32"/>
              </w:rPr>
              <w:t>Version:</w:t>
            </w:r>
          </w:p>
        </w:tc>
        <w:tc>
          <w:tcPr>
            <w:tcW w:w="5165" w:type="dxa"/>
          </w:tcPr>
          <w:p w14:paraId="6FD7C19E" w14:textId="77B28A09" w:rsidR="001233F8" w:rsidRDefault="0061042A">
            <w:pPr>
              <w:pStyle w:val="Title"/>
              <w:spacing w:before="120"/>
              <w:jc w:val="left"/>
              <w:rPr>
                <w:color w:val="000000"/>
                <w:sz w:val="32"/>
              </w:rPr>
            </w:pPr>
            <w:sdt>
              <w:sdtPr>
                <w:tag w:val="goog_rdk_3"/>
                <w:id w:val="-2587813"/>
              </w:sdtPr>
              <w:sdtContent>
                <w:r w:rsidR="0008681D">
                  <w:rPr>
                    <w:color w:val="000000"/>
                    <w:sz w:val="32"/>
                  </w:rPr>
                  <w:t>1.0</w:t>
                </w:r>
              </w:sdtContent>
            </w:sdt>
          </w:p>
        </w:tc>
      </w:tr>
      <w:tr w:rsidR="001233F8" w14:paraId="77D712F0" w14:textId="77777777">
        <w:trPr>
          <w:jc w:val="center"/>
        </w:trPr>
        <w:tc>
          <w:tcPr>
            <w:tcW w:w="5203" w:type="dxa"/>
          </w:tcPr>
          <w:p w14:paraId="7EF4AB20" w14:textId="77777777" w:rsidR="001233F8" w:rsidRDefault="008160FF">
            <w:pPr>
              <w:pStyle w:val="Title"/>
              <w:spacing w:before="120"/>
              <w:jc w:val="right"/>
              <w:rPr>
                <w:color w:val="000000"/>
                <w:sz w:val="32"/>
              </w:rPr>
            </w:pPr>
            <w:r>
              <w:rPr>
                <w:color w:val="000000"/>
                <w:sz w:val="32"/>
              </w:rPr>
              <w:t>Publication Date:</w:t>
            </w:r>
          </w:p>
        </w:tc>
        <w:tc>
          <w:tcPr>
            <w:tcW w:w="5165" w:type="dxa"/>
          </w:tcPr>
          <w:p w14:paraId="0B55DB9F" w14:textId="598C1513" w:rsidR="001233F8" w:rsidRDefault="0061042A">
            <w:pPr>
              <w:pStyle w:val="Title"/>
              <w:spacing w:before="120"/>
              <w:jc w:val="left"/>
              <w:rPr>
                <w:color w:val="000000"/>
                <w:sz w:val="32"/>
              </w:rPr>
            </w:pPr>
            <w:sdt>
              <w:sdtPr>
                <w:tag w:val="goog_rdk_8"/>
                <w:id w:val="-1457024428"/>
              </w:sdtPr>
              <w:sdtContent>
                <w:r w:rsidR="0008681D">
                  <w:rPr>
                    <w:color w:val="000000"/>
                    <w:sz w:val="32"/>
                  </w:rPr>
                  <w:t>06/28/</w:t>
                </w:r>
              </w:sdtContent>
            </w:sdt>
            <w:r w:rsidR="008160FF">
              <w:rPr>
                <w:color w:val="000000"/>
                <w:sz w:val="32"/>
              </w:rPr>
              <w:t>202</w:t>
            </w:r>
            <w:r w:rsidR="007519A5">
              <w:rPr>
                <w:color w:val="000000"/>
                <w:sz w:val="32"/>
              </w:rPr>
              <w:t>5</w:t>
            </w:r>
          </w:p>
        </w:tc>
      </w:tr>
    </w:tbl>
    <w:p w14:paraId="10FE7987" w14:textId="77777777" w:rsidR="001233F8" w:rsidRDefault="008160FF">
      <w:pPr>
        <w:pageBreakBefore/>
        <w:tabs>
          <w:tab w:val="center" w:pos="5184"/>
          <w:tab w:val="left" w:pos="9553"/>
        </w:tabs>
        <w:rPr>
          <w:rFonts w:ascii="Arial" w:eastAsia="Arial" w:hAnsi="Arial" w:cs="Arial"/>
          <w:b/>
          <w:color w:val="000000"/>
          <w:sz w:val="48"/>
          <w:szCs w:val="48"/>
        </w:rPr>
      </w:pPr>
      <w:r>
        <w:rPr>
          <w:rFonts w:ascii="Arial" w:eastAsia="Arial" w:hAnsi="Arial" w:cs="Arial"/>
          <w:b/>
          <w:color w:val="000000"/>
          <w:sz w:val="48"/>
          <w:szCs w:val="48"/>
        </w:rPr>
        <w:lastRenderedPageBreak/>
        <w:tab/>
        <w:t>Table Of Contents</w:t>
      </w:r>
      <w:r>
        <w:rPr>
          <w:rFonts w:ascii="Arial" w:eastAsia="Arial" w:hAnsi="Arial" w:cs="Arial"/>
          <w:b/>
          <w:color w:val="000000"/>
          <w:sz w:val="48"/>
          <w:szCs w:val="48"/>
        </w:rPr>
        <w:tab/>
      </w:r>
    </w:p>
    <w:sdt>
      <w:sdtPr>
        <w:rPr>
          <w:rFonts w:ascii="Times New Roman" w:hAnsi="Times New Roman"/>
          <w:b w:val="0"/>
          <w:noProof w:val="0"/>
          <w:spacing w:val="0"/>
          <w:kern w:val="0"/>
        </w:rPr>
        <w:id w:val="1322785056"/>
        <w:docPartObj>
          <w:docPartGallery w:val="Table of Contents"/>
          <w:docPartUnique/>
        </w:docPartObj>
      </w:sdtPr>
      <w:sdtContent>
        <w:p w14:paraId="6FA45C03" w14:textId="640C3E97" w:rsidR="0002403D" w:rsidRDefault="001233F8">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r>
            <w:fldChar w:fldCharType="begin"/>
          </w:r>
          <w:r>
            <w:instrText xml:space="preserve"> TOC \h \u \z \t "Heading 1,1,Heading 2,2,Heading 3,3,"</w:instrText>
          </w:r>
          <w:r>
            <w:fldChar w:fldCharType="separate"/>
          </w:r>
          <w:hyperlink w:anchor="_Toc202436038" w:history="1">
            <w:r w:rsidR="0002403D" w:rsidRPr="00FA60E7">
              <w:rPr>
                <w:rStyle w:val="Hyperlink"/>
              </w:rPr>
              <w:t>1</w:t>
            </w:r>
            <w:r w:rsidR="0002403D">
              <w:rPr>
                <w:rFonts w:asciiTheme="minorHAnsi" w:eastAsiaTheme="minorEastAsia" w:hAnsiTheme="minorHAnsi" w:cstheme="minorBidi"/>
                <w:b w:val="0"/>
                <w:spacing w:val="0"/>
                <w:kern w:val="2"/>
                <w:sz w:val="24"/>
                <w:lang w:eastAsia="en-US"/>
                <w14:ligatures w14:val="standardContextual"/>
              </w:rPr>
              <w:tab/>
            </w:r>
            <w:r w:rsidR="0002403D" w:rsidRPr="00FA60E7">
              <w:rPr>
                <w:rStyle w:val="Hyperlink"/>
              </w:rPr>
              <w:t>Introduction</w:t>
            </w:r>
            <w:r w:rsidR="0002403D">
              <w:rPr>
                <w:webHidden/>
              </w:rPr>
              <w:tab/>
            </w:r>
            <w:r w:rsidR="0002403D">
              <w:rPr>
                <w:webHidden/>
              </w:rPr>
              <w:fldChar w:fldCharType="begin"/>
            </w:r>
            <w:r w:rsidR="0002403D">
              <w:rPr>
                <w:webHidden/>
              </w:rPr>
              <w:instrText xml:space="preserve"> PAGEREF _Toc202436038 \h </w:instrText>
            </w:r>
            <w:r w:rsidR="0002403D">
              <w:rPr>
                <w:webHidden/>
              </w:rPr>
            </w:r>
            <w:r w:rsidR="0002403D">
              <w:rPr>
                <w:webHidden/>
              </w:rPr>
              <w:fldChar w:fldCharType="separate"/>
            </w:r>
            <w:r w:rsidR="0002403D">
              <w:rPr>
                <w:webHidden/>
              </w:rPr>
              <w:t>5</w:t>
            </w:r>
            <w:r w:rsidR="0002403D">
              <w:rPr>
                <w:webHidden/>
              </w:rPr>
              <w:fldChar w:fldCharType="end"/>
            </w:r>
          </w:hyperlink>
        </w:p>
        <w:p w14:paraId="0F6ADF5F" w14:textId="16D6C3D4"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39" w:history="1">
            <w:r w:rsidRPr="00FA60E7">
              <w:rPr>
                <w:rStyle w:val="Hyperlink"/>
                <w:b/>
              </w:rPr>
              <w:t>1.1</w:t>
            </w:r>
            <w:r>
              <w:rPr>
                <w:rFonts w:asciiTheme="minorHAnsi" w:eastAsiaTheme="minorEastAsia" w:hAnsiTheme="minorHAnsi" w:cstheme="minorBidi"/>
                <w:spacing w:val="0"/>
                <w:kern w:val="2"/>
                <w:sz w:val="24"/>
                <w:lang w:eastAsia="en-US"/>
                <w14:ligatures w14:val="standardContextual"/>
              </w:rPr>
              <w:tab/>
            </w:r>
            <w:r w:rsidRPr="00FA60E7">
              <w:rPr>
                <w:rStyle w:val="Hyperlink"/>
              </w:rPr>
              <w:t>Revision History</w:t>
            </w:r>
            <w:r>
              <w:rPr>
                <w:webHidden/>
              </w:rPr>
              <w:tab/>
            </w:r>
            <w:r>
              <w:rPr>
                <w:webHidden/>
              </w:rPr>
              <w:fldChar w:fldCharType="begin"/>
            </w:r>
            <w:r>
              <w:rPr>
                <w:webHidden/>
              </w:rPr>
              <w:instrText xml:space="preserve"> PAGEREF _Toc202436039 \h </w:instrText>
            </w:r>
            <w:r>
              <w:rPr>
                <w:webHidden/>
              </w:rPr>
            </w:r>
            <w:r>
              <w:rPr>
                <w:webHidden/>
              </w:rPr>
              <w:fldChar w:fldCharType="separate"/>
            </w:r>
            <w:r>
              <w:rPr>
                <w:webHidden/>
              </w:rPr>
              <w:t>5</w:t>
            </w:r>
            <w:r>
              <w:rPr>
                <w:webHidden/>
              </w:rPr>
              <w:fldChar w:fldCharType="end"/>
            </w:r>
          </w:hyperlink>
        </w:p>
        <w:p w14:paraId="1207F1CB" w14:textId="0D7C88A6"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0" w:history="1">
            <w:r w:rsidRPr="00FA60E7">
              <w:rPr>
                <w:rStyle w:val="Hyperlink"/>
                <w:b/>
              </w:rPr>
              <w:t>1.2</w:t>
            </w:r>
            <w:r>
              <w:rPr>
                <w:rFonts w:asciiTheme="minorHAnsi" w:eastAsiaTheme="minorEastAsia" w:hAnsiTheme="minorHAnsi" w:cstheme="minorBidi"/>
                <w:spacing w:val="0"/>
                <w:kern w:val="2"/>
                <w:sz w:val="24"/>
                <w:lang w:eastAsia="en-US"/>
                <w14:ligatures w14:val="standardContextual"/>
              </w:rPr>
              <w:tab/>
            </w:r>
            <w:r w:rsidRPr="00FA60E7">
              <w:rPr>
                <w:rStyle w:val="Hyperlink"/>
              </w:rPr>
              <w:t>References</w:t>
            </w:r>
            <w:r>
              <w:rPr>
                <w:webHidden/>
              </w:rPr>
              <w:tab/>
            </w:r>
            <w:r>
              <w:rPr>
                <w:webHidden/>
              </w:rPr>
              <w:fldChar w:fldCharType="begin"/>
            </w:r>
            <w:r>
              <w:rPr>
                <w:webHidden/>
              </w:rPr>
              <w:instrText xml:space="preserve"> PAGEREF _Toc202436040 \h </w:instrText>
            </w:r>
            <w:r>
              <w:rPr>
                <w:webHidden/>
              </w:rPr>
            </w:r>
            <w:r>
              <w:rPr>
                <w:webHidden/>
              </w:rPr>
              <w:fldChar w:fldCharType="separate"/>
            </w:r>
            <w:r>
              <w:rPr>
                <w:webHidden/>
              </w:rPr>
              <w:t>5</w:t>
            </w:r>
            <w:r>
              <w:rPr>
                <w:webHidden/>
              </w:rPr>
              <w:fldChar w:fldCharType="end"/>
            </w:r>
          </w:hyperlink>
        </w:p>
        <w:p w14:paraId="55D3A7A6" w14:textId="09C0E59E"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1" w:history="1">
            <w:r w:rsidRPr="00FA60E7">
              <w:rPr>
                <w:rStyle w:val="Hyperlink"/>
                <w:b/>
              </w:rPr>
              <w:t>1.3</w:t>
            </w:r>
            <w:r>
              <w:rPr>
                <w:rFonts w:asciiTheme="minorHAnsi" w:eastAsiaTheme="minorEastAsia" w:hAnsiTheme="minorHAnsi" w:cstheme="minorBidi"/>
                <w:spacing w:val="0"/>
                <w:kern w:val="2"/>
                <w:sz w:val="24"/>
                <w:lang w:eastAsia="en-US"/>
                <w14:ligatures w14:val="standardContextual"/>
              </w:rPr>
              <w:tab/>
            </w:r>
            <w:r w:rsidRPr="00FA60E7">
              <w:rPr>
                <w:rStyle w:val="Hyperlink"/>
              </w:rPr>
              <w:t>Glossary/Acronyms</w:t>
            </w:r>
            <w:r>
              <w:rPr>
                <w:webHidden/>
              </w:rPr>
              <w:tab/>
            </w:r>
            <w:r>
              <w:rPr>
                <w:webHidden/>
              </w:rPr>
              <w:fldChar w:fldCharType="begin"/>
            </w:r>
            <w:r>
              <w:rPr>
                <w:webHidden/>
              </w:rPr>
              <w:instrText xml:space="preserve"> PAGEREF _Toc202436041 \h </w:instrText>
            </w:r>
            <w:r>
              <w:rPr>
                <w:webHidden/>
              </w:rPr>
            </w:r>
            <w:r>
              <w:rPr>
                <w:webHidden/>
              </w:rPr>
              <w:fldChar w:fldCharType="separate"/>
            </w:r>
            <w:r>
              <w:rPr>
                <w:webHidden/>
              </w:rPr>
              <w:t>5</w:t>
            </w:r>
            <w:r>
              <w:rPr>
                <w:webHidden/>
              </w:rPr>
              <w:fldChar w:fldCharType="end"/>
            </w:r>
          </w:hyperlink>
        </w:p>
        <w:p w14:paraId="33D38045" w14:textId="4B49831D"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2" w:history="1">
            <w:r w:rsidRPr="00FA60E7">
              <w:rPr>
                <w:rStyle w:val="Hyperlink"/>
                <w:b/>
              </w:rPr>
              <w:t>1.4</w:t>
            </w:r>
            <w:r>
              <w:rPr>
                <w:rFonts w:asciiTheme="minorHAnsi" w:eastAsiaTheme="minorEastAsia" w:hAnsiTheme="minorHAnsi" w:cstheme="minorBidi"/>
                <w:spacing w:val="0"/>
                <w:kern w:val="2"/>
                <w:sz w:val="24"/>
                <w:lang w:eastAsia="en-US"/>
                <w14:ligatures w14:val="standardContextual"/>
              </w:rPr>
              <w:tab/>
            </w:r>
            <w:r w:rsidRPr="00FA60E7">
              <w:rPr>
                <w:rStyle w:val="Hyperlink"/>
              </w:rPr>
              <w:t>Document Conventions</w:t>
            </w:r>
            <w:r>
              <w:rPr>
                <w:webHidden/>
              </w:rPr>
              <w:tab/>
            </w:r>
            <w:r>
              <w:rPr>
                <w:webHidden/>
              </w:rPr>
              <w:fldChar w:fldCharType="begin"/>
            </w:r>
            <w:r>
              <w:rPr>
                <w:webHidden/>
              </w:rPr>
              <w:instrText xml:space="preserve"> PAGEREF _Toc202436042 \h </w:instrText>
            </w:r>
            <w:r>
              <w:rPr>
                <w:webHidden/>
              </w:rPr>
            </w:r>
            <w:r>
              <w:rPr>
                <w:webHidden/>
              </w:rPr>
              <w:fldChar w:fldCharType="separate"/>
            </w:r>
            <w:r>
              <w:rPr>
                <w:webHidden/>
              </w:rPr>
              <w:t>5</w:t>
            </w:r>
            <w:r>
              <w:rPr>
                <w:webHidden/>
              </w:rPr>
              <w:fldChar w:fldCharType="end"/>
            </w:r>
          </w:hyperlink>
        </w:p>
        <w:p w14:paraId="53EC9F4C" w14:textId="1E9F6941"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043" w:history="1">
            <w:r w:rsidRPr="00FA60E7">
              <w:rPr>
                <w:rStyle w:val="Hyperlink"/>
              </w:rPr>
              <w:t>2</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Features Overview and Host Usage</w:t>
            </w:r>
            <w:r>
              <w:rPr>
                <w:webHidden/>
              </w:rPr>
              <w:tab/>
            </w:r>
            <w:r>
              <w:rPr>
                <w:webHidden/>
              </w:rPr>
              <w:fldChar w:fldCharType="begin"/>
            </w:r>
            <w:r>
              <w:rPr>
                <w:webHidden/>
              </w:rPr>
              <w:instrText xml:space="preserve"> PAGEREF _Toc202436043 \h </w:instrText>
            </w:r>
            <w:r>
              <w:rPr>
                <w:webHidden/>
              </w:rPr>
            </w:r>
            <w:r>
              <w:rPr>
                <w:webHidden/>
              </w:rPr>
              <w:fldChar w:fldCharType="separate"/>
            </w:r>
            <w:r>
              <w:rPr>
                <w:webHidden/>
              </w:rPr>
              <w:t>6</w:t>
            </w:r>
            <w:r>
              <w:rPr>
                <w:webHidden/>
              </w:rPr>
              <w:fldChar w:fldCharType="end"/>
            </w:r>
          </w:hyperlink>
        </w:p>
        <w:p w14:paraId="37A80458" w14:textId="5C46A406" w:rsidR="0002403D" w:rsidRDefault="0002403D">
          <w:pPr>
            <w:pStyle w:val="TOC2"/>
            <w:tabs>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4" w:history="1">
            <w:r w:rsidRPr="00FA60E7">
              <w:rPr>
                <w:rStyle w:val="Hyperlink"/>
                <w:b/>
              </w:rPr>
              <w:t>2.1</w:t>
            </w:r>
            <w:r>
              <w:rPr>
                <w:webHidden/>
              </w:rPr>
              <w:tab/>
            </w:r>
            <w:r>
              <w:rPr>
                <w:webHidden/>
              </w:rPr>
              <w:fldChar w:fldCharType="begin"/>
            </w:r>
            <w:r>
              <w:rPr>
                <w:webHidden/>
              </w:rPr>
              <w:instrText xml:space="preserve"> PAGEREF _Toc202436044 \h </w:instrText>
            </w:r>
            <w:r>
              <w:rPr>
                <w:webHidden/>
              </w:rPr>
            </w:r>
            <w:r>
              <w:rPr>
                <w:webHidden/>
              </w:rPr>
              <w:fldChar w:fldCharType="separate"/>
            </w:r>
            <w:r>
              <w:rPr>
                <w:webHidden/>
              </w:rPr>
              <w:t>6</w:t>
            </w:r>
            <w:r>
              <w:rPr>
                <w:webHidden/>
              </w:rPr>
              <w:fldChar w:fldCharType="end"/>
            </w:r>
          </w:hyperlink>
        </w:p>
        <w:p w14:paraId="43BB86B9" w14:textId="7078D117" w:rsidR="0002403D" w:rsidRDefault="0002403D">
          <w:pPr>
            <w:pStyle w:val="TOC2"/>
            <w:tabs>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5" w:history="1">
            <w:r w:rsidRPr="00FA60E7">
              <w:rPr>
                <w:rStyle w:val="Hyperlink"/>
                <w:b/>
              </w:rPr>
              <w:t>2.2</w:t>
            </w:r>
            <w:r>
              <w:rPr>
                <w:webHidden/>
              </w:rPr>
              <w:tab/>
            </w:r>
            <w:r>
              <w:rPr>
                <w:webHidden/>
              </w:rPr>
              <w:fldChar w:fldCharType="begin"/>
            </w:r>
            <w:r>
              <w:rPr>
                <w:webHidden/>
              </w:rPr>
              <w:instrText xml:space="preserve"> PAGEREF _Toc202436045 \h </w:instrText>
            </w:r>
            <w:r>
              <w:rPr>
                <w:webHidden/>
              </w:rPr>
            </w:r>
            <w:r>
              <w:rPr>
                <w:webHidden/>
              </w:rPr>
              <w:fldChar w:fldCharType="separate"/>
            </w:r>
            <w:r>
              <w:rPr>
                <w:webHidden/>
              </w:rPr>
              <w:t>6</w:t>
            </w:r>
            <w:r>
              <w:rPr>
                <w:webHidden/>
              </w:rPr>
              <w:fldChar w:fldCharType="end"/>
            </w:r>
          </w:hyperlink>
        </w:p>
        <w:p w14:paraId="0C2C507C" w14:textId="4D5F6EAB" w:rsidR="0002403D" w:rsidRDefault="0002403D">
          <w:pPr>
            <w:pStyle w:val="TOC2"/>
            <w:tabs>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6" w:history="1">
            <w:r w:rsidRPr="00FA60E7">
              <w:rPr>
                <w:rStyle w:val="Hyperlink"/>
                <w:b/>
              </w:rPr>
              <w:t>2.3</w:t>
            </w:r>
            <w:r>
              <w:rPr>
                <w:webHidden/>
              </w:rPr>
              <w:tab/>
            </w:r>
            <w:r>
              <w:rPr>
                <w:webHidden/>
              </w:rPr>
              <w:fldChar w:fldCharType="begin"/>
            </w:r>
            <w:r>
              <w:rPr>
                <w:webHidden/>
              </w:rPr>
              <w:instrText xml:space="preserve"> PAGEREF _Toc202436046 \h </w:instrText>
            </w:r>
            <w:r>
              <w:rPr>
                <w:webHidden/>
              </w:rPr>
            </w:r>
            <w:r>
              <w:rPr>
                <w:webHidden/>
              </w:rPr>
              <w:fldChar w:fldCharType="separate"/>
            </w:r>
            <w:r>
              <w:rPr>
                <w:webHidden/>
              </w:rPr>
              <w:t>6</w:t>
            </w:r>
            <w:r>
              <w:rPr>
                <w:webHidden/>
              </w:rPr>
              <w:fldChar w:fldCharType="end"/>
            </w:r>
          </w:hyperlink>
        </w:p>
        <w:p w14:paraId="1B186065" w14:textId="7281B657"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047" w:history="1">
            <w:r w:rsidRPr="00FA60E7">
              <w:rPr>
                <w:rStyle w:val="Hyperlink"/>
              </w:rPr>
              <w:t>3</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Message Processing</w:t>
            </w:r>
            <w:r>
              <w:rPr>
                <w:webHidden/>
              </w:rPr>
              <w:tab/>
            </w:r>
            <w:r>
              <w:rPr>
                <w:webHidden/>
              </w:rPr>
              <w:fldChar w:fldCharType="begin"/>
            </w:r>
            <w:r>
              <w:rPr>
                <w:webHidden/>
              </w:rPr>
              <w:instrText xml:space="preserve"> PAGEREF _Toc202436047 \h </w:instrText>
            </w:r>
            <w:r>
              <w:rPr>
                <w:webHidden/>
              </w:rPr>
            </w:r>
            <w:r>
              <w:rPr>
                <w:webHidden/>
              </w:rPr>
              <w:fldChar w:fldCharType="separate"/>
            </w:r>
            <w:r>
              <w:rPr>
                <w:webHidden/>
              </w:rPr>
              <w:t>7</w:t>
            </w:r>
            <w:r>
              <w:rPr>
                <w:webHidden/>
              </w:rPr>
              <w:fldChar w:fldCharType="end"/>
            </w:r>
          </w:hyperlink>
        </w:p>
        <w:p w14:paraId="1136B0C7" w14:textId="45556B9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8" w:history="1">
            <w:r w:rsidRPr="00FA60E7">
              <w:rPr>
                <w:rStyle w:val="Hyperlink"/>
                <w:b/>
              </w:rPr>
              <w:t>3.1</w:t>
            </w:r>
            <w:r>
              <w:rPr>
                <w:rFonts w:asciiTheme="minorHAnsi" w:eastAsiaTheme="minorEastAsia" w:hAnsiTheme="minorHAnsi" w:cstheme="minorBidi"/>
                <w:spacing w:val="0"/>
                <w:kern w:val="2"/>
                <w:sz w:val="24"/>
                <w:lang w:eastAsia="en-US"/>
                <w14:ligatures w14:val="standardContextual"/>
              </w:rPr>
              <w:tab/>
            </w:r>
            <w:r w:rsidRPr="00FA60E7">
              <w:rPr>
                <w:rStyle w:val="Hyperlink"/>
              </w:rPr>
              <w:t>Error Responses</w:t>
            </w:r>
            <w:r>
              <w:rPr>
                <w:webHidden/>
              </w:rPr>
              <w:tab/>
            </w:r>
            <w:r>
              <w:rPr>
                <w:webHidden/>
              </w:rPr>
              <w:fldChar w:fldCharType="begin"/>
            </w:r>
            <w:r>
              <w:rPr>
                <w:webHidden/>
              </w:rPr>
              <w:instrText xml:space="preserve"> PAGEREF _Toc202436048 \h </w:instrText>
            </w:r>
            <w:r>
              <w:rPr>
                <w:webHidden/>
              </w:rPr>
            </w:r>
            <w:r>
              <w:rPr>
                <w:webHidden/>
              </w:rPr>
              <w:fldChar w:fldCharType="separate"/>
            </w:r>
            <w:r>
              <w:rPr>
                <w:webHidden/>
              </w:rPr>
              <w:t>7</w:t>
            </w:r>
            <w:r>
              <w:rPr>
                <w:webHidden/>
              </w:rPr>
              <w:fldChar w:fldCharType="end"/>
            </w:r>
          </w:hyperlink>
        </w:p>
        <w:p w14:paraId="7A286A9A" w14:textId="73BD1B4E"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49" w:history="1">
            <w:r w:rsidRPr="00FA60E7">
              <w:rPr>
                <w:rStyle w:val="Hyperlink"/>
                <w:b/>
              </w:rPr>
              <w:t>3.2</w:t>
            </w:r>
            <w:r>
              <w:rPr>
                <w:rFonts w:asciiTheme="minorHAnsi" w:eastAsiaTheme="minorEastAsia" w:hAnsiTheme="minorHAnsi" w:cstheme="minorBidi"/>
                <w:spacing w:val="0"/>
                <w:kern w:val="2"/>
                <w:sz w:val="24"/>
                <w:lang w:eastAsia="en-US"/>
                <w14:ligatures w14:val="standardContextual"/>
              </w:rPr>
              <w:tab/>
            </w:r>
            <w:r w:rsidRPr="00FA60E7">
              <w:rPr>
                <w:rStyle w:val="Hyperlink"/>
              </w:rPr>
              <w:t>Message Extensions</w:t>
            </w:r>
            <w:r>
              <w:rPr>
                <w:webHidden/>
              </w:rPr>
              <w:tab/>
            </w:r>
            <w:r>
              <w:rPr>
                <w:webHidden/>
              </w:rPr>
              <w:fldChar w:fldCharType="begin"/>
            </w:r>
            <w:r>
              <w:rPr>
                <w:webHidden/>
              </w:rPr>
              <w:instrText xml:space="preserve"> PAGEREF _Toc202436049 \h </w:instrText>
            </w:r>
            <w:r>
              <w:rPr>
                <w:webHidden/>
              </w:rPr>
            </w:r>
            <w:r>
              <w:rPr>
                <w:webHidden/>
              </w:rPr>
              <w:fldChar w:fldCharType="separate"/>
            </w:r>
            <w:r>
              <w:rPr>
                <w:webHidden/>
              </w:rPr>
              <w:t>7</w:t>
            </w:r>
            <w:r>
              <w:rPr>
                <w:webHidden/>
              </w:rPr>
              <w:fldChar w:fldCharType="end"/>
            </w:r>
          </w:hyperlink>
        </w:p>
        <w:p w14:paraId="7B8E8B81" w14:textId="3B4449AE"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050" w:history="1">
            <w:r w:rsidRPr="00FA60E7">
              <w:rPr>
                <w:rStyle w:val="Hyperlink"/>
              </w:rPr>
              <w:t>4</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Common Message Fields</w:t>
            </w:r>
            <w:r>
              <w:rPr>
                <w:webHidden/>
              </w:rPr>
              <w:tab/>
            </w:r>
            <w:r>
              <w:rPr>
                <w:webHidden/>
              </w:rPr>
              <w:fldChar w:fldCharType="begin"/>
            </w:r>
            <w:r>
              <w:rPr>
                <w:webHidden/>
              </w:rPr>
              <w:instrText xml:space="preserve"> PAGEREF _Toc202436050 \h </w:instrText>
            </w:r>
            <w:r>
              <w:rPr>
                <w:webHidden/>
              </w:rPr>
            </w:r>
            <w:r>
              <w:rPr>
                <w:webHidden/>
              </w:rPr>
              <w:fldChar w:fldCharType="separate"/>
            </w:r>
            <w:r>
              <w:rPr>
                <w:webHidden/>
              </w:rPr>
              <w:t>8</w:t>
            </w:r>
            <w:r>
              <w:rPr>
                <w:webHidden/>
              </w:rPr>
              <w:fldChar w:fldCharType="end"/>
            </w:r>
          </w:hyperlink>
        </w:p>
        <w:p w14:paraId="268AD3EB" w14:textId="256AF65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1" w:history="1">
            <w:r w:rsidRPr="00FA60E7">
              <w:rPr>
                <w:rStyle w:val="Hyperlink"/>
                <w:b/>
              </w:rPr>
              <w:t>4.1</w:t>
            </w:r>
            <w:r>
              <w:rPr>
                <w:rFonts w:asciiTheme="minorHAnsi" w:eastAsiaTheme="minorEastAsia" w:hAnsiTheme="minorHAnsi" w:cstheme="minorBidi"/>
                <w:spacing w:val="0"/>
                <w:kern w:val="2"/>
                <w:sz w:val="24"/>
                <w:lang w:eastAsia="en-US"/>
                <w14:ligatures w14:val="standardContextual"/>
              </w:rPr>
              <w:tab/>
            </w:r>
            <w:r w:rsidRPr="00FA60E7">
              <w:rPr>
                <w:rStyle w:val="Hyperlink"/>
              </w:rPr>
              <w:t>Sync</w:t>
            </w:r>
            <w:r>
              <w:rPr>
                <w:webHidden/>
              </w:rPr>
              <w:tab/>
            </w:r>
            <w:r>
              <w:rPr>
                <w:webHidden/>
              </w:rPr>
              <w:fldChar w:fldCharType="begin"/>
            </w:r>
            <w:r>
              <w:rPr>
                <w:webHidden/>
              </w:rPr>
              <w:instrText xml:space="preserve"> PAGEREF _Toc202436051 \h </w:instrText>
            </w:r>
            <w:r>
              <w:rPr>
                <w:webHidden/>
              </w:rPr>
            </w:r>
            <w:r>
              <w:rPr>
                <w:webHidden/>
              </w:rPr>
              <w:fldChar w:fldCharType="separate"/>
            </w:r>
            <w:r>
              <w:rPr>
                <w:webHidden/>
              </w:rPr>
              <w:t>8</w:t>
            </w:r>
            <w:r>
              <w:rPr>
                <w:webHidden/>
              </w:rPr>
              <w:fldChar w:fldCharType="end"/>
            </w:r>
          </w:hyperlink>
        </w:p>
        <w:p w14:paraId="36F0A22F" w14:textId="45DACF3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2" w:history="1">
            <w:r w:rsidRPr="00FA60E7">
              <w:rPr>
                <w:rStyle w:val="Hyperlink"/>
                <w:b/>
              </w:rPr>
              <w:t>4.2</w:t>
            </w:r>
            <w:r>
              <w:rPr>
                <w:rFonts w:asciiTheme="minorHAnsi" w:eastAsiaTheme="minorEastAsia" w:hAnsiTheme="minorHAnsi" w:cstheme="minorBidi"/>
                <w:spacing w:val="0"/>
                <w:kern w:val="2"/>
                <w:sz w:val="24"/>
                <w:lang w:eastAsia="en-US"/>
                <w14:ligatures w14:val="standardContextual"/>
              </w:rPr>
              <w:tab/>
            </w:r>
            <w:r w:rsidRPr="00FA60E7">
              <w:rPr>
                <w:rStyle w:val="Hyperlink"/>
              </w:rPr>
              <w:t>NumBytes</w:t>
            </w:r>
            <w:r>
              <w:rPr>
                <w:webHidden/>
              </w:rPr>
              <w:tab/>
            </w:r>
            <w:r>
              <w:rPr>
                <w:webHidden/>
              </w:rPr>
              <w:fldChar w:fldCharType="begin"/>
            </w:r>
            <w:r>
              <w:rPr>
                <w:webHidden/>
              </w:rPr>
              <w:instrText xml:space="preserve"> PAGEREF _Toc202436052 \h </w:instrText>
            </w:r>
            <w:r>
              <w:rPr>
                <w:webHidden/>
              </w:rPr>
            </w:r>
            <w:r>
              <w:rPr>
                <w:webHidden/>
              </w:rPr>
              <w:fldChar w:fldCharType="separate"/>
            </w:r>
            <w:r>
              <w:rPr>
                <w:webHidden/>
              </w:rPr>
              <w:t>8</w:t>
            </w:r>
            <w:r>
              <w:rPr>
                <w:webHidden/>
              </w:rPr>
              <w:fldChar w:fldCharType="end"/>
            </w:r>
          </w:hyperlink>
        </w:p>
        <w:p w14:paraId="488AA750" w14:textId="50DD54F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3" w:history="1">
            <w:r w:rsidRPr="00FA60E7">
              <w:rPr>
                <w:rStyle w:val="Hyperlink"/>
                <w:b/>
              </w:rPr>
              <w:t>4.3</w:t>
            </w:r>
            <w:r>
              <w:rPr>
                <w:rFonts w:asciiTheme="minorHAnsi" w:eastAsiaTheme="minorEastAsia" w:hAnsiTheme="minorHAnsi" w:cstheme="minorBidi"/>
                <w:spacing w:val="0"/>
                <w:kern w:val="2"/>
                <w:sz w:val="24"/>
                <w:lang w:eastAsia="en-US"/>
                <w14:ligatures w14:val="standardContextual"/>
              </w:rPr>
              <w:tab/>
            </w:r>
            <w:r w:rsidRPr="00FA60E7">
              <w:rPr>
                <w:rStyle w:val="Hyperlink"/>
              </w:rPr>
              <w:t>TransactionID</w:t>
            </w:r>
            <w:r>
              <w:rPr>
                <w:webHidden/>
              </w:rPr>
              <w:tab/>
            </w:r>
            <w:r>
              <w:rPr>
                <w:webHidden/>
              </w:rPr>
              <w:fldChar w:fldCharType="begin"/>
            </w:r>
            <w:r>
              <w:rPr>
                <w:webHidden/>
              </w:rPr>
              <w:instrText xml:space="preserve"> PAGEREF _Toc202436053 \h </w:instrText>
            </w:r>
            <w:r>
              <w:rPr>
                <w:webHidden/>
              </w:rPr>
            </w:r>
            <w:r>
              <w:rPr>
                <w:webHidden/>
              </w:rPr>
              <w:fldChar w:fldCharType="separate"/>
            </w:r>
            <w:r>
              <w:rPr>
                <w:webHidden/>
              </w:rPr>
              <w:t>8</w:t>
            </w:r>
            <w:r>
              <w:rPr>
                <w:webHidden/>
              </w:rPr>
              <w:fldChar w:fldCharType="end"/>
            </w:r>
          </w:hyperlink>
        </w:p>
        <w:p w14:paraId="0A41716C" w14:textId="5D69B21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4" w:history="1">
            <w:r w:rsidRPr="00FA60E7">
              <w:rPr>
                <w:rStyle w:val="Hyperlink"/>
                <w:b/>
              </w:rPr>
              <w:t>4.4</w:t>
            </w:r>
            <w:r>
              <w:rPr>
                <w:rFonts w:asciiTheme="minorHAnsi" w:eastAsiaTheme="minorEastAsia" w:hAnsiTheme="minorHAnsi" w:cstheme="minorBidi"/>
                <w:spacing w:val="0"/>
                <w:kern w:val="2"/>
                <w:sz w:val="24"/>
                <w:lang w:eastAsia="en-US"/>
                <w14:ligatures w14:val="standardContextual"/>
              </w:rPr>
              <w:tab/>
            </w:r>
            <w:r w:rsidRPr="00FA60E7">
              <w:rPr>
                <w:rStyle w:val="Hyperlink"/>
              </w:rPr>
              <w:t>CmdType</w:t>
            </w:r>
            <w:r>
              <w:rPr>
                <w:webHidden/>
              </w:rPr>
              <w:tab/>
            </w:r>
            <w:r>
              <w:rPr>
                <w:webHidden/>
              </w:rPr>
              <w:fldChar w:fldCharType="begin"/>
            </w:r>
            <w:r>
              <w:rPr>
                <w:webHidden/>
              </w:rPr>
              <w:instrText xml:space="preserve"> PAGEREF _Toc202436054 \h </w:instrText>
            </w:r>
            <w:r>
              <w:rPr>
                <w:webHidden/>
              </w:rPr>
            </w:r>
            <w:r>
              <w:rPr>
                <w:webHidden/>
              </w:rPr>
              <w:fldChar w:fldCharType="separate"/>
            </w:r>
            <w:r>
              <w:rPr>
                <w:webHidden/>
              </w:rPr>
              <w:t>8</w:t>
            </w:r>
            <w:r>
              <w:rPr>
                <w:webHidden/>
              </w:rPr>
              <w:fldChar w:fldCharType="end"/>
            </w:r>
          </w:hyperlink>
        </w:p>
        <w:p w14:paraId="0BA8E90C" w14:textId="1E7A3E54"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5" w:history="1">
            <w:r w:rsidRPr="00FA60E7">
              <w:rPr>
                <w:rStyle w:val="Hyperlink"/>
                <w:b/>
              </w:rPr>
              <w:t>4.5</w:t>
            </w:r>
            <w:r>
              <w:rPr>
                <w:rFonts w:asciiTheme="minorHAnsi" w:eastAsiaTheme="minorEastAsia" w:hAnsiTheme="minorHAnsi" w:cstheme="minorBidi"/>
                <w:spacing w:val="0"/>
                <w:kern w:val="2"/>
                <w:sz w:val="24"/>
                <w:lang w:eastAsia="en-US"/>
                <w14:ligatures w14:val="standardContextual"/>
              </w:rPr>
              <w:tab/>
            </w:r>
            <w:r w:rsidRPr="00FA60E7">
              <w:rPr>
                <w:rStyle w:val="Hyperlink"/>
              </w:rPr>
              <w:t>CmdID</w:t>
            </w:r>
            <w:r>
              <w:rPr>
                <w:webHidden/>
              </w:rPr>
              <w:tab/>
            </w:r>
            <w:r>
              <w:rPr>
                <w:webHidden/>
              </w:rPr>
              <w:fldChar w:fldCharType="begin"/>
            </w:r>
            <w:r>
              <w:rPr>
                <w:webHidden/>
              </w:rPr>
              <w:instrText xml:space="preserve"> PAGEREF _Toc202436055 \h </w:instrText>
            </w:r>
            <w:r>
              <w:rPr>
                <w:webHidden/>
              </w:rPr>
            </w:r>
            <w:r>
              <w:rPr>
                <w:webHidden/>
              </w:rPr>
              <w:fldChar w:fldCharType="separate"/>
            </w:r>
            <w:r>
              <w:rPr>
                <w:webHidden/>
              </w:rPr>
              <w:t>9</w:t>
            </w:r>
            <w:r>
              <w:rPr>
                <w:webHidden/>
              </w:rPr>
              <w:fldChar w:fldCharType="end"/>
            </w:r>
          </w:hyperlink>
        </w:p>
        <w:p w14:paraId="6A01164C" w14:textId="2438521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6" w:history="1">
            <w:r w:rsidRPr="00FA60E7">
              <w:rPr>
                <w:rStyle w:val="Hyperlink"/>
                <w:b/>
              </w:rPr>
              <w:t>4.6</w:t>
            </w:r>
            <w:r>
              <w:rPr>
                <w:rFonts w:asciiTheme="minorHAnsi" w:eastAsiaTheme="minorEastAsia" w:hAnsiTheme="minorHAnsi" w:cstheme="minorBidi"/>
                <w:spacing w:val="0"/>
                <w:kern w:val="2"/>
                <w:sz w:val="24"/>
                <w:lang w:eastAsia="en-US"/>
                <w14:ligatures w14:val="standardContextual"/>
              </w:rPr>
              <w:tab/>
            </w:r>
            <w:r w:rsidRPr="00FA60E7">
              <w:rPr>
                <w:rStyle w:val="Hyperlink"/>
              </w:rPr>
              <w:t>Checksum</w:t>
            </w:r>
            <w:r>
              <w:rPr>
                <w:webHidden/>
              </w:rPr>
              <w:tab/>
            </w:r>
            <w:r>
              <w:rPr>
                <w:webHidden/>
              </w:rPr>
              <w:fldChar w:fldCharType="begin"/>
            </w:r>
            <w:r>
              <w:rPr>
                <w:webHidden/>
              </w:rPr>
              <w:instrText xml:space="preserve"> PAGEREF _Toc202436056 \h </w:instrText>
            </w:r>
            <w:r>
              <w:rPr>
                <w:webHidden/>
              </w:rPr>
            </w:r>
            <w:r>
              <w:rPr>
                <w:webHidden/>
              </w:rPr>
              <w:fldChar w:fldCharType="separate"/>
            </w:r>
            <w:r>
              <w:rPr>
                <w:webHidden/>
              </w:rPr>
              <w:t>9</w:t>
            </w:r>
            <w:r>
              <w:rPr>
                <w:webHidden/>
              </w:rPr>
              <w:fldChar w:fldCharType="end"/>
            </w:r>
          </w:hyperlink>
        </w:p>
        <w:p w14:paraId="46C15081" w14:textId="1D21A006"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7" w:history="1">
            <w:r w:rsidRPr="00FA60E7">
              <w:rPr>
                <w:rStyle w:val="Hyperlink"/>
                <w:b/>
              </w:rPr>
              <w:t>4.7</w:t>
            </w:r>
            <w:r>
              <w:rPr>
                <w:rFonts w:asciiTheme="minorHAnsi" w:eastAsiaTheme="minorEastAsia" w:hAnsiTheme="minorHAnsi" w:cstheme="minorBidi"/>
                <w:spacing w:val="0"/>
                <w:kern w:val="2"/>
                <w:sz w:val="24"/>
                <w:lang w:eastAsia="en-US"/>
                <w14:ligatures w14:val="standardContextual"/>
              </w:rPr>
              <w:tab/>
            </w:r>
            <w:r w:rsidRPr="00FA60E7">
              <w:rPr>
                <w:rStyle w:val="Hyperlink"/>
              </w:rPr>
              <w:t>Parameter field</w:t>
            </w:r>
            <w:r>
              <w:rPr>
                <w:webHidden/>
              </w:rPr>
              <w:tab/>
            </w:r>
            <w:r>
              <w:rPr>
                <w:webHidden/>
              </w:rPr>
              <w:fldChar w:fldCharType="begin"/>
            </w:r>
            <w:r>
              <w:rPr>
                <w:webHidden/>
              </w:rPr>
              <w:instrText xml:space="preserve"> PAGEREF _Toc202436057 \h </w:instrText>
            </w:r>
            <w:r>
              <w:rPr>
                <w:webHidden/>
              </w:rPr>
            </w:r>
            <w:r>
              <w:rPr>
                <w:webHidden/>
              </w:rPr>
              <w:fldChar w:fldCharType="separate"/>
            </w:r>
            <w:r>
              <w:rPr>
                <w:webHidden/>
              </w:rPr>
              <w:t>9</w:t>
            </w:r>
            <w:r>
              <w:rPr>
                <w:webHidden/>
              </w:rPr>
              <w:fldChar w:fldCharType="end"/>
            </w:r>
          </w:hyperlink>
        </w:p>
        <w:p w14:paraId="013A381D" w14:textId="09D9CB1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58" w:history="1">
            <w:r w:rsidRPr="00FA60E7">
              <w:rPr>
                <w:rStyle w:val="Hyperlink"/>
                <w:b/>
              </w:rPr>
              <w:t>4.8</w:t>
            </w:r>
            <w:r>
              <w:rPr>
                <w:rFonts w:asciiTheme="minorHAnsi" w:eastAsiaTheme="minorEastAsia" w:hAnsiTheme="minorHAnsi" w:cstheme="minorBidi"/>
                <w:spacing w:val="0"/>
                <w:kern w:val="2"/>
                <w:sz w:val="24"/>
                <w:lang w:eastAsia="en-US"/>
                <w14:ligatures w14:val="standardContextual"/>
              </w:rPr>
              <w:tab/>
            </w:r>
            <w:r w:rsidRPr="00FA60E7">
              <w:rPr>
                <w:rStyle w:val="Hyperlink"/>
              </w:rPr>
              <w:t>Message Format</w:t>
            </w:r>
            <w:r>
              <w:rPr>
                <w:webHidden/>
              </w:rPr>
              <w:tab/>
            </w:r>
            <w:r>
              <w:rPr>
                <w:webHidden/>
              </w:rPr>
              <w:fldChar w:fldCharType="begin"/>
            </w:r>
            <w:r>
              <w:rPr>
                <w:webHidden/>
              </w:rPr>
              <w:instrText xml:space="preserve"> PAGEREF _Toc202436058 \h </w:instrText>
            </w:r>
            <w:r>
              <w:rPr>
                <w:webHidden/>
              </w:rPr>
            </w:r>
            <w:r>
              <w:rPr>
                <w:webHidden/>
              </w:rPr>
              <w:fldChar w:fldCharType="separate"/>
            </w:r>
            <w:r>
              <w:rPr>
                <w:webHidden/>
              </w:rPr>
              <w:t>9</w:t>
            </w:r>
            <w:r>
              <w:rPr>
                <w:webHidden/>
              </w:rPr>
              <w:fldChar w:fldCharType="end"/>
            </w:r>
          </w:hyperlink>
        </w:p>
        <w:p w14:paraId="31875C72" w14:textId="5E627B8C"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059" w:history="1">
            <w:r w:rsidRPr="00FA60E7">
              <w:rPr>
                <w:rStyle w:val="Hyperlink"/>
              </w:rPr>
              <w:t>5</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Module Messages</w:t>
            </w:r>
            <w:r>
              <w:rPr>
                <w:webHidden/>
              </w:rPr>
              <w:tab/>
            </w:r>
            <w:r>
              <w:rPr>
                <w:webHidden/>
              </w:rPr>
              <w:fldChar w:fldCharType="begin"/>
            </w:r>
            <w:r>
              <w:rPr>
                <w:webHidden/>
              </w:rPr>
              <w:instrText xml:space="preserve"> PAGEREF _Toc202436059 \h </w:instrText>
            </w:r>
            <w:r>
              <w:rPr>
                <w:webHidden/>
              </w:rPr>
            </w:r>
            <w:r>
              <w:rPr>
                <w:webHidden/>
              </w:rPr>
              <w:fldChar w:fldCharType="separate"/>
            </w:r>
            <w:r>
              <w:rPr>
                <w:webHidden/>
              </w:rPr>
              <w:t>10</w:t>
            </w:r>
            <w:r>
              <w:rPr>
                <w:webHidden/>
              </w:rPr>
              <w:fldChar w:fldCharType="end"/>
            </w:r>
          </w:hyperlink>
        </w:p>
        <w:p w14:paraId="30F245D3" w14:textId="15B15D2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0" w:history="1">
            <w:r w:rsidRPr="00FA60E7">
              <w:rPr>
                <w:rStyle w:val="Hyperlink"/>
                <w:b/>
              </w:rPr>
              <w:t>5.1</w:t>
            </w:r>
            <w:r>
              <w:rPr>
                <w:rFonts w:asciiTheme="minorHAnsi" w:eastAsiaTheme="minorEastAsia" w:hAnsiTheme="minorHAnsi" w:cstheme="minorBidi"/>
                <w:spacing w:val="0"/>
                <w:kern w:val="2"/>
                <w:sz w:val="24"/>
                <w:lang w:eastAsia="en-US"/>
                <w14:ligatures w14:val="standardContextual"/>
              </w:rPr>
              <w:tab/>
            </w:r>
            <w:r w:rsidRPr="00FA60E7">
              <w:rPr>
                <w:rStyle w:val="Hyperlink"/>
              </w:rPr>
              <w:t>Module Identify Command</w:t>
            </w:r>
            <w:r>
              <w:rPr>
                <w:webHidden/>
              </w:rPr>
              <w:tab/>
            </w:r>
            <w:r>
              <w:rPr>
                <w:webHidden/>
              </w:rPr>
              <w:fldChar w:fldCharType="begin"/>
            </w:r>
            <w:r>
              <w:rPr>
                <w:webHidden/>
              </w:rPr>
              <w:instrText xml:space="preserve"> PAGEREF _Toc202436060 \h </w:instrText>
            </w:r>
            <w:r>
              <w:rPr>
                <w:webHidden/>
              </w:rPr>
            </w:r>
            <w:r>
              <w:rPr>
                <w:webHidden/>
              </w:rPr>
              <w:fldChar w:fldCharType="separate"/>
            </w:r>
            <w:r>
              <w:rPr>
                <w:webHidden/>
              </w:rPr>
              <w:t>10</w:t>
            </w:r>
            <w:r>
              <w:rPr>
                <w:webHidden/>
              </w:rPr>
              <w:fldChar w:fldCharType="end"/>
            </w:r>
          </w:hyperlink>
        </w:p>
        <w:p w14:paraId="596D8EC6" w14:textId="21496D7B"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1" w:history="1">
            <w:r w:rsidRPr="00FA60E7">
              <w:rPr>
                <w:rStyle w:val="Hyperlink"/>
                <w:b/>
              </w:rPr>
              <w:t>5.2</w:t>
            </w:r>
            <w:r>
              <w:rPr>
                <w:rFonts w:asciiTheme="minorHAnsi" w:eastAsiaTheme="minorEastAsia" w:hAnsiTheme="minorHAnsi" w:cstheme="minorBidi"/>
                <w:spacing w:val="0"/>
                <w:kern w:val="2"/>
                <w:sz w:val="24"/>
                <w:lang w:eastAsia="en-US"/>
                <w14:ligatures w14:val="standardContextual"/>
              </w:rPr>
              <w:tab/>
            </w:r>
            <w:r w:rsidRPr="00FA60E7">
              <w:rPr>
                <w:rStyle w:val="Hyperlink"/>
              </w:rPr>
              <w:t>Module Identify Response</w:t>
            </w:r>
            <w:r>
              <w:rPr>
                <w:webHidden/>
              </w:rPr>
              <w:tab/>
            </w:r>
            <w:r>
              <w:rPr>
                <w:webHidden/>
              </w:rPr>
              <w:fldChar w:fldCharType="begin"/>
            </w:r>
            <w:r>
              <w:rPr>
                <w:webHidden/>
              </w:rPr>
              <w:instrText xml:space="preserve"> PAGEREF _Toc202436061 \h </w:instrText>
            </w:r>
            <w:r>
              <w:rPr>
                <w:webHidden/>
              </w:rPr>
            </w:r>
            <w:r>
              <w:rPr>
                <w:webHidden/>
              </w:rPr>
              <w:fldChar w:fldCharType="separate"/>
            </w:r>
            <w:r>
              <w:rPr>
                <w:webHidden/>
              </w:rPr>
              <w:t>10</w:t>
            </w:r>
            <w:r>
              <w:rPr>
                <w:webHidden/>
              </w:rPr>
              <w:fldChar w:fldCharType="end"/>
            </w:r>
          </w:hyperlink>
        </w:p>
        <w:p w14:paraId="5B0B1F54" w14:textId="41CCCBB4"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2" w:history="1">
            <w:r w:rsidRPr="00FA60E7">
              <w:rPr>
                <w:rStyle w:val="Hyperlink"/>
                <w:b/>
              </w:rPr>
              <w:t>5.3</w:t>
            </w:r>
            <w:r>
              <w:rPr>
                <w:rFonts w:asciiTheme="minorHAnsi" w:eastAsiaTheme="minorEastAsia" w:hAnsiTheme="minorHAnsi" w:cstheme="minorBidi"/>
                <w:spacing w:val="0"/>
                <w:kern w:val="2"/>
                <w:sz w:val="24"/>
                <w:lang w:eastAsia="en-US"/>
                <w14:ligatures w14:val="standardContextual"/>
              </w:rPr>
              <w:tab/>
            </w:r>
            <w:r w:rsidRPr="00FA60E7">
              <w:rPr>
                <w:rStyle w:val="Hyperlink"/>
              </w:rPr>
              <w:t>Generic Response</w:t>
            </w:r>
            <w:r>
              <w:rPr>
                <w:webHidden/>
              </w:rPr>
              <w:tab/>
            </w:r>
            <w:r>
              <w:rPr>
                <w:webHidden/>
              </w:rPr>
              <w:fldChar w:fldCharType="begin"/>
            </w:r>
            <w:r>
              <w:rPr>
                <w:webHidden/>
              </w:rPr>
              <w:instrText xml:space="preserve"> PAGEREF _Toc202436062 \h </w:instrText>
            </w:r>
            <w:r>
              <w:rPr>
                <w:webHidden/>
              </w:rPr>
            </w:r>
            <w:r>
              <w:rPr>
                <w:webHidden/>
              </w:rPr>
              <w:fldChar w:fldCharType="separate"/>
            </w:r>
            <w:r>
              <w:rPr>
                <w:webHidden/>
              </w:rPr>
              <w:t>11</w:t>
            </w:r>
            <w:r>
              <w:rPr>
                <w:webHidden/>
              </w:rPr>
              <w:fldChar w:fldCharType="end"/>
            </w:r>
          </w:hyperlink>
        </w:p>
        <w:p w14:paraId="54BDB022" w14:textId="2FAF93F5"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3" w:history="1">
            <w:r w:rsidRPr="00FA60E7">
              <w:rPr>
                <w:rStyle w:val="Hyperlink"/>
                <w:b/>
              </w:rPr>
              <w:t>5.4</w:t>
            </w:r>
            <w:r>
              <w:rPr>
                <w:rFonts w:asciiTheme="minorHAnsi" w:eastAsiaTheme="minorEastAsia" w:hAnsiTheme="minorHAnsi" w:cstheme="minorBidi"/>
                <w:spacing w:val="0"/>
                <w:kern w:val="2"/>
                <w:sz w:val="24"/>
                <w:lang w:eastAsia="en-US"/>
                <w14:ligatures w14:val="standardContextual"/>
              </w:rPr>
              <w:tab/>
            </w:r>
            <w:r w:rsidRPr="00FA60E7">
              <w:rPr>
                <w:rStyle w:val="Hyperlink"/>
              </w:rPr>
              <w:t>Power Down Dispatch</w:t>
            </w:r>
            <w:r>
              <w:rPr>
                <w:webHidden/>
              </w:rPr>
              <w:tab/>
            </w:r>
            <w:r>
              <w:rPr>
                <w:webHidden/>
              </w:rPr>
              <w:fldChar w:fldCharType="begin"/>
            </w:r>
            <w:r>
              <w:rPr>
                <w:webHidden/>
              </w:rPr>
              <w:instrText xml:space="preserve"> PAGEREF _Toc202436063 \h </w:instrText>
            </w:r>
            <w:r>
              <w:rPr>
                <w:webHidden/>
              </w:rPr>
            </w:r>
            <w:r>
              <w:rPr>
                <w:webHidden/>
              </w:rPr>
              <w:fldChar w:fldCharType="separate"/>
            </w:r>
            <w:r>
              <w:rPr>
                <w:webHidden/>
              </w:rPr>
              <w:t>12</w:t>
            </w:r>
            <w:r>
              <w:rPr>
                <w:webHidden/>
              </w:rPr>
              <w:fldChar w:fldCharType="end"/>
            </w:r>
          </w:hyperlink>
        </w:p>
        <w:p w14:paraId="0C1AE14C" w14:textId="10C29B41"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4" w:history="1">
            <w:r w:rsidRPr="00FA60E7">
              <w:rPr>
                <w:rStyle w:val="Hyperlink"/>
                <w:b/>
              </w:rPr>
              <w:t>5.5</w:t>
            </w:r>
            <w:r>
              <w:rPr>
                <w:rFonts w:asciiTheme="minorHAnsi" w:eastAsiaTheme="minorEastAsia" w:hAnsiTheme="minorHAnsi" w:cstheme="minorBidi"/>
                <w:spacing w:val="0"/>
                <w:kern w:val="2"/>
                <w:sz w:val="24"/>
                <w:lang w:eastAsia="en-US"/>
                <w14:ligatures w14:val="standardContextual"/>
              </w:rPr>
              <w:tab/>
            </w:r>
            <w:r w:rsidRPr="00FA60E7">
              <w:rPr>
                <w:rStyle w:val="Hyperlink"/>
              </w:rPr>
              <w:t>Power Down Response</w:t>
            </w:r>
            <w:r>
              <w:rPr>
                <w:webHidden/>
              </w:rPr>
              <w:tab/>
            </w:r>
            <w:r>
              <w:rPr>
                <w:webHidden/>
              </w:rPr>
              <w:fldChar w:fldCharType="begin"/>
            </w:r>
            <w:r>
              <w:rPr>
                <w:webHidden/>
              </w:rPr>
              <w:instrText xml:space="preserve"> PAGEREF _Toc202436064 \h </w:instrText>
            </w:r>
            <w:r>
              <w:rPr>
                <w:webHidden/>
              </w:rPr>
            </w:r>
            <w:r>
              <w:rPr>
                <w:webHidden/>
              </w:rPr>
              <w:fldChar w:fldCharType="separate"/>
            </w:r>
            <w:r>
              <w:rPr>
                <w:webHidden/>
              </w:rPr>
              <w:t>12</w:t>
            </w:r>
            <w:r>
              <w:rPr>
                <w:webHidden/>
              </w:rPr>
              <w:fldChar w:fldCharType="end"/>
            </w:r>
          </w:hyperlink>
        </w:p>
        <w:p w14:paraId="7E41C505" w14:textId="40F3072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5" w:history="1">
            <w:r w:rsidRPr="00FA60E7">
              <w:rPr>
                <w:rStyle w:val="Hyperlink"/>
                <w:b/>
              </w:rPr>
              <w:t>5.6</w:t>
            </w:r>
            <w:r>
              <w:rPr>
                <w:rFonts w:asciiTheme="minorHAnsi" w:eastAsiaTheme="minorEastAsia" w:hAnsiTheme="minorHAnsi" w:cstheme="minorBidi"/>
                <w:spacing w:val="0"/>
                <w:kern w:val="2"/>
                <w:sz w:val="24"/>
                <w:lang w:eastAsia="en-US"/>
                <w14:ligatures w14:val="standardContextual"/>
              </w:rPr>
              <w:tab/>
            </w:r>
            <w:r w:rsidRPr="00FA60E7">
              <w:rPr>
                <w:rStyle w:val="Hyperlink"/>
              </w:rPr>
              <w:t>Package Dispatch</w:t>
            </w:r>
            <w:r>
              <w:rPr>
                <w:webHidden/>
              </w:rPr>
              <w:tab/>
            </w:r>
            <w:r>
              <w:rPr>
                <w:webHidden/>
              </w:rPr>
              <w:fldChar w:fldCharType="begin"/>
            </w:r>
            <w:r>
              <w:rPr>
                <w:webHidden/>
              </w:rPr>
              <w:instrText xml:space="preserve"> PAGEREF _Toc202436065 \h </w:instrText>
            </w:r>
            <w:r>
              <w:rPr>
                <w:webHidden/>
              </w:rPr>
            </w:r>
            <w:r>
              <w:rPr>
                <w:webHidden/>
              </w:rPr>
              <w:fldChar w:fldCharType="separate"/>
            </w:r>
            <w:r>
              <w:rPr>
                <w:webHidden/>
              </w:rPr>
              <w:t>13</w:t>
            </w:r>
            <w:r>
              <w:rPr>
                <w:webHidden/>
              </w:rPr>
              <w:fldChar w:fldCharType="end"/>
            </w:r>
          </w:hyperlink>
        </w:p>
        <w:p w14:paraId="3C305BA9" w14:textId="3C026F2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6" w:history="1">
            <w:r w:rsidRPr="00FA60E7">
              <w:rPr>
                <w:rStyle w:val="Hyperlink"/>
                <w:b/>
              </w:rPr>
              <w:t>5.7</w:t>
            </w:r>
            <w:r>
              <w:rPr>
                <w:rFonts w:asciiTheme="minorHAnsi" w:eastAsiaTheme="minorEastAsia" w:hAnsiTheme="minorHAnsi" w:cstheme="minorBidi"/>
                <w:spacing w:val="0"/>
                <w:kern w:val="2"/>
                <w:sz w:val="24"/>
                <w:lang w:eastAsia="en-US"/>
                <w14:ligatures w14:val="standardContextual"/>
              </w:rPr>
              <w:tab/>
            </w:r>
            <w:r w:rsidRPr="00FA60E7">
              <w:rPr>
                <w:rStyle w:val="Hyperlink"/>
              </w:rPr>
              <w:t>Package Response</w:t>
            </w:r>
            <w:r>
              <w:rPr>
                <w:webHidden/>
              </w:rPr>
              <w:tab/>
            </w:r>
            <w:r>
              <w:rPr>
                <w:webHidden/>
              </w:rPr>
              <w:fldChar w:fldCharType="begin"/>
            </w:r>
            <w:r>
              <w:rPr>
                <w:webHidden/>
              </w:rPr>
              <w:instrText xml:space="preserve"> PAGEREF _Toc202436066 \h </w:instrText>
            </w:r>
            <w:r>
              <w:rPr>
                <w:webHidden/>
              </w:rPr>
            </w:r>
            <w:r>
              <w:rPr>
                <w:webHidden/>
              </w:rPr>
              <w:fldChar w:fldCharType="separate"/>
            </w:r>
            <w:r>
              <w:rPr>
                <w:webHidden/>
              </w:rPr>
              <w:t>14</w:t>
            </w:r>
            <w:r>
              <w:rPr>
                <w:webHidden/>
              </w:rPr>
              <w:fldChar w:fldCharType="end"/>
            </w:r>
          </w:hyperlink>
        </w:p>
        <w:p w14:paraId="26392C33" w14:textId="1F2C688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7" w:history="1">
            <w:r w:rsidRPr="00FA60E7">
              <w:rPr>
                <w:rStyle w:val="Hyperlink"/>
                <w:b/>
              </w:rPr>
              <w:t>5.8</w:t>
            </w:r>
            <w:r>
              <w:rPr>
                <w:rFonts w:asciiTheme="minorHAnsi" w:eastAsiaTheme="minorEastAsia" w:hAnsiTheme="minorHAnsi" w:cstheme="minorBidi"/>
                <w:spacing w:val="0"/>
                <w:kern w:val="2"/>
                <w:sz w:val="24"/>
                <w:lang w:eastAsia="en-US"/>
                <w14:ligatures w14:val="standardContextual"/>
              </w:rPr>
              <w:tab/>
            </w:r>
            <w:r w:rsidRPr="00FA60E7">
              <w:rPr>
                <w:rStyle w:val="Hyperlink"/>
              </w:rPr>
              <w:t>Package Error Response</w:t>
            </w:r>
            <w:r>
              <w:rPr>
                <w:webHidden/>
              </w:rPr>
              <w:tab/>
            </w:r>
            <w:r>
              <w:rPr>
                <w:webHidden/>
              </w:rPr>
              <w:fldChar w:fldCharType="begin"/>
            </w:r>
            <w:r>
              <w:rPr>
                <w:webHidden/>
              </w:rPr>
              <w:instrText xml:space="preserve"> PAGEREF _Toc202436067 \h </w:instrText>
            </w:r>
            <w:r>
              <w:rPr>
                <w:webHidden/>
              </w:rPr>
            </w:r>
            <w:r>
              <w:rPr>
                <w:webHidden/>
              </w:rPr>
              <w:fldChar w:fldCharType="separate"/>
            </w:r>
            <w:r>
              <w:rPr>
                <w:webHidden/>
              </w:rPr>
              <w:t>16</w:t>
            </w:r>
            <w:r>
              <w:rPr>
                <w:webHidden/>
              </w:rPr>
              <w:fldChar w:fldCharType="end"/>
            </w:r>
          </w:hyperlink>
        </w:p>
        <w:p w14:paraId="7A617724" w14:textId="50E0D22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8" w:history="1">
            <w:r w:rsidRPr="00FA60E7">
              <w:rPr>
                <w:rStyle w:val="Hyperlink"/>
                <w:b/>
              </w:rPr>
              <w:t>5.9</w:t>
            </w:r>
            <w:r>
              <w:rPr>
                <w:rFonts w:asciiTheme="minorHAnsi" w:eastAsiaTheme="minorEastAsia" w:hAnsiTheme="minorHAnsi" w:cstheme="minorBidi"/>
                <w:spacing w:val="0"/>
                <w:kern w:val="2"/>
                <w:sz w:val="24"/>
                <w:lang w:eastAsia="en-US"/>
                <w14:ligatures w14:val="standardContextual"/>
              </w:rPr>
              <w:tab/>
            </w:r>
            <w:r w:rsidRPr="00FA60E7">
              <w:rPr>
                <w:rStyle w:val="Hyperlink"/>
              </w:rPr>
              <w:t>IP Device Authentication Dispatch</w:t>
            </w:r>
            <w:r>
              <w:rPr>
                <w:webHidden/>
              </w:rPr>
              <w:tab/>
            </w:r>
            <w:r>
              <w:rPr>
                <w:webHidden/>
              </w:rPr>
              <w:fldChar w:fldCharType="begin"/>
            </w:r>
            <w:r>
              <w:rPr>
                <w:webHidden/>
              </w:rPr>
              <w:instrText xml:space="preserve"> PAGEREF _Toc202436068 \h </w:instrText>
            </w:r>
            <w:r>
              <w:rPr>
                <w:webHidden/>
              </w:rPr>
            </w:r>
            <w:r>
              <w:rPr>
                <w:webHidden/>
              </w:rPr>
              <w:fldChar w:fldCharType="separate"/>
            </w:r>
            <w:r>
              <w:rPr>
                <w:webHidden/>
              </w:rPr>
              <w:t>17</w:t>
            </w:r>
            <w:r>
              <w:rPr>
                <w:webHidden/>
              </w:rPr>
              <w:fldChar w:fldCharType="end"/>
            </w:r>
          </w:hyperlink>
        </w:p>
        <w:p w14:paraId="08249F63" w14:textId="4BCD9C7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69" w:history="1">
            <w:r w:rsidRPr="00FA60E7">
              <w:rPr>
                <w:rStyle w:val="Hyperlink"/>
                <w:b/>
              </w:rPr>
              <w:t>5.10</w:t>
            </w:r>
            <w:r>
              <w:rPr>
                <w:rFonts w:asciiTheme="minorHAnsi" w:eastAsiaTheme="minorEastAsia" w:hAnsiTheme="minorHAnsi" w:cstheme="minorBidi"/>
                <w:spacing w:val="0"/>
                <w:kern w:val="2"/>
                <w:sz w:val="24"/>
                <w:lang w:eastAsia="en-US"/>
                <w14:ligatures w14:val="standardContextual"/>
              </w:rPr>
              <w:tab/>
            </w:r>
            <w:r w:rsidRPr="00FA60E7">
              <w:rPr>
                <w:rStyle w:val="Hyperlink"/>
              </w:rPr>
              <w:t>IP Device Authentication Response</w:t>
            </w:r>
            <w:r>
              <w:rPr>
                <w:webHidden/>
              </w:rPr>
              <w:tab/>
            </w:r>
            <w:r>
              <w:rPr>
                <w:webHidden/>
              </w:rPr>
              <w:fldChar w:fldCharType="begin"/>
            </w:r>
            <w:r>
              <w:rPr>
                <w:webHidden/>
              </w:rPr>
              <w:instrText xml:space="preserve"> PAGEREF _Toc202436069 \h </w:instrText>
            </w:r>
            <w:r>
              <w:rPr>
                <w:webHidden/>
              </w:rPr>
            </w:r>
            <w:r>
              <w:rPr>
                <w:webHidden/>
              </w:rPr>
              <w:fldChar w:fldCharType="separate"/>
            </w:r>
            <w:r>
              <w:rPr>
                <w:webHidden/>
              </w:rPr>
              <w:t>18</w:t>
            </w:r>
            <w:r>
              <w:rPr>
                <w:webHidden/>
              </w:rPr>
              <w:fldChar w:fldCharType="end"/>
            </w:r>
          </w:hyperlink>
        </w:p>
        <w:p w14:paraId="00033D76" w14:textId="66413C0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0" w:history="1">
            <w:r w:rsidRPr="00FA60E7">
              <w:rPr>
                <w:rStyle w:val="Hyperlink"/>
                <w:b/>
              </w:rPr>
              <w:t>5.11</w:t>
            </w:r>
            <w:r>
              <w:rPr>
                <w:rFonts w:asciiTheme="minorHAnsi" w:eastAsiaTheme="minorEastAsia" w:hAnsiTheme="minorHAnsi" w:cstheme="minorBidi"/>
                <w:spacing w:val="0"/>
                <w:kern w:val="2"/>
                <w:sz w:val="24"/>
                <w:lang w:eastAsia="en-US"/>
                <w14:ligatures w14:val="standardContextual"/>
              </w:rPr>
              <w:tab/>
            </w:r>
            <w:r w:rsidRPr="00FA60E7">
              <w:rPr>
                <w:rStyle w:val="Hyperlink"/>
              </w:rPr>
              <w:t>IP Device Authentication Error Response</w:t>
            </w:r>
            <w:r>
              <w:rPr>
                <w:webHidden/>
              </w:rPr>
              <w:tab/>
            </w:r>
            <w:r>
              <w:rPr>
                <w:webHidden/>
              </w:rPr>
              <w:fldChar w:fldCharType="begin"/>
            </w:r>
            <w:r>
              <w:rPr>
                <w:webHidden/>
              </w:rPr>
              <w:instrText xml:space="preserve"> PAGEREF _Toc202436070 \h </w:instrText>
            </w:r>
            <w:r>
              <w:rPr>
                <w:webHidden/>
              </w:rPr>
            </w:r>
            <w:r>
              <w:rPr>
                <w:webHidden/>
              </w:rPr>
              <w:fldChar w:fldCharType="separate"/>
            </w:r>
            <w:r>
              <w:rPr>
                <w:webHidden/>
              </w:rPr>
              <w:t>18</w:t>
            </w:r>
            <w:r>
              <w:rPr>
                <w:webHidden/>
              </w:rPr>
              <w:fldChar w:fldCharType="end"/>
            </w:r>
          </w:hyperlink>
        </w:p>
        <w:p w14:paraId="17597697" w14:textId="668B79F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1" w:history="1">
            <w:r w:rsidRPr="00FA60E7">
              <w:rPr>
                <w:rStyle w:val="Hyperlink"/>
                <w:b/>
              </w:rPr>
              <w:t>5.12</w:t>
            </w:r>
            <w:r>
              <w:rPr>
                <w:rFonts w:asciiTheme="minorHAnsi" w:eastAsiaTheme="minorEastAsia" w:hAnsiTheme="minorHAnsi" w:cstheme="minorBidi"/>
                <w:spacing w:val="0"/>
                <w:kern w:val="2"/>
                <w:sz w:val="24"/>
                <w:lang w:eastAsia="en-US"/>
                <w14:ligatures w14:val="standardContextual"/>
              </w:rPr>
              <w:tab/>
            </w:r>
            <w:r w:rsidRPr="00FA60E7">
              <w:rPr>
                <w:rStyle w:val="Hyperlink"/>
              </w:rPr>
              <w:t>Authorization Pellet Dispatch</w:t>
            </w:r>
            <w:r>
              <w:rPr>
                <w:webHidden/>
              </w:rPr>
              <w:tab/>
            </w:r>
            <w:r>
              <w:rPr>
                <w:webHidden/>
              </w:rPr>
              <w:fldChar w:fldCharType="begin"/>
            </w:r>
            <w:r>
              <w:rPr>
                <w:webHidden/>
              </w:rPr>
              <w:instrText xml:space="preserve"> PAGEREF _Toc202436071 \h </w:instrText>
            </w:r>
            <w:r>
              <w:rPr>
                <w:webHidden/>
              </w:rPr>
            </w:r>
            <w:r>
              <w:rPr>
                <w:webHidden/>
              </w:rPr>
              <w:fldChar w:fldCharType="separate"/>
            </w:r>
            <w:r>
              <w:rPr>
                <w:webHidden/>
              </w:rPr>
              <w:t>19</w:t>
            </w:r>
            <w:r>
              <w:rPr>
                <w:webHidden/>
              </w:rPr>
              <w:fldChar w:fldCharType="end"/>
            </w:r>
          </w:hyperlink>
        </w:p>
        <w:p w14:paraId="5E274477" w14:textId="5860B74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2" w:history="1">
            <w:r w:rsidRPr="00FA60E7">
              <w:rPr>
                <w:rStyle w:val="Hyperlink"/>
                <w:b/>
              </w:rPr>
              <w:t>5.13</w:t>
            </w:r>
            <w:r>
              <w:rPr>
                <w:rFonts w:asciiTheme="minorHAnsi" w:eastAsiaTheme="minorEastAsia" w:hAnsiTheme="minorHAnsi" w:cstheme="minorBidi"/>
                <w:spacing w:val="0"/>
                <w:kern w:val="2"/>
                <w:sz w:val="24"/>
                <w:lang w:eastAsia="en-US"/>
                <w14:ligatures w14:val="standardContextual"/>
              </w:rPr>
              <w:tab/>
            </w:r>
            <w:r w:rsidRPr="00FA60E7">
              <w:rPr>
                <w:rStyle w:val="Hyperlink"/>
              </w:rPr>
              <w:t>Authorization Pellet Response</w:t>
            </w:r>
            <w:r>
              <w:rPr>
                <w:webHidden/>
              </w:rPr>
              <w:tab/>
            </w:r>
            <w:r>
              <w:rPr>
                <w:webHidden/>
              </w:rPr>
              <w:fldChar w:fldCharType="begin"/>
            </w:r>
            <w:r>
              <w:rPr>
                <w:webHidden/>
              </w:rPr>
              <w:instrText xml:space="preserve"> PAGEREF _Toc202436072 \h </w:instrText>
            </w:r>
            <w:r>
              <w:rPr>
                <w:webHidden/>
              </w:rPr>
            </w:r>
            <w:r>
              <w:rPr>
                <w:webHidden/>
              </w:rPr>
              <w:fldChar w:fldCharType="separate"/>
            </w:r>
            <w:r>
              <w:rPr>
                <w:webHidden/>
              </w:rPr>
              <w:t>20</w:t>
            </w:r>
            <w:r>
              <w:rPr>
                <w:webHidden/>
              </w:rPr>
              <w:fldChar w:fldCharType="end"/>
            </w:r>
          </w:hyperlink>
        </w:p>
        <w:p w14:paraId="237A6715" w14:textId="2C63F81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3" w:history="1">
            <w:r w:rsidRPr="00FA60E7">
              <w:rPr>
                <w:rStyle w:val="Hyperlink"/>
                <w:b/>
              </w:rPr>
              <w:t>5.14</w:t>
            </w:r>
            <w:r>
              <w:rPr>
                <w:rFonts w:asciiTheme="minorHAnsi" w:eastAsiaTheme="minorEastAsia" w:hAnsiTheme="minorHAnsi" w:cstheme="minorBidi"/>
                <w:spacing w:val="0"/>
                <w:kern w:val="2"/>
                <w:sz w:val="24"/>
                <w:lang w:eastAsia="en-US"/>
                <w14:ligatures w14:val="standardContextual"/>
              </w:rPr>
              <w:tab/>
            </w:r>
            <w:r w:rsidRPr="00FA60E7">
              <w:rPr>
                <w:rStyle w:val="Hyperlink"/>
              </w:rPr>
              <w:t>Authorization Pellet Error Response</w:t>
            </w:r>
            <w:r>
              <w:rPr>
                <w:webHidden/>
              </w:rPr>
              <w:tab/>
            </w:r>
            <w:r>
              <w:rPr>
                <w:webHidden/>
              </w:rPr>
              <w:fldChar w:fldCharType="begin"/>
            </w:r>
            <w:r>
              <w:rPr>
                <w:webHidden/>
              </w:rPr>
              <w:instrText xml:space="preserve"> PAGEREF _Toc202436073 \h </w:instrText>
            </w:r>
            <w:r>
              <w:rPr>
                <w:webHidden/>
              </w:rPr>
            </w:r>
            <w:r>
              <w:rPr>
                <w:webHidden/>
              </w:rPr>
              <w:fldChar w:fldCharType="separate"/>
            </w:r>
            <w:r>
              <w:rPr>
                <w:webHidden/>
              </w:rPr>
              <w:t>20</w:t>
            </w:r>
            <w:r>
              <w:rPr>
                <w:webHidden/>
              </w:rPr>
              <w:fldChar w:fldCharType="end"/>
            </w:r>
          </w:hyperlink>
        </w:p>
        <w:p w14:paraId="29D14455" w14:textId="0B5F298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4" w:history="1">
            <w:r w:rsidRPr="00FA60E7">
              <w:rPr>
                <w:rStyle w:val="Hyperlink"/>
                <w:b/>
              </w:rPr>
              <w:t>5.15</w:t>
            </w:r>
            <w:r>
              <w:rPr>
                <w:rFonts w:asciiTheme="minorHAnsi" w:eastAsiaTheme="minorEastAsia" w:hAnsiTheme="minorHAnsi" w:cstheme="minorBidi"/>
                <w:spacing w:val="0"/>
                <w:kern w:val="2"/>
                <w:sz w:val="24"/>
                <w:lang w:eastAsia="en-US"/>
                <w14:ligatures w14:val="standardContextual"/>
              </w:rPr>
              <w:tab/>
            </w:r>
            <w:r w:rsidRPr="00FA60E7">
              <w:rPr>
                <w:rStyle w:val="Hyperlink"/>
              </w:rPr>
              <w:t>CA Container Dispatch</w:t>
            </w:r>
            <w:r>
              <w:rPr>
                <w:webHidden/>
              </w:rPr>
              <w:tab/>
            </w:r>
            <w:r>
              <w:rPr>
                <w:webHidden/>
              </w:rPr>
              <w:fldChar w:fldCharType="begin"/>
            </w:r>
            <w:r>
              <w:rPr>
                <w:webHidden/>
              </w:rPr>
              <w:instrText xml:space="preserve"> PAGEREF _Toc202436074 \h </w:instrText>
            </w:r>
            <w:r>
              <w:rPr>
                <w:webHidden/>
              </w:rPr>
            </w:r>
            <w:r>
              <w:rPr>
                <w:webHidden/>
              </w:rPr>
              <w:fldChar w:fldCharType="separate"/>
            </w:r>
            <w:r>
              <w:rPr>
                <w:webHidden/>
              </w:rPr>
              <w:t>21</w:t>
            </w:r>
            <w:r>
              <w:rPr>
                <w:webHidden/>
              </w:rPr>
              <w:fldChar w:fldCharType="end"/>
            </w:r>
          </w:hyperlink>
        </w:p>
        <w:p w14:paraId="5C373117" w14:textId="238377A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5" w:history="1">
            <w:r w:rsidRPr="00FA60E7">
              <w:rPr>
                <w:rStyle w:val="Hyperlink"/>
                <w:b/>
              </w:rPr>
              <w:t>5.16</w:t>
            </w:r>
            <w:r>
              <w:rPr>
                <w:rFonts w:asciiTheme="minorHAnsi" w:eastAsiaTheme="minorEastAsia" w:hAnsiTheme="minorHAnsi" w:cstheme="minorBidi"/>
                <w:spacing w:val="0"/>
                <w:kern w:val="2"/>
                <w:sz w:val="24"/>
                <w:lang w:eastAsia="en-US"/>
                <w14:ligatures w14:val="standardContextual"/>
              </w:rPr>
              <w:tab/>
            </w:r>
            <w:r w:rsidRPr="00FA60E7">
              <w:rPr>
                <w:rStyle w:val="Hyperlink"/>
              </w:rPr>
              <w:t>CA Container Error Response</w:t>
            </w:r>
            <w:r>
              <w:rPr>
                <w:webHidden/>
              </w:rPr>
              <w:tab/>
            </w:r>
            <w:r>
              <w:rPr>
                <w:webHidden/>
              </w:rPr>
              <w:fldChar w:fldCharType="begin"/>
            </w:r>
            <w:r>
              <w:rPr>
                <w:webHidden/>
              </w:rPr>
              <w:instrText xml:space="preserve"> PAGEREF _Toc202436075 \h </w:instrText>
            </w:r>
            <w:r>
              <w:rPr>
                <w:webHidden/>
              </w:rPr>
            </w:r>
            <w:r>
              <w:rPr>
                <w:webHidden/>
              </w:rPr>
              <w:fldChar w:fldCharType="separate"/>
            </w:r>
            <w:r>
              <w:rPr>
                <w:webHidden/>
              </w:rPr>
              <w:t>22</w:t>
            </w:r>
            <w:r>
              <w:rPr>
                <w:webHidden/>
              </w:rPr>
              <w:fldChar w:fldCharType="end"/>
            </w:r>
          </w:hyperlink>
        </w:p>
        <w:p w14:paraId="4C6332BF" w14:textId="5512EF6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6" w:history="1">
            <w:r w:rsidRPr="00FA60E7">
              <w:rPr>
                <w:rStyle w:val="Hyperlink"/>
                <w:b/>
              </w:rPr>
              <w:t>5.17</w:t>
            </w:r>
            <w:r>
              <w:rPr>
                <w:rFonts w:asciiTheme="minorHAnsi" w:eastAsiaTheme="minorEastAsia" w:hAnsiTheme="minorHAnsi" w:cstheme="minorBidi"/>
                <w:spacing w:val="0"/>
                <w:kern w:val="2"/>
                <w:sz w:val="24"/>
                <w:lang w:eastAsia="en-US"/>
                <w14:ligatures w14:val="standardContextual"/>
              </w:rPr>
              <w:tab/>
            </w:r>
            <w:r w:rsidRPr="00FA60E7">
              <w:rPr>
                <w:rStyle w:val="Hyperlink"/>
              </w:rPr>
              <w:t>Tunnel Dispatch</w:t>
            </w:r>
            <w:r>
              <w:rPr>
                <w:webHidden/>
              </w:rPr>
              <w:tab/>
            </w:r>
            <w:r>
              <w:rPr>
                <w:webHidden/>
              </w:rPr>
              <w:fldChar w:fldCharType="begin"/>
            </w:r>
            <w:r>
              <w:rPr>
                <w:webHidden/>
              </w:rPr>
              <w:instrText xml:space="preserve"> PAGEREF _Toc202436076 \h </w:instrText>
            </w:r>
            <w:r>
              <w:rPr>
                <w:webHidden/>
              </w:rPr>
            </w:r>
            <w:r>
              <w:rPr>
                <w:webHidden/>
              </w:rPr>
              <w:fldChar w:fldCharType="separate"/>
            </w:r>
            <w:r>
              <w:rPr>
                <w:webHidden/>
              </w:rPr>
              <w:t>23</w:t>
            </w:r>
            <w:r>
              <w:rPr>
                <w:webHidden/>
              </w:rPr>
              <w:fldChar w:fldCharType="end"/>
            </w:r>
          </w:hyperlink>
        </w:p>
        <w:p w14:paraId="149E98BD" w14:textId="4A371AE4"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7" w:history="1">
            <w:r w:rsidRPr="00FA60E7">
              <w:rPr>
                <w:rStyle w:val="Hyperlink"/>
                <w:b/>
              </w:rPr>
              <w:t>5.18</w:t>
            </w:r>
            <w:r>
              <w:rPr>
                <w:rFonts w:asciiTheme="minorHAnsi" w:eastAsiaTheme="minorEastAsia" w:hAnsiTheme="minorHAnsi" w:cstheme="minorBidi"/>
                <w:spacing w:val="0"/>
                <w:kern w:val="2"/>
                <w:sz w:val="24"/>
                <w:lang w:eastAsia="en-US"/>
                <w14:ligatures w14:val="standardContextual"/>
              </w:rPr>
              <w:tab/>
            </w:r>
            <w:r w:rsidRPr="00FA60E7">
              <w:rPr>
                <w:rStyle w:val="Hyperlink"/>
              </w:rPr>
              <w:t>Tunnel Response</w:t>
            </w:r>
            <w:r>
              <w:rPr>
                <w:webHidden/>
              </w:rPr>
              <w:tab/>
            </w:r>
            <w:r>
              <w:rPr>
                <w:webHidden/>
              </w:rPr>
              <w:fldChar w:fldCharType="begin"/>
            </w:r>
            <w:r>
              <w:rPr>
                <w:webHidden/>
              </w:rPr>
              <w:instrText xml:space="preserve"> PAGEREF _Toc202436077 \h </w:instrText>
            </w:r>
            <w:r>
              <w:rPr>
                <w:webHidden/>
              </w:rPr>
            </w:r>
            <w:r>
              <w:rPr>
                <w:webHidden/>
              </w:rPr>
              <w:fldChar w:fldCharType="separate"/>
            </w:r>
            <w:r>
              <w:rPr>
                <w:webHidden/>
              </w:rPr>
              <w:t>23</w:t>
            </w:r>
            <w:r>
              <w:rPr>
                <w:webHidden/>
              </w:rPr>
              <w:fldChar w:fldCharType="end"/>
            </w:r>
          </w:hyperlink>
        </w:p>
        <w:p w14:paraId="23564BDA" w14:textId="4F98CC2C"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078" w:history="1">
            <w:r w:rsidRPr="00FA60E7">
              <w:rPr>
                <w:rStyle w:val="Hyperlink"/>
              </w:rPr>
              <w:t>6</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Status Messages</w:t>
            </w:r>
            <w:r>
              <w:rPr>
                <w:webHidden/>
              </w:rPr>
              <w:tab/>
            </w:r>
            <w:r>
              <w:rPr>
                <w:webHidden/>
              </w:rPr>
              <w:fldChar w:fldCharType="begin"/>
            </w:r>
            <w:r>
              <w:rPr>
                <w:webHidden/>
              </w:rPr>
              <w:instrText xml:space="preserve"> PAGEREF _Toc202436078 \h </w:instrText>
            </w:r>
            <w:r>
              <w:rPr>
                <w:webHidden/>
              </w:rPr>
            </w:r>
            <w:r>
              <w:rPr>
                <w:webHidden/>
              </w:rPr>
              <w:fldChar w:fldCharType="separate"/>
            </w:r>
            <w:r>
              <w:rPr>
                <w:webHidden/>
              </w:rPr>
              <w:t>25</w:t>
            </w:r>
            <w:r>
              <w:rPr>
                <w:webHidden/>
              </w:rPr>
              <w:fldChar w:fldCharType="end"/>
            </w:r>
          </w:hyperlink>
        </w:p>
        <w:p w14:paraId="40A89EB8" w14:textId="5579EA9E"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79" w:history="1">
            <w:r w:rsidRPr="00FA60E7">
              <w:rPr>
                <w:rStyle w:val="Hyperlink"/>
                <w:b/>
              </w:rPr>
              <w:t>6.1</w:t>
            </w:r>
            <w:r>
              <w:rPr>
                <w:rFonts w:asciiTheme="minorHAnsi" w:eastAsiaTheme="minorEastAsia" w:hAnsiTheme="minorHAnsi" w:cstheme="minorBidi"/>
                <w:spacing w:val="0"/>
                <w:kern w:val="2"/>
                <w:sz w:val="24"/>
                <w:lang w:eastAsia="en-US"/>
                <w14:ligatures w14:val="standardContextual"/>
              </w:rPr>
              <w:tab/>
            </w:r>
            <w:r w:rsidRPr="00FA60E7">
              <w:rPr>
                <w:rStyle w:val="Hyperlink"/>
              </w:rPr>
              <w:t>Time Dispatch</w:t>
            </w:r>
            <w:r>
              <w:rPr>
                <w:webHidden/>
              </w:rPr>
              <w:tab/>
            </w:r>
            <w:r>
              <w:rPr>
                <w:webHidden/>
              </w:rPr>
              <w:fldChar w:fldCharType="begin"/>
            </w:r>
            <w:r>
              <w:rPr>
                <w:webHidden/>
              </w:rPr>
              <w:instrText xml:space="preserve"> PAGEREF _Toc202436079 \h </w:instrText>
            </w:r>
            <w:r>
              <w:rPr>
                <w:webHidden/>
              </w:rPr>
            </w:r>
            <w:r>
              <w:rPr>
                <w:webHidden/>
              </w:rPr>
              <w:fldChar w:fldCharType="separate"/>
            </w:r>
            <w:r>
              <w:rPr>
                <w:webHidden/>
              </w:rPr>
              <w:t>25</w:t>
            </w:r>
            <w:r>
              <w:rPr>
                <w:webHidden/>
              </w:rPr>
              <w:fldChar w:fldCharType="end"/>
            </w:r>
          </w:hyperlink>
        </w:p>
        <w:p w14:paraId="1FDDDF59" w14:textId="183BB6B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0" w:history="1">
            <w:r w:rsidRPr="00FA60E7">
              <w:rPr>
                <w:rStyle w:val="Hyperlink"/>
                <w:b/>
              </w:rPr>
              <w:t>6.2</w:t>
            </w:r>
            <w:r>
              <w:rPr>
                <w:rFonts w:asciiTheme="minorHAnsi" w:eastAsiaTheme="minorEastAsia" w:hAnsiTheme="minorHAnsi" w:cstheme="minorBidi"/>
                <w:spacing w:val="0"/>
                <w:kern w:val="2"/>
                <w:sz w:val="24"/>
                <w:lang w:eastAsia="en-US"/>
                <w14:ligatures w14:val="standardContextual"/>
              </w:rPr>
              <w:tab/>
            </w:r>
            <w:r w:rsidRPr="00FA60E7">
              <w:rPr>
                <w:rStyle w:val="Hyperlink"/>
              </w:rPr>
              <w:t>System Status Dispatch</w:t>
            </w:r>
            <w:r>
              <w:rPr>
                <w:webHidden/>
              </w:rPr>
              <w:tab/>
            </w:r>
            <w:r>
              <w:rPr>
                <w:webHidden/>
              </w:rPr>
              <w:fldChar w:fldCharType="begin"/>
            </w:r>
            <w:r>
              <w:rPr>
                <w:webHidden/>
              </w:rPr>
              <w:instrText xml:space="preserve"> PAGEREF _Toc202436080 \h </w:instrText>
            </w:r>
            <w:r>
              <w:rPr>
                <w:webHidden/>
              </w:rPr>
            </w:r>
            <w:r>
              <w:rPr>
                <w:webHidden/>
              </w:rPr>
              <w:fldChar w:fldCharType="separate"/>
            </w:r>
            <w:r>
              <w:rPr>
                <w:webHidden/>
              </w:rPr>
              <w:t>26</w:t>
            </w:r>
            <w:r>
              <w:rPr>
                <w:webHidden/>
              </w:rPr>
              <w:fldChar w:fldCharType="end"/>
            </w:r>
          </w:hyperlink>
        </w:p>
        <w:p w14:paraId="1DCE1F64" w14:textId="3A0A984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1" w:history="1">
            <w:r w:rsidRPr="00FA60E7">
              <w:rPr>
                <w:rStyle w:val="Hyperlink"/>
                <w:b/>
              </w:rPr>
              <w:t>6.3</w:t>
            </w:r>
            <w:r>
              <w:rPr>
                <w:rFonts w:asciiTheme="minorHAnsi" w:eastAsiaTheme="minorEastAsia" w:hAnsiTheme="minorHAnsi" w:cstheme="minorBidi"/>
                <w:spacing w:val="0"/>
                <w:kern w:val="2"/>
                <w:sz w:val="24"/>
                <w:lang w:eastAsia="en-US"/>
                <w14:ligatures w14:val="standardContextual"/>
              </w:rPr>
              <w:tab/>
            </w:r>
            <w:r w:rsidRPr="00FA60E7">
              <w:rPr>
                <w:rStyle w:val="Hyperlink"/>
              </w:rPr>
              <w:t>Subscription Status Dispatch</w:t>
            </w:r>
            <w:r>
              <w:rPr>
                <w:webHidden/>
              </w:rPr>
              <w:tab/>
            </w:r>
            <w:r>
              <w:rPr>
                <w:webHidden/>
              </w:rPr>
              <w:fldChar w:fldCharType="begin"/>
            </w:r>
            <w:r>
              <w:rPr>
                <w:webHidden/>
              </w:rPr>
              <w:instrText xml:space="preserve"> PAGEREF _Toc202436081 \h </w:instrText>
            </w:r>
            <w:r>
              <w:rPr>
                <w:webHidden/>
              </w:rPr>
            </w:r>
            <w:r>
              <w:rPr>
                <w:webHidden/>
              </w:rPr>
              <w:fldChar w:fldCharType="separate"/>
            </w:r>
            <w:r>
              <w:rPr>
                <w:webHidden/>
              </w:rPr>
              <w:t>27</w:t>
            </w:r>
            <w:r>
              <w:rPr>
                <w:webHidden/>
              </w:rPr>
              <w:fldChar w:fldCharType="end"/>
            </w:r>
          </w:hyperlink>
        </w:p>
        <w:p w14:paraId="079712CD" w14:textId="3FC42B7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2" w:history="1">
            <w:r w:rsidRPr="00FA60E7">
              <w:rPr>
                <w:rStyle w:val="Hyperlink"/>
                <w:b/>
              </w:rPr>
              <w:t>6.4</w:t>
            </w:r>
            <w:r>
              <w:rPr>
                <w:rFonts w:asciiTheme="minorHAnsi" w:eastAsiaTheme="minorEastAsia" w:hAnsiTheme="minorHAnsi" w:cstheme="minorBidi"/>
                <w:spacing w:val="0"/>
                <w:kern w:val="2"/>
                <w:sz w:val="24"/>
                <w:lang w:eastAsia="en-US"/>
                <w14:ligatures w14:val="standardContextual"/>
              </w:rPr>
              <w:tab/>
            </w:r>
            <w:r w:rsidRPr="00FA60E7">
              <w:rPr>
                <w:rStyle w:val="Hyperlink"/>
              </w:rPr>
              <w:t>Authorization Status Dispatch</w:t>
            </w:r>
            <w:r>
              <w:rPr>
                <w:webHidden/>
              </w:rPr>
              <w:tab/>
            </w:r>
            <w:r>
              <w:rPr>
                <w:webHidden/>
              </w:rPr>
              <w:fldChar w:fldCharType="begin"/>
            </w:r>
            <w:r>
              <w:rPr>
                <w:webHidden/>
              </w:rPr>
              <w:instrText xml:space="preserve"> PAGEREF _Toc202436082 \h </w:instrText>
            </w:r>
            <w:r>
              <w:rPr>
                <w:webHidden/>
              </w:rPr>
            </w:r>
            <w:r>
              <w:rPr>
                <w:webHidden/>
              </w:rPr>
              <w:fldChar w:fldCharType="separate"/>
            </w:r>
            <w:r>
              <w:rPr>
                <w:webHidden/>
              </w:rPr>
              <w:t>29</w:t>
            </w:r>
            <w:r>
              <w:rPr>
                <w:webHidden/>
              </w:rPr>
              <w:fldChar w:fldCharType="end"/>
            </w:r>
          </w:hyperlink>
        </w:p>
        <w:p w14:paraId="49B90349" w14:textId="183CDFF4"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3" w:history="1">
            <w:r w:rsidRPr="00FA60E7">
              <w:rPr>
                <w:rStyle w:val="Hyperlink"/>
                <w:b/>
              </w:rPr>
              <w:t>6.5</w:t>
            </w:r>
            <w:r>
              <w:rPr>
                <w:rFonts w:asciiTheme="minorHAnsi" w:eastAsiaTheme="minorEastAsia" w:hAnsiTheme="minorHAnsi" w:cstheme="minorBidi"/>
                <w:spacing w:val="0"/>
                <w:kern w:val="2"/>
                <w:sz w:val="24"/>
                <w:lang w:eastAsia="en-US"/>
                <w14:ligatures w14:val="standardContextual"/>
              </w:rPr>
              <w:tab/>
            </w:r>
            <w:r w:rsidRPr="00FA60E7">
              <w:rPr>
                <w:rStyle w:val="Hyperlink"/>
              </w:rPr>
              <w:t>Channel Status Dispatch</w:t>
            </w:r>
            <w:r>
              <w:rPr>
                <w:webHidden/>
              </w:rPr>
              <w:tab/>
            </w:r>
            <w:r>
              <w:rPr>
                <w:webHidden/>
              </w:rPr>
              <w:fldChar w:fldCharType="begin"/>
            </w:r>
            <w:r>
              <w:rPr>
                <w:webHidden/>
              </w:rPr>
              <w:instrText xml:space="preserve"> PAGEREF _Toc202436083 \h </w:instrText>
            </w:r>
            <w:r>
              <w:rPr>
                <w:webHidden/>
              </w:rPr>
            </w:r>
            <w:r>
              <w:rPr>
                <w:webHidden/>
              </w:rPr>
              <w:fldChar w:fldCharType="separate"/>
            </w:r>
            <w:r>
              <w:rPr>
                <w:webHidden/>
              </w:rPr>
              <w:t>30</w:t>
            </w:r>
            <w:r>
              <w:rPr>
                <w:webHidden/>
              </w:rPr>
              <w:fldChar w:fldCharType="end"/>
            </w:r>
          </w:hyperlink>
        </w:p>
        <w:p w14:paraId="59BFE5EE" w14:textId="25381EAD"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4" w:history="1">
            <w:r w:rsidRPr="00FA60E7">
              <w:rPr>
                <w:rStyle w:val="Hyperlink"/>
                <w:b/>
              </w:rPr>
              <w:t>6.6</w:t>
            </w:r>
            <w:r>
              <w:rPr>
                <w:rFonts w:asciiTheme="minorHAnsi" w:eastAsiaTheme="minorEastAsia" w:hAnsiTheme="minorHAnsi" w:cstheme="minorBidi"/>
                <w:spacing w:val="0"/>
                <w:kern w:val="2"/>
                <w:sz w:val="24"/>
                <w:lang w:eastAsia="en-US"/>
                <w14:ligatures w14:val="standardContextual"/>
              </w:rPr>
              <w:tab/>
            </w:r>
            <w:r w:rsidRPr="00FA60E7">
              <w:rPr>
                <w:rStyle w:val="Hyperlink"/>
              </w:rPr>
              <w:t>Event Report Dispatch</w:t>
            </w:r>
            <w:r>
              <w:rPr>
                <w:webHidden/>
              </w:rPr>
              <w:tab/>
            </w:r>
            <w:r>
              <w:rPr>
                <w:webHidden/>
              </w:rPr>
              <w:fldChar w:fldCharType="begin"/>
            </w:r>
            <w:r>
              <w:rPr>
                <w:webHidden/>
              </w:rPr>
              <w:instrText xml:space="preserve"> PAGEREF _Toc202436084 \h </w:instrText>
            </w:r>
            <w:r>
              <w:rPr>
                <w:webHidden/>
              </w:rPr>
            </w:r>
            <w:r>
              <w:rPr>
                <w:webHidden/>
              </w:rPr>
              <w:fldChar w:fldCharType="separate"/>
            </w:r>
            <w:r>
              <w:rPr>
                <w:webHidden/>
              </w:rPr>
              <w:t>31</w:t>
            </w:r>
            <w:r>
              <w:rPr>
                <w:webHidden/>
              </w:rPr>
              <w:fldChar w:fldCharType="end"/>
            </w:r>
          </w:hyperlink>
        </w:p>
        <w:p w14:paraId="31E4B035" w14:textId="405E4A10"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5" w:history="1">
            <w:r w:rsidRPr="00FA60E7">
              <w:rPr>
                <w:rStyle w:val="Hyperlink"/>
                <w:b/>
              </w:rPr>
              <w:t>6.7</w:t>
            </w:r>
            <w:r>
              <w:rPr>
                <w:rFonts w:asciiTheme="minorHAnsi" w:eastAsiaTheme="minorEastAsia" w:hAnsiTheme="minorHAnsi" w:cstheme="minorBidi"/>
                <w:spacing w:val="0"/>
                <w:kern w:val="2"/>
                <w:sz w:val="24"/>
                <w:lang w:eastAsia="en-US"/>
                <w14:ligatures w14:val="standardContextual"/>
              </w:rPr>
              <w:tab/>
            </w:r>
            <w:r w:rsidRPr="00FA60E7">
              <w:rPr>
                <w:rStyle w:val="Hyperlink"/>
              </w:rPr>
              <w:t>Status Monitor Dispatch</w:t>
            </w:r>
            <w:r>
              <w:rPr>
                <w:webHidden/>
              </w:rPr>
              <w:tab/>
            </w:r>
            <w:r>
              <w:rPr>
                <w:webHidden/>
              </w:rPr>
              <w:fldChar w:fldCharType="begin"/>
            </w:r>
            <w:r>
              <w:rPr>
                <w:webHidden/>
              </w:rPr>
              <w:instrText xml:space="preserve"> PAGEREF _Toc202436085 \h </w:instrText>
            </w:r>
            <w:r>
              <w:rPr>
                <w:webHidden/>
              </w:rPr>
            </w:r>
            <w:r>
              <w:rPr>
                <w:webHidden/>
              </w:rPr>
              <w:fldChar w:fldCharType="separate"/>
            </w:r>
            <w:r>
              <w:rPr>
                <w:webHidden/>
              </w:rPr>
              <w:t>32</w:t>
            </w:r>
            <w:r>
              <w:rPr>
                <w:webHidden/>
              </w:rPr>
              <w:fldChar w:fldCharType="end"/>
            </w:r>
          </w:hyperlink>
        </w:p>
        <w:p w14:paraId="2D48A571" w14:textId="0D8BEE2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6" w:history="1">
            <w:r w:rsidRPr="00FA60E7">
              <w:rPr>
                <w:rStyle w:val="Hyperlink"/>
                <w:b/>
              </w:rPr>
              <w:t>6.8</w:t>
            </w:r>
            <w:r>
              <w:rPr>
                <w:rFonts w:asciiTheme="minorHAnsi" w:eastAsiaTheme="minorEastAsia" w:hAnsiTheme="minorHAnsi" w:cstheme="minorBidi"/>
                <w:spacing w:val="0"/>
                <w:kern w:val="2"/>
                <w:sz w:val="24"/>
                <w:lang w:eastAsia="en-US"/>
                <w14:ligatures w14:val="standardContextual"/>
              </w:rPr>
              <w:tab/>
            </w:r>
            <w:r w:rsidRPr="00FA60E7">
              <w:rPr>
                <w:rStyle w:val="Hyperlink"/>
              </w:rPr>
              <w:t>Status Monitor Error Response</w:t>
            </w:r>
            <w:r>
              <w:rPr>
                <w:webHidden/>
              </w:rPr>
              <w:tab/>
            </w:r>
            <w:r>
              <w:rPr>
                <w:webHidden/>
              </w:rPr>
              <w:fldChar w:fldCharType="begin"/>
            </w:r>
            <w:r>
              <w:rPr>
                <w:webHidden/>
              </w:rPr>
              <w:instrText xml:space="preserve"> PAGEREF _Toc202436086 \h </w:instrText>
            </w:r>
            <w:r>
              <w:rPr>
                <w:webHidden/>
              </w:rPr>
            </w:r>
            <w:r>
              <w:rPr>
                <w:webHidden/>
              </w:rPr>
              <w:fldChar w:fldCharType="separate"/>
            </w:r>
            <w:r>
              <w:rPr>
                <w:webHidden/>
              </w:rPr>
              <w:t>33</w:t>
            </w:r>
            <w:r>
              <w:rPr>
                <w:webHidden/>
              </w:rPr>
              <w:fldChar w:fldCharType="end"/>
            </w:r>
          </w:hyperlink>
        </w:p>
        <w:p w14:paraId="56FF9EC4" w14:textId="5562F4A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7" w:history="1">
            <w:r w:rsidRPr="00FA60E7">
              <w:rPr>
                <w:rStyle w:val="Hyperlink"/>
                <w:b/>
              </w:rPr>
              <w:t>6.9</w:t>
            </w:r>
            <w:r>
              <w:rPr>
                <w:rFonts w:asciiTheme="minorHAnsi" w:eastAsiaTheme="minorEastAsia" w:hAnsiTheme="minorHAnsi" w:cstheme="minorBidi"/>
                <w:spacing w:val="0"/>
                <w:kern w:val="2"/>
                <w:sz w:val="24"/>
                <w:lang w:eastAsia="en-US"/>
                <w14:ligatures w14:val="standardContextual"/>
              </w:rPr>
              <w:tab/>
            </w:r>
            <w:r w:rsidRPr="00FA60E7">
              <w:rPr>
                <w:rStyle w:val="Hyperlink"/>
              </w:rPr>
              <w:t>Antenna Aiming Dispatch</w:t>
            </w:r>
            <w:r>
              <w:rPr>
                <w:webHidden/>
              </w:rPr>
              <w:tab/>
            </w:r>
            <w:r>
              <w:rPr>
                <w:webHidden/>
              </w:rPr>
              <w:fldChar w:fldCharType="begin"/>
            </w:r>
            <w:r>
              <w:rPr>
                <w:webHidden/>
              </w:rPr>
              <w:instrText xml:space="preserve"> PAGEREF _Toc202436087 \h </w:instrText>
            </w:r>
            <w:r>
              <w:rPr>
                <w:webHidden/>
              </w:rPr>
            </w:r>
            <w:r>
              <w:rPr>
                <w:webHidden/>
              </w:rPr>
              <w:fldChar w:fldCharType="separate"/>
            </w:r>
            <w:r>
              <w:rPr>
                <w:webHidden/>
              </w:rPr>
              <w:t>34</w:t>
            </w:r>
            <w:r>
              <w:rPr>
                <w:webHidden/>
              </w:rPr>
              <w:fldChar w:fldCharType="end"/>
            </w:r>
          </w:hyperlink>
        </w:p>
        <w:p w14:paraId="277AA051" w14:textId="58F632F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88" w:history="1">
            <w:r w:rsidRPr="00FA60E7">
              <w:rPr>
                <w:rStyle w:val="Hyperlink"/>
                <w:b/>
              </w:rPr>
              <w:t>6.10</w:t>
            </w:r>
            <w:r>
              <w:rPr>
                <w:rFonts w:asciiTheme="minorHAnsi" w:eastAsiaTheme="minorEastAsia" w:hAnsiTheme="minorHAnsi" w:cstheme="minorBidi"/>
                <w:spacing w:val="0"/>
                <w:kern w:val="2"/>
                <w:sz w:val="24"/>
                <w:lang w:eastAsia="en-US"/>
                <w14:ligatures w14:val="standardContextual"/>
              </w:rPr>
              <w:tab/>
            </w:r>
            <w:r w:rsidRPr="00FA60E7">
              <w:rPr>
                <w:rStyle w:val="Hyperlink"/>
              </w:rPr>
              <w:t>Signal Status Summary Dispatch</w:t>
            </w:r>
            <w:r>
              <w:rPr>
                <w:webHidden/>
              </w:rPr>
              <w:tab/>
            </w:r>
            <w:r>
              <w:rPr>
                <w:webHidden/>
              </w:rPr>
              <w:fldChar w:fldCharType="begin"/>
            </w:r>
            <w:r>
              <w:rPr>
                <w:webHidden/>
              </w:rPr>
              <w:instrText xml:space="preserve"> PAGEREF _Toc202436088 \h </w:instrText>
            </w:r>
            <w:r>
              <w:rPr>
                <w:webHidden/>
              </w:rPr>
            </w:r>
            <w:r>
              <w:rPr>
                <w:webHidden/>
              </w:rPr>
              <w:fldChar w:fldCharType="separate"/>
            </w:r>
            <w:r>
              <w:rPr>
                <w:webHidden/>
              </w:rPr>
              <w:t>35</w:t>
            </w:r>
            <w:r>
              <w:rPr>
                <w:webHidden/>
              </w:rPr>
              <w:fldChar w:fldCharType="end"/>
            </w:r>
          </w:hyperlink>
        </w:p>
        <w:p w14:paraId="26651879" w14:textId="621C4DAE"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089" w:history="1">
            <w:r w:rsidRPr="00FA60E7">
              <w:rPr>
                <w:rStyle w:val="Hyperlink"/>
              </w:rPr>
              <w:t>7</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Audio Services Management Messages</w:t>
            </w:r>
            <w:r>
              <w:rPr>
                <w:webHidden/>
              </w:rPr>
              <w:tab/>
            </w:r>
            <w:r>
              <w:rPr>
                <w:webHidden/>
              </w:rPr>
              <w:fldChar w:fldCharType="begin"/>
            </w:r>
            <w:r>
              <w:rPr>
                <w:webHidden/>
              </w:rPr>
              <w:instrText xml:space="preserve"> PAGEREF _Toc202436089 \h </w:instrText>
            </w:r>
            <w:r>
              <w:rPr>
                <w:webHidden/>
              </w:rPr>
            </w:r>
            <w:r>
              <w:rPr>
                <w:webHidden/>
              </w:rPr>
              <w:fldChar w:fldCharType="separate"/>
            </w:r>
            <w:r>
              <w:rPr>
                <w:webHidden/>
              </w:rPr>
              <w:t>41</w:t>
            </w:r>
            <w:r>
              <w:rPr>
                <w:webHidden/>
              </w:rPr>
              <w:fldChar w:fldCharType="end"/>
            </w:r>
          </w:hyperlink>
        </w:p>
        <w:p w14:paraId="0F6893A8" w14:textId="22FEA98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0" w:history="1">
            <w:r w:rsidRPr="00FA60E7">
              <w:rPr>
                <w:rStyle w:val="Hyperlink"/>
                <w:b/>
              </w:rPr>
              <w:t>7.1</w:t>
            </w:r>
            <w:r>
              <w:rPr>
                <w:rFonts w:asciiTheme="minorHAnsi" w:eastAsiaTheme="minorEastAsia" w:hAnsiTheme="minorHAnsi" w:cstheme="minorBidi"/>
                <w:spacing w:val="0"/>
                <w:kern w:val="2"/>
                <w:sz w:val="24"/>
                <w:lang w:eastAsia="en-US"/>
                <w14:ligatures w14:val="standardContextual"/>
              </w:rPr>
              <w:tab/>
            </w:r>
            <w:r w:rsidRPr="00FA60E7">
              <w:rPr>
                <w:rStyle w:val="Hyperlink"/>
              </w:rPr>
              <w:t>Audio Select Dispatch</w:t>
            </w:r>
            <w:r>
              <w:rPr>
                <w:webHidden/>
              </w:rPr>
              <w:tab/>
            </w:r>
            <w:r>
              <w:rPr>
                <w:webHidden/>
              </w:rPr>
              <w:fldChar w:fldCharType="begin"/>
            </w:r>
            <w:r>
              <w:rPr>
                <w:webHidden/>
              </w:rPr>
              <w:instrText xml:space="preserve"> PAGEREF _Toc202436090 \h </w:instrText>
            </w:r>
            <w:r>
              <w:rPr>
                <w:webHidden/>
              </w:rPr>
            </w:r>
            <w:r>
              <w:rPr>
                <w:webHidden/>
              </w:rPr>
              <w:fldChar w:fldCharType="separate"/>
            </w:r>
            <w:r>
              <w:rPr>
                <w:webHidden/>
              </w:rPr>
              <w:t>41</w:t>
            </w:r>
            <w:r>
              <w:rPr>
                <w:webHidden/>
              </w:rPr>
              <w:fldChar w:fldCharType="end"/>
            </w:r>
          </w:hyperlink>
        </w:p>
        <w:p w14:paraId="39F54243" w14:textId="7327A1AB"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1" w:history="1">
            <w:r w:rsidRPr="00FA60E7">
              <w:rPr>
                <w:rStyle w:val="Hyperlink"/>
                <w:b/>
              </w:rPr>
              <w:t>7.2</w:t>
            </w:r>
            <w:r>
              <w:rPr>
                <w:rFonts w:asciiTheme="minorHAnsi" w:eastAsiaTheme="minorEastAsia" w:hAnsiTheme="minorHAnsi" w:cstheme="minorBidi"/>
                <w:spacing w:val="0"/>
                <w:kern w:val="2"/>
                <w:sz w:val="24"/>
                <w:lang w:eastAsia="en-US"/>
                <w14:ligatures w14:val="standardContextual"/>
              </w:rPr>
              <w:tab/>
            </w:r>
            <w:r w:rsidRPr="00FA60E7">
              <w:rPr>
                <w:rStyle w:val="Hyperlink"/>
              </w:rPr>
              <w:t>Audio Select Error Response</w:t>
            </w:r>
            <w:r>
              <w:rPr>
                <w:webHidden/>
              </w:rPr>
              <w:tab/>
            </w:r>
            <w:r>
              <w:rPr>
                <w:webHidden/>
              </w:rPr>
              <w:fldChar w:fldCharType="begin"/>
            </w:r>
            <w:r>
              <w:rPr>
                <w:webHidden/>
              </w:rPr>
              <w:instrText xml:space="preserve"> PAGEREF _Toc202436091 \h </w:instrText>
            </w:r>
            <w:r>
              <w:rPr>
                <w:webHidden/>
              </w:rPr>
            </w:r>
            <w:r>
              <w:rPr>
                <w:webHidden/>
              </w:rPr>
              <w:fldChar w:fldCharType="separate"/>
            </w:r>
            <w:r>
              <w:rPr>
                <w:webHidden/>
              </w:rPr>
              <w:t>43</w:t>
            </w:r>
            <w:r>
              <w:rPr>
                <w:webHidden/>
              </w:rPr>
              <w:fldChar w:fldCharType="end"/>
            </w:r>
          </w:hyperlink>
        </w:p>
        <w:p w14:paraId="10FBE0F4" w14:textId="7B77B1F4"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2" w:history="1">
            <w:r w:rsidRPr="00FA60E7">
              <w:rPr>
                <w:rStyle w:val="Hyperlink"/>
                <w:b/>
              </w:rPr>
              <w:t>7.3</w:t>
            </w:r>
            <w:r>
              <w:rPr>
                <w:rFonts w:asciiTheme="minorHAnsi" w:eastAsiaTheme="minorEastAsia" w:hAnsiTheme="minorHAnsi" w:cstheme="minorBidi"/>
                <w:spacing w:val="0"/>
                <w:kern w:val="2"/>
                <w:sz w:val="24"/>
                <w:lang w:eastAsia="en-US"/>
                <w14:ligatures w14:val="standardContextual"/>
              </w:rPr>
              <w:tab/>
            </w:r>
            <w:r w:rsidRPr="00FA60E7">
              <w:rPr>
                <w:rStyle w:val="Hyperlink"/>
              </w:rPr>
              <w:t>Now Playing Dispatch</w:t>
            </w:r>
            <w:r>
              <w:rPr>
                <w:webHidden/>
              </w:rPr>
              <w:tab/>
            </w:r>
            <w:r>
              <w:rPr>
                <w:webHidden/>
              </w:rPr>
              <w:fldChar w:fldCharType="begin"/>
            </w:r>
            <w:r>
              <w:rPr>
                <w:webHidden/>
              </w:rPr>
              <w:instrText xml:space="preserve"> PAGEREF _Toc202436092 \h </w:instrText>
            </w:r>
            <w:r>
              <w:rPr>
                <w:webHidden/>
              </w:rPr>
            </w:r>
            <w:r>
              <w:rPr>
                <w:webHidden/>
              </w:rPr>
              <w:fldChar w:fldCharType="separate"/>
            </w:r>
            <w:r>
              <w:rPr>
                <w:webHidden/>
              </w:rPr>
              <w:t>44</w:t>
            </w:r>
            <w:r>
              <w:rPr>
                <w:webHidden/>
              </w:rPr>
              <w:fldChar w:fldCharType="end"/>
            </w:r>
          </w:hyperlink>
        </w:p>
        <w:p w14:paraId="29F1B799" w14:textId="32F972E1"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3" w:history="1">
            <w:r w:rsidRPr="00FA60E7">
              <w:rPr>
                <w:rStyle w:val="Hyperlink"/>
                <w:b/>
              </w:rPr>
              <w:t>7.4</w:t>
            </w:r>
            <w:r>
              <w:rPr>
                <w:rFonts w:asciiTheme="minorHAnsi" w:eastAsiaTheme="minorEastAsia" w:hAnsiTheme="minorHAnsi" w:cstheme="minorBidi"/>
                <w:spacing w:val="0"/>
                <w:kern w:val="2"/>
                <w:sz w:val="24"/>
                <w:lang w:eastAsia="en-US"/>
                <w14:ligatures w14:val="standardContextual"/>
              </w:rPr>
              <w:tab/>
            </w:r>
            <w:r w:rsidRPr="00FA60E7">
              <w:rPr>
                <w:rStyle w:val="Hyperlink"/>
              </w:rPr>
              <w:t>Playback Control Dispatch</w:t>
            </w:r>
            <w:r>
              <w:rPr>
                <w:webHidden/>
              </w:rPr>
              <w:tab/>
            </w:r>
            <w:r>
              <w:rPr>
                <w:webHidden/>
              </w:rPr>
              <w:fldChar w:fldCharType="begin"/>
            </w:r>
            <w:r>
              <w:rPr>
                <w:webHidden/>
              </w:rPr>
              <w:instrText xml:space="preserve"> PAGEREF _Toc202436093 \h </w:instrText>
            </w:r>
            <w:r>
              <w:rPr>
                <w:webHidden/>
              </w:rPr>
            </w:r>
            <w:r>
              <w:rPr>
                <w:webHidden/>
              </w:rPr>
              <w:fldChar w:fldCharType="separate"/>
            </w:r>
            <w:r>
              <w:rPr>
                <w:webHidden/>
              </w:rPr>
              <w:t>47</w:t>
            </w:r>
            <w:r>
              <w:rPr>
                <w:webHidden/>
              </w:rPr>
              <w:fldChar w:fldCharType="end"/>
            </w:r>
          </w:hyperlink>
        </w:p>
        <w:p w14:paraId="391D42F2" w14:textId="1DF1F87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4" w:history="1">
            <w:r w:rsidRPr="00FA60E7">
              <w:rPr>
                <w:rStyle w:val="Hyperlink"/>
                <w:b/>
              </w:rPr>
              <w:t>7.5</w:t>
            </w:r>
            <w:r>
              <w:rPr>
                <w:rFonts w:asciiTheme="minorHAnsi" w:eastAsiaTheme="minorEastAsia" w:hAnsiTheme="minorHAnsi" w:cstheme="minorBidi"/>
                <w:spacing w:val="0"/>
                <w:kern w:val="2"/>
                <w:sz w:val="24"/>
                <w:lang w:eastAsia="en-US"/>
                <w14:ligatures w14:val="standardContextual"/>
              </w:rPr>
              <w:tab/>
            </w:r>
            <w:r w:rsidRPr="00FA60E7">
              <w:rPr>
                <w:rStyle w:val="Hyperlink"/>
              </w:rPr>
              <w:t>Playback Control Error Response</w:t>
            </w:r>
            <w:r>
              <w:rPr>
                <w:webHidden/>
              </w:rPr>
              <w:tab/>
            </w:r>
            <w:r>
              <w:rPr>
                <w:webHidden/>
              </w:rPr>
              <w:fldChar w:fldCharType="begin"/>
            </w:r>
            <w:r>
              <w:rPr>
                <w:webHidden/>
              </w:rPr>
              <w:instrText xml:space="preserve"> PAGEREF _Toc202436094 \h </w:instrText>
            </w:r>
            <w:r>
              <w:rPr>
                <w:webHidden/>
              </w:rPr>
            </w:r>
            <w:r>
              <w:rPr>
                <w:webHidden/>
              </w:rPr>
              <w:fldChar w:fldCharType="separate"/>
            </w:r>
            <w:r>
              <w:rPr>
                <w:webHidden/>
              </w:rPr>
              <w:t>48</w:t>
            </w:r>
            <w:r>
              <w:rPr>
                <w:webHidden/>
              </w:rPr>
              <w:fldChar w:fldCharType="end"/>
            </w:r>
          </w:hyperlink>
        </w:p>
        <w:p w14:paraId="329E1A01" w14:textId="376FF39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5" w:history="1">
            <w:r w:rsidRPr="00FA60E7">
              <w:rPr>
                <w:rStyle w:val="Hyperlink"/>
                <w:b/>
              </w:rPr>
              <w:t>7.6</w:t>
            </w:r>
            <w:r>
              <w:rPr>
                <w:rFonts w:asciiTheme="minorHAnsi" w:eastAsiaTheme="minorEastAsia" w:hAnsiTheme="minorHAnsi" w:cstheme="minorBidi"/>
                <w:spacing w:val="0"/>
                <w:kern w:val="2"/>
                <w:sz w:val="24"/>
                <w:lang w:eastAsia="en-US"/>
                <w14:ligatures w14:val="standardContextual"/>
              </w:rPr>
              <w:tab/>
            </w:r>
            <w:r w:rsidRPr="00FA60E7">
              <w:rPr>
                <w:rStyle w:val="Hyperlink"/>
              </w:rPr>
              <w:t>Smart Favorites Configure Dispatch</w:t>
            </w:r>
            <w:r>
              <w:rPr>
                <w:webHidden/>
              </w:rPr>
              <w:tab/>
            </w:r>
            <w:r>
              <w:rPr>
                <w:webHidden/>
              </w:rPr>
              <w:fldChar w:fldCharType="begin"/>
            </w:r>
            <w:r>
              <w:rPr>
                <w:webHidden/>
              </w:rPr>
              <w:instrText xml:space="preserve"> PAGEREF _Toc202436095 \h </w:instrText>
            </w:r>
            <w:r>
              <w:rPr>
                <w:webHidden/>
              </w:rPr>
            </w:r>
            <w:r>
              <w:rPr>
                <w:webHidden/>
              </w:rPr>
              <w:fldChar w:fldCharType="separate"/>
            </w:r>
            <w:r>
              <w:rPr>
                <w:webHidden/>
              </w:rPr>
              <w:t>49</w:t>
            </w:r>
            <w:r>
              <w:rPr>
                <w:webHidden/>
              </w:rPr>
              <w:fldChar w:fldCharType="end"/>
            </w:r>
          </w:hyperlink>
        </w:p>
        <w:p w14:paraId="765854E7" w14:textId="38229C6E"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6" w:history="1">
            <w:r w:rsidRPr="00FA60E7">
              <w:rPr>
                <w:rStyle w:val="Hyperlink"/>
                <w:b/>
              </w:rPr>
              <w:t>7.7</w:t>
            </w:r>
            <w:r>
              <w:rPr>
                <w:rFonts w:asciiTheme="minorHAnsi" w:eastAsiaTheme="minorEastAsia" w:hAnsiTheme="minorHAnsi" w:cstheme="minorBidi"/>
                <w:spacing w:val="0"/>
                <w:kern w:val="2"/>
                <w:sz w:val="24"/>
                <w:lang w:eastAsia="en-US"/>
                <w14:ligatures w14:val="standardContextual"/>
              </w:rPr>
              <w:tab/>
            </w:r>
            <w:r w:rsidRPr="00FA60E7">
              <w:rPr>
                <w:rStyle w:val="Hyperlink"/>
              </w:rPr>
              <w:t>Smart Favorites Configure Error Response</w:t>
            </w:r>
            <w:r>
              <w:rPr>
                <w:webHidden/>
              </w:rPr>
              <w:tab/>
            </w:r>
            <w:r>
              <w:rPr>
                <w:webHidden/>
              </w:rPr>
              <w:fldChar w:fldCharType="begin"/>
            </w:r>
            <w:r>
              <w:rPr>
                <w:webHidden/>
              </w:rPr>
              <w:instrText xml:space="preserve"> PAGEREF _Toc202436096 \h </w:instrText>
            </w:r>
            <w:r>
              <w:rPr>
                <w:webHidden/>
              </w:rPr>
            </w:r>
            <w:r>
              <w:rPr>
                <w:webHidden/>
              </w:rPr>
              <w:fldChar w:fldCharType="separate"/>
            </w:r>
            <w:r>
              <w:rPr>
                <w:webHidden/>
              </w:rPr>
              <w:t>50</w:t>
            </w:r>
            <w:r>
              <w:rPr>
                <w:webHidden/>
              </w:rPr>
              <w:fldChar w:fldCharType="end"/>
            </w:r>
          </w:hyperlink>
        </w:p>
        <w:p w14:paraId="35BE1921" w14:textId="4FD8F48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7" w:history="1">
            <w:r w:rsidRPr="00FA60E7">
              <w:rPr>
                <w:rStyle w:val="Hyperlink"/>
                <w:b/>
              </w:rPr>
              <w:t>7.8</w:t>
            </w:r>
            <w:r>
              <w:rPr>
                <w:rFonts w:asciiTheme="minorHAnsi" w:eastAsiaTheme="minorEastAsia" w:hAnsiTheme="minorHAnsi" w:cstheme="minorBidi"/>
                <w:spacing w:val="0"/>
                <w:kern w:val="2"/>
                <w:sz w:val="24"/>
                <w:lang w:eastAsia="en-US"/>
                <w14:ligatures w14:val="standardContextual"/>
              </w:rPr>
              <w:tab/>
            </w:r>
            <w:r w:rsidRPr="00FA60E7">
              <w:rPr>
                <w:rStyle w:val="Hyperlink"/>
              </w:rPr>
              <w:t>Sequential Content Dispatch</w:t>
            </w:r>
            <w:r>
              <w:rPr>
                <w:webHidden/>
              </w:rPr>
              <w:tab/>
            </w:r>
            <w:r>
              <w:rPr>
                <w:webHidden/>
              </w:rPr>
              <w:fldChar w:fldCharType="begin"/>
            </w:r>
            <w:r>
              <w:rPr>
                <w:webHidden/>
              </w:rPr>
              <w:instrText xml:space="preserve"> PAGEREF _Toc202436097 \h </w:instrText>
            </w:r>
            <w:r>
              <w:rPr>
                <w:webHidden/>
              </w:rPr>
            </w:r>
            <w:r>
              <w:rPr>
                <w:webHidden/>
              </w:rPr>
              <w:fldChar w:fldCharType="separate"/>
            </w:r>
            <w:r>
              <w:rPr>
                <w:webHidden/>
              </w:rPr>
              <w:t>51</w:t>
            </w:r>
            <w:r>
              <w:rPr>
                <w:webHidden/>
              </w:rPr>
              <w:fldChar w:fldCharType="end"/>
            </w:r>
          </w:hyperlink>
        </w:p>
        <w:p w14:paraId="58D6E087" w14:textId="5822756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8" w:history="1">
            <w:r w:rsidRPr="00FA60E7">
              <w:rPr>
                <w:rStyle w:val="Hyperlink"/>
                <w:b/>
              </w:rPr>
              <w:t>7.9</w:t>
            </w:r>
            <w:r>
              <w:rPr>
                <w:rFonts w:asciiTheme="minorHAnsi" w:eastAsiaTheme="minorEastAsia" w:hAnsiTheme="minorHAnsi" w:cstheme="minorBidi"/>
                <w:spacing w:val="0"/>
                <w:kern w:val="2"/>
                <w:sz w:val="24"/>
                <w:lang w:eastAsia="en-US"/>
                <w14:ligatures w14:val="standardContextual"/>
              </w:rPr>
              <w:tab/>
            </w:r>
            <w:r w:rsidRPr="00FA60E7">
              <w:rPr>
                <w:rStyle w:val="Hyperlink"/>
              </w:rPr>
              <w:t>SportsFlash Configure Dispatch</w:t>
            </w:r>
            <w:r>
              <w:rPr>
                <w:webHidden/>
              </w:rPr>
              <w:tab/>
            </w:r>
            <w:r>
              <w:rPr>
                <w:webHidden/>
              </w:rPr>
              <w:fldChar w:fldCharType="begin"/>
            </w:r>
            <w:r>
              <w:rPr>
                <w:webHidden/>
              </w:rPr>
              <w:instrText xml:space="preserve"> PAGEREF _Toc202436098 \h </w:instrText>
            </w:r>
            <w:r>
              <w:rPr>
                <w:webHidden/>
              </w:rPr>
            </w:r>
            <w:r>
              <w:rPr>
                <w:webHidden/>
              </w:rPr>
              <w:fldChar w:fldCharType="separate"/>
            </w:r>
            <w:r>
              <w:rPr>
                <w:webHidden/>
              </w:rPr>
              <w:t>53</w:t>
            </w:r>
            <w:r>
              <w:rPr>
                <w:webHidden/>
              </w:rPr>
              <w:fldChar w:fldCharType="end"/>
            </w:r>
          </w:hyperlink>
        </w:p>
        <w:p w14:paraId="46707734" w14:textId="42C86FA1"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099" w:history="1">
            <w:r w:rsidRPr="00FA60E7">
              <w:rPr>
                <w:rStyle w:val="Hyperlink"/>
                <w:b/>
              </w:rPr>
              <w:t>7.10</w:t>
            </w:r>
            <w:r>
              <w:rPr>
                <w:rFonts w:asciiTheme="minorHAnsi" w:eastAsiaTheme="minorEastAsia" w:hAnsiTheme="minorHAnsi" w:cstheme="minorBidi"/>
                <w:spacing w:val="0"/>
                <w:kern w:val="2"/>
                <w:sz w:val="24"/>
                <w:lang w:eastAsia="en-US"/>
                <w14:ligatures w14:val="standardContextual"/>
              </w:rPr>
              <w:tab/>
            </w:r>
            <w:r w:rsidRPr="00FA60E7">
              <w:rPr>
                <w:rStyle w:val="Hyperlink"/>
              </w:rPr>
              <w:t>SportsFlash Configure Error Response</w:t>
            </w:r>
            <w:r>
              <w:rPr>
                <w:webHidden/>
              </w:rPr>
              <w:tab/>
            </w:r>
            <w:r>
              <w:rPr>
                <w:webHidden/>
              </w:rPr>
              <w:fldChar w:fldCharType="begin"/>
            </w:r>
            <w:r>
              <w:rPr>
                <w:webHidden/>
              </w:rPr>
              <w:instrText xml:space="preserve"> PAGEREF _Toc202436099 \h </w:instrText>
            </w:r>
            <w:r>
              <w:rPr>
                <w:webHidden/>
              </w:rPr>
            </w:r>
            <w:r>
              <w:rPr>
                <w:webHidden/>
              </w:rPr>
              <w:fldChar w:fldCharType="separate"/>
            </w:r>
            <w:r>
              <w:rPr>
                <w:webHidden/>
              </w:rPr>
              <w:t>54</w:t>
            </w:r>
            <w:r>
              <w:rPr>
                <w:webHidden/>
              </w:rPr>
              <w:fldChar w:fldCharType="end"/>
            </w:r>
          </w:hyperlink>
        </w:p>
        <w:p w14:paraId="6399EFC3" w14:textId="2F387E3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0" w:history="1">
            <w:r w:rsidRPr="00FA60E7">
              <w:rPr>
                <w:rStyle w:val="Hyperlink"/>
                <w:b/>
              </w:rPr>
              <w:t>7.11</w:t>
            </w:r>
            <w:r>
              <w:rPr>
                <w:rFonts w:asciiTheme="minorHAnsi" w:eastAsiaTheme="minorEastAsia" w:hAnsiTheme="minorHAnsi" w:cstheme="minorBidi"/>
                <w:spacing w:val="0"/>
                <w:kern w:val="2"/>
                <w:sz w:val="24"/>
                <w:lang w:eastAsia="en-US"/>
                <w14:ligatures w14:val="standardContextual"/>
              </w:rPr>
              <w:tab/>
            </w:r>
            <w:r w:rsidRPr="00FA60E7">
              <w:rPr>
                <w:rStyle w:val="Hyperlink"/>
              </w:rPr>
              <w:t>SportsFlash Event Dispatch</w:t>
            </w:r>
            <w:r>
              <w:rPr>
                <w:webHidden/>
              </w:rPr>
              <w:tab/>
            </w:r>
            <w:r>
              <w:rPr>
                <w:webHidden/>
              </w:rPr>
              <w:fldChar w:fldCharType="begin"/>
            </w:r>
            <w:r>
              <w:rPr>
                <w:webHidden/>
              </w:rPr>
              <w:instrText xml:space="preserve"> PAGEREF _Toc202436100 \h </w:instrText>
            </w:r>
            <w:r>
              <w:rPr>
                <w:webHidden/>
              </w:rPr>
            </w:r>
            <w:r>
              <w:rPr>
                <w:webHidden/>
              </w:rPr>
              <w:fldChar w:fldCharType="separate"/>
            </w:r>
            <w:r>
              <w:rPr>
                <w:webHidden/>
              </w:rPr>
              <w:t>54</w:t>
            </w:r>
            <w:r>
              <w:rPr>
                <w:webHidden/>
              </w:rPr>
              <w:fldChar w:fldCharType="end"/>
            </w:r>
          </w:hyperlink>
        </w:p>
        <w:p w14:paraId="238FFEEF" w14:textId="5ADA92E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1" w:history="1">
            <w:r w:rsidRPr="00FA60E7">
              <w:rPr>
                <w:rStyle w:val="Hyperlink"/>
                <w:b/>
              </w:rPr>
              <w:t>7.12</w:t>
            </w:r>
            <w:r>
              <w:rPr>
                <w:rFonts w:asciiTheme="minorHAnsi" w:eastAsiaTheme="minorEastAsia" w:hAnsiTheme="minorHAnsi" w:cstheme="minorBidi"/>
                <w:spacing w:val="0"/>
                <w:kern w:val="2"/>
                <w:sz w:val="24"/>
                <w:lang w:eastAsia="en-US"/>
                <w14:ligatures w14:val="standardContextual"/>
              </w:rPr>
              <w:tab/>
            </w:r>
            <w:r w:rsidRPr="00FA60E7">
              <w:rPr>
                <w:rStyle w:val="Hyperlink"/>
              </w:rPr>
              <w:t>TuneMix Content Dispatch</w:t>
            </w:r>
            <w:r>
              <w:rPr>
                <w:webHidden/>
              </w:rPr>
              <w:tab/>
            </w:r>
            <w:r>
              <w:rPr>
                <w:webHidden/>
              </w:rPr>
              <w:fldChar w:fldCharType="begin"/>
            </w:r>
            <w:r>
              <w:rPr>
                <w:webHidden/>
              </w:rPr>
              <w:instrText xml:space="preserve"> PAGEREF _Toc202436101 \h </w:instrText>
            </w:r>
            <w:r>
              <w:rPr>
                <w:webHidden/>
              </w:rPr>
            </w:r>
            <w:r>
              <w:rPr>
                <w:webHidden/>
              </w:rPr>
              <w:fldChar w:fldCharType="separate"/>
            </w:r>
            <w:r>
              <w:rPr>
                <w:webHidden/>
              </w:rPr>
              <w:t>55</w:t>
            </w:r>
            <w:r>
              <w:rPr>
                <w:webHidden/>
              </w:rPr>
              <w:fldChar w:fldCharType="end"/>
            </w:r>
          </w:hyperlink>
        </w:p>
        <w:p w14:paraId="6633CA4C" w14:textId="2B783E9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2" w:history="1">
            <w:r w:rsidRPr="00FA60E7">
              <w:rPr>
                <w:rStyle w:val="Hyperlink"/>
                <w:b/>
              </w:rPr>
              <w:t>7.13</w:t>
            </w:r>
            <w:r>
              <w:rPr>
                <w:rFonts w:asciiTheme="minorHAnsi" w:eastAsiaTheme="minorEastAsia" w:hAnsiTheme="minorHAnsi" w:cstheme="minorBidi"/>
                <w:spacing w:val="0"/>
                <w:kern w:val="2"/>
                <w:sz w:val="24"/>
                <w:lang w:eastAsia="en-US"/>
                <w14:ligatures w14:val="standardContextual"/>
              </w:rPr>
              <w:tab/>
            </w:r>
            <w:r w:rsidRPr="00FA60E7">
              <w:rPr>
                <w:rStyle w:val="Hyperlink"/>
              </w:rPr>
              <w:t>Alert Packet Dispatch</w:t>
            </w:r>
            <w:r>
              <w:rPr>
                <w:webHidden/>
              </w:rPr>
              <w:tab/>
            </w:r>
            <w:r>
              <w:rPr>
                <w:webHidden/>
              </w:rPr>
              <w:fldChar w:fldCharType="begin"/>
            </w:r>
            <w:r>
              <w:rPr>
                <w:webHidden/>
              </w:rPr>
              <w:instrText xml:space="preserve"> PAGEREF _Toc202436102 \h </w:instrText>
            </w:r>
            <w:r>
              <w:rPr>
                <w:webHidden/>
              </w:rPr>
            </w:r>
            <w:r>
              <w:rPr>
                <w:webHidden/>
              </w:rPr>
              <w:fldChar w:fldCharType="separate"/>
            </w:r>
            <w:r>
              <w:rPr>
                <w:webHidden/>
              </w:rPr>
              <w:t>56</w:t>
            </w:r>
            <w:r>
              <w:rPr>
                <w:webHidden/>
              </w:rPr>
              <w:fldChar w:fldCharType="end"/>
            </w:r>
          </w:hyperlink>
        </w:p>
        <w:p w14:paraId="6BE4BDA4" w14:textId="0E56FA8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3" w:history="1">
            <w:r w:rsidRPr="00FA60E7">
              <w:rPr>
                <w:rStyle w:val="Hyperlink"/>
                <w:b/>
              </w:rPr>
              <w:t>7.14</w:t>
            </w:r>
            <w:r>
              <w:rPr>
                <w:rFonts w:asciiTheme="minorHAnsi" w:eastAsiaTheme="minorEastAsia" w:hAnsiTheme="minorHAnsi" w:cstheme="minorBidi"/>
                <w:spacing w:val="0"/>
                <w:kern w:val="2"/>
                <w:sz w:val="24"/>
                <w:lang w:eastAsia="en-US"/>
                <w14:ligatures w14:val="standardContextual"/>
              </w:rPr>
              <w:tab/>
            </w:r>
            <w:r w:rsidRPr="00FA60E7">
              <w:rPr>
                <w:rStyle w:val="Hyperlink"/>
              </w:rPr>
              <w:t>Alert Packet Error Response</w:t>
            </w:r>
            <w:r>
              <w:rPr>
                <w:webHidden/>
              </w:rPr>
              <w:tab/>
            </w:r>
            <w:r>
              <w:rPr>
                <w:webHidden/>
              </w:rPr>
              <w:fldChar w:fldCharType="begin"/>
            </w:r>
            <w:r>
              <w:rPr>
                <w:webHidden/>
              </w:rPr>
              <w:instrText xml:space="preserve"> PAGEREF _Toc202436103 \h </w:instrText>
            </w:r>
            <w:r>
              <w:rPr>
                <w:webHidden/>
              </w:rPr>
            </w:r>
            <w:r>
              <w:rPr>
                <w:webHidden/>
              </w:rPr>
              <w:fldChar w:fldCharType="separate"/>
            </w:r>
            <w:r>
              <w:rPr>
                <w:webHidden/>
              </w:rPr>
              <w:t>58</w:t>
            </w:r>
            <w:r>
              <w:rPr>
                <w:webHidden/>
              </w:rPr>
              <w:fldChar w:fldCharType="end"/>
            </w:r>
          </w:hyperlink>
        </w:p>
        <w:p w14:paraId="414C3C55" w14:textId="5EBC55A0"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4" w:history="1">
            <w:r w:rsidRPr="00FA60E7">
              <w:rPr>
                <w:rStyle w:val="Hyperlink"/>
                <w:b/>
              </w:rPr>
              <w:t>7.15</w:t>
            </w:r>
            <w:r>
              <w:rPr>
                <w:rFonts w:asciiTheme="minorHAnsi" w:eastAsiaTheme="minorEastAsia" w:hAnsiTheme="minorHAnsi" w:cstheme="minorBidi"/>
                <w:spacing w:val="0"/>
                <w:kern w:val="2"/>
                <w:sz w:val="24"/>
                <w:lang w:eastAsia="en-US"/>
                <w14:ligatures w14:val="standardContextual"/>
              </w:rPr>
              <w:tab/>
            </w:r>
            <w:r w:rsidRPr="00FA60E7">
              <w:rPr>
                <w:rStyle w:val="Hyperlink"/>
              </w:rPr>
              <w:t>Ad Configure Dispatch</w:t>
            </w:r>
            <w:r>
              <w:rPr>
                <w:webHidden/>
              </w:rPr>
              <w:tab/>
            </w:r>
            <w:r>
              <w:rPr>
                <w:webHidden/>
              </w:rPr>
              <w:fldChar w:fldCharType="begin"/>
            </w:r>
            <w:r>
              <w:rPr>
                <w:webHidden/>
              </w:rPr>
              <w:instrText xml:space="preserve"> PAGEREF _Toc202436104 \h </w:instrText>
            </w:r>
            <w:r>
              <w:rPr>
                <w:webHidden/>
              </w:rPr>
            </w:r>
            <w:r>
              <w:rPr>
                <w:webHidden/>
              </w:rPr>
              <w:fldChar w:fldCharType="separate"/>
            </w:r>
            <w:r>
              <w:rPr>
                <w:webHidden/>
              </w:rPr>
              <w:t>59</w:t>
            </w:r>
            <w:r>
              <w:rPr>
                <w:webHidden/>
              </w:rPr>
              <w:fldChar w:fldCharType="end"/>
            </w:r>
          </w:hyperlink>
        </w:p>
        <w:p w14:paraId="24B3572E" w14:textId="47C90AC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5" w:history="1">
            <w:r w:rsidRPr="00FA60E7">
              <w:rPr>
                <w:rStyle w:val="Hyperlink"/>
                <w:b/>
              </w:rPr>
              <w:t>7.16</w:t>
            </w:r>
            <w:r>
              <w:rPr>
                <w:rFonts w:asciiTheme="minorHAnsi" w:eastAsiaTheme="minorEastAsia" w:hAnsiTheme="minorHAnsi" w:cstheme="minorBidi"/>
                <w:spacing w:val="0"/>
                <w:kern w:val="2"/>
                <w:sz w:val="24"/>
                <w:lang w:eastAsia="en-US"/>
                <w14:ligatures w14:val="standardContextual"/>
              </w:rPr>
              <w:tab/>
            </w:r>
            <w:r w:rsidRPr="00FA60E7">
              <w:rPr>
                <w:rStyle w:val="Hyperlink"/>
              </w:rPr>
              <w:t>Ad Configure Error Response</w:t>
            </w:r>
            <w:r>
              <w:rPr>
                <w:webHidden/>
              </w:rPr>
              <w:tab/>
            </w:r>
            <w:r>
              <w:rPr>
                <w:webHidden/>
              </w:rPr>
              <w:fldChar w:fldCharType="begin"/>
            </w:r>
            <w:r>
              <w:rPr>
                <w:webHidden/>
              </w:rPr>
              <w:instrText xml:space="preserve"> PAGEREF _Toc202436105 \h </w:instrText>
            </w:r>
            <w:r>
              <w:rPr>
                <w:webHidden/>
              </w:rPr>
            </w:r>
            <w:r>
              <w:rPr>
                <w:webHidden/>
              </w:rPr>
              <w:fldChar w:fldCharType="separate"/>
            </w:r>
            <w:r>
              <w:rPr>
                <w:webHidden/>
              </w:rPr>
              <w:t>60</w:t>
            </w:r>
            <w:r>
              <w:rPr>
                <w:webHidden/>
              </w:rPr>
              <w:fldChar w:fldCharType="end"/>
            </w:r>
          </w:hyperlink>
        </w:p>
        <w:p w14:paraId="0F24526F" w14:textId="1EBA0336"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6" w:history="1">
            <w:r w:rsidRPr="00FA60E7">
              <w:rPr>
                <w:rStyle w:val="Hyperlink"/>
                <w:b/>
              </w:rPr>
              <w:t>7.17</w:t>
            </w:r>
            <w:r>
              <w:rPr>
                <w:rFonts w:asciiTheme="minorHAnsi" w:eastAsiaTheme="minorEastAsia" w:hAnsiTheme="minorHAnsi" w:cstheme="minorBidi"/>
                <w:spacing w:val="0"/>
                <w:kern w:val="2"/>
                <w:sz w:val="24"/>
                <w:lang w:eastAsia="en-US"/>
                <w14:ligatures w14:val="standardContextual"/>
              </w:rPr>
              <w:tab/>
            </w:r>
            <w:r w:rsidRPr="00FA60E7">
              <w:rPr>
                <w:rStyle w:val="Hyperlink"/>
              </w:rPr>
              <w:t>Ad Control Dispatch</w:t>
            </w:r>
            <w:r>
              <w:rPr>
                <w:webHidden/>
              </w:rPr>
              <w:tab/>
            </w:r>
            <w:r>
              <w:rPr>
                <w:webHidden/>
              </w:rPr>
              <w:fldChar w:fldCharType="begin"/>
            </w:r>
            <w:r>
              <w:rPr>
                <w:webHidden/>
              </w:rPr>
              <w:instrText xml:space="preserve"> PAGEREF _Toc202436106 \h </w:instrText>
            </w:r>
            <w:r>
              <w:rPr>
                <w:webHidden/>
              </w:rPr>
            </w:r>
            <w:r>
              <w:rPr>
                <w:webHidden/>
              </w:rPr>
              <w:fldChar w:fldCharType="separate"/>
            </w:r>
            <w:r>
              <w:rPr>
                <w:webHidden/>
              </w:rPr>
              <w:t>61</w:t>
            </w:r>
            <w:r>
              <w:rPr>
                <w:webHidden/>
              </w:rPr>
              <w:fldChar w:fldCharType="end"/>
            </w:r>
          </w:hyperlink>
        </w:p>
        <w:p w14:paraId="7F7B342D" w14:textId="39E3BA4E"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7" w:history="1">
            <w:r w:rsidRPr="00FA60E7">
              <w:rPr>
                <w:rStyle w:val="Hyperlink"/>
                <w:b/>
              </w:rPr>
              <w:t>7.18</w:t>
            </w:r>
            <w:r>
              <w:rPr>
                <w:rFonts w:asciiTheme="minorHAnsi" w:eastAsiaTheme="minorEastAsia" w:hAnsiTheme="minorHAnsi" w:cstheme="minorBidi"/>
                <w:spacing w:val="0"/>
                <w:kern w:val="2"/>
                <w:sz w:val="24"/>
                <w:lang w:eastAsia="en-US"/>
                <w14:ligatures w14:val="standardContextual"/>
              </w:rPr>
              <w:tab/>
            </w:r>
            <w:r w:rsidRPr="00FA60E7">
              <w:rPr>
                <w:rStyle w:val="Hyperlink"/>
              </w:rPr>
              <w:t>Ad Control Error Response</w:t>
            </w:r>
            <w:r>
              <w:rPr>
                <w:webHidden/>
              </w:rPr>
              <w:tab/>
            </w:r>
            <w:r>
              <w:rPr>
                <w:webHidden/>
              </w:rPr>
              <w:fldChar w:fldCharType="begin"/>
            </w:r>
            <w:r>
              <w:rPr>
                <w:webHidden/>
              </w:rPr>
              <w:instrText xml:space="preserve"> PAGEREF _Toc202436107 \h </w:instrText>
            </w:r>
            <w:r>
              <w:rPr>
                <w:webHidden/>
              </w:rPr>
            </w:r>
            <w:r>
              <w:rPr>
                <w:webHidden/>
              </w:rPr>
              <w:fldChar w:fldCharType="separate"/>
            </w:r>
            <w:r>
              <w:rPr>
                <w:webHidden/>
              </w:rPr>
              <w:t>62</w:t>
            </w:r>
            <w:r>
              <w:rPr>
                <w:webHidden/>
              </w:rPr>
              <w:fldChar w:fldCharType="end"/>
            </w:r>
          </w:hyperlink>
        </w:p>
        <w:p w14:paraId="348DA9F8" w14:textId="6F59D5E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8" w:history="1">
            <w:r w:rsidRPr="00FA60E7">
              <w:rPr>
                <w:rStyle w:val="Hyperlink"/>
                <w:b/>
              </w:rPr>
              <w:t>7.19</w:t>
            </w:r>
            <w:r>
              <w:rPr>
                <w:rFonts w:asciiTheme="minorHAnsi" w:eastAsiaTheme="minorEastAsia" w:hAnsiTheme="minorHAnsi" w:cstheme="minorBidi"/>
                <w:spacing w:val="0"/>
                <w:kern w:val="2"/>
                <w:sz w:val="24"/>
                <w:lang w:eastAsia="en-US"/>
                <w14:ligatures w14:val="standardContextual"/>
              </w:rPr>
              <w:tab/>
            </w:r>
            <w:r w:rsidRPr="00FA60E7">
              <w:rPr>
                <w:rStyle w:val="Hyperlink"/>
              </w:rPr>
              <w:t>Metadata Reference Dispatch</w:t>
            </w:r>
            <w:r>
              <w:rPr>
                <w:webHidden/>
              </w:rPr>
              <w:tab/>
            </w:r>
            <w:r>
              <w:rPr>
                <w:webHidden/>
              </w:rPr>
              <w:fldChar w:fldCharType="begin"/>
            </w:r>
            <w:r>
              <w:rPr>
                <w:webHidden/>
              </w:rPr>
              <w:instrText xml:space="preserve"> PAGEREF _Toc202436108 \h </w:instrText>
            </w:r>
            <w:r>
              <w:rPr>
                <w:webHidden/>
              </w:rPr>
            </w:r>
            <w:r>
              <w:rPr>
                <w:webHidden/>
              </w:rPr>
              <w:fldChar w:fldCharType="separate"/>
            </w:r>
            <w:r>
              <w:rPr>
                <w:webHidden/>
              </w:rPr>
              <w:t>62</w:t>
            </w:r>
            <w:r>
              <w:rPr>
                <w:webHidden/>
              </w:rPr>
              <w:fldChar w:fldCharType="end"/>
            </w:r>
          </w:hyperlink>
        </w:p>
        <w:p w14:paraId="39BE603E" w14:textId="17DA07B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09" w:history="1">
            <w:r w:rsidRPr="00FA60E7">
              <w:rPr>
                <w:rStyle w:val="Hyperlink"/>
                <w:b/>
              </w:rPr>
              <w:t>7.20</w:t>
            </w:r>
            <w:r>
              <w:rPr>
                <w:rFonts w:asciiTheme="minorHAnsi" w:eastAsiaTheme="minorEastAsia" w:hAnsiTheme="minorHAnsi" w:cstheme="minorBidi"/>
                <w:spacing w:val="0"/>
                <w:kern w:val="2"/>
                <w:sz w:val="24"/>
                <w:lang w:eastAsia="en-US"/>
                <w14:ligatures w14:val="standardContextual"/>
              </w:rPr>
              <w:tab/>
            </w:r>
            <w:r w:rsidRPr="00FA60E7">
              <w:rPr>
                <w:rStyle w:val="Hyperlink"/>
              </w:rPr>
              <w:t>Lookahead Metadata Reference Dispatch</w:t>
            </w:r>
            <w:r>
              <w:rPr>
                <w:webHidden/>
              </w:rPr>
              <w:tab/>
            </w:r>
            <w:r>
              <w:rPr>
                <w:webHidden/>
              </w:rPr>
              <w:fldChar w:fldCharType="begin"/>
            </w:r>
            <w:r>
              <w:rPr>
                <w:webHidden/>
              </w:rPr>
              <w:instrText xml:space="preserve"> PAGEREF _Toc202436109 \h </w:instrText>
            </w:r>
            <w:r>
              <w:rPr>
                <w:webHidden/>
              </w:rPr>
            </w:r>
            <w:r>
              <w:rPr>
                <w:webHidden/>
              </w:rPr>
              <w:fldChar w:fldCharType="separate"/>
            </w:r>
            <w:r>
              <w:rPr>
                <w:webHidden/>
              </w:rPr>
              <w:t>64</w:t>
            </w:r>
            <w:r>
              <w:rPr>
                <w:webHidden/>
              </w:rPr>
              <w:fldChar w:fldCharType="end"/>
            </w:r>
          </w:hyperlink>
        </w:p>
        <w:p w14:paraId="577EF97F" w14:textId="057ADBAD"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110" w:history="1">
            <w:r w:rsidRPr="00FA60E7">
              <w:rPr>
                <w:rStyle w:val="Hyperlink"/>
              </w:rPr>
              <w:t>8</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Firmware Update Messages</w:t>
            </w:r>
            <w:r>
              <w:rPr>
                <w:webHidden/>
              </w:rPr>
              <w:tab/>
            </w:r>
            <w:r>
              <w:rPr>
                <w:webHidden/>
              </w:rPr>
              <w:fldChar w:fldCharType="begin"/>
            </w:r>
            <w:r>
              <w:rPr>
                <w:webHidden/>
              </w:rPr>
              <w:instrText xml:space="preserve"> PAGEREF _Toc202436110 \h </w:instrText>
            </w:r>
            <w:r>
              <w:rPr>
                <w:webHidden/>
              </w:rPr>
            </w:r>
            <w:r>
              <w:rPr>
                <w:webHidden/>
              </w:rPr>
              <w:fldChar w:fldCharType="separate"/>
            </w:r>
            <w:r>
              <w:rPr>
                <w:webHidden/>
              </w:rPr>
              <w:t>65</w:t>
            </w:r>
            <w:r>
              <w:rPr>
                <w:webHidden/>
              </w:rPr>
              <w:fldChar w:fldCharType="end"/>
            </w:r>
          </w:hyperlink>
        </w:p>
        <w:p w14:paraId="3D366836" w14:textId="1B6DA4A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1" w:history="1">
            <w:r w:rsidRPr="00FA60E7">
              <w:rPr>
                <w:rStyle w:val="Hyperlink"/>
                <w:b/>
              </w:rPr>
              <w:t>8.1</w:t>
            </w:r>
            <w:r>
              <w:rPr>
                <w:rFonts w:asciiTheme="minorHAnsi" w:eastAsiaTheme="minorEastAsia" w:hAnsiTheme="minorHAnsi" w:cstheme="minorBidi"/>
                <w:spacing w:val="0"/>
                <w:kern w:val="2"/>
                <w:sz w:val="24"/>
                <w:lang w:eastAsia="en-US"/>
                <w14:ligatures w14:val="standardContextual"/>
              </w:rPr>
              <w:tab/>
            </w:r>
            <w:r w:rsidRPr="00FA60E7">
              <w:rPr>
                <w:rStyle w:val="Hyperlink"/>
              </w:rPr>
              <w:t>FWU Start Dispatch</w:t>
            </w:r>
            <w:r>
              <w:rPr>
                <w:webHidden/>
              </w:rPr>
              <w:tab/>
            </w:r>
            <w:r>
              <w:rPr>
                <w:webHidden/>
              </w:rPr>
              <w:fldChar w:fldCharType="begin"/>
            </w:r>
            <w:r>
              <w:rPr>
                <w:webHidden/>
              </w:rPr>
              <w:instrText xml:space="preserve"> PAGEREF _Toc202436111 \h </w:instrText>
            </w:r>
            <w:r>
              <w:rPr>
                <w:webHidden/>
              </w:rPr>
            </w:r>
            <w:r>
              <w:rPr>
                <w:webHidden/>
              </w:rPr>
              <w:fldChar w:fldCharType="separate"/>
            </w:r>
            <w:r>
              <w:rPr>
                <w:webHidden/>
              </w:rPr>
              <w:t>65</w:t>
            </w:r>
            <w:r>
              <w:rPr>
                <w:webHidden/>
              </w:rPr>
              <w:fldChar w:fldCharType="end"/>
            </w:r>
          </w:hyperlink>
        </w:p>
        <w:p w14:paraId="6B48A8BF" w14:textId="77452990"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2" w:history="1">
            <w:r w:rsidRPr="00FA60E7">
              <w:rPr>
                <w:rStyle w:val="Hyperlink"/>
                <w:b/>
              </w:rPr>
              <w:t>8.2</w:t>
            </w:r>
            <w:r>
              <w:rPr>
                <w:rFonts w:asciiTheme="minorHAnsi" w:eastAsiaTheme="minorEastAsia" w:hAnsiTheme="minorHAnsi" w:cstheme="minorBidi"/>
                <w:spacing w:val="0"/>
                <w:kern w:val="2"/>
                <w:sz w:val="24"/>
                <w:lang w:eastAsia="en-US"/>
                <w14:ligatures w14:val="standardContextual"/>
              </w:rPr>
              <w:tab/>
            </w:r>
            <w:r w:rsidRPr="00FA60E7">
              <w:rPr>
                <w:rStyle w:val="Hyperlink"/>
              </w:rPr>
              <w:t>FWU Start Response</w:t>
            </w:r>
            <w:r>
              <w:rPr>
                <w:webHidden/>
              </w:rPr>
              <w:tab/>
            </w:r>
            <w:r>
              <w:rPr>
                <w:webHidden/>
              </w:rPr>
              <w:fldChar w:fldCharType="begin"/>
            </w:r>
            <w:r>
              <w:rPr>
                <w:webHidden/>
              </w:rPr>
              <w:instrText xml:space="preserve"> PAGEREF _Toc202436112 \h </w:instrText>
            </w:r>
            <w:r>
              <w:rPr>
                <w:webHidden/>
              </w:rPr>
            </w:r>
            <w:r>
              <w:rPr>
                <w:webHidden/>
              </w:rPr>
              <w:fldChar w:fldCharType="separate"/>
            </w:r>
            <w:r>
              <w:rPr>
                <w:webHidden/>
              </w:rPr>
              <w:t>66</w:t>
            </w:r>
            <w:r>
              <w:rPr>
                <w:webHidden/>
              </w:rPr>
              <w:fldChar w:fldCharType="end"/>
            </w:r>
          </w:hyperlink>
        </w:p>
        <w:p w14:paraId="5D7E8C04" w14:textId="65236426"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3" w:history="1">
            <w:r w:rsidRPr="00FA60E7">
              <w:rPr>
                <w:rStyle w:val="Hyperlink"/>
                <w:b/>
              </w:rPr>
              <w:t>8.3</w:t>
            </w:r>
            <w:r>
              <w:rPr>
                <w:rFonts w:asciiTheme="minorHAnsi" w:eastAsiaTheme="minorEastAsia" w:hAnsiTheme="minorHAnsi" w:cstheme="minorBidi"/>
                <w:spacing w:val="0"/>
                <w:kern w:val="2"/>
                <w:sz w:val="24"/>
                <w:lang w:eastAsia="en-US"/>
                <w14:ligatures w14:val="standardContextual"/>
              </w:rPr>
              <w:tab/>
            </w:r>
            <w:r w:rsidRPr="00FA60E7">
              <w:rPr>
                <w:rStyle w:val="Hyperlink"/>
              </w:rPr>
              <w:t>FWU Start Error Response</w:t>
            </w:r>
            <w:r>
              <w:rPr>
                <w:webHidden/>
              </w:rPr>
              <w:tab/>
            </w:r>
            <w:r>
              <w:rPr>
                <w:webHidden/>
              </w:rPr>
              <w:fldChar w:fldCharType="begin"/>
            </w:r>
            <w:r>
              <w:rPr>
                <w:webHidden/>
              </w:rPr>
              <w:instrText xml:space="preserve"> PAGEREF _Toc202436113 \h </w:instrText>
            </w:r>
            <w:r>
              <w:rPr>
                <w:webHidden/>
              </w:rPr>
            </w:r>
            <w:r>
              <w:rPr>
                <w:webHidden/>
              </w:rPr>
              <w:fldChar w:fldCharType="separate"/>
            </w:r>
            <w:r>
              <w:rPr>
                <w:webHidden/>
              </w:rPr>
              <w:t>66</w:t>
            </w:r>
            <w:r>
              <w:rPr>
                <w:webHidden/>
              </w:rPr>
              <w:fldChar w:fldCharType="end"/>
            </w:r>
          </w:hyperlink>
        </w:p>
        <w:p w14:paraId="5ACE4D31" w14:textId="58C81B9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4" w:history="1">
            <w:r w:rsidRPr="00FA60E7">
              <w:rPr>
                <w:rStyle w:val="Hyperlink"/>
                <w:b/>
              </w:rPr>
              <w:t>8.4</w:t>
            </w:r>
            <w:r>
              <w:rPr>
                <w:rFonts w:asciiTheme="minorHAnsi" w:eastAsiaTheme="minorEastAsia" w:hAnsiTheme="minorHAnsi" w:cstheme="minorBidi"/>
                <w:spacing w:val="0"/>
                <w:kern w:val="2"/>
                <w:sz w:val="24"/>
                <w:lang w:eastAsia="en-US"/>
                <w14:ligatures w14:val="standardContextual"/>
              </w:rPr>
              <w:tab/>
            </w:r>
            <w:r w:rsidRPr="00FA60E7">
              <w:rPr>
                <w:rStyle w:val="Hyperlink"/>
              </w:rPr>
              <w:t>FWU Packet Dispatch</w:t>
            </w:r>
            <w:r>
              <w:rPr>
                <w:webHidden/>
              </w:rPr>
              <w:tab/>
            </w:r>
            <w:r>
              <w:rPr>
                <w:webHidden/>
              </w:rPr>
              <w:fldChar w:fldCharType="begin"/>
            </w:r>
            <w:r>
              <w:rPr>
                <w:webHidden/>
              </w:rPr>
              <w:instrText xml:space="preserve"> PAGEREF _Toc202436114 \h </w:instrText>
            </w:r>
            <w:r>
              <w:rPr>
                <w:webHidden/>
              </w:rPr>
            </w:r>
            <w:r>
              <w:rPr>
                <w:webHidden/>
              </w:rPr>
              <w:fldChar w:fldCharType="separate"/>
            </w:r>
            <w:r>
              <w:rPr>
                <w:webHidden/>
              </w:rPr>
              <w:t>67</w:t>
            </w:r>
            <w:r>
              <w:rPr>
                <w:webHidden/>
              </w:rPr>
              <w:fldChar w:fldCharType="end"/>
            </w:r>
          </w:hyperlink>
        </w:p>
        <w:p w14:paraId="3774458A" w14:textId="63948FA1"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5" w:history="1">
            <w:r w:rsidRPr="00FA60E7">
              <w:rPr>
                <w:rStyle w:val="Hyperlink"/>
                <w:b/>
              </w:rPr>
              <w:t>8.5</w:t>
            </w:r>
            <w:r>
              <w:rPr>
                <w:rFonts w:asciiTheme="minorHAnsi" w:eastAsiaTheme="minorEastAsia" w:hAnsiTheme="minorHAnsi" w:cstheme="minorBidi"/>
                <w:spacing w:val="0"/>
                <w:kern w:val="2"/>
                <w:sz w:val="24"/>
                <w:lang w:eastAsia="en-US"/>
                <w14:ligatures w14:val="standardContextual"/>
              </w:rPr>
              <w:tab/>
            </w:r>
            <w:r w:rsidRPr="00FA60E7">
              <w:rPr>
                <w:rStyle w:val="Hyperlink"/>
              </w:rPr>
              <w:t>FWU Packet Response</w:t>
            </w:r>
            <w:r>
              <w:rPr>
                <w:webHidden/>
              </w:rPr>
              <w:tab/>
            </w:r>
            <w:r>
              <w:rPr>
                <w:webHidden/>
              </w:rPr>
              <w:fldChar w:fldCharType="begin"/>
            </w:r>
            <w:r>
              <w:rPr>
                <w:webHidden/>
              </w:rPr>
              <w:instrText xml:space="preserve"> PAGEREF _Toc202436115 \h </w:instrText>
            </w:r>
            <w:r>
              <w:rPr>
                <w:webHidden/>
              </w:rPr>
            </w:r>
            <w:r>
              <w:rPr>
                <w:webHidden/>
              </w:rPr>
              <w:fldChar w:fldCharType="separate"/>
            </w:r>
            <w:r>
              <w:rPr>
                <w:webHidden/>
              </w:rPr>
              <w:t>68</w:t>
            </w:r>
            <w:r>
              <w:rPr>
                <w:webHidden/>
              </w:rPr>
              <w:fldChar w:fldCharType="end"/>
            </w:r>
          </w:hyperlink>
        </w:p>
        <w:p w14:paraId="029C98D3" w14:textId="03A7980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6" w:history="1">
            <w:r w:rsidRPr="00FA60E7">
              <w:rPr>
                <w:rStyle w:val="Hyperlink"/>
                <w:b/>
              </w:rPr>
              <w:t>8.6</w:t>
            </w:r>
            <w:r>
              <w:rPr>
                <w:rFonts w:asciiTheme="minorHAnsi" w:eastAsiaTheme="minorEastAsia" w:hAnsiTheme="minorHAnsi" w:cstheme="minorBidi"/>
                <w:spacing w:val="0"/>
                <w:kern w:val="2"/>
                <w:sz w:val="24"/>
                <w:lang w:eastAsia="en-US"/>
                <w14:ligatures w14:val="standardContextual"/>
              </w:rPr>
              <w:tab/>
            </w:r>
            <w:r w:rsidRPr="00FA60E7">
              <w:rPr>
                <w:rStyle w:val="Hyperlink"/>
              </w:rPr>
              <w:t>FWU Packet Error Response</w:t>
            </w:r>
            <w:r>
              <w:rPr>
                <w:webHidden/>
              </w:rPr>
              <w:tab/>
            </w:r>
            <w:r>
              <w:rPr>
                <w:webHidden/>
              </w:rPr>
              <w:fldChar w:fldCharType="begin"/>
            </w:r>
            <w:r>
              <w:rPr>
                <w:webHidden/>
              </w:rPr>
              <w:instrText xml:space="preserve"> PAGEREF _Toc202436116 \h </w:instrText>
            </w:r>
            <w:r>
              <w:rPr>
                <w:webHidden/>
              </w:rPr>
            </w:r>
            <w:r>
              <w:rPr>
                <w:webHidden/>
              </w:rPr>
              <w:fldChar w:fldCharType="separate"/>
            </w:r>
            <w:r>
              <w:rPr>
                <w:webHidden/>
              </w:rPr>
              <w:t>68</w:t>
            </w:r>
            <w:r>
              <w:rPr>
                <w:webHidden/>
              </w:rPr>
              <w:fldChar w:fldCharType="end"/>
            </w:r>
          </w:hyperlink>
        </w:p>
        <w:p w14:paraId="4C9F9A63" w14:textId="60AFBCA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7" w:history="1">
            <w:r w:rsidRPr="00FA60E7">
              <w:rPr>
                <w:rStyle w:val="Hyperlink"/>
                <w:b/>
              </w:rPr>
              <w:t>8.7</w:t>
            </w:r>
            <w:r>
              <w:rPr>
                <w:rFonts w:asciiTheme="minorHAnsi" w:eastAsiaTheme="minorEastAsia" w:hAnsiTheme="minorHAnsi" w:cstheme="minorBidi"/>
                <w:spacing w:val="0"/>
                <w:kern w:val="2"/>
                <w:sz w:val="24"/>
                <w:lang w:eastAsia="en-US"/>
                <w14:ligatures w14:val="standardContextual"/>
              </w:rPr>
              <w:tab/>
            </w:r>
            <w:r w:rsidRPr="00FA60E7">
              <w:rPr>
                <w:rStyle w:val="Hyperlink"/>
              </w:rPr>
              <w:t>FWU Status Dispatch</w:t>
            </w:r>
            <w:r>
              <w:rPr>
                <w:webHidden/>
              </w:rPr>
              <w:tab/>
            </w:r>
            <w:r>
              <w:rPr>
                <w:webHidden/>
              </w:rPr>
              <w:fldChar w:fldCharType="begin"/>
            </w:r>
            <w:r>
              <w:rPr>
                <w:webHidden/>
              </w:rPr>
              <w:instrText xml:space="preserve"> PAGEREF _Toc202436117 \h </w:instrText>
            </w:r>
            <w:r>
              <w:rPr>
                <w:webHidden/>
              </w:rPr>
            </w:r>
            <w:r>
              <w:rPr>
                <w:webHidden/>
              </w:rPr>
              <w:fldChar w:fldCharType="separate"/>
            </w:r>
            <w:r>
              <w:rPr>
                <w:webHidden/>
              </w:rPr>
              <w:t>69</w:t>
            </w:r>
            <w:r>
              <w:rPr>
                <w:webHidden/>
              </w:rPr>
              <w:fldChar w:fldCharType="end"/>
            </w:r>
          </w:hyperlink>
        </w:p>
        <w:p w14:paraId="21F2A99A" w14:textId="6C93EA20"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118" w:history="1">
            <w:r w:rsidRPr="00FA60E7">
              <w:rPr>
                <w:rStyle w:val="Hyperlink"/>
              </w:rPr>
              <w:t>9</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Production Support Messages</w:t>
            </w:r>
            <w:r>
              <w:rPr>
                <w:webHidden/>
              </w:rPr>
              <w:tab/>
            </w:r>
            <w:r>
              <w:rPr>
                <w:webHidden/>
              </w:rPr>
              <w:fldChar w:fldCharType="begin"/>
            </w:r>
            <w:r>
              <w:rPr>
                <w:webHidden/>
              </w:rPr>
              <w:instrText xml:space="preserve"> PAGEREF _Toc202436118 \h </w:instrText>
            </w:r>
            <w:r>
              <w:rPr>
                <w:webHidden/>
              </w:rPr>
            </w:r>
            <w:r>
              <w:rPr>
                <w:webHidden/>
              </w:rPr>
              <w:fldChar w:fldCharType="separate"/>
            </w:r>
            <w:r>
              <w:rPr>
                <w:webHidden/>
              </w:rPr>
              <w:t>71</w:t>
            </w:r>
            <w:r>
              <w:rPr>
                <w:webHidden/>
              </w:rPr>
              <w:fldChar w:fldCharType="end"/>
            </w:r>
          </w:hyperlink>
        </w:p>
        <w:p w14:paraId="7561370F" w14:textId="1CA786D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19" w:history="1">
            <w:r w:rsidRPr="00FA60E7">
              <w:rPr>
                <w:rStyle w:val="Hyperlink"/>
                <w:b/>
              </w:rPr>
              <w:t>9.1</w:t>
            </w:r>
            <w:r>
              <w:rPr>
                <w:rFonts w:asciiTheme="minorHAnsi" w:eastAsiaTheme="minorEastAsia" w:hAnsiTheme="minorHAnsi" w:cstheme="minorBidi"/>
                <w:spacing w:val="0"/>
                <w:kern w:val="2"/>
                <w:sz w:val="24"/>
                <w:lang w:eastAsia="en-US"/>
                <w14:ligatures w14:val="standardContextual"/>
              </w:rPr>
              <w:tab/>
            </w:r>
            <w:r w:rsidRPr="00FA60E7">
              <w:rPr>
                <w:rStyle w:val="Hyperlink"/>
              </w:rPr>
              <w:t>Set Production Data Dispatch</w:t>
            </w:r>
            <w:r>
              <w:rPr>
                <w:webHidden/>
              </w:rPr>
              <w:tab/>
            </w:r>
            <w:r>
              <w:rPr>
                <w:webHidden/>
              </w:rPr>
              <w:fldChar w:fldCharType="begin"/>
            </w:r>
            <w:r>
              <w:rPr>
                <w:webHidden/>
              </w:rPr>
              <w:instrText xml:space="preserve"> PAGEREF _Toc202436119 \h </w:instrText>
            </w:r>
            <w:r>
              <w:rPr>
                <w:webHidden/>
              </w:rPr>
            </w:r>
            <w:r>
              <w:rPr>
                <w:webHidden/>
              </w:rPr>
              <w:fldChar w:fldCharType="separate"/>
            </w:r>
            <w:r>
              <w:rPr>
                <w:webHidden/>
              </w:rPr>
              <w:t>71</w:t>
            </w:r>
            <w:r>
              <w:rPr>
                <w:webHidden/>
              </w:rPr>
              <w:fldChar w:fldCharType="end"/>
            </w:r>
          </w:hyperlink>
        </w:p>
        <w:p w14:paraId="2D8A2A8B" w14:textId="4E0BD7F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0" w:history="1">
            <w:r w:rsidRPr="00FA60E7">
              <w:rPr>
                <w:rStyle w:val="Hyperlink"/>
                <w:b/>
              </w:rPr>
              <w:t>9.2</w:t>
            </w:r>
            <w:r>
              <w:rPr>
                <w:rFonts w:asciiTheme="minorHAnsi" w:eastAsiaTheme="minorEastAsia" w:hAnsiTheme="minorHAnsi" w:cstheme="minorBidi"/>
                <w:spacing w:val="0"/>
                <w:kern w:val="2"/>
                <w:sz w:val="24"/>
                <w:lang w:eastAsia="en-US"/>
                <w14:ligatures w14:val="standardContextual"/>
              </w:rPr>
              <w:tab/>
            </w:r>
            <w:r w:rsidRPr="00FA60E7">
              <w:rPr>
                <w:rStyle w:val="Hyperlink"/>
              </w:rPr>
              <w:t>Set Production Data Error Response</w:t>
            </w:r>
            <w:r>
              <w:rPr>
                <w:webHidden/>
              </w:rPr>
              <w:tab/>
            </w:r>
            <w:r>
              <w:rPr>
                <w:webHidden/>
              </w:rPr>
              <w:fldChar w:fldCharType="begin"/>
            </w:r>
            <w:r>
              <w:rPr>
                <w:webHidden/>
              </w:rPr>
              <w:instrText xml:space="preserve"> PAGEREF _Toc202436120 \h </w:instrText>
            </w:r>
            <w:r>
              <w:rPr>
                <w:webHidden/>
              </w:rPr>
            </w:r>
            <w:r>
              <w:rPr>
                <w:webHidden/>
              </w:rPr>
              <w:fldChar w:fldCharType="separate"/>
            </w:r>
            <w:r>
              <w:rPr>
                <w:webHidden/>
              </w:rPr>
              <w:t>71</w:t>
            </w:r>
            <w:r>
              <w:rPr>
                <w:webHidden/>
              </w:rPr>
              <w:fldChar w:fldCharType="end"/>
            </w:r>
          </w:hyperlink>
        </w:p>
        <w:p w14:paraId="288EE626" w14:textId="36E8582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1" w:history="1">
            <w:r w:rsidRPr="00FA60E7">
              <w:rPr>
                <w:rStyle w:val="Hyperlink"/>
                <w:b/>
              </w:rPr>
              <w:t>9.3</w:t>
            </w:r>
            <w:r>
              <w:rPr>
                <w:rFonts w:asciiTheme="minorHAnsi" w:eastAsiaTheme="minorEastAsia" w:hAnsiTheme="minorHAnsi" w:cstheme="minorBidi"/>
                <w:spacing w:val="0"/>
                <w:kern w:val="2"/>
                <w:sz w:val="24"/>
                <w:lang w:eastAsia="en-US"/>
                <w14:ligatures w14:val="standardContextual"/>
              </w:rPr>
              <w:tab/>
            </w:r>
            <w:r w:rsidRPr="00FA60E7">
              <w:rPr>
                <w:rStyle w:val="Hyperlink"/>
              </w:rPr>
              <w:t>Set Service Data Dispatch</w:t>
            </w:r>
            <w:r>
              <w:rPr>
                <w:webHidden/>
              </w:rPr>
              <w:tab/>
            </w:r>
            <w:r>
              <w:rPr>
                <w:webHidden/>
              </w:rPr>
              <w:fldChar w:fldCharType="begin"/>
            </w:r>
            <w:r>
              <w:rPr>
                <w:webHidden/>
              </w:rPr>
              <w:instrText xml:space="preserve"> PAGEREF _Toc202436121 \h </w:instrText>
            </w:r>
            <w:r>
              <w:rPr>
                <w:webHidden/>
              </w:rPr>
            </w:r>
            <w:r>
              <w:rPr>
                <w:webHidden/>
              </w:rPr>
              <w:fldChar w:fldCharType="separate"/>
            </w:r>
            <w:r>
              <w:rPr>
                <w:webHidden/>
              </w:rPr>
              <w:t>72</w:t>
            </w:r>
            <w:r>
              <w:rPr>
                <w:webHidden/>
              </w:rPr>
              <w:fldChar w:fldCharType="end"/>
            </w:r>
          </w:hyperlink>
        </w:p>
        <w:p w14:paraId="0D1FF681" w14:textId="1DE3DDCE"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2" w:history="1">
            <w:r w:rsidRPr="00FA60E7">
              <w:rPr>
                <w:rStyle w:val="Hyperlink"/>
                <w:b/>
              </w:rPr>
              <w:t>9.4</w:t>
            </w:r>
            <w:r>
              <w:rPr>
                <w:rFonts w:asciiTheme="minorHAnsi" w:eastAsiaTheme="minorEastAsia" w:hAnsiTheme="minorHAnsi" w:cstheme="minorBidi"/>
                <w:spacing w:val="0"/>
                <w:kern w:val="2"/>
                <w:sz w:val="24"/>
                <w:lang w:eastAsia="en-US"/>
                <w14:ligatures w14:val="standardContextual"/>
              </w:rPr>
              <w:tab/>
            </w:r>
            <w:r w:rsidRPr="00FA60E7">
              <w:rPr>
                <w:rStyle w:val="Hyperlink"/>
              </w:rPr>
              <w:t>Set Service Data Error Response</w:t>
            </w:r>
            <w:r>
              <w:rPr>
                <w:webHidden/>
              </w:rPr>
              <w:tab/>
            </w:r>
            <w:r>
              <w:rPr>
                <w:webHidden/>
              </w:rPr>
              <w:fldChar w:fldCharType="begin"/>
            </w:r>
            <w:r>
              <w:rPr>
                <w:webHidden/>
              </w:rPr>
              <w:instrText xml:space="preserve"> PAGEREF _Toc202436122 \h </w:instrText>
            </w:r>
            <w:r>
              <w:rPr>
                <w:webHidden/>
              </w:rPr>
            </w:r>
            <w:r>
              <w:rPr>
                <w:webHidden/>
              </w:rPr>
              <w:fldChar w:fldCharType="separate"/>
            </w:r>
            <w:r>
              <w:rPr>
                <w:webHidden/>
              </w:rPr>
              <w:t>73</w:t>
            </w:r>
            <w:r>
              <w:rPr>
                <w:webHidden/>
              </w:rPr>
              <w:fldChar w:fldCharType="end"/>
            </w:r>
          </w:hyperlink>
        </w:p>
        <w:p w14:paraId="1E407D45" w14:textId="0A2E154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3" w:history="1">
            <w:r w:rsidRPr="00FA60E7">
              <w:rPr>
                <w:rStyle w:val="Hyperlink"/>
                <w:b/>
              </w:rPr>
              <w:t>9.5</w:t>
            </w:r>
            <w:r>
              <w:rPr>
                <w:rFonts w:asciiTheme="minorHAnsi" w:eastAsiaTheme="minorEastAsia" w:hAnsiTheme="minorHAnsi" w:cstheme="minorBidi"/>
                <w:spacing w:val="0"/>
                <w:kern w:val="2"/>
                <w:sz w:val="24"/>
                <w:lang w:eastAsia="en-US"/>
                <w14:ligatures w14:val="standardContextual"/>
              </w:rPr>
              <w:tab/>
            </w:r>
            <w:r w:rsidRPr="00FA60E7">
              <w:rPr>
                <w:rStyle w:val="Hyperlink"/>
              </w:rPr>
              <w:t>Get Service Data Dispatch</w:t>
            </w:r>
            <w:r>
              <w:rPr>
                <w:webHidden/>
              </w:rPr>
              <w:tab/>
            </w:r>
            <w:r>
              <w:rPr>
                <w:webHidden/>
              </w:rPr>
              <w:fldChar w:fldCharType="begin"/>
            </w:r>
            <w:r>
              <w:rPr>
                <w:webHidden/>
              </w:rPr>
              <w:instrText xml:space="preserve"> PAGEREF _Toc202436123 \h </w:instrText>
            </w:r>
            <w:r>
              <w:rPr>
                <w:webHidden/>
              </w:rPr>
            </w:r>
            <w:r>
              <w:rPr>
                <w:webHidden/>
              </w:rPr>
              <w:fldChar w:fldCharType="separate"/>
            </w:r>
            <w:r>
              <w:rPr>
                <w:webHidden/>
              </w:rPr>
              <w:t>74</w:t>
            </w:r>
            <w:r>
              <w:rPr>
                <w:webHidden/>
              </w:rPr>
              <w:fldChar w:fldCharType="end"/>
            </w:r>
          </w:hyperlink>
        </w:p>
        <w:p w14:paraId="2B1281B5" w14:textId="7D8613A0"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4" w:history="1">
            <w:r w:rsidRPr="00FA60E7">
              <w:rPr>
                <w:rStyle w:val="Hyperlink"/>
                <w:b/>
              </w:rPr>
              <w:t>9.6</w:t>
            </w:r>
            <w:r>
              <w:rPr>
                <w:rFonts w:asciiTheme="minorHAnsi" w:eastAsiaTheme="minorEastAsia" w:hAnsiTheme="minorHAnsi" w:cstheme="minorBidi"/>
                <w:spacing w:val="0"/>
                <w:kern w:val="2"/>
                <w:sz w:val="24"/>
                <w:lang w:eastAsia="en-US"/>
                <w14:ligatures w14:val="standardContextual"/>
              </w:rPr>
              <w:tab/>
            </w:r>
            <w:r w:rsidRPr="00FA60E7">
              <w:rPr>
                <w:rStyle w:val="Hyperlink"/>
              </w:rPr>
              <w:t>Get Service Data Response</w:t>
            </w:r>
            <w:r>
              <w:rPr>
                <w:webHidden/>
              </w:rPr>
              <w:tab/>
            </w:r>
            <w:r>
              <w:rPr>
                <w:webHidden/>
              </w:rPr>
              <w:fldChar w:fldCharType="begin"/>
            </w:r>
            <w:r>
              <w:rPr>
                <w:webHidden/>
              </w:rPr>
              <w:instrText xml:space="preserve"> PAGEREF _Toc202436124 \h </w:instrText>
            </w:r>
            <w:r>
              <w:rPr>
                <w:webHidden/>
              </w:rPr>
            </w:r>
            <w:r>
              <w:rPr>
                <w:webHidden/>
              </w:rPr>
              <w:fldChar w:fldCharType="separate"/>
            </w:r>
            <w:r>
              <w:rPr>
                <w:webHidden/>
              </w:rPr>
              <w:t>74</w:t>
            </w:r>
            <w:r>
              <w:rPr>
                <w:webHidden/>
              </w:rPr>
              <w:fldChar w:fldCharType="end"/>
            </w:r>
          </w:hyperlink>
        </w:p>
        <w:p w14:paraId="0006B4BB" w14:textId="2B5D8BC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5" w:history="1">
            <w:r w:rsidRPr="00FA60E7">
              <w:rPr>
                <w:rStyle w:val="Hyperlink"/>
                <w:b/>
              </w:rPr>
              <w:t>9.7</w:t>
            </w:r>
            <w:r>
              <w:rPr>
                <w:rFonts w:asciiTheme="minorHAnsi" w:eastAsiaTheme="minorEastAsia" w:hAnsiTheme="minorHAnsi" w:cstheme="minorBidi"/>
                <w:spacing w:val="0"/>
                <w:kern w:val="2"/>
                <w:sz w:val="24"/>
                <w:lang w:eastAsia="en-US"/>
                <w14:ligatures w14:val="standardContextual"/>
              </w:rPr>
              <w:tab/>
            </w:r>
            <w:r w:rsidRPr="00FA60E7">
              <w:rPr>
                <w:rStyle w:val="Hyperlink"/>
              </w:rPr>
              <w:t>Tuner Calibration Dispatch</w:t>
            </w:r>
            <w:r>
              <w:rPr>
                <w:webHidden/>
              </w:rPr>
              <w:tab/>
            </w:r>
            <w:r>
              <w:rPr>
                <w:webHidden/>
              </w:rPr>
              <w:fldChar w:fldCharType="begin"/>
            </w:r>
            <w:r>
              <w:rPr>
                <w:webHidden/>
              </w:rPr>
              <w:instrText xml:space="preserve"> PAGEREF _Toc202436125 \h </w:instrText>
            </w:r>
            <w:r>
              <w:rPr>
                <w:webHidden/>
              </w:rPr>
            </w:r>
            <w:r>
              <w:rPr>
                <w:webHidden/>
              </w:rPr>
              <w:fldChar w:fldCharType="separate"/>
            </w:r>
            <w:r>
              <w:rPr>
                <w:webHidden/>
              </w:rPr>
              <w:t>75</w:t>
            </w:r>
            <w:r>
              <w:rPr>
                <w:webHidden/>
              </w:rPr>
              <w:fldChar w:fldCharType="end"/>
            </w:r>
          </w:hyperlink>
        </w:p>
        <w:p w14:paraId="1C501159" w14:textId="289A47E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6" w:history="1">
            <w:r w:rsidRPr="00FA60E7">
              <w:rPr>
                <w:rStyle w:val="Hyperlink"/>
                <w:b/>
              </w:rPr>
              <w:t>9.8</w:t>
            </w:r>
            <w:r>
              <w:rPr>
                <w:rFonts w:asciiTheme="minorHAnsi" w:eastAsiaTheme="minorEastAsia" w:hAnsiTheme="minorHAnsi" w:cstheme="minorBidi"/>
                <w:spacing w:val="0"/>
                <w:kern w:val="2"/>
                <w:sz w:val="24"/>
                <w:lang w:eastAsia="en-US"/>
                <w14:ligatures w14:val="standardContextual"/>
              </w:rPr>
              <w:tab/>
            </w:r>
            <w:r w:rsidRPr="00FA60E7">
              <w:rPr>
                <w:rStyle w:val="Hyperlink"/>
              </w:rPr>
              <w:t>ADI Tuner Calibration Response</w:t>
            </w:r>
            <w:r>
              <w:rPr>
                <w:webHidden/>
              </w:rPr>
              <w:tab/>
            </w:r>
            <w:r>
              <w:rPr>
                <w:webHidden/>
              </w:rPr>
              <w:fldChar w:fldCharType="begin"/>
            </w:r>
            <w:r>
              <w:rPr>
                <w:webHidden/>
              </w:rPr>
              <w:instrText xml:space="preserve"> PAGEREF _Toc202436126 \h </w:instrText>
            </w:r>
            <w:r>
              <w:rPr>
                <w:webHidden/>
              </w:rPr>
            </w:r>
            <w:r>
              <w:rPr>
                <w:webHidden/>
              </w:rPr>
              <w:fldChar w:fldCharType="separate"/>
            </w:r>
            <w:r>
              <w:rPr>
                <w:webHidden/>
              </w:rPr>
              <w:t>75</w:t>
            </w:r>
            <w:r>
              <w:rPr>
                <w:webHidden/>
              </w:rPr>
              <w:fldChar w:fldCharType="end"/>
            </w:r>
          </w:hyperlink>
        </w:p>
        <w:p w14:paraId="46B64BA4" w14:textId="43ADEB8B"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7" w:history="1">
            <w:r w:rsidRPr="00FA60E7">
              <w:rPr>
                <w:rStyle w:val="Hyperlink"/>
                <w:b/>
              </w:rPr>
              <w:t>9.9</w:t>
            </w:r>
            <w:r>
              <w:rPr>
                <w:rFonts w:asciiTheme="minorHAnsi" w:eastAsiaTheme="minorEastAsia" w:hAnsiTheme="minorHAnsi" w:cstheme="minorBidi"/>
                <w:spacing w:val="0"/>
                <w:kern w:val="2"/>
                <w:sz w:val="24"/>
                <w:lang w:eastAsia="en-US"/>
                <w14:ligatures w14:val="standardContextual"/>
              </w:rPr>
              <w:tab/>
            </w:r>
            <w:r w:rsidRPr="00FA60E7">
              <w:rPr>
                <w:rStyle w:val="Hyperlink"/>
              </w:rPr>
              <w:t>Broadcom Tuner Calibration Response</w:t>
            </w:r>
            <w:r>
              <w:rPr>
                <w:webHidden/>
              </w:rPr>
              <w:tab/>
            </w:r>
            <w:r>
              <w:rPr>
                <w:webHidden/>
              </w:rPr>
              <w:fldChar w:fldCharType="begin"/>
            </w:r>
            <w:r>
              <w:rPr>
                <w:webHidden/>
              </w:rPr>
              <w:instrText xml:space="preserve"> PAGEREF _Toc202436127 \h </w:instrText>
            </w:r>
            <w:r>
              <w:rPr>
                <w:webHidden/>
              </w:rPr>
            </w:r>
            <w:r>
              <w:rPr>
                <w:webHidden/>
              </w:rPr>
              <w:fldChar w:fldCharType="separate"/>
            </w:r>
            <w:r>
              <w:rPr>
                <w:webHidden/>
              </w:rPr>
              <w:t>76</w:t>
            </w:r>
            <w:r>
              <w:rPr>
                <w:webHidden/>
              </w:rPr>
              <w:fldChar w:fldCharType="end"/>
            </w:r>
          </w:hyperlink>
        </w:p>
        <w:p w14:paraId="5A809E8E" w14:textId="5373223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8" w:history="1">
            <w:r w:rsidRPr="00FA60E7">
              <w:rPr>
                <w:rStyle w:val="Hyperlink"/>
                <w:b/>
              </w:rPr>
              <w:t>9.10</w:t>
            </w:r>
            <w:r>
              <w:rPr>
                <w:rFonts w:asciiTheme="minorHAnsi" w:eastAsiaTheme="minorEastAsia" w:hAnsiTheme="minorHAnsi" w:cstheme="minorBidi"/>
                <w:spacing w:val="0"/>
                <w:kern w:val="2"/>
                <w:sz w:val="24"/>
                <w:lang w:eastAsia="en-US"/>
                <w14:ligatures w14:val="standardContextual"/>
              </w:rPr>
              <w:tab/>
            </w:r>
            <w:r w:rsidRPr="00FA60E7">
              <w:rPr>
                <w:rStyle w:val="Hyperlink"/>
              </w:rPr>
              <w:t>NXP Tuner Calibration Response</w:t>
            </w:r>
            <w:r>
              <w:rPr>
                <w:webHidden/>
              </w:rPr>
              <w:tab/>
            </w:r>
            <w:r>
              <w:rPr>
                <w:webHidden/>
              </w:rPr>
              <w:fldChar w:fldCharType="begin"/>
            </w:r>
            <w:r>
              <w:rPr>
                <w:webHidden/>
              </w:rPr>
              <w:instrText xml:space="preserve"> PAGEREF _Toc202436128 \h </w:instrText>
            </w:r>
            <w:r>
              <w:rPr>
                <w:webHidden/>
              </w:rPr>
            </w:r>
            <w:r>
              <w:rPr>
                <w:webHidden/>
              </w:rPr>
              <w:fldChar w:fldCharType="separate"/>
            </w:r>
            <w:r>
              <w:rPr>
                <w:webHidden/>
              </w:rPr>
              <w:t>77</w:t>
            </w:r>
            <w:r>
              <w:rPr>
                <w:webHidden/>
              </w:rPr>
              <w:fldChar w:fldCharType="end"/>
            </w:r>
          </w:hyperlink>
        </w:p>
        <w:p w14:paraId="134F8E79" w14:textId="7BA7957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29" w:history="1">
            <w:r w:rsidRPr="00FA60E7">
              <w:rPr>
                <w:rStyle w:val="Hyperlink"/>
                <w:b/>
              </w:rPr>
              <w:t>9.11</w:t>
            </w:r>
            <w:r>
              <w:rPr>
                <w:rFonts w:asciiTheme="minorHAnsi" w:eastAsiaTheme="minorEastAsia" w:hAnsiTheme="minorHAnsi" w:cstheme="minorBidi"/>
                <w:spacing w:val="0"/>
                <w:kern w:val="2"/>
                <w:sz w:val="24"/>
                <w:lang w:eastAsia="en-US"/>
                <w14:ligatures w14:val="standardContextual"/>
              </w:rPr>
              <w:tab/>
            </w:r>
            <w:r w:rsidRPr="00FA60E7">
              <w:rPr>
                <w:rStyle w:val="Hyperlink"/>
              </w:rPr>
              <w:t>GPIO Control Dispatch</w:t>
            </w:r>
            <w:r>
              <w:rPr>
                <w:webHidden/>
              </w:rPr>
              <w:tab/>
            </w:r>
            <w:r>
              <w:rPr>
                <w:webHidden/>
              </w:rPr>
              <w:fldChar w:fldCharType="begin"/>
            </w:r>
            <w:r>
              <w:rPr>
                <w:webHidden/>
              </w:rPr>
              <w:instrText xml:space="preserve"> PAGEREF _Toc202436129 \h </w:instrText>
            </w:r>
            <w:r>
              <w:rPr>
                <w:webHidden/>
              </w:rPr>
            </w:r>
            <w:r>
              <w:rPr>
                <w:webHidden/>
              </w:rPr>
              <w:fldChar w:fldCharType="separate"/>
            </w:r>
            <w:r>
              <w:rPr>
                <w:webHidden/>
              </w:rPr>
              <w:t>78</w:t>
            </w:r>
            <w:r>
              <w:rPr>
                <w:webHidden/>
              </w:rPr>
              <w:fldChar w:fldCharType="end"/>
            </w:r>
          </w:hyperlink>
        </w:p>
        <w:p w14:paraId="6E19661C" w14:textId="65AB80BF"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0" w:history="1">
            <w:r w:rsidRPr="00FA60E7">
              <w:rPr>
                <w:rStyle w:val="Hyperlink"/>
                <w:b/>
              </w:rPr>
              <w:t>9.12</w:t>
            </w:r>
            <w:r>
              <w:rPr>
                <w:rFonts w:asciiTheme="minorHAnsi" w:eastAsiaTheme="minorEastAsia" w:hAnsiTheme="minorHAnsi" w:cstheme="minorBidi"/>
                <w:spacing w:val="0"/>
                <w:kern w:val="2"/>
                <w:sz w:val="24"/>
                <w:lang w:eastAsia="en-US"/>
                <w14:ligatures w14:val="standardContextual"/>
              </w:rPr>
              <w:tab/>
            </w:r>
            <w:r w:rsidRPr="00FA60E7">
              <w:rPr>
                <w:rStyle w:val="Hyperlink"/>
              </w:rPr>
              <w:t>GPIO Control Response</w:t>
            </w:r>
            <w:r>
              <w:rPr>
                <w:webHidden/>
              </w:rPr>
              <w:tab/>
            </w:r>
            <w:r>
              <w:rPr>
                <w:webHidden/>
              </w:rPr>
              <w:fldChar w:fldCharType="begin"/>
            </w:r>
            <w:r>
              <w:rPr>
                <w:webHidden/>
              </w:rPr>
              <w:instrText xml:space="preserve"> PAGEREF _Toc202436130 \h </w:instrText>
            </w:r>
            <w:r>
              <w:rPr>
                <w:webHidden/>
              </w:rPr>
            </w:r>
            <w:r>
              <w:rPr>
                <w:webHidden/>
              </w:rPr>
              <w:fldChar w:fldCharType="separate"/>
            </w:r>
            <w:r>
              <w:rPr>
                <w:webHidden/>
              </w:rPr>
              <w:t>79</w:t>
            </w:r>
            <w:r>
              <w:rPr>
                <w:webHidden/>
              </w:rPr>
              <w:fldChar w:fldCharType="end"/>
            </w:r>
          </w:hyperlink>
        </w:p>
        <w:p w14:paraId="5F6F3C2D" w14:textId="13DF0540"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1" w:history="1">
            <w:r w:rsidRPr="00FA60E7">
              <w:rPr>
                <w:rStyle w:val="Hyperlink"/>
                <w:b/>
              </w:rPr>
              <w:t>9.13</w:t>
            </w:r>
            <w:r>
              <w:rPr>
                <w:rFonts w:asciiTheme="minorHAnsi" w:eastAsiaTheme="minorEastAsia" w:hAnsiTheme="minorHAnsi" w:cstheme="minorBidi"/>
                <w:spacing w:val="0"/>
                <w:kern w:val="2"/>
                <w:sz w:val="24"/>
                <w:lang w:eastAsia="en-US"/>
                <w14:ligatures w14:val="standardContextual"/>
              </w:rPr>
              <w:tab/>
            </w:r>
            <w:r w:rsidRPr="00FA60E7">
              <w:rPr>
                <w:rStyle w:val="Hyperlink"/>
              </w:rPr>
              <w:t>Set Operating Mode Dispatch</w:t>
            </w:r>
            <w:r>
              <w:rPr>
                <w:webHidden/>
              </w:rPr>
              <w:tab/>
            </w:r>
            <w:r>
              <w:rPr>
                <w:webHidden/>
              </w:rPr>
              <w:fldChar w:fldCharType="begin"/>
            </w:r>
            <w:r>
              <w:rPr>
                <w:webHidden/>
              </w:rPr>
              <w:instrText xml:space="preserve"> PAGEREF _Toc202436131 \h </w:instrText>
            </w:r>
            <w:r>
              <w:rPr>
                <w:webHidden/>
              </w:rPr>
            </w:r>
            <w:r>
              <w:rPr>
                <w:webHidden/>
              </w:rPr>
              <w:fldChar w:fldCharType="separate"/>
            </w:r>
            <w:r>
              <w:rPr>
                <w:webHidden/>
              </w:rPr>
              <w:t>79</w:t>
            </w:r>
            <w:r>
              <w:rPr>
                <w:webHidden/>
              </w:rPr>
              <w:fldChar w:fldCharType="end"/>
            </w:r>
          </w:hyperlink>
        </w:p>
        <w:p w14:paraId="49647BDD" w14:textId="40A7169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2" w:history="1">
            <w:r w:rsidRPr="00FA60E7">
              <w:rPr>
                <w:rStyle w:val="Hyperlink"/>
                <w:b/>
              </w:rPr>
              <w:t>9.14</w:t>
            </w:r>
            <w:r>
              <w:rPr>
                <w:rFonts w:asciiTheme="minorHAnsi" w:eastAsiaTheme="minorEastAsia" w:hAnsiTheme="minorHAnsi" w:cstheme="minorBidi"/>
                <w:spacing w:val="0"/>
                <w:kern w:val="2"/>
                <w:sz w:val="24"/>
                <w:lang w:eastAsia="en-US"/>
                <w14:ligatures w14:val="standardContextual"/>
              </w:rPr>
              <w:tab/>
            </w:r>
            <w:r w:rsidRPr="00FA60E7">
              <w:rPr>
                <w:rStyle w:val="Hyperlink"/>
              </w:rPr>
              <w:t>Set Operating Mode Response</w:t>
            </w:r>
            <w:r>
              <w:rPr>
                <w:webHidden/>
              </w:rPr>
              <w:tab/>
            </w:r>
            <w:r>
              <w:rPr>
                <w:webHidden/>
              </w:rPr>
              <w:fldChar w:fldCharType="begin"/>
            </w:r>
            <w:r>
              <w:rPr>
                <w:webHidden/>
              </w:rPr>
              <w:instrText xml:space="preserve"> PAGEREF _Toc202436132 \h </w:instrText>
            </w:r>
            <w:r>
              <w:rPr>
                <w:webHidden/>
              </w:rPr>
            </w:r>
            <w:r>
              <w:rPr>
                <w:webHidden/>
              </w:rPr>
              <w:fldChar w:fldCharType="separate"/>
            </w:r>
            <w:r>
              <w:rPr>
                <w:webHidden/>
              </w:rPr>
              <w:t>80</w:t>
            </w:r>
            <w:r>
              <w:rPr>
                <w:webHidden/>
              </w:rPr>
              <w:fldChar w:fldCharType="end"/>
            </w:r>
          </w:hyperlink>
        </w:p>
        <w:p w14:paraId="2EF0AE3E" w14:textId="515EF786"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3" w:history="1">
            <w:r w:rsidRPr="00FA60E7">
              <w:rPr>
                <w:rStyle w:val="Hyperlink"/>
                <w:b/>
              </w:rPr>
              <w:t>9.15</w:t>
            </w:r>
            <w:r>
              <w:rPr>
                <w:rFonts w:asciiTheme="minorHAnsi" w:eastAsiaTheme="minorEastAsia" w:hAnsiTheme="minorHAnsi" w:cstheme="minorBidi"/>
                <w:spacing w:val="0"/>
                <w:kern w:val="2"/>
                <w:sz w:val="24"/>
                <w:lang w:eastAsia="en-US"/>
                <w14:ligatures w14:val="standardContextual"/>
              </w:rPr>
              <w:tab/>
            </w:r>
            <w:r w:rsidRPr="00FA60E7">
              <w:rPr>
                <w:rStyle w:val="Hyperlink"/>
              </w:rPr>
              <w:t>UART1 Control Dispatch</w:t>
            </w:r>
            <w:r>
              <w:rPr>
                <w:webHidden/>
              </w:rPr>
              <w:tab/>
            </w:r>
            <w:r>
              <w:rPr>
                <w:webHidden/>
              </w:rPr>
              <w:fldChar w:fldCharType="begin"/>
            </w:r>
            <w:r>
              <w:rPr>
                <w:webHidden/>
              </w:rPr>
              <w:instrText xml:space="preserve"> PAGEREF _Toc202436133 \h </w:instrText>
            </w:r>
            <w:r>
              <w:rPr>
                <w:webHidden/>
              </w:rPr>
            </w:r>
            <w:r>
              <w:rPr>
                <w:webHidden/>
              </w:rPr>
              <w:fldChar w:fldCharType="separate"/>
            </w:r>
            <w:r>
              <w:rPr>
                <w:webHidden/>
              </w:rPr>
              <w:t>81</w:t>
            </w:r>
            <w:r>
              <w:rPr>
                <w:webHidden/>
              </w:rPr>
              <w:fldChar w:fldCharType="end"/>
            </w:r>
          </w:hyperlink>
        </w:p>
        <w:p w14:paraId="62595C02" w14:textId="22C3601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4" w:history="1">
            <w:r w:rsidRPr="00FA60E7">
              <w:rPr>
                <w:rStyle w:val="Hyperlink"/>
                <w:b/>
              </w:rPr>
              <w:t>9.16</w:t>
            </w:r>
            <w:r>
              <w:rPr>
                <w:rFonts w:asciiTheme="minorHAnsi" w:eastAsiaTheme="minorEastAsia" w:hAnsiTheme="minorHAnsi" w:cstheme="minorBidi"/>
                <w:spacing w:val="0"/>
                <w:kern w:val="2"/>
                <w:sz w:val="24"/>
                <w:lang w:eastAsia="en-US"/>
                <w14:ligatures w14:val="standardContextual"/>
              </w:rPr>
              <w:tab/>
            </w:r>
            <w:r w:rsidRPr="00FA60E7">
              <w:rPr>
                <w:rStyle w:val="Hyperlink"/>
              </w:rPr>
              <w:t>UART1 Control Response</w:t>
            </w:r>
            <w:r>
              <w:rPr>
                <w:webHidden/>
              </w:rPr>
              <w:tab/>
            </w:r>
            <w:r>
              <w:rPr>
                <w:webHidden/>
              </w:rPr>
              <w:fldChar w:fldCharType="begin"/>
            </w:r>
            <w:r>
              <w:rPr>
                <w:webHidden/>
              </w:rPr>
              <w:instrText xml:space="preserve"> PAGEREF _Toc202436134 \h </w:instrText>
            </w:r>
            <w:r>
              <w:rPr>
                <w:webHidden/>
              </w:rPr>
            </w:r>
            <w:r>
              <w:rPr>
                <w:webHidden/>
              </w:rPr>
              <w:fldChar w:fldCharType="separate"/>
            </w:r>
            <w:r>
              <w:rPr>
                <w:webHidden/>
              </w:rPr>
              <w:t>82</w:t>
            </w:r>
            <w:r>
              <w:rPr>
                <w:webHidden/>
              </w:rPr>
              <w:fldChar w:fldCharType="end"/>
            </w:r>
          </w:hyperlink>
        </w:p>
        <w:p w14:paraId="192BB09D" w14:textId="6D055AE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5" w:history="1">
            <w:r w:rsidRPr="00FA60E7">
              <w:rPr>
                <w:rStyle w:val="Hyperlink"/>
                <w:b/>
              </w:rPr>
              <w:t>9.17</w:t>
            </w:r>
            <w:r>
              <w:rPr>
                <w:rFonts w:asciiTheme="minorHAnsi" w:eastAsiaTheme="minorEastAsia" w:hAnsiTheme="minorHAnsi" w:cstheme="minorBidi"/>
                <w:spacing w:val="0"/>
                <w:kern w:val="2"/>
                <w:sz w:val="24"/>
                <w:lang w:eastAsia="en-US"/>
                <w14:ligatures w14:val="standardContextual"/>
              </w:rPr>
              <w:tab/>
            </w:r>
            <w:r w:rsidRPr="00FA60E7">
              <w:rPr>
                <w:rStyle w:val="Hyperlink"/>
              </w:rPr>
              <w:t>DDR3 Test Control Dispatch</w:t>
            </w:r>
            <w:r>
              <w:rPr>
                <w:webHidden/>
              </w:rPr>
              <w:tab/>
            </w:r>
            <w:r>
              <w:rPr>
                <w:webHidden/>
              </w:rPr>
              <w:fldChar w:fldCharType="begin"/>
            </w:r>
            <w:r>
              <w:rPr>
                <w:webHidden/>
              </w:rPr>
              <w:instrText xml:space="preserve"> PAGEREF _Toc202436135 \h </w:instrText>
            </w:r>
            <w:r>
              <w:rPr>
                <w:webHidden/>
              </w:rPr>
            </w:r>
            <w:r>
              <w:rPr>
                <w:webHidden/>
              </w:rPr>
              <w:fldChar w:fldCharType="separate"/>
            </w:r>
            <w:r>
              <w:rPr>
                <w:webHidden/>
              </w:rPr>
              <w:t>82</w:t>
            </w:r>
            <w:r>
              <w:rPr>
                <w:webHidden/>
              </w:rPr>
              <w:fldChar w:fldCharType="end"/>
            </w:r>
          </w:hyperlink>
        </w:p>
        <w:p w14:paraId="3C23427D" w14:textId="3A8C7FA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6" w:history="1">
            <w:r w:rsidRPr="00FA60E7">
              <w:rPr>
                <w:rStyle w:val="Hyperlink"/>
                <w:b/>
              </w:rPr>
              <w:t>9.18</w:t>
            </w:r>
            <w:r>
              <w:rPr>
                <w:rFonts w:asciiTheme="minorHAnsi" w:eastAsiaTheme="minorEastAsia" w:hAnsiTheme="minorHAnsi" w:cstheme="minorBidi"/>
                <w:spacing w:val="0"/>
                <w:kern w:val="2"/>
                <w:sz w:val="24"/>
                <w:lang w:eastAsia="en-US"/>
                <w14:ligatures w14:val="standardContextual"/>
              </w:rPr>
              <w:tab/>
            </w:r>
            <w:r w:rsidRPr="00FA60E7">
              <w:rPr>
                <w:rStyle w:val="Hyperlink"/>
              </w:rPr>
              <w:t>DDR3 Test Control Response</w:t>
            </w:r>
            <w:r>
              <w:rPr>
                <w:webHidden/>
              </w:rPr>
              <w:tab/>
            </w:r>
            <w:r>
              <w:rPr>
                <w:webHidden/>
              </w:rPr>
              <w:fldChar w:fldCharType="begin"/>
            </w:r>
            <w:r>
              <w:rPr>
                <w:webHidden/>
              </w:rPr>
              <w:instrText xml:space="preserve"> PAGEREF _Toc202436136 \h </w:instrText>
            </w:r>
            <w:r>
              <w:rPr>
                <w:webHidden/>
              </w:rPr>
            </w:r>
            <w:r>
              <w:rPr>
                <w:webHidden/>
              </w:rPr>
              <w:fldChar w:fldCharType="separate"/>
            </w:r>
            <w:r>
              <w:rPr>
                <w:webHidden/>
              </w:rPr>
              <w:t>83</w:t>
            </w:r>
            <w:r>
              <w:rPr>
                <w:webHidden/>
              </w:rPr>
              <w:fldChar w:fldCharType="end"/>
            </w:r>
          </w:hyperlink>
        </w:p>
        <w:p w14:paraId="2FBA8BE1" w14:textId="0B7A40C1"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7" w:history="1">
            <w:r w:rsidRPr="00FA60E7">
              <w:rPr>
                <w:rStyle w:val="Hyperlink"/>
                <w:b/>
              </w:rPr>
              <w:t>9.19</w:t>
            </w:r>
            <w:r>
              <w:rPr>
                <w:rFonts w:asciiTheme="minorHAnsi" w:eastAsiaTheme="minorEastAsia" w:hAnsiTheme="minorHAnsi" w:cstheme="minorBidi"/>
                <w:spacing w:val="0"/>
                <w:kern w:val="2"/>
                <w:sz w:val="24"/>
                <w:lang w:eastAsia="en-US"/>
                <w14:ligatures w14:val="standardContextual"/>
              </w:rPr>
              <w:tab/>
            </w:r>
            <w:r w:rsidRPr="00FA60E7">
              <w:rPr>
                <w:rStyle w:val="Hyperlink"/>
              </w:rPr>
              <w:t>Maintenance Status Dispatch</w:t>
            </w:r>
            <w:r>
              <w:rPr>
                <w:webHidden/>
              </w:rPr>
              <w:tab/>
            </w:r>
            <w:r>
              <w:rPr>
                <w:webHidden/>
              </w:rPr>
              <w:fldChar w:fldCharType="begin"/>
            </w:r>
            <w:r>
              <w:rPr>
                <w:webHidden/>
              </w:rPr>
              <w:instrText xml:space="preserve"> PAGEREF _Toc202436137 \h </w:instrText>
            </w:r>
            <w:r>
              <w:rPr>
                <w:webHidden/>
              </w:rPr>
            </w:r>
            <w:r>
              <w:rPr>
                <w:webHidden/>
              </w:rPr>
              <w:fldChar w:fldCharType="separate"/>
            </w:r>
            <w:r>
              <w:rPr>
                <w:webHidden/>
              </w:rPr>
              <w:t>84</w:t>
            </w:r>
            <w:r>
              <w:rPr>
                <w:webHidden/>
              </w:rPr>
              <w:fldChar w:fldCharType="end"/>
            </w:r>
          </w:hyperlink>
        </w:p>
        <w:p w14:paraId="229501BE" w14:textId="29078D5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8" w:history="1">
            <w:r w:rsidRPr="00FA60E7">
              <w:rPr>
                <w:rStyle w:val="Hyperlink"/>
                <w:b/>
              </w:rPr>
              <w:t>9.20</w:t>
            </w:r>
            <w:r>
              <w:rPr>
                <w:rFonts w:asciiTheme="minorHAnsi" w:eastAsiaTheme="minorEastAsia" w:hAnsiTheme="minorHAnsi" w:cstheme="minorBidi"/>
                <w:spacing w:val="0"/>
                <w:kern w:val="2"/>
                <w:sz w:val="24"/>
                <w:lang w:eastAsia="en-US"/>
                <w14:ligatures w14:val="standardContextual"/>
              </w:rPr>
              <w:tab/>
            </w:r>
            <w:r w:rsidRPr="00FA60E7">
              <w:rPr>
                <w:rStyle w:val="Hyperlink"/>
              </w:rPr>
              <w:t>Maintenance Status Response</w:t>
            </w:r>
            <w:r>
              <w:rPr>
                <w:webHidden/>
              </w:rPr>
              <w:tab/>
            </w:r>
            <w:r>
              <w:rPr>
                <w:webHidden/>
              </w:rPr>
              <w:fldChar w:fldCharType="begin"/>
            </w:r>
            <w:r>
              <w:rPr>
                <w:webHidden/>
              </w:rPr>
              <w:instrText xml:space="preserve"> PAGEREF _Toc202436138 \h </w:instrText>
            </w:r>
            <w:r>
              <w:rPr>
                <w:webHidden/>
              </w:rPr>
            </w:r>
            <w:r>
              <w:rPr>
                <w:webHidden/>
              </w:rPr>
              <w:fldChar w:fldCharType="separate"/>
            </w:r>
            <w:r>
              <w:rPr>
                <w:webHidden/>
              </w:rPr>
              <w:t>84</w:t>
            </w:r>
            <w:r>
              <w:rPr>
                <w:webHidden/>
              </w:rPr>
              <w:fldChar w:fldCharType="end"/>
            </w:r>
          </w:hyperlink>
        </w:p>
        <w:p w14:paraId="4970A90B" w14:textId="2FDAABF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39" w:history="1">
            <w:r w:rsidRPr="00FA60E7">
              <w:rPr>
                <w:rStyle w:val="Hyperlink"/>
                <w:b/>
              </w:rPr>
              <w:t>9.21</w:t>
            </w:r>
            <w:r>
              <w:rPr>
                <w:rFonts w:asciiTheme="minorHAnsi" w:eastAsiaTheme="minorEastAsia" w:hAnsiTheme="minorHAnsi" w:cstheme="minorBidi"/>
                <w:spacing w:val="0"/>
                <w:kern w:val="2"/>
                <w:sz w:val="24"/>
                <w:lang w:eastAsia="en-US"/>
                <w14:ligatures w14:val="standardContextual"/>
              </w:rPr>
              <w:tab/>
            </w:r>
            <w:r w:rsidRPr="00FA60E7">
              <w:rPr>
                <w:rStyle w:val="Hyperlink"/>
              </w:rPr>
              <w:t>C/N Status Dispatch</w:t>
            </w:r>
            <w:r>
              <w:rPr>
                <w:webHidden/>
              </w:rPr>
              <w:tab/>
            </w:r>
            <w:r>
              <w:rPr>
                <w:webHidden/>
              </w:rPr>
              <w:fldChar w:fldCharType="begin"/>
            </w:r>
            <w:r>
              <w:rPr>
                <w:webHidden/>
              </w:rPr>
              <w:instrText xml:space="preserve"> PAGEREF _Toc202436139 \h </w:instrText>
            </w:r>
            <w:r>
              <w:rPr>
                <w:webHidden/>
              </w:rPr>
            </w:r>
            <w:r>
              <w:rPr>
                <w:webHidden/>
              </w:rPr>
              <w:fldChar w:fldCharType="separate"/>
            </w:r>
            <w:r>
              <w:rPr>
                <w:webHidden/>
              </w:rPr>
              <w:t>86</w:t>
            </w:r>
            <w:r>
              <w:rPr>
                <w:webHidden/>
              </w:rPr>
              <w:fldChar w:fldCharType="end"/>
            </w:r>
          </w:hyperlink>
        </w:p>
        <w:p w14:paraId="0211EEBB" w14:textId="13C2616C"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0" w:history="1">
            <w:r w:rsidRPr="00FA60E7">
              <w:rPr>
                <w:rStyle w:val="Hyperlink"/>
                <w:b/>
              </w:rPr>
              <w:t>9.22</w:t>
            </w:r>
            <w:r>
              <w:rPr>
                <w:rFonts w:asciiTheme="minorHAnsi" w:eastAsiaTheme="minorEastAsia" w:hAnsiTheme="minorHAnsi" w:cstheme="minorBidi"/>
                <w:spacing w:val="0"/>
                <w:kern w:val="2"/>
                <w:sz w:val="24"/>
                <w:lang w:eastAsia="en-US"/>
                <w14:ligatures w14:val="standardContextual"/>
              </w:rPr>
              <w:tab/>
            </w:r>
            <w:r w:rsidRPr="00FA60E7">
              <w:rPr>
                <w:rStyle w:val="Hyperlink"/>
              </w:rPr>
              <w:t>Messaging Status Dispatch</w:t>
            </w:r>
            <w:r>
              <w:rPr>
                <w:webHidden/>
              </w:rPr>
              <w:tab/>
            </w:r>
            <w:r>
              <w:rPr>
                <w:webHidden/>
              </w:rPr>
              <w:fldChar w:fldCharType="begin"/>
            </w:r>
            <w:r>
              <w:rPr>
                <w:webHidden/>
              </w:rPr>
              <w:instrText xml:space="preserve"> PAGEREF _Toc202436140 \h </w:instrText>
            </w:r>
            <w:r>
              <w:rPr>
                <w:webHidden/>
              </w:rPr>
            </w:r>
            <w:r>
              <w:rPr>
                <w:webHidden/>
              </w:rPr>
              <w:fldChar w:fldCharType="separate"/>
            </w:r>
            <w:r>
              <w:rPr>
                <w:webHidden/>
              </w:rPr>
              <w:t>87</w:t>
            </w:r>
            <w:r>
              <w:rPr>
                <w:webHidden/>
              </w:rPr>
              <w:fldChar w:fldCharType="end"/>
            </w:r>
          </w:hyperlink>
        </w:p>
        <w:p w14:paraId="05002659" w14:textId="228459C2"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1" w:history="1">
            <w:r w:rsidRPr="00FA60E7">
              <w:rPr>
                <w:rStyle w:val="Hyperlink"/>
                <w:b/>
              </w:rPr>
              <w:t>9.23</w:t>
            </w:r>
            <w:r>
              <w:rPr>
                <w:rFonts w:asciiTheme="minorHAnsi" w:eastAsiaTheme="minorEastAsia" w:hAnsiTheme="minorHAnsi" w:cstheme="minorBidi"/>
                <w:spacing w:val="0"/>
                <w:kern w:val="2"/>
                <w:sz w:val="24"/>
                <w:lang w:eastAsia="en-US"/>
                <w14:ligatures w14:val="standardContextual"/>
              </w:rPr>
              <w:tab/>
            </w:r>
            <w:r w:rsidRPr="00FA60E7">
              <w:rPr>
                <w:rStyle w:val="Hyperlink"/>
              </w:rPr>
              <w:t>NVM Test Control Dispatch</w:t>
            </w:r>
            <w:r>
              <w:rPr>
                <w:webHidden/>
              </w:rPr>
              <w:tab/>
            </w:r>
            <w:r>
              <w:rPr>
                <w:webHidden/>
              </w:rPr>
              <w:fldChar w:fldCharType="begin"/>
            </w:r>
            <w:r>
              <w:rPr>
                <w:webHidden/>
              </w:rPr>
              <w:instrText xml:space="preserve"> PAGEREF _Toc202436141 \h </w:instrText>
            </w:r>
            <w:r>
              <w:rPr>
                <w:webHidden/>
              </w:rPr>
            </w:r>
            <w:r>
              <w:rPr>
                <w:webHidden/>
              </w:rPr>
              <w:fldChar w:fldCharType="separate"/>
            </w:r>
            <w:r>
              <w:rPr>
                <w:webHidden/>
              </w:rPr>
              <w:t>88</w:t>
            </w:r>
            <w:r>
              <w:rPr>
                <w:webHidden/>
              </w:rPr>
              <w:fldChar w:fldCharType="end"/>
            </w:r>
          </w:hyperlink>
        </w:p>
        <w:p w14:paraId="71CBD077" w14:textId="63F88BC6"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2" w:history="1">
            <w:r w:rsidRPr="00FA60E7">
              <w:rPr>
                <w:rStyle w:val="Hyperlink"/>
                <w:b/>
              </w:rPr>
              <w:t>9.24</w:t>
            </w:r>
            <w:r>
              <w:rPr>
                <w:rFonts w:asciiTheme="minorHAnsi" w:eastAsiaTheme="minorEastAsia" w:hAnsiTheme="minorHAnsi" w:cstheme="minorBidi"/>
                <w:spacing w:val="0"/>
                <w:kern w:val="2"/>
                <w:sz w:val="24"/>
                <w:lang w:eastAsia="en-US"/>
                <w14:ligatures w14:val="standardContextual"/>
              </w:rPr>
              <w:tab/>
            </w:r>
            <w:r w:rsidRPr="00FA60E7">
              <w:rPr>
                <w:rStyle w:val="Hyperlink"/>
              </w:rPr>
              <w:t>NVM Test Control Response</w:t>
            </w:r>
            <w:r>
              <w:rPr>
                <w:webHidden/>
              </w:rPr>
              <w:tab/>
            </w:r>
            <w:r>
              <w:rPr>
                <w:webHidden/>
              </w:rPr>
              <w:fldChar w:fldCharType="begin"/>
            </w:r>
            <w:r>
              <w:rPr>
                <w:webHidden/>
              </w:rPr>
              <w:instrText xml:space="preserve"> PAGEREF _Toc202436142 \h </w:instrText>
            </w:r>
            <w:r>
              <w:rPr>
                <w:webHidden/>
              </w:rPr>
            </w:r>
            <w:r>
              <w:rPr>
                <w:webHidden/>
              </w:rPr>
              <w:fldChar w:fldCharType="separate"/>
            </w:r>
            <w:r>
              <w:rPr>
                <w:webHidden/>
              </w:rPr>
              <w:t>89</w:t>
            </w:r>
            <w:r>
              <w:rPr>
                <w:webHidden/>
              </w:rPr>
              <w:fldChar w:fldCharType="end"/>
            </w:r>
          </w:hyperlink>
        </w:p>
        <w:p w14:paraId="3309558A" w14:textId="00490FC1" w:rsidR="0002403D" w:rsidRDefault="0002403D">
          <w:pPr>
            <w:pStyle w:val="TOC1"/>
            <w:tabs>
              <w:tab w:val="left" w:pos="1170"/>
              <w:tab w:val="right" w:leader="dot" w:pos="10358"/>
            </w:tabs>
            <w:rPr>
              <w:rFonts w:asciiTheme="minorHAnsi" w:eastAsiaTheme="minorEastAsia" w:hAnsiTheme="minorHAnsi" w:cstheme="minorBidi"/>
              <w:b w:val="0"/>
              <w:spacing w:val="0"/>
              <w:kern w:val="2"/>
              <w:sz w:val="24"/>
              <w:lang w:eastAsia="en-US"/>
              <w14:ligatures w14:val="standardContextual"/>
            </w:rPr>
          </w:pPr>
          <w:hyperlink w:anchor="_Toc202436143" w:history="1">
            <w:r w:rsidRPr="00FA60E7">
              <w:rPr>
                <w:rStyle w:val="Hyperlink"/>
              </w:rPr>
              <w:t>13</w:t>
            </w:r>
            <w:r>
              <w:rPr>
                <w:rFonts w:asciiTheme="minorHAnsi" w:eastAsiaTheme="minorEastAsia" w:hAnsiTheme="minorHAnsi" w:cstheme="minorBidi"/>
                <w:b w:val="0"/>
                <w:spacing w:val="0"/>
                <w:kern w:val="2"/>
                <w:sz w:val="24"/>
                <w:lang w:eastAsia="en-US"/>
                <w14:ligatures w14:val="standardContextual"/>
              </w:rPr>
              <w:tab/>
            </w:r>
            <w:r w:rsidRPr="00FA60E7">
              <w:rPr>
                <w:rStyle w:val="Hyperlink"/>
              </w:rPr>
              <w:t>Engineering Messages – Memory</w:t>
            </w:r>
            <w:r>
              <w:rPr>
                <w:webHidden/>
              </w:rPr>
              <w:tab/>
            </w:r>
            <w:r>
              <w:rPr>
                <w:webHidden/>
              </w:rPr>
              <w:fldChar w:fldCharType="begin"/>
            </w:r>
            <w:r>
              <w:rPr>
                <w:webHidden/>
              </w:rPr>
              <w:instrText xml:space="preserve"> PAGEREF _Toc202436143 \h </w:instrText>
            </w:r>
            <w:r>
              <w:rPr>
                <w:webHidden/>
              </w:rPr>
            </w:r>
            <w:r>
              <w:rPr>
                <w:webHidden/>
              </w:rPr>
              <w:fldChar w:fldCharType="separate"/>
            </w:r>
            <w:r>
              <w:rPr>
                <w:webHidden/>
              </w:rPr>
              <w:t>91</w:t>
            </w:r>
            <w:r>
              <w:rPr>
                <w:webHidden/>
              </w:rPr>
              <w:fldChar w:fldCharType="end"/>
            </w:r>
          </w:hyperlink>
        </w:p>
        <w:p w14:paraId="0823647B" w14:textId="7ED958B8"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4" w:history="1">
            <w:r w:rsidRPr="00FA60E7">
              <w:rPr>
                <w:rStyle w:val="Hyperlink"/>
              </w:rPr>
              <w:t>13.1</w:t>
            </w:r>
            <w:r>
              <w:rPr>
                <w:rFonts w:asciiTheme="minorHAnsi" w:eastAsiaTheme="minorEastAsia" w:hAnsiTheme="minorHAnsi" w:cstheme="minorBidi"/>
                <w:spacing w:val="0"/>
                <w:kern w:val="2"/>
                <w:sz w:val="24"/>
                <w:lang w:eastAsia="en-US"/>
                <w14:ligatures w14:val="standardContextual"/>
              </w:rPr>
              <w:tab/>
            </w:r>
            <w:r w:rsidRPr="00FA60E7">
              <w:rPr>
                <w:rStyle w:val="Hyperlink"/>
              </w:rPr>
              <w:t>Write Memory Dispatch</w:t>
            </w:r>
            <w:r>
              <w:rPr>
                <w:webHidden/>
              </w:rPr>
              <w:tab/>
            </w:r>
            <w:r>
              <w:rPr>
                <w:webHidden/>
              </w:rPr>
              <w:fldChar w:fldCharType="begin"/>
            </w:r>
            <w:r>
              <w:rPr>
                <w:webHidden/>
              </w:rPr>
              <w:instrText xml:space="preserve"> PAGEREF _Toc202436144 \h </w:instrText>
            </w:r>
            <w:r>
              <w:rPr>
                <w:webHidden/>
              </w:rPr>
            </w:r>
            <w:r>
              <w:rPr>
                <w:webHidden/>
              </w:rPr>
              <w:fldChar w:fldCharType="separate"/>
            </w:r>
            <w:r>
              <w:rPr>
                <w:webHidden/>
              </w:rPr>
              <w:t>91</w:t>
            </w:r>
            <w:r>
              <w:rPr>
                <w:webHidden/>
              </w:rPr>
              <w:fldChar w:fldCharType="end"/>
            </w:r>
          </w:hyperlink>
        </w:p>
        <w:p w14:paraId="50D271E3" w14:textId="33F97391"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5" w:history="1">
            <w:r w:rsidRPr="00FA60E7">
              <w:rPr>
                <w:rStyle w:val="Hyperlink"/>
              </w:rPr>
              <w:t>13.2</w:t>
            </w:r>
            <w:r>
              <w:rPr>
                <w:rFonts w:asciiTheme="minorHAnsi" w:eastAsiaTheme="minorEastAsia" w:hAnsiTheme="minorHAnsi" w:cstheme="minorBidi"/>
                <w:spacing w:val="0"/>
                <w:kern w:val="2"/>
                <w:sz w:val="24"/>
                <w:lang w:eastAsia="en-US"/>
                <w14:ligatures w14:val="standardContextual"/>
              </w:rPr>
              <w:tab/>
            </w:r>
            <w:r w:rsidRPr="00FA60E7">
              <w:rPr>
                <w:rStyle w:val="Hyperlink"/>
              </w:rPr>
              <w:t>Write Memory Error Response</w:t>
            </w:r>
            <w:r>
              <w:rPr>
                <w:webHidden/>
              </w:rPr>
              <w:tab/>
            </w:r>
            <w:r>
              <w:rPr>
                <w:webHidden/>
              </w:rPr>
              <w:fldChar w:fldCharType="begin"/>
            </w:r>
            <w:r>
              <w:rPr>
                <w:webHidden/>
              </w:rPr>
              <w:instrText xml:space="preserve"> PAGEREF _Toc202436145 \h </w:instrText>
            </w:r>
            <w:r>
              <w:rPr>
                <w:webHidden/>
              </w:rPr>
            </w:r>
            <w:r>
              <w:rPr>
                <w:webHidden/>
              </w:rPr>
              <w:fldChar w:fldCharType="separate"/>
            </w:r>
            <w:r>
              <w:rPr>
                <w:webHidden/>
              </w:rPr>
              <w:t>92</w:t>
            </w:r>
            <w:r>
              <w:rPr>
                <w:webHidden/>
              </w:rPr>
              <w:fldChar w:fldCharType="end"/>
            </w:r>
          </w:hyperlink>
        </w:p>
        <w:p w14:paraId="3467FBF0" w14:textId="5EF4A26A"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6" w:history="1">
            <w:r w:rsidRPr="00FA60E7">
              <w:rPr>
                <w:rStyle w:val="Hyperlink"/>
              </w:rPr>
              <w:t>13.3</w:t>
            </w:r>
            <w:r>
              <w:rPr>
                <w:rFonts w:asciiTheme="minorHAnsi" w:eastAsiaTheme="minorEastAsia" w:hAnsiTheme="minorHAnsi" w:cstheme="minorBidi"/>
                <w:spacing w:val="0"/>
                <w:kern w:val="2"/>
                <w:sz w:val="24"/>
                <w:lang w:eastAsia="en-US"/>
                <w14:ligatures w14:val="standardContextual"/>
              </w:rPr>
              <w:tab/>
            </w:r>
            <w:r w:rsidRPr="00FA60E7">
              <w:rPr>
                <w:rStyle w:val="Hyperlink"/>
              </w:rPr>
              <w:t>Read Memory Dispatch</w:t>
            </w:r>
            <w:r>
              <w:rPr>
                <w:webHidden/>
              </w:rPr>
              <w:tab/>
            </w:r>
            <w:r>
              <w:rPr>
                <w:webHidden/>
              </w:rPr>
              <w:fldChar w:fldCharType="begin"/>
            </w:r>
            <w:r>
              <w:rPr>
                <w:webHidden/>
              </w:rPr>
              <w:instrText xml:space="preserve"> PAGEREF _Toc202436146 \h </w:instrText>
            </w:r>
            <w:r>
              <w:rPr>
                <w:webHidden/>
              </w:rPr>
            </w:r>
            <w:r>
              <w:rPr>
                <w:webHidden/>
              </w:rPr>
              <w:fldChar w:fldCharType="separate"/>
            </w:r>
            <w:r>
              <w:rPr>
                <w:webHidden/>
              </w:rPr>
              <w:t>92</w:t>
            </w:r>
            <w:r>
              <w:rPr>
                <w:webHidden/>
              </w:rPr>
              <w:fldChar w:fldCharType="end"/>
            </w:r>
          </w:hyperlink>
        </w:p>
        <w:p w14:paraId="1439044D" w14:textId="44E82EE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7" w:history="1">
            <w:r w:rsidRPr="00FA60E7">
              <w:rPr>
                <w:rStyle w:val="Hyperlink"/>
              </w:rPr>
              <w:t>13.4</w:t>
            </w:r>
            <w:r>
              <w:rPr>
                <w:rFonts w:asciiTheme="minorHAnsi" w:eastAsiaTheme="minorEastAsia" w:hAnsiTheme="minorHAnsi" w:cstheme="minorBidi"/>
                <w:spacing w:val="0"/>
                <w:kern w:val="2"/>
                <w:sz w:val="24"/>
                <w:lang w:eastAsia="en-US"/>
                <w14:ligatures w14:val="standardContextual"/>
              </w:rPr>
              <w:tab/>
            </w:r>
            <w:r w:rsidRPr="00FA60E7">
              <w:rPr>
                <w:rStyle w:val="Hyperlink"/>
              </w:rPr>
              <w:t>Read Memory Response</w:t>
            </w:r>
            <w:r>
              <w:rPr>
                <w:webHidden/>
              </w:rPr>
              <w:tab/>
            </w:r>
            <w:r>
              <w:rPr>
                <w:webHidden/>
              </w:rPr>
              <w:fldChar w:fldCharType="begin"/>
            </w:r>
            <w:r>
              <w:rPr>
                <w:webHidden/>
              </w:rPr>
              <w:instrText xml:space="preserve"> PAGEREF _Toc202436147 \h </w:instrText>
            </w:r>
            <w:r>
              <w:rPr>
                <w:webHidden/>
              </w:rPr>
            </w:r>
            <w:r>
              <w:rPr>
                <w:webHidden/>
              </w:rPr>
              <w:fldChar w:fldCharType="separate"/>
            </w:r>
            <w:r>
              <w:rPr>
                <w:webHidden/>
              </w:rPr>
              <w:t>93</w:t>
            </w:r>
            <w:r>
              <w:rPr>
                <w:webHidden/>
              </w:rPr>
              <w:fldChar w:fldCharType="end"/>
            </w:r>
          </w:hyperlink>
        </w:p>
        <w:p w14:paraId="6A66B6D7" w14:textId="6A2129B7"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8" w:history="1">
            <w:r w:rsidRPr="00FA60E7">
              <w:rPr>
                <w:rStyle w:val="Hyperlink"/>
              </w:rPr>
              <w:t>13.5</w:t>
            </w:r>
            <w:r>
              <w:rPr>
                <w:rFonts w:asciiTheme="minorHAnsi" w:eastAsiaTheme="minorEastAsia" w:hAnsiTheme="minorHAnsi" w:cstheme="minorBidi"/>
                <w:spacing w:val="0"/>
                <w:kern w:val="2"/>
                <w:sz w:val="24"/>
                <w:lang w:eastAsia="en-US"/>
                <w14:ligatures w14:val="standardContextual"/>
              </w:rPr>
              <w:tab/>
            </w:r>
            <w:r w:rsidRPr="00FA60E7">
              <w:rPr>
                <w:rStyle w:val="Hyperlink"/>
              </w:rPr>
              <w:t>Write Serial Flash Dispatch</w:t>
            </w:r>
            <w:r>
              <w:rPr>
                <w:webHidden/>
              </w:rPr>
              <w:tab/>
            </w:r>
            <w:r>
              <w:rPr>
                <w:webHidden/>
              </w:rPr>
              <w:fldChar w:fldCharType="begin"/>
            </w:r>
            <w:r>
              <w:rPr>
                <w:webHidden/>
              </w:rPr>
              <w:instrText xml:space="preserve"> PAGEREF _Toc202436148 \h </w:instrText>
            </w:r>
            <w:r>
              <w:rPr>
                <w:webHidden/>
              </w:rPr>
            </w:r>
            <w:r>
              <w:rPr>
                <w:webHidden/>
              </w:rPr>
              <w:fldChar w:fldCharType="separate"/>
            </w:r>
            <w:r>
              <w:rPr>
                <w:webHidden/>
              </w:rPr>
              <w:t>94</w:t>
            </w:r>
            <w:r>
              <w:rPr>
                <w:webHidden/>
              </w:rPr>
              <w:fldChar w:fldCharType="end"/>
            </w:r>
          </w:hyperlink>
        </w:p>
        <w:p w14:paraId="01815124" w14:textId="5C74D78B"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49" w:history="1">
            <w:r w:rsidRPr="00FA60E7">
              <w:rPr>
                <w:rStyle w:val="Hyperlink"/>
              </w:rPr>
              <w:t>13.6</w:t>
            </w:r>
            <w:r>
              <w:rPr>
                <w:rFonts w:asciiTheme="minorHAnsi" w:eastAsiaTheme="minorEastAsia" w:hAnsiTheme="minorHAnsi" w:cstheme="minorBidi"/>
                <w:spacing w:val="0"/>
                <w:kern w:val="2"/>
                <w:sz w:val="24"/>
                <w:lang w:eastAsia="en-US"/>
                <w14:ligatures w14:val="standardContextual"/>
              </w:rPr>
              <w:tab/>
            </w:r>
            <w:r w:rsidRPr="00FA60E7">
              <w:rPr>
                <w:rStyle w:val="Hyperlink"/>
              </w:rPr>
              <w:t>Write Serial Flash Error Response</w:t>
            </w:r>
            <w:r>
              <w:rPr>
                <w:webHidden/>
              </w:rPr>
              <w:tab/>
            </w:r>
            <w:r>
              <w:rPr>
                <w:webHidden/>
              </w:rPr>
              <w:fldChar w:fldCharType="begin"/>
            </w:r>
            <w:r>
              <w:rPr>
                <w:webHidden/>
              </w:rPr>
              <w:instrText xml:space="preserve"> PAGEREF _Toc202436149 \h </w:instrText>
            </w:r>
            <w:r>
              <w:rPr>
                <w:webHidden/>
              </w:rPr>
            </w:r>
            <w:r>
              <w:rPr>
                <w:webHidden/>
              </w:rPr>
              <w:fldChar w:fldCharType="separate"/>
            </w:r>
            <w:r>
              <w:rPr>
                <w:webHidden/>
              </w:rPr>
              <w:t>95</w:t>
            </w:r>
            <w:r>
              <w:rPr>
                <w:webHidden/>
              </w:rPr>
              <w:fldChar w:fldCharType="end"/>
            </w:r>
          </w:hyperlink>
        </w:p>
        <w:p w14:paraId="59128F4B" w14:textId="398ABAF3"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50" w:history="1">
            <w:r w:rsidRPr="00FA60E7">
              <w:rPr>
                <w:rStyle w:val="Hyperlink"/>
              </w:rPr>
              <w:t>13.7</w:t>
            </w:r>
            <w:r>
              <w:rPr>
                <w:rFonts w:asciiTheme="minorHAnsi" w:eastAsiaTheme="minorEastAsia" w:hAnsiTheme="minorHAnsi" w:cstheme="minorBidi"/>
                <w:spacing w:val="0"/>
                <w:kern w:val="2"/>
                <w:sz w:val="24"/>
                <w:lang w:eastAsia="en-US"/>
                <w14:ligatures w14:val="standardContextual"/>
              </w:rPr>
              <w:tab/>
            </w:r>
            <w:r w:rsidRPr="00FA60E7">
              <w:rPr>
                <w:rStyle w:val="Hyperlink"/>
              </w:rPr>
              <w:t>Read Serial Flash Dispatch</w:t>
            </w:r>
            <w:r>
              <w:rPr>
                <w:webHidden/>
              </w:rPr>
              <w:tab/>
            </w:r>
            <w:r>
              <w:rPr>
                <w:webHidden/>
              </w:rPr>
              <w:fldChar w:fldCharType="begin"/>
            </w:r>
            <w:r>
              <w:rPr>
                <w:webHidden/>
              </w:rPr>
              <w:instrText xml:space="preserve"> PAGEREF _Toc202436150 \h </w:instrText>
            </w:r>
            <w:r>
              <w:rPr>
                <w:webHidden/>
              </w:rPr>
            </w:r>
            <w:r>
              <w:rPr>
                <w:webHidden/>
              </w:rPr>
              <w:fldChar w:fldCharType="separate"/>
            </w:r>
            <w:r>
              <w:rPr>
                <w:webHidden/>
              </w:rPr>
              <w:t>95</w:t>
            </w:r>
            <w:r>
              <w:rPr>
                <w:webHidden/>
              </w:rPr>
              <w:fldChar w:fldCharType="end"/>
            </w:r>
          </w:hyperlink>
        </w:p>
        <w:p w14:paraId="38101973" w14:textId="2A6CD8A9" w:rsidR="0002403D" w:rsidRDefault="0002403D">
          <w:pPr>
            <w:pStyle w:val="TOC2"/>
            <w:tabs>
              <w:tab w:val="left" w:pos="1170"/>
              <w:tab w:val="right" w:leader="dot" w:pos="10358"/>
            </w:tabs>
            <w:rPr>
              <w:rFonts w:asciiTheme="minorHAnsi" w:eastAsiaTheme="minorEastAsia" w:hAnsiTheme="minorHAnsi" w:cstheme="minorBidi"/>
              <w:spacing w:val="0"/>
              <w:kern w:val="2"/>
              <w:sz w:val="24"/>
              <w:lang w:eastAsia="en-US"/>
              <w14:ligatures w14:val="standardContextual"/>
            </w:rPr>
          </w:pPr>
          <w:hyperlink w:anchor="_Toc202436151" w:history="1">
            <w:r w:rsidRPr="00FA60E7">
              <w:rPr>
                <w:rStyle w:val="Hyperlink"/>
              </w:rPr>
              <w:t>13.8</w:t>
            </w:r>
            <w:r>
              <w:rPr>
                <w:rFonts w:asciiTheme="minorHAnsi" w:eastAsiaTheme="minorEastAsia" w:hAnsiTheme="minorHAnsi" w:cstheme="minorBidi"/>
                <w:spacing w:val="0"/>
                <w:kern w:val="2"/>
                <w:sz w:val="24"/>
                <w:lang w:eastAsia="en-US"/>
                <w14:ligatures w14:val="standardContextual"/>
              </w:rPr>
              <w:tab/>
            </w:r>
            <w:r w:rsidRPr="00FA60E7">
              <w:rPr>
                <w:rStyle w:val="Hyperlink"/>
              </w:rPr>
              <w:t>Read Serial Flash Response</w:t>
            </w:r>
            <w:r>
              <w:rPr>
                <w:webHidden/>
              </w:rPr>
              <w:tab/>
            </w:r>
            <w:r>
              <w:rPr>
                <w:webHidden/>
              </w:rPr>
              <w:fldChar w:fldCharType="begin"/>
            </w:r>
            <w:r>
              <w:rPr>
                <w:webHidden/>
              </w:rPr>
              <w:instrText xml:space="preserve"> PAGEREF _Toc202436151 \h </w:instrText>
            </w:r>
            <w:r>
              <w:rPr>
                <w:webHidden/>
              </w:rPr>
            </w:r>
            <w:r>
              <w:rPr>
                <w:webHidden/>
              </w:rPr>
              <w:fldChar w:fldCharType="separate"/>
            </w:r>
            <w:r>
              <w:rPr>
                <w:webHidden/>
              </w:rPr>
              <w:t>96</w:t>
            </w:r>
            <w:r>
              <w:rPr>
                <w:webHidden/>
              </w:rPr>
              <w:fldChar w:fldCharType="end"/>
            </w:r>
          </w:hyperlink>
        </w:p>
        <w:p w14:paraId="0766D01D" w14:textId="5CAD109D" w:rsidR="001233F8" w:rsidRDefault="001233F8">
          <w:pPr>
            <w:pBdr>
              <w:top w:val="nil"/>
              <w:left w:val="nil"/>
              <w:bottom w:val="nil"/>
              <w:right w:val="nil"/>
              <w:between w:val="nil"/>
            </w:pBdr>
            <w:tabs>
              <w:tab w:val="left" w:pos="1170"/>
              <w:tab w:val="right" w:leader="dot" w:pos="10358"/>
            </w:tabs>
            <w:spacing w:after="60"/>
            <w:ind w:right="720"/>
            <w:rPr>
              <w:rFonts w:ascii="Calibri" w:eastAsia="Calibri" w:hAnsi="Calibri" w:cs="Calibri"/>
              <w:color w:val="000000"/>
              <w:sz w:val="24"/>
            </w:rPr>
          </w:pPr>
          <w:r>
            <w:fldChar w:fldCharType="end"/>
          </w:r>
        </w:p>
      </w:sdtContent>
    </w:sdt>
    <w:p w14:paraId="0E4A8C34" w14:textId="77777777" w:rsidR="001233F8" w:rsidRDefault="001233F8">
      <w:pPr>
        <w:pBdr>
          <w:top w:val="nil"/>
          <w:left w:val="nil"/>
          <w:bottom w:val="nil"/>
          <w:right w:val="nil"/>
          <w:between w:val="nil"/>
        </w:pBdr>
        <w:tabs>
          <w:tab w:val="left" w:pos="1400"/>
          <w:tab w:val="right" w:leader="dot" w:pos="10358"/>
        </w:tabs>
        <w:spacing w:after="60"/>
        <w:ind w:right="720"/>
        <w:rPr>
          <w:rFonts w:ascii="Arial" w:eastAsia="Arial" w:hAnsi="Arial" w:cs="Arial"/>
          <w:b/>
          <w:color w:val="000000"/>
          <w:szCs w:val="22"/>
        </w:rPr>
      </w:pPr>
    </w:p>
    <w:p w14:paraId="5CF16C0C" w14:textId="77777777" w:rsidR="001233F8" w:rsidRDefault="008160FF">
      <w:pPr>
        <w:pStyle w:val="Heading1"/>
      </w:pPr>
      <w:bookmarkStart w:id="0" w:name="_Toc202436038"/>
      <w:r>
        <w:lastRenderedPageBreak/>
        <w:t>Introduction</w:t>
      </w:r>
      <w:bookmarkEnd w:id="0"/>
    </w:p>
    <w:p w14:paraId="181DAE94" w14:textId="2E04C078" w:rsidR="008C0DD3" w:rsidRDefault="008160FF">
      <w:pPr>
        <w:jc w:val="both"/>
        <w:rPr>
          <w:color w:val="000000"/>
        </w:rPr>
      </w:pPr>
      <w:bookmarkStart w:id="1" w:name="_heading=h.30j0zll" w:colFirst="0" w:colLast="0"/>
      <w:bookmarkEnd w:id="1"/>
      <w:r>
        <w:rPr>
          <w:color w:val="000000"/>
        </w:rPr>
        <w:t xml:space="preserve">This document describes </w:t>
      </w:r>
      <w:r w:rsidR="008C0DD3">
        <w:rPr>
          <w:color w:val="000000"/>
        </w:rPr>
        <w:t>the first edition of</w:t>
      </w:r>
      <w:r w:rsidR="002678C9">
        <w:rPr>
          <w:color w:val="000000"/>
        </w:rPr>
        <w:t xml:space="preserve"> </w:t>
      </w:r>
      <w:r w:rsidR="008C0DD3">
        <w:rPr>
          <w:color w:val="000000"/>
        </w:rPr>
        <w:t>3D_Printer_GCODE_Commander and</w:t>
      </w:r>
      <w:r w:rsidR="002678C9">
        <w:rPr>
          <w:color w:val="000000"/>
        </w:rPr>
        <w:t xml:space="preserve">  </w:t>
      </w:r>
      <w:r w:rsidR="008C0DD3">
        <w:rPr>
          <w:color w:val="000000"/>
        </w:rPr>
        <w:t xml:space="preserve">the 3D_Printer_Module, which will both be used to operate a 3D printer with X, Y, Z axis stepper motors given a GCODE file with valid GCODE commands. </w:t>
      </w:r>
    </w:p>
    <w:p w14:paraId="03C17287" w14:textId="77777777" w:rsidR="001233F8" w:rsidRDefault="008160FF" w:rsidP="0086059E">
      <w:pPr>
        <w:pStyle w:val="Heading2"/>
      </w:pPr>
      <w:bookmarkStart w:id="2" w:name="_Toc202436039"/>
      <w:r w:rsidRPr="002D2FB0">
        <w:t>Revision</w:t>
      </w:r>
      <w:r>
        <w:t xml:space="preserve"> History</w:t>
      </w:r>
      <w:bookmarkEnd w:id="2"/>
    </w:p>
    <w:p w14:paraId="641302F8" w14:textId="77777777" w:rsidR="001233F8" w:rsidRDefault="008160FF" w:rsidP="0086059E">
      <w:pPr>
        <w:pStyle w:val="Heading2"/>
      </w:pPr>
      <w:bookmarkStart w:id="3" w:name="_heading=h.2et92p0" w:colFirst="0" w:colLast="0"/>
      <w:bookmarkStart w:id="4" w:name="_Toc202436040"/>
      <w:bookmarkEnd w:id="3"/>
      <w:r>
        <w:t>References</w:t>
      </w:r>
      <w:bookmarkEnd w:id="4"/>
    </w:p>
    <w:p w14:paraId="1AB25EB3" w14:textId="77777777" w:rsidR="001233F8" w:rsidRDefault="008160FF" w:rsidP="0086059E">
      <w:pPr>
        <w:pStyle w:val="Heading2"/>
      </w:pPr>
      <w:bookmarkStart w:id="5" w:name="bookmark=id.3dy6vkm" w:colFirst="0" w:colLast="0"/>
      <w:bookmarkStart w:id="6" w:name="_heading=h.1t3h5sf" w:colFirst="0" w:colLast="0"/>
      <w:bookmarkStart w:id="7" w:name="_Toc202436041"/>
      <w:bookmarkEnd w:id="5"/>
      <w:bookmarkEnd w:id="6"/>
      <w:r>
        <w:t>Glossary/Acronyms</w:t>
      </w:r>
      <w:bookmarkEnd w:id="7"/>
    </w:p>
    <w:tbl>
      <w:tblPr>
        <w:tblStyle w:val="245"/>
        <w:tblW w:w="10064" w:type="dxa"/>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40"/>
        <w:gridCol w:w="8624"/>
      </w:tblGrid>
      <w:tr w:rsidR="001233F8" w14:paraId="2D20D381" w14:textId="77777777">
        <w:trPr>
          <w:cantSplit/>
        </w:trPr>
        <w:tc>
          <w:tcPr>
            <w:tcW w:w="1440" w:type="dxa"/>
          </w:tcPr>
          <w:p w14:paraId="47E7C90D" w14:textId="77777777" w:rsidR="001233F8" w:rsidRDefault="008160FF">
            <w:pPr>
              <w:keepNext/>
              <w:pBdr>
                <w:top w:val="nil"/>
                <w:left w:val="nil"/>
                <w:bottom w:val="nil"/>
                <w:right w:val="nil"/>
                <w:between w:val="nil"/>
              </w:pBdr>
              <w:spacing w:after="0"/>
              <w:rPr>
                <w:color w:val="000000"/>
                <w:szCs w:val="22"/>
              </w:rPr>
            </w:pPr>
            <w:r>
              <w:rPr>
                <w:color w:val="000000"/>
                <w:szCs w:val="22"/>
              </w:rPr>
              <w:t>– (hyphen character)</w:t>
            </w:r>
          </w:p>
        </w:tc>
        <w:tc>
          <w:tcPr>
            <w:tcW w:w="8624" w:type="dxa"/>
          </w:tcPr>
          <w:p w14:paraId="2218D144" w14:textId="77777777" w:rsidR="001233F8" w:rsidRDefault="008160FF">
            <w:pPr>
              <w:keepNext/>
              <w:pBdr>
                <w:top w:val="nil"/>
                <w:left w:val="nil"/>
                <w:bottom w:val="nil"/>
                <w:right w:val="nil"/>
                <w:between w:val="nil"/>
              </w:pBdr>
              <w:spacing w:after="0"/>
              <w:rPr>
                <w:color w:val="000000"/>
                <w:szCs w:val="22"/>
              </w:rPr>
            </w:pPr>
            <w:r>
              <w:rPr>
                <w:color w:val="000000"/>
                <w:szCs w:val="22"/>
              </w:rPr>
              <w:t xml:space="preserve">Symbol to represent an inclusive range of values. </w:t>
            </w:r>
          </w:p>
        </w:tc>
      </w:tr>
      <w:tr w:rsidR="001233F8" w14:paraId="5264F7C9" w14:textId="77777777">
        <w:trPr>
          <w:cantSplit/>
        </w:trPr>
        <w:tc>
          <w:tcPr>
            <w:tcW w:w="1440" w:type="dxa"/>
          </w:tcPr>
          <w:p w14:paraId="5F5EBF5F" w14:textId="77777777" w:rsidR="001233F8" w:rsidRDefault="008160FF">
            <w:pPr>
              <w:keepNext/>
              <w:pBdr>
                <w:top w:val="nil"/>
                <w:left w:val="nil"/>
                <w:bottom w:val="nil"/>
                <w:right w:val="nil"/>
                <w:between w:val="nil"/>
              </w:pBdr>
              <w:spacing w:after="0"/>
              <w:rPr>
                <w:color w:val="000000"/>
                <w:szCs w:val="22"/>
              </w:rPr>
            </w:pPr>
            <w:r>
              <w:rPr>
                <w:color w:val="000000"/>
                <w:szCs w:val="22"/>
              </w:rPr>
              <w:t>:  (colon character)</w:t>
            </w:r>
          </w:p>
        </w:tc>
        <w:tc>
          <w:tcPr>
            <w:tcW w:w="8624" w:type="dxa"/>
          </w:tcPr>
          <w:p w14:paraId="50E0929A" w14:textId="77777777" w:rsidR="001233F8" w:rsidRDefault="008160FF">
            <w:pPr>
              <w:keepNext/>
              <w:pBdr>
                <w:top w:val="nil"/>
                <w:left w:val="nil"/>
                <w:bottom w:val="nil"/>
                <w:right w:val="nil"/>
                <w:between w:val="nil"/>
              </w:pBdr>
              <w:spacing w:after="0"/>
              <w:rPr>
                <w:color w:val="000000"/>
                <w:szCs w:val="22"/>
              </w:rPr>
            </w:pPr>
            <w:r>
              <w:rPr>
                <w:color w:val="000000"/>
                <w:szCs w:val="22"/>
              </w:rPr>
              <w:t>Symbol to represent a range of ordered values with first value representing the first value in the group. For example, 0:3 represents values 0, 1, 2, and 3 in that order;  7:4 represents values 7, 6, 5, and 4 in that order.</w:t>
            </w:r>
          </w:p>
        </w:tc>
      </w:tr>
      <w:tr w:rsidR="001233F8" w14:paraId="7A661A86" w14:textId="77777777">
        <w:trPr>
          <w:cantSplit/>
        </w:trPr>
        <w:tc>
          <w:tcPr>
            <w:tcW w:w="1440" w:type="dxa"/>
          </w:tcPr>
          <w:p w14:paraId="0682ABB2" w14:textId="77777777" w:rsidR="001233F8" w:rsidRDefault="008160FF">
            <w:pPr>
              <w:pBdr>
                <w:top w:val="nil"/>
                <w:left w:val="nil"/>
                <w:bottom w:val="nil"/>
                <w:right w:val="nil"/>
                <w:between w:val="nil"/>
              </w:pBdr>
              <w:spacing w:after="0"/>
              <w:rPr>
                <w:color w:val="000000"/>
                <w:szCs w:val="22"/>
              </w:rPr>
            </w:pPr>
            <w:r>
              <w:rPr>
                <w:color w:val="000000"/>
                <w:szCs w:val="22"/>
              </w:rPr>
              <w:t>0x</w:t>
            </w:r>
          </w:p>
        </w:tc>
        <w:tc>
          <w:tcPr>
            <w:tcW w:w="8624" w:type="dxa"/>
          </w:tcPr>
          <w:p w14:paraId="5E017EB0" w14:textId="77777777" w:rsidR="001233F8" w:rsidRDefault="008160FF">
            <w:pPr>
              <w:pBdr>
                <w:top w:val="nil"/>
                <w:left w:val="nil"/>
                <w:bottom w:val="nil"/>
                <w:right w:val="nil"/>
                <w:between w:val="nil"/>
              </w:pBdr>
              <w:spacing w:after="0"/>
              <w:rPr>
                <w:color w:val="000000"/>
                <w:szCs w:val="22"/>
              </w:rPr>
            </w:pPr>
            <w:r>
              <w:rPr>
                <w:color w:val="000000"/>
                <w:szCs w:val="22"/>
              </w:rPr>
              <w:t>Prefix indicating hexadecimal notation.</w:t>
            </w:r>
          </w:p>
        </w:tc>
      </w:tr>
      <w:tr w:rsidR="008C0DD3" w14:paraId="5E719D61" w14:textId="77777777">
        <w:trPr>
          <w:cantSplit/>
        </w:trPr>
        <w:tc>
          <w:tcPr>
            <w:tcW w:w="1440" w:type="dxa"/>
          </w:tcPr>
          <w:p w14:paraId="15FEFA43" w14:textId="2B9519BB" w:rsidR="008C0DD3" w:rsidRDefault="008C0DD3">
            <w:pPr>
              <w:pBdr>
                <w:top w:val="nil"/>
                <w:left w:val="nil"/>
                <w:bottom w:val="nil"/>
                <w:right w:val="nil"/>
                <w:between w:val="nil"/>
              </w:pBdr>
              <w:spacing w:after="0"/>
              <w:rPr>
                <w:color w:val="000000"/>
                <w:szCs w:val="22"/>
              </w:rPr>
            </w:pPr>
            <w:r>
              <w:rPr>
                <w:color w:val="000000"/>
                <w:szCs w:val="22"/>
              </w:rPr>
              <w:t>LSB</w:t>
            </w:r>
          </w:p>
        </w:tc>
        <w:tc>
          <w:tcPr>
            <w:tcW w:w="8624" w:type="dxa"/>
          </w:tcPr>
          <w:p w14:paraId="71D39E6D" w14:textId="1208EF75" w:rsidR="008C0DD3" w:rsidRDefault="008C0DD3">
            <w:pPr>
              <w:pBdr>
                <w:top w:val="nil"/>
                <w:left w:val="nil"/>
                <w:bottom w:val="nil"/>
                <w:right w:val="nil"/>
                <w:between w:val="nil"/>
              </w:pBdr>
              <w:spacing w:after="0"/>
              <w:rPr>
                <w:color w:val="000000"/>
                <w:szCs w:val="22"/>
              </w:rPr>
            </w:pPr>
            <w:r>
              <w:rPr>
                <w:color w:val="000000"/>
                <w:szCs w:val="22"/>
              </w:rPr>
              <w:t>Least Significant Bit</w:t>
            </w:r>
          </w:p>
        </w:tc>
      </w:tr>
      <w:tr w:rsidR="008C0DD3" w14:paraId="2254462C" w14:textId="77777777">
        <w:trPr>
          <w:cantSplit/>
        </w:trPr>
        <w:tc>
          <w:tcPr>
            <w:tcW w:w="1440" w:type="dxa"/>
          </w:tcPr>
          <w:p w14:paraId="47AF6DBA" w14:textId="523B2211" w:rsidR="008C0DD3" w:rsidRDefault="008C0DD3">
            <w:pPr>
              <w:pBdr>
                <w:top w:val="nil"/>
                <w:left w:val="nil"/>
                <w:bottom w:val="nil"/>
                <w:right w:val="nil"/>
                <w:between w:val="nil"/>
              </w:pBdr>
              <w:spacing w:after="0"/>
              <w:rPr>
                <w:color w:val="000000"/>
                <w:szCs w:val="22"/>
              </w:rPr>
            </w:pPr>
            <w:r>
              <w:rPr>
                <w:color w:val="000000"/>
                <w:szCs w:val="22"/>
              </w:rPr>
              <w:t>Module</w:t>
            </w:r>
          </w:p>
        </w:tc>
        <w:tc>
          <w:tcPr>
            <w:tcW w:w="8624" w:type="dxa"/>
          </w:tcPr>
          <w:p w14:paraId="30114A18" w14:textId="44339E37" w:rsidR="008C0DD3" w:rsidRDefault="008C0DD3">
            <w:pPr>
              <w:pBdr>
                <w:top w:val="nil"/>
                <w:left w:val="nil"/>
                <w:bottom w:val="nil"/>
                <w:right w:val="nil"/>
                <w:between w:val="nil"/>
              </w:pBdr>
              <w:spacing w:after="0"/>
              <w:rPr>
                <w:color w:val="000000"/>
                <w:szCs w:val="22"/>
              </w:rPr>
            </w:pPr>
            <w:r>
              <w:rPr>
                <w:color w:val="000000"/>
                <w:szCs w:val="22"/>
              </w:rPr>
              <w:t xml:space="preserve">The </w:t>
            </w:r>
            <w:r>
              <w:rPr>
                <w:i/>
                <w:color w:val="000000"/>
                <w:szCs w:val="22"/>
              </w:rPr>
              <w:t>Module</w:t>
            </w:r>
            <w:r>
              <w:rPr>
                <w:color w:val="000000"/>
                <w:szCs w:val="22"/>
              </w:rPr>
              <w:t xml:space="preserve"> refers to the 3D_Printer_module</w:t>
            </w:r>
            <w:r w:rsidR="002678C9">
              <w:rPr>
                <w:color w:val="000000"/>
                <w:szCs w:val="22"/>
              </w:rPr>
              <w:t xml:space="preserve"> which runs on a ATSAMD21G18A processor on a Arduino M0 Pro board</w:t>
            </w:r>
            <w:r>
              <w:rPr>
                <w:color w:val="000000"/>
                <w:szCs w:val="22"/>
              </w:rPr>
              <w:t xml:space="preserve">.  The Module is controlled </w:t>
            </w:r>
            <w:r w:rsidR="002678C9">
              <w:rPr>
                <w:color w:val="000000"/>
                <w:szCs w:val="22"/>
              </w:rPr>
              <w:t>by the 3D_Printer_GCODE_Commander, which supplies it with instructions derived from GCODE commands.</w:t>
            </w:r>
          </w:p>
        </w:tc>
      </w:tr>
      <w:tr w:rsidR="008C0DD3" w14:paraId="50837376" w14:textId="77777777">
        <w:trPr>
          <w:cantSplit/>
        </w:trPr>
        <w:tc>
          <w:tcPr>
            <w:tcW w:w="1440" w:type="dxa"/>
          </w:tcPr>
          <w:p w14:paraId="1614DC74" w14:textId="0C512BAE" w:rsidR="008C0DD3" w:rsidRDefault="002678C9">
            <w:pPr>
              <w:pBdr>
                <w:top w:val="nil"/>
                <w:left w:val="nil"/>
                <w:bottom w:val="nil"/>
                <w:right w:val="nil"/>
                <w:between w:val="nil"/>
              </w:pBdr>
              <w:spacing w:after="0"/>
              <w:rPr>
                <w:color w:val="000000"/>
                <w:szCs w:val="22"/>
              </w:rPr>
            </w:pPr>
            <w:r>
              <w:rPr>
                <w:color w:val="000000"/>
                <w:szCs w:val="22"/>
              </w:rPr>
              <w:t>Commander</w:t>
            </w:r>
          </w:p>
        </w:tc>
        <w:tc>
          <w:tcPr>
            <w:tcW w:w="8624" w:type="dxa"/>
          </w:tcPr>
          <w:p w14:paraId="395A1925" w14:textId="3E6178C0" w:rsidR="008C0DD3" w:rsidRDefault="002678C9">
            <w:pPr>
              <w:pBdr>
                <w:top w:val="nil"/>
                <w:left w:val="nil"/>
                <w:bottom w:val="nil"/>
                <w:right w:val="nil"/>
                <w:between w:val="nil"/>
              </w:pBdr>
              <w:spacing w:after="0"/>
              <w:rPr>
                <w:color w:val="000000"/>
                <w:szCs w:val="22"/>
              </w:rPr>
            </w:pPr>
            <w:r>
              <w:rPr>
                <w:color w:val="000000"/>
                <w:szCs w:val="22"/>
              </w:rPr>
              <w:t>The 3D_Printer_GCODE_Commander desktop application. This application translates GCODE commands into instructions that the Module will be able to understand.</w:t>
            </w:r>
          </w:p>
        </w:tc>
      </w:tr>
      <w:tr w:rsidR="008C0DD3" w14:paraId="6E5067CF" w14:textId="77777777">
        <w:trPr>
          <w:cantSplit/>
        </w:trPr>
        <w:tc>
          <w:tcPr>
            <w:tcW w:w="1440" w:type="dxa"/>
          </w:tcPr>
          <w:p w14:paraId="7B95E5DF" w14:textId="4536A231" w:rsidR="008C0DD3" w:rsidRDefault="008C0DD3">
            <w:pPr>
              <w:pBdr>
                <w:top w:val="nil"/>
                <w:left w:val="nil"/>
                <w:bottom w:val="nil"/>
                <w:right w:val="nil"/>
                <w:between w:val="nil"/>
              </w:pBdr>
              <w:spacing w:after="0"/>
              <w:rPr>
                <w:color w:val="000000"/>
                <w:szCs w:val="22"/>
              </w:rPr>
            </w:pPr>
            <w:r>
              <w:rPr>
                <w:color w:val="000000"/>
                <w:szCs w:val="22"/>
              </w:rPr>
              <w:t>UART</w:t>
            </w:r>
          </w:p>
        </w:tc>
        <w:tc>
          <w:tcPr>
            <w:tcW w:w="8624" w:type="dxa"/>
          </w:tcPr>
          <w:p w14:paraId="40A0A7C1" w14:textId="7BA24B5C" w:rsidR="008C0DD3" w:rsidRDefault="008C0DD3">
            <w:pPr>
              <w:pBdr>
                <w:top w:val="nil"/>
                <w:left w:val="nil"/>
                <w:bottom w:val="nil"/>
                <w:right w:val="nil"/>
                <w:between w:val="nil"/>
              </w:pBdr>
              <w:spacing w:after="0"/>
              <w:rPr>
                <w:color w:val="000000"/>
                <w:szCs w:val="22"/>
              </w:rPr>
            </w:pPr>
            <w:r>
              <w:rPr>
                <w:color w:val="000000"/>
                <w:szCs w:val="22"/>
              </w:rPr>
              <w:t>Universal Asynchronous Receiver/Transmitter</w:t>
            </w:r>
          </w:p>
        </w:tc>
      </w:tr>
      <w:tr w:rsidR="008C0DD3" w14:paraId="4CBBD7A1" w14:textId="77777777">
        <w:trPr>
          <w:cantSplit/>
        </w:trPr>
        <w:tc>
          <w:tcPr>
            <w:tcW w:w="1440" w:type="dxa"/>
          </w:tcPr>
          <w:p w14:paraId="1DAB6218" w14:textId="45E95ACD" w:rsidR="008C0DD3" w:rsidRDefault="008C0DD3">
            <w:pPr>
              <w:pBdr>
                <w:top w:val="nil"/>
                <w:left w:val="nil"/>
                <w:bottom w:val="nil"/>
                <w:right w:val="nil"/>
                <w:between w:val="nil"/>
              </w:pBdr>
              <w:spacing w:after="0"/>
              <w:rPr>
                <w:color w:val="000000"/>
                <w:szCs w:val="22"/>
              </w:rPr>
            </w:pPr>
            <w:r>
              <w:rPr>
                <w:color w:val="000000"/>
                <w:szCs w:val="22"/>
              </w:rPr>
              <w:t>User</w:t>
            </w:r>
          </w:p>
        </w:tc>
        <w:tc>
          <w:tcPr>
            <w:tcW w:w="8624" w:type="dxa"/>
          </w:tcPr>
          <w:p w14:paraId="52DEE9CA" w14:textId="2E7CC053" w:rsidR="008C0DD3" w:rsidRDefault="008C0DD3">
            <w:pPr>
              <w:pBdr>
                <w:top w:val="nil"/>
                <w:left w:val="nil"/>
                <w:bottom w:val="nil"/>
                <w:right w:val="nil"/>
                <w:between w:val="nil"/>
              </w:pBdr>
              <w:spacing w:after="0"/>
              <w:rPr>
                <w:color w:val="000000"/>
                <w:szCs w:val="22"/>
              </w:rPr>
            </w:pPr>
            <w:r>
              <w:rPr>
                <w:color w:val="000000"/>
                <w:szCs w:val="22"/>
              </w:rPr>
              <w:t xml:space="preserve">The </w:t>
            </w:r>
            <w:r w:rsidR="002678C9">
              <w:rPr>
                <w:color w:val="000000"/>
                <w:szCs w:val="22"/>
              </w:rPr>
              <w:t>3D printer operator</w:t>
            </w:r>
            <w:r>
              <w:rPr>
                <w:color w:val="000000"/>
                <w:szCs w:val="22"/>
              </w:rPr>
              <w:t xml:space="preserve"> that interacts </w:t>
            </w:r>
            <w:r w:rsidR="002678C9">
              <w:rPr>
                <w:color w:val="000000"/>
                <w:szCs w:val="22"/>
              </w:rPr>
              <w:t>with the Commander User Interface</w:t>
            </w:r>
            <w:r>
              <w:rPr>
                <w:color w:val="000000"/>
                <w:szCs w:val="22"/>
              </w:rPr>
              <w:t>.</w:t>
            </w:r>
          </w:p>
        </w:tc>
      </w:tr>
    </w:tbl>
    <w:p w14:paraId="4EFE5E62" w14:textId="77777777" w:rsidR="001233F8" w:rsidRDefault="008160FF" w:rsidP="0086059E">
      <w:pPr>
        <w:pStyle w:val="Heading2"/>
      </w:pPr>
      <w:bookmarkStart w:id="8" w:name="_Toc202436042"/>
      <w:r>
        <w:t>Document Conventions</w:t>
      </w:r>
      <w:bookmarkEnd w:id="8"/>
    </w:p>
    <w:p w14:paraId="0F77B0DE" w14:textId="77777777" w:rsidR="001233F8" w:rsidRDefault="008160FF">
      <w:pPr>
        <w:jc w:val="both"/>
        <w:rPr>
          <w:color w:val="000000"/>
        </w:rPr>
      </w:pPr>
      <w:r>
        <w:rPr>
          <w:color w:val="000000"/>
        </w:rPr>
        <w:t>All numerical values are represented in decimal radix unless stated otherwise or prefixed with “0x” notation representing hexadecimal notation. Numeric values are 8-bit, 16-bit, or 32-bit unsigned or signed (2’s complement) integers. Bit-0 is always the least-significant bit of the least-significant byte of the numeric.</w:t>
      </w:r>
    </w:p>
    <w:tbl>
      <w:tblPr>
        <w:tblStyle w:val="244"/>
        <w:tblW w:w="689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9"/>
        <w:gridCol w:w="1006"/>
        <w:gridCol w:w="3844"/>
      </w:tblGrid>
      <w:tr w:rsidR="001233F8" w14:paraId="2530FCF7" w14:textId="77777777" w:rsidTr="007832DC">
        <w:trPr>
          <w:jc w:val="center"/>
        </w:trPr>
        <w:tc>
          <w:tcPr>
            <w:tcW w:w="2049" w:type="dxa"/>
            <w:shd w:val="clear" w:color="auto" w:fill="F3F3F3"/>
          </w:tcPr>
          <w:p w14:paraId="7DC8F143" w14:textId="07519AAD" w:rsidR="001233F8" w:rsidRDefault="007832DC">
            <w:pPr>
              <w:keepNext/>
              <w:spacing w:after="0"/>
              <w:jc w:val="both"/>
              <w:rPr>
                <w:b/>
                <w:color w:val="000000"/>
              </w:rPr>
            </w:pPr>
            <w:r>
              <w:rPr>
                <w:b/>
                <w:color w:val="000000"/>
              </w:rPr>
              <w:t>Type (C/C#)</w:t>
            </w:r>
          </w:p>
        </w:tc>
        <w:tc>
          <w:tcPr>
            <w:tcW w:w="1006" w:type="dxa"/>
            <w:shd w:val="clear" w:color="auto" w:fill="F3F3F3"/>
          </w:tcPr>
          <w:p w14:paraId="20DC9585" w14:textId="1D61A99B" w:rsidR="001233F8" w:rsidRDefault="008160FF">
            <w:pPr>
              <w:keepNext/>
              <w:spacing w:after="0"/>
              <w:jc w:val="both"/>
              <w:rPr>
                <w:b/>
                <w:color w:val="000000"/>
              </w:rPr>
            </w:pPr>
            <w:r>
              <w:rPr>
                <w:b/>
                <w:color w:val="000000"/>
              </w:rPr>
              <w:t xml:space="preserve"># </w:t>
            </w:r>
            <w:r w:rsidR="007832DC">
              <w:rPr>
                <w:b/>
                <w:color w:val="000000"/>
              </w:rPr>
              <w:t>B</w:t>
            </w:r>
            <w:r>
              <w:rPr>
                <w:b/>
                <w:color w:val="000000"/>
              </w:rPr>
              <w:t>ytes</w:t>
            </w:r>
          </w:p>
        </w:tc>
        <w:tc>
          <w:tcPr>
            <w:tcW w:w="3844" w:type="dxa"/>
            <w:shd w:val="clear" w:color="auto" w:fill="F3F3F3"/>
          </w:tcPr>
          <w:p w14:paraId="4960E4A9" w14:textId="2EAD8818" w:rsidR="001233F8" w:rsidRDefault="007832DC">
            <w:pPr>
              <w:keepNext/>
              <w:spacing w:after="0"/>
              <w:jc w:val="both"/>
              <w:rPr>
                <w:b/>
                <w:color w:val="000000"/>
              </w:rPr>
            </w:pPr>
            <w:r>
              <w:rPr>
                <w:b/>
                <w:color w:val="000000"/>
              </w:rPr>
              <w:t>Definition</w:t>
            </w:r>
          </w:p>
        </w:tc>
      </w:tr>
      <w:tr w:rsidR="001233F8" w14:paraId="208580A7" w14:textId="77777777" w:rsidTr="007832DC">
        <w:trPr>
          <w:jc w:val="center"/>
        </w:trPr>
        <w:tc>
          <w:tcPr>
            <w:tcW w:w="2049" w:type="dxa"/>
          </w:tcPr>
          <w:p w14:paraId="636553D7" w14:textId="52D58DEC" w:rsidR="001233F8" w:rsidRDefault="008160FF">
            <w:pPr>
              <w:keepNext/>
              <w:spacing w:after="0"/>
              <w:jc w:val="both"/>
              <w:rPr>
                <w:color w:val="000000"/>
              </w:rPr>
            </w:pPr>
            <w:r>
              <w:rPr>
                <w:color w:val="000000"/>
              </w:rPr>
              <w:t>uint8</w:t>
            </w:r>
          </w:p>
        </w:tc>
        <w:tc>
          <w:tcPr>
            <w:tcW w:w="1006" w:type="dxa"/>
          </w:tcPr>
          <w:p w14:paraId="414E3D37" w14:textId="77777777" w:rsidR="001233F8" w:rsidRDefault="008160FF">
            <w:pPr>
              <w:keepNext/>
              <w:spacing w:after="0"/>
              <w:jc w:val="both"/>
              <w:rPr>
                <w:color w:val="000000"/>
              </w:rPr>
            </w:pPr>
            <w:r>
              <w:rPr>
                <w:color w:val="000000"/>
              </w:rPr>
              <w:t>1</w:t>
            </w:r>
          </w:p>
        </w:tc>
        <w:tc>
          <w:tcPr>
            <w:tcW w:w="3844" w:type="dxa"/>
          </w:tcPr>
          <w:p w14:paraId="718F4636" w14:textId="77777777" w:rsidR="001233F8" w:rsidRDefault="008160FF">
            <w:pPr>
              <w:keepNext/>
              <w:spacing w:after="0"/>
              <w:jc w:val="both"/>
              <w:rPr>
                <w:color w:val="000000"/>
              </w:rPr>
            </w:pPr>
            <w:r>
              <w:rPr>
                <w:color w:val="000000"/>
              </w:rPr>
              <w:t xml:space="preserve">integer, 8-bit, unsigned </w:t>
            </w:r>
          </w:p>
        </w:tc>
      </w:tr>
      <w:tr w:rsidR="001233F8" w14:paraId="76ACA116" w14:textId="77777777" w:rsidTr="007832DC">
        <w:trPr>
          <w:jc w:val="center"/>
        </w:trPr>
        <w:tc>
          <w:tcPr>
            <w:tcW w:w="2049" w:type="dxa"/>
          </w:tcPr>
          <w:p w14:paraId="3CA54409" w14:textId="71EC7E19" w:rsidR="001233F8" w:rsidRDefault="008160FF">
            <w:pPr>
              <w:keepNext/>
              <w:spacing w:after="0"/>
              <w:jc w:val="both"/>
              <w:rPr>
                <w:color w:val="000000"/>
              </w:rPr>
            </w:pPr>
            <w:r>
              <w:rPr>
                <w:color w:val="000000"/>
              </w:rPr>
              <w:t>int8</w:t>
            </w:r>
            <w:r w:rsidR="007832DC">
              <w:rPr>
                <w:color w:val="000000"/>
              </w:rPr>
              <w:t>, byte</w:t>
            </w:r>
          </w:p>
        </w:tc>
        <w:tc>
          <w:tcPr>
            <w:tcW w:w="1006" w:type="dxa"/>
          </w:tcPr>
          <w:p w14:paraId="2B2FDE0B" w14:textId="77777777" w:rsidR="001233F8" w:rsidRDefault="008160FF">
            <w:pPr>
              <w:keepNext/>
              <w:spacing w:after="0"/>
              <w:jc w:val="both"/>
              <w:rPr>
                <w:color w:val="000000"/>
              </w:rPr>
            </w:pPr>
            <w:r>
              <w:rPr>
                <w:color w:val="000000"/>
              </w:rPr>
              <w:t>1</w:t>
            </w:r>
          </w:p>
        </w:tc>
        <w:tc>
          <w:tcPr>
            <w:tcW w:w="3844" w:type="dxa"/>
          </w:tcPr>
          <w:p w14:paraId="66661E7D" w14:textId="77777777" w:rsidR="001233F8" w:rsidRDefault="008160FF">
            <w:pPr>
              <w:keepNext/>
              <w:spacing w:after="0"/>
              <w:jc w:val="both"/>
              <w:rPr>
                <w:color w:val="000000"/>
              </w:rPr>
            </w:pPr>
            <w:r>
              <w:rPr>
                <w:color w:val="000000"/>
              </w:rPr>
              <w:t>integer, 8-bit, signed (two’s complement)</w:t>
            </w:r>
          </w:p>
        </w:tc>
      </w:tr>
      <w:tr w:rsidR="001233F8" w14:paraId="724AF12E" w14:textId="77777777" w:rsidTr="007832DC">
        <w:trPr>
          <w:jc w:val="center"/>
        </w:trPr>
        <w:tc>
          <w:tcPr>
            <w:tcW w:w="2049" w:type="dxa"/>
          </w:tcPr>
          <w:p w14:paraId="57ACB69C" w14:textId="0B84FD21" w:rsidR="001233F8" w:rsidRDefault="008160FF">
            <w:pPr>
              <w:keepNext/>
              <w:spacing w:after="0"/>
              <w:jc w:val="both"/>
              <w:rPr>
                <w:color w:val="000000"/>
              </w:rPr>
            </w:pPr>
            <w:r>
              <w:rPr>
                <w:color w:val="000000"/>
              </w:rPr>
              <w:t>uint16</w:t>
            </w:r>
            <w:r w:rsidR="007832DC">
              <w:rPr>
                <w:color w:val="000000"/>
              </w:rPr>
              <w:t>, ushort</w:t>
            </w:r>
          </w:p>
        </w:tc>
        <w:tc>
          <w:tcPr>
            <w:tcW w:w="1006" w:type="dxa"/>
          </w:tcPr>
          <w:p w14:paraId="17E674FD" w14:textId="77777777" w:rsidR="001233F8" w:rsidRDefault="008160FF">
            <w:pPr>
              <w:keepNext/>
              <w:spacing w:after="0"/>
              <w:jc w:val="both"/>
              <w:rPr>
                <w:color w:val="000000"/>
              </w:rPr>
            </w:pPr>
            <w:r>
              <w:rPr>
                <w:color w:val="000000"/>
              </w:rPr>
              <w:t>2</w:t>
            </w:r>
          </w:p>
        </w:tc>
        <w:tc>
          <w:tcPr>
            <w:tcW w:w="3844" w:type="dxa"/>
          </w:tcPr>
          <w:p w14:paraId="7F22BA1D" w14:textId="77777777" w:rsidR="001233F8" w:rsidRDefault="008160FF">
            <w:pPr>
              <w:keepNext/>
              <w:spacing w:after="0"/>
              <w:jc w:val="both"/>
              <w:rPr>
                <w:color w:val="000000"/>
              </w:rPr>
            </w:pPr>
            <w:r>
              <w:rPr>
                <w:color w:val="000000"/>
              </w:rPr>
              <w:t xml:space="preserve">integer, 16-bit, unsigned </w:t>
            </w:r>
          </w:p>
        </w:tc>
      </w:tr>
      <w:tr w:rsidR="001233F8" w14:paraId="2DAB11D4" w14:textId="77777777" w:rsidTr="007832DC">
        <w:trPr>
          <w:jc w:val="center"/>
        </w:trPr>
        <w:tc>
          <w:tcPr>
            <w:tcW w:w="2049" w:type="dxa"/>
          </w:tcPr>
          <w:p w14:paraId="40135B49" w14:textId="542701E9" w:rsidR="001233F8" w:rsidRDefault="008160FF">
            <w:pPr>
              <w:keepNext/>
              <w:spacing w:after="0"/>
              <w:jc w:val="both"/>
              <w:rPr>
                <w:color w:val="000000"/>
              </w:rPr>
            </w:pPr>
            <w:r>
              <w:rPr>
                <w:color w:val="000000"/>
              </w:rPr>
              <w:t>int16</w:t>
            </w:r>
            <w:r w:rsidR="007832DC">
              <w:rPr>
                <w:color w:val="000000"/>
              </w:rPr>
              <w:t>, short</w:t>
            </w:r>
          </w:p>
        </w:tc>
        <w:tc>
          <w:tcPr>
            <w:tcW w:w="1006" w:type="dxa"/>
          </w:tcPr>
          <w:p w14:paraId="41A1D6D0" w14:textId="77777777" w:rsidR="001233F8" w:rsidRDefault="008160FF">
            <w:pPr>
              <w:keepNext/>
              <w:spacing w:after="0"/>
              <w:jc w:val="both"/>
              <w:rPr>
                <w:color w:val="000000"/>
              </w:rPr>
            </w:pPr>
            <w:r>
              <w:rPr>
                <w:color w:val="000000"/>
              </w:rPr>
              <w:t>2</w:t>
            </w:r>
          </w:p>
        </w:tc>
        <w:tc>
          <w:tcPr>
            <w:tcW w:w="3844" w:type="dxa"/>
          </w:tcPr>
          <w:p w14:paraId="78BAB47D" w14:textId="77777777" w:rsidR="001233F8" w:rsidRDefault="008160FF">
            <w:pPr>
              <w:keepNext/>
              <w:spacing w:after="0"/>
              <w:jc w:val="both"/>
              <w:rPr>
                <w:color w:val="000000"/>
              </w:rPr>
            </w:pPr>
            <w:r>
              <w:rPr>
                <w:color w:val="000000"/>
              </w:rPr>
              <w:t>integer, 16-bit, signed (two’s complement)</w:t>
            </w:r>
          </w:p>
        </w:tc>
      </w:tr>
      <w:tr w:rsidR="001233F8" w14:paraId="7C92CD41" w14:textId="77777777" w:rsidTr="007832DC">
        <w:trPr>
          <w:jc w:val="center"/>
        </w:trPr>
        <w:tc>
          <w:tcPr>
            <w:tcW w:w="2049" w:type="dxa"/>
          </w:tcPr>
          <w:p w14:paraId="16D7B395" w14:textId="0BC90AD9" w:rsidR="001233F8" w:rsidRDefault="008160FF">
            <w:pPr>
              <w:keepNext/>
              <w:spacing w:after="0"/>
              <w:jc w:val="both"/>
              <w:rPr>
                <w:color w:val="000000"/>
              </w:rPr>
            </w:pPr>
            <w:r>
              <w:rPr>
                <w:color w:val="000000"/>
              </w:rPr>
              <w:t>uint32</w:t>
            </w:r>
            <w:r w:rsidR="007832DC">
              <w:rPr>
                <w:color w:val="000000"/>
              </w:rPr>
              <w:t>, uint(C#)</w:t>
            </w:r>
          </w:p>
        </w:tc>
        <w:tc>
          <w:tcPr>
            <w:tcW w:w="1006" w:type="dxa"/>
          </w:tcPr>
          <w:p w14:paraId="6C110C21" w14:textId="77777777" w:rsidR="001233F8" w:rsidRDefault="008160FF">
            <w:pPr>
              <w:keepNext/>
              <w:spacing w:after="0"/>
              <w:jc w:val="both"/>
              <w:rPr>
                <w:color w:val="000000"/>
              </w:rPr>
            </w:pPr>
            <w:r>
              <w:rPr>
                <w:color w:val="000000"/>
              </w:rPr>
              <w:t>4</w:t>
            </w:r>
          </w:p>
        </w:tc>
        <w:tc>
          <w:tcPr>
            <w:tcW w:w="3844" w:type="dxa"/>
          </w:tcPr>
          <w:p w14:paraId="650B463F" w14:textId="77777777" w:rsidR="001233F8" w:rsidRDefault="008160FF">
            <w:pPr>
              <w:keepNext/>
              <w:spacing w:after="0"/>
              <w:jc w:val="both"/>
              <w:rPr>
                <w:color w:val="000000"/>
              </w:rPr>
            </w:pPr>
            <w:r>
              <w:rPr>
                <w:color w:val="000000"/>
              </w:rPr>
              <w:t xml:space="preserve">integer, 32-bit, unsigned </w:t>
            </w:r>
          </w:p>
        </w:tc>
      </w:tr>
      <w:tr w:rsidR="001233F8" w14:paraId="58D677CE" w14:textId="77777777" w:rsidTr="007832DC">
        <w:trPr>
          <w:jc w:val="center"/>
        </w:trPr>
        <w:tc>
          <w:tcPr>
            <w:tcW w:w="2049" w:type="dxa"/>
          </w:tcPr>
          <w:p w14:paraId="26D925CF" w14:textId="74CD8736" w:rsidR="001233F8" w:rsidRDefault="008160FF">
            <w:pPr>
              <w:spacing w:after="0"/>
              <w:jc w:val="both"/>
              <w:rPr>
                <w:color w:val="000000"/>
              </w:rPr>
            </w:pPr>
            <w:r>
              <w:rPr>
                <w:color w:val="000000"/>
              </w:rPr>
              <w:t>int32</w:t>
            </w:r>
            <w:r w:rsidR="007832DC">
              <w:rPr>
                <w:color w:val="000000"/>
              </w:rPr>
              <w:t>, int(C#)</w:t>
            </w:r>
          </w:p>
        </w:tc>
        <w:tc>
          <w:tcPr>
            <w:tcW w:w="1006" w:type="dxa"/>
          </w:tcPr>
          <w:p w14:paraId="738C3EF4" w14:textId="77777777" w:rsidR="001233F8" w:rsidRDefault="008160FF">
            <w:pPr>
              <w:spacing w:after="0"/>
              <w:jc w:val="both"/>
              <w:rPr>
                <w:color w:val="000000"/>
              </w:rPr>
            </w:pPr>
            <w:r>
              <w:rPr>
                <w:color w:val="000000"/>
              </w:rPr>
              <w:t>4</w:t>
            </w:r>
          </w:p>
        </w:tc>
        <w:tc>
          <w:tcPr>
            <w:tcW w:w="3844" w:type="dxa"/>
          </w:tcPr>
          <w:p w14:paraId="6657FECA" w14:textId="77777777" w:rsidR="001233F8" w:rsidRDefault="008160FF">
            <w:pPr>
              <w:spacing w:after="0"/>
              <w:jc w:val="both"/>
              <w:rPr>
                <w:color w:val="000000"/>
              </w:rPr>
            </w:pPr>
            <w:r>
              <w:rPr>
                <w:color w:val="000000"/>
              </w:rPr>
              <w:t>integer, 32-bit, signed (two’s complement)</w:t>
            </w:r>
          </w:p>
        </w:tc>
      </w:tr>
    </w:tbl>
    <w:p w14:paraId="36BEED4F" w14:textId="77777777" w:rsidR="001233F8" w:rsidRDefault="001233F8">
      <w:pPr>
        <w:jc w:val="both"/>
        <w:rPr>
          <w:color w:val="000000"/>
        </w:rPr>
      </w:pPr>
    </w:p>
    <w:p w14:paraId="55A2B083" w14:textId="77777777" w:rsidR="001233F8" w:rsidRDefault="008160FF">
      <w:pPr>
        <w:spacing w:after="60"/>
        <w:jc w:val="both"/>
        <w:rPr>
          <w:color w:val="000000"/>
        </w:rPr>
      </w:pPr>
      <w:r>
        <w:rPr>
          <w:color w:val="000000"/>
        </w:rPr>
        <w:t>Bitfields are a specified number of bits that are not even multiples of 8 bits. Bit 0 of a bitfield refers to the least-significant bit of the last (rightmost) byte in the representation. All bitfields are designed to fit within an integral number of 8-bit bytes.</w:t>
      </w:r>
    </w:p>
    <w:p w14:paraId="40A7D6C9" w14:textId="77777777" w:rsidR="001233F8" w:rsidRDefault="008160FF">
      <w:pPr>
        <w:pStyle w:val="Heading1"/>
      </w:pPr>
      <w:bookmarkStart w:id="9" w:name="_Toc202436043"/>
      <w:r>
        <w:lastRenderedPageBreak/>
        <w:t>Features Overview and Host Usage</w:t>
      </w:r>
      <w:bookmarkEnd w:id="9"/>
    </w:p>
    <w:p w14:paraId="01E7B9B6" w14:textId="1DD8566D" w:rsidR="001233F8" w:rsidRDefault="008160FF">
      <w:pPr>
        <w:jc w:val="both"/>
        <w:rPr>
          <w:color w:val="000000"/>
        </w:rPr>
      </w:pPr>
      <w:bookmarkStart w:id="10" w:name="_heading=h.2jxsxqh" w:colFirst="0" w:colLast="0"/>
      <w:bookmarkEnd w:id="10"/>
      <w:r>
        <w:rPr>
          <w:color w:val="000000"/>
        </w:rPr>
        <w:t xml:space="preserve">This section provides a brief introduction to the Module, and a brief description of how the Host is expected to use the Module’s capabilities </w:t>
      </w:r>
      <w:r w:rsidR="007832DC">
        <w:rPr>
          <w:color w:val="000000"/>
        </w:rPr>
        <w:t>with the Commander main application</w:t>
      </w:r>
      <w:r>
        <w:rPr>
          <w:color w:val="000000"/>
        </w:rPr>
        <w:t>.</w:t>
      </w:r>
    </w:p>
    <w:p w14:paraId="31CC22AE" w14:textId="3BBA77A8" w:rsidR="001233F8" w:rsidRDefault="001233F8" w:rsidP="0086059E">
      <w:pPr>
        <w:pStyle w:val="Heading2"/>
      </w:pPr>
      <w:bookmarkStart w:id="11" w:name="_Toc202436044"/>
      <w:bookmarkEnd w:id="11"/>
    </w:p>
    <w:p w14:paraId="6E53997F" w14:textId="6C4A0F0E" w:rsidR="001233F8" w:rsidRDefault="001233F8" w:rsidP="0086059E">
      <w:pPr>
        <w:pStyle w:val="Heading2"/>
      </w:pPr>
      <w:bookmarkStart w:id="12" w:name="_Toc202436045"/>
      <w:bookmarkEnd w:id="12"/>
    </w:p>
    <w:p w14:paraId="10846838" w14:textId="01222D5C" w:rsidR="001233F8" w:rsidRDefault="001233F8" w:rsidP="0086059E">
      <w:pPr>
        <w:pStyle w:val="Heading2"/>
      </w:pPr>
      <w:bookmarkStart w:id="13" w:name="_Toc202436046"/>
      <w:bookmarkEnd w:id="13"/>
    </w:p>
    <w:p w14:paraId="737AC5D4" w14:textId="77777777" w:rsidR="001233F8" w:rsidRDefault="008160FF">
      <w:pPr>
        <w:pStyle w:val="Heading1"/>
      </w:pPr>
      <w:bookmarkStart w:id="14" w:name="_Toc202436047"/>
      <w:r>
        <w:lastRenderedPageBreak/>
        <w:t>Message Processing</w:t>
      </w:r>
      <w:bookmarkEnd w:id="14"/>
    </w:p>
    <w:p w14:paraId="48044C54" w14:textId="7C73575D" w:rsidR="001233F8" w:rsidRDefault="008160FF">
      <w:pPr>
        <w:keepNext/>
        <w:spacing w:before="240"/>
        <w:jc w:val="both"/>
        <w:rPr>
          <w:color w:val="000000"/>
        </w:rPr>
      </w:pPr>
      <w:r>
        <w:rPr>
          <w:color w:val="000000"/>
        </w:rPr>
        <w:t>There are two types of messages</w:t>
      </w:r>
      <w:r w:rsidR="00D72C55">
        <w:rPr>
          <w:color w:val="000000"/>
        </w:rPr>
        <w:t xml:space="preserve"> in this two device system</w:t>
      </w:r>
      <w:r>
        <w:rPr>
          <w:color w:val="000000"/>
        </w:rPr>
        <w:t>:</w:t>
      </w:r>
    </w:p>
    <w:p w14:paraId="67F10529" w14:textId="64AF403D" w:rsidR="001233F8" w:rsidRDefault="007832DC">
      <w:pPr>
        <w:numPr>
          <w:ilvl w:val="0"/>
          <w:numId w:val="21"/>
        </w:numPr>
        <w:spacing w:before="120" w:after="60"/>
        <w:jc w:val="both"/>
        <w:rPr>
          <w:color w:val="000000"/>
        </w:rPr>
      </w:pPr>
      <w:r>
        <w:rPr>
          <w:color w:val="000000"/>
        </w:rPr>
        <w:t xml:space="preserve">Command:  </w:t>
      </w:r>
      <w:r w:rsidR="00D72C55">
        <w:rPr>
          <w:color w:val="000000"/>
        </w:rPr>
        <w:t>Sent from the Commander to the module, contains instructions for the module.</w:t>
      </w:r>
    </w:p>
    <w:p w14:paraId="245FDD26" w14:textId="7F8CE43D" w:rsidR="001233F8" w:rsidRDefault="007832DC">
      <w:pPr>
        <w:numPr>
          <w:ilvl w:val="0"/>
          <w:numId w:val="21"/>
        </w:numPr>
        <w:spacing w:before="120" w:after="60"/>
        <w:jc w:val="both"/>
        <w:rPr>
          <w:color w:val="000000"/>
        </w:rPr>
      </w:pPr>
      <w:r>
        <w:rPr>
          <w:color w:val="000000"/>
        </w:rPr>
        <w:t xml:space="preserve">Acknowledgment:  </w:t>
      </w:r>
      <w:r w:rsidR="00D72C55">
        <w:rPr>
          <w:color w:val="000000"/>
        </w:rPr>
        <w:t>S</w:t>
      </w:r>
      <w:r>
        <w:rPr>
          <w:color w:val="000000"/>
        </w:rPr>
        <w:t xml:space="preserve">ent from </w:t>
      </w:r>
      <w:r w:rsidR="00D72C55">
        <w:rPr>
          <w:color w:val="000000"/>
        </w:rPr>
        <w:t>module</w:t>
      </w:r>
      <w:r>
        <w:rPr>
          <w:color w:val="000000"/>
        </w:rPr>
        <w:t xml:space="preserve"> to the </w:t>
      </w:r>
      <w:r w:rsidR="00D72C55">
        <w:rPr>
          <w:color w:val="000000"/>
        </w:rPr>
        <w:t>Commander</w:t>
      </w:r>
      <w:r>
        <w:rPr>
          <w:color w:val="000000"/>
        </w:rPr>
        <w:t xml:space="preserve"> as a reply to a </w:t>
      </w:r>
      <w:r w:rsidR="00D72C55">
        <w:rPr>
          <w:color w:val="000000"/>
        </w:rPr>
        <w:t>command</w:t>
      </w:r>
      <w:r>
        <w:rPr>
          <w:color w:val="000000"/>
        </w:rPr>
        <w:t>.</w:t>
      </w:r>
    </w:p>
    <w:p w14:paraId="7718223B" w14:textId="63285B1F" w:rsidR="001233F8" w:rsidRDefault="008160FF" w:rsidP="00D72C55">
      <w:pPr>
        <w:spacing w:before="120"/>
        <w:jc w:val="both"/>
        <w:rPr>
          <w:rFonts w:ascii="Calibri" w:eastAsia="Calibri" w:hAnsi="Calibri" w:cs="Calibri"/>
          <w:color w:val="000000"/>
          <w:szCs w:val="22"/>
        </w:rPr>
      </w:pPr>
      <w:r>
        <w:rPr>
          <w:color w:val="000000"/>
        </w:rPr>
        <w:t xml:space="preserve">Most </w:t>
      </w:r>
      <w:r w:rsidR="00D72C55">
        <w:rPr>
          <w:color w:val="000000"/>
        </w:rPr>
        <w:t>Commands</w:t>
      </w:r>
      <w:r>
        <w:rPr>
          <w:color w:val="000000"/>
        </w:rPr>
        <w:t xml:space="preserve"> sent by the</w:t>
      </w:r>
      <w:r w:rsidR="00D72C55">
        <w:rPr>
          <w:color w:val="000000"/>
        </w:rPr>
        <w:t xml:space="preserve"> Commander Main Application</w:t>
      </w:r>
      <w:r>
        <w:rPr>
          <w:color w:val="000000"/>
        </w:rPr>
        <w:t xml:space="preserve"> generate a corresponding </w:t>
      </w:r>
      <w:r w:rsidR="00D72C55">
        <w:rPr>
          <w:color w:val="000000"/>
        </w:rPr>
        <w:t>Acknowledgement</w:t>
      </w:r>
      <w:r>
        <w:rPr>
          <w:color w:val="000000"/>
        </w:rPr>
        <w:t xml:space="preserve"> from the receiving device</w:t>
      </w:r>
      <w:r w:rsidR="00D72C55">
        <w:rPr>
          <w:color w:val="000000"/>
        </w:rPr>
        <w:t>(module).</w:t>
      </w:r>
    </w:p>
    <w:p w14:paraId="73E61E4D" w14:textId="65686E4C" w:rsidR="001233F8" w:rsidRDefault="008160FF" w:rsidP="0086059E">
      <w:pPr>
        <w:pStyle w:val="Heading2"/>
      </w:pPr>
      <w:bookmarkStart w:id="15" w:name="_Toc202436048"/>
      <w:r>
        <w:t>Error Responses</w:t>
      </w:r>
      <w:bookmarkEnd w:id="15"/>
    </w:p>
    <w:p w14:paraId="6893569D" w14:textId="77777777" w:rsidR="001233F8" w:rsidRDefault="008160FF" w:rsidP="0086059E">
      <w:pPr>
        <w:pStyle w:val="Heading2"/>
      </w:pPr>
      <w:bookmarkStart w:id="16" w:name="_Toc202436049"/>
      <w:r>
        <w:t>Message Extensions</w:t>
      </w:r>
      <w:bookmarkEnd w:id="16"/>
    </w:p>
    <w:p w14:paraId="6F58096A" w14:textId="77777777" w:rsidR="001233F8" w:rsidRDefault="001233F8">
      <w:pPr>
        <w:spacing w:after="0"/>
        <w:rPr>
          <w:color w:val="000000"/>
        </w:rPr>
      </w:pPr>
    </w:p>
    <w:p w14:paraId="1F6E2D1B" w14:textId="77777777" w:rsidR="001233F8" w:rsidRDefault="008160FF">
      <w:pPr>
        <w:pStyle w:val="Heading1"/>
      </w:pPr>
      <w:bookmarkStart w:id="17" w:name="_Toc202436050"/>
      <w:r>
        <w:lastRenderedPageBreak/>
        <w:t>Common Message Fields</w:t>
      </w:r>
      <w:bookmarkEnd w:id="17"/>
    </w:p>
    <w:p w14:paraId="60C5398D" w14:textId="1E3CB118" w:rsidR="001233F8" w:rsidRDefault="008160FF">
      <w:pPr>
        <w:spacing w:before="120"/>
        <w:jc w:val="both"/>
        <w:rPr>
          <w:color w:val="000000"/>
        </w:rPr>
      </w:pPr>
      <w:r>
        <w:rPr>
          <w:color w:val="000000"/>
        </w:rPr>
        <w:t>This section provides details of parameters common to more than one message.</w:t>
      </w:r>
    </w:p>
    <w:p w14:paraId="093DC0C6" w14:textId="77777777" w:rsidR="001233F8" w:rsidRDefault="008160FF" w:rsidP="0086059E">
      <w:pPr>
        <w:pStyle w:val="Heading2"/>
      </w:pPr>
      <w:bookmarkStart w:id="18" w:name="_Toc202436051"/>
      <w:r>
        <w:t>Sync</w:t>
      </w:r>
      <w:bookmarkEnd w:id="18"/>
    </w:p>
    <w:p w14:paraId="21192AA6" w14:textId="7A227C39" w:rsidR="001233F8" w:rsidRDefault="008160FF">
      <w:pPr>
        <w:jc w:val="both"/>
        <w:rPr>
          <w:color w:val="000000"/>
        </w:rPr>
      </w:pPr>
      <w:r>
        <w:rPr>
          <w:color w:val="000000"/>
        </w:rPr>
        <w:t>The Sync provides a fixed bit pattern to identify the start of a message within the byte stream. The Sync is 0xB7 and is the same for all messages. There is nothing to prevent the Sync from otherwise being present in the byte stream, so other fields (e.g., the checksum) within the message must also be checked to confirm the message is valid.</w:t>
      </w:r>
    </w:p>
    <w:p w14:paraId="5D85D70D" w14:textId="15720CC4" w:rsidR="001233F8" w:rsidRDefault="008160FF" w:rsidP="0086059E">
      <w:pPr>
        <w:pStyle w:val="Heading2"/>
      </w:pPr>
      <w:bookmarkStart w:id="19" w:name="_Toc202436052"/>
      <w:r>
        <w:t>NumBytes</w:t>
      </w:r>
      <w:bookmarkEnd w:id="19"/>
    </w:p>
    <w:p w14:paraId="72980920" w14:textId="243F9410" w:rsidR="001233F8" w:rsidRDefault="008160FF">
      <w:pPr>
        <w:keepNext/>
        <w:jc w:val="both"/>
        <w:rPr>
          <w:color w:val="000000"/>
        </w:rPr>
      </w:pPr>
      <w:r>
        <w:rPr>
          <w:color w:val="000000"/>
        </w:rPr>
        <w:t xml:space="preserve">NumBytes is the number of bytes in the indicated message. It includes the Sync, NumBytes, Checksum, TransactionID, </w:t>
      </w:r>
      <w:r w:rsidR="0038436B">
        <w:rPr>
          <w:color w:val="000000"/>
        </w:rPr>
        <w:t>CmdType, CmdID</w:t>
      </w:r>
      <w:r>
        <w:rPr>
          <w:color w:val="000000"/>
        </w:rPr>
        <w:t xml:space="preserve">, and all message-specific fields. In all cases, the minimum value of NumBytes is </w:t>
      </w:r>
      <w:r w:rsidR="0038436B">
        <w:rPr>
          <w:color w:val="000000"/>
        </w:rPr>
        <w:t>9, also called the baseMessage size</w:t>
      </w:r>
      <w:r>
        <w:rPr>
          <w:color w:val="000000"/>
        </w:rPr>
        <w:t>.</w:t>
      </w:r>
    </w:p>
    <w:p w14:paraId="4DA3170C" w14:textId="14531971" w:rsidR="001233F8" w:rsidRDefault="00E10849">
      <w:pPr>
        <w:keepNext/>
        <w:jc w:val="both"/>
        <w:rPr>
          <w:color w:val="000000"/>
        </w:rPr>
      </w:pPr>
      <w:r>
        <w:rPr>
          <w:color w:val="000000"/>
        </w:rPr>
        <w:t xml:space="preserve">The number of </w:t>
      </w:r>
      <w:r w:rsidR="0038436B">
        <w:rPr>
          <w:color w:val="000000"/>
        </w:rPr>
        <w:t>Message parameters may range from 0 to 5+, so a message’s size can vary depending on the type of command it contains.</w:t>
      </w:r>
    </w:p>
    <w:p w14:paraId="7C890459" w14:textId="77777777" w:rsidR="001233F8" w:rsidRDefault="008160FF" w:rsidP="0086059E">
      <w:pPr>
        <w:pStyle w:val="Heading2"/>
      </w:pPr>
      <w:bookmarkStart w:id="20" w:name="_Toc202436053"/>
      <w:r>
        <w:t>TransactionID</w:t>
      </w:r>
      <w:bookmarkEnd w:id="20"/>
    </w:p>
    <w:p w14:paraId="2F78CBCF" w14:textId="22E4427E" w:rsidR="001233F8" w:rsidRDefault="008160FF">
      <w:pPr>
        <w:jc w:val="both"/>
        <w:rPr>
          <w:color w:val="000000"/>
        </w:rPr>
      </w:pPr>
      <w:r>
        <w:rPr>
          <w:color w:val="000000"/>
        </w:rPr>
        <w:t>A TransactionID is an 8-bit value included in each message. The TransactionID in a Dispatch will be echoed by the receiver of the message in the corresponding Response</w:t>
      </w:r>
      <w:r w:rsidR="003B0980">
        <w:rPr>
          <w:color w:val="000000"/>
        </w:rPr>
        <w:t>(Acknowledgment)</w:t>
      </w:r>
      <w:r>
        <w:rPr>
          <w:color w:val="000000"/>
        </w:rPr>
        <w:t xml:space="preserve">, allowing the </w:t>
      </w:r>
      <w:r w:rsidR="003B0980">
        <w:rPr>
          <w:color w:val="000000"/>
        </w:rPr>
        <w:t>Sender(Commander)</w:t>
      </w:r>
      <w:r>
        <w:rPr>
          <w:color w:val="000000"/>
        </w:rPr>
        <w:t xml:space="preserve"> to match up messages with their replies:</w:t>
      </w:r>
    </w:p>
    <w:p w14:paraId="59BD14D1" w14:textId="7382FE38" w:rsidR="001233F8" w:rsidRDefault="008160FF">
      <w:pPr>
        <w:jc w:val="both"/>
        <w:rPr>
          <w:color w:val="000000"/>
        </w:rPr>
      </w:pPr>
      <w:r>
        <w:rPr>
          <w:color w:val="000000"/>
        </w:rPr>
        <w:t xml:space="preserve">The </w:t>
      </w:r>
      <w:r w:rsidR="003B0980">
        <w:rPr>
          <w:color w:val="000000"/>
        </w:rPr>
        <w:t>Commander</w:t>
      </w:r>
      <w:r>
        <w:rPr>
          <w:color w:val="000000"/>
        </w:rPr>
        <w:t xml:space="preserve"> shall set the TransactionID to 0 in all Module Configure Dispatches sent to the Module. For subsequent Dispatches, the Host shall increment the TransactionID by 1 and roll it over back to 0 when it reaches 256 (i.e., it takes on values of 0-255).</w:t>
      </w:r>
    </w:p>
    <w:p w14:paraId="45D4833F" w14:textId="0F5AB348" w:rsidR="001233F8" w:rsidRDefault="008160FF">
      <w:pPr>
        <w:jc w:val="both"/>
        <w:rPr>
          <w:color w:val="000000"/>
        </w:rPr>
      </w:pPr>
      <w:r>
        <w:rPr>
          <w:color w:val="000000"/>
        </w:rPr>
        <w:t xml:space="preserve">The Module shall </w:t>
      </w:r>
      <w:r w:rsidR="003B0980">
        <w:rPr>
          <w:color w:val="000000"/>
        </w:rPr>
        <w:t>create an acknowledgement response for the command and assign to it the same TransactionID as the command</w:t>
      </w:r>
      <w:r w:rsidR="002149C8">
        <w:rPr>
          <w:color w:val="000000"/>
        </w:rPr>
        <w:t xml:space="preserve"> it received.</w:t>
      </w:r>
      <w:r w:rsidR="003B0980">
        <w:rPr>
          <w:color w:val="000000"/>
        </w:rPr>
        <w:t xml:space="preserve"> </w:t>
      </w:r>
      <w:r w:rsidR="002149C8">
        <w:rPr>
          <w:color w:val="000000"/>
        </w:rPr>
        <w:t>T</w:t>
      </w:r>
      <w:r w:rsidR="003B0980">
        <w:rPr>
          <w:color w:val="000000"/>
        </w:rPr>
        <w:t xml:space="preserve">hen </w:t>
      </w:r>
      <w:r w:rsidR="002149C8">
        <w:rPr>
          <w:color w:val="000000"/>
        </w:rPr>
        <w:t>it will be sent to</w:t>
      </w:r>
      <w:r w:rsidR="003B0980">
        <w:rPr>
          <w:color w:val="000000"/>
        </w:rPr>
        <w:t xml:space="preserve"> the Commander.</w:t>
      </w:r>
    </w:p>
    <w:p w14:paraId="04BBE241" w14:textId="77777777" w:rsidR="001233F8" w:rsidRDefault="008160FF">
      <w:pPr>
        <w:jc w:val="both"/>
        <w:rPr>
          <w:color w:val="000000"/>
        </w:rPr>
      </w:pPr>
      <w:bookmarkStart w:id="21" w:name="_heading=h.2grqrue" w:colFirst="0" w:colLast="0"/>
      <w:bookmarkEnd w:id="21"/>
      <w:r>
        <w:rPr>
          <w:color w:val="000000"/>
        </w:rPr>
        <w:t>The TransactionID can also be used to detect when messages have been “lost”.</w:t>
      </w:r>
    </w:p>
    <w:p w14:paraId="36E38D56" w14:textId="51C4168B" w:rsidR="001233F8" w:rsidRDefault="003B0980" w:rsidP="0086059E">
      <w:pPr>
        <w:pStyle w:val="Heading2"/>
      </w:pPr>
      <w:bookmarkStart w:id="22" w:name="_Toc202436054"/>
      <w:r>
        <w:t>CmdType</w:t>
      </w:r>
      <w:bookmarkEnd w:id="22"/>
    </w:p>
    <w:p w14:paraId="34580A06" w14:textId="5EF49E39" w:rsidR="00920B52" w:rsidRDefault="008160FF">
      <w:pPr>
        <w:jc w:val="both"/>
        <w:rPr>
          <w:color w:val="000000"/>
        </w:rPr>
      </w:pPr>
      <w:r>
        <w:rPr>
          <w:color w:val="000000"/>
        </w:rPr>
        <w:t xml:space="preserve">A unique 8-bit </w:t>
      </w:r>
      <w:r w:rsidR="003B0980">
        <w:rPr>
          <w:color w:val="000000"/>
        </w:rPr>
        <w:t>CmdType</w:t>
      </w:r>
      <w:r>
        <w:rPr>
          <w:color w:val="000000"/>
        </w:rPr>
        <w:t xml:space="preserve"> is assigned to each message to identify it</w:t>
      </w:r>
      <w:r w:rsidR="003B0980">
        <w:rPr>
          <w:color w:val="000000"/>
        </w:rPr>
        <w:t xml:space="preserve"> as either a G, M, I, R, or E</w:t>
      </w:r>
      <w:r w:rsidR="009C3F98">
        <w:rPr>
          <w:color w:val="000000"/>
        </w:rPr>
        <w:t xml:space="preserve"> etc.</w:t>
      </w:r>
      <w:r w:rsidR="003B0980">
        <w:rPr>
          <w:color w:val="000000"/>
        </w:rPr>
        <w:t xml:space="preserve"> </w:t>
      </w:r>
      <w:r>
        <w:rPr>
          <w:color w:val="000000"/>
        </w:rPr>
        <w:t xml:space="preserve">, allowing interpretation of the associated message fields. </w:t>
      </w:r>
    </w:p>
    <w:p w14:paraId="06C67A3C" w14:textId="0DBF458D" w:rsidR="00920B52" w:rsidRDefault="00920B52">
      <w:pPr>
        <w:jc w:val="both"/>
        <w:rPr>
          <w:color w:val="000000"/>
        </w:rPr>
      </w:pPr>
      <w:r>
        <w:rPr>
          <w:color w:val="000000"/>
        </w:rPr>
        <w:t xml:space="preserve">G </w:t>
      </w:r>
      <w:r w:rsidR="0002403D">
        <w:rPr>
          <w:color w:val="000000"/>
        </w:rPr>
        <w:tab/>
        <w:t>(</w:t>
      </w:r>
      <w:r w:rsidR="00326E3C">
        <w:rPr>
          <w:color w:val="000000"/>
        </w:rPr>
        <w:t>0</w:t>
      </w:r>
      <w:r w:rsidR="0002403D">
        <w:rPr>
          <w:color w:val="000000"/>
        </w:rPr>
        <w:t>)</w:t>
      </w:r>
      <w:r w:rsidR="00326E3C">
        <w:rPr>
          <w:color w:val="000000"/>
        </w:rPr>
        <w:t xml:space="preserve"> – </w:t>
      </w:r>
      <w:r>
        <w:rPr>
          <w:color w:val="000000"/>
        </w:rPr>
        <w:t>GCODE G- type, there are several commands that a 3D printer takes that may start with G or M.</w:t>
      </w:r>
    </w:p>
    <w:p w14:paraId="58D71FDF" w14:textId="7DDBDA3B" w:rsidR="00920B52" w:rsidRDefault="00326E3C">
      <w:pPr>
        <w:jc w:val="both"/>
        <w:rPr>
          <w:color w:val="000000"/>
        </w:rPr>
      </w:pPr>
      <w:r>
        <w:rPr>
          <w:color w:val="000000"/>
        </w:rPr>
        <w:t xml:space="preserve">M </w:t>
      </w:r>
      <w:r w:rsidR="0002403D">
        <w:rPr>
          <w:color w:val="000000"/>
        </w:rPr>
        <w:tab/>
        <w:t>(</w:t>
      </w:r>
      <w:r>
        <w:rPr>
          <w:color w:val="000000"/>
        </w:rPr>
        <w:t>1</w:t>
      </w:r>
      <w:r w:rsidR="0002403D">
        <w:rPr>
          <w:color w:val="000000"/>
        </w:rPr>
        <w:t>)</w:t>
      </w:r>
      <w:r>
        <w:rPr>
          <w:color w:val="000000"/>
        </w:rPr>
        <w:t xml:space="preserve"> – GCODE</w:t>
      </w:r>
      <w:r w:rsidR="00920B52">
        <w:rPr>
          <w:color w:val="000000"/>
        </w:rPr>
        <w:t xml:space="preserve"> M-type</w:t>
      </w:r>
    </w:p>
    <w:p w14:paraId="10B40987" w14:textId="3285DB4C" w:rsidR="00920B52" w:rsidRDefault="00326E3C">
      <w:pPr>
        <w:jc w:val="both"/>
        <w:rPr>
          <w:color w:val="000000"/>
        </w:rPr>
      </w:pPr>
      <w:r>
        <w:rPr>
          <w:color w:val="000000"/>
        </w:rPr>
        <w:t xml:space="preserve">I </w:t>
      </w:r>
      <w:r w:rsidR="0002403D">
        <w:rPr>
          <w:color w:val="000000"/>
        </w:rPr>
        <w:tab/>
        <w:t>(</w:t>
      </w:r>
      <w:r>
        <w:rPr>
          <w:color w:val="000000"/>
        </w:rPr>
        <w:t>2</w:t>
      </w:r>
      <w:r w:rsidR="0002403D">
        <w:rPr>
          <w:color w:val="000000"/>
        </w:rPr>
        <w:t>)</w:t>
      </w:r>
      <w:r>
        <w:rPr>
          <w:color w:val="000000"/>
        </w:rPr>
        <w:t xml:space="preserve"> – Identify</w:t>
      </w:r>
      <w:r w:rsidR="00920B52">
        <w:rPr>
          <w:color w:val="000000"/>
        </w:rPr>
        <w:t xml:space="preserve"> Command, sent by Commander to module </w:t>
      </w:r>
      <w:r w:rsidR="0002403D">
        <w:rPr>
          <w:color w:val="000000"/>
        </w:rPr>
        <w:t>make a</w:t>
      </w:r>
      <w:r w:rsidR="00920B52">
        <w:rPr>
          <w:color w:val="000000"/>
        </w:rPr>
        <w:t xml:space="preserve"> connection between it and the module.</w:t>
      </w:r>
    </w:p>
    <w:p w14:paraId="2AA02C8E" w14:textId="7788C438" w:rsidR="009C3F98" w:rsidRDefault="00326E3C">
      <w:pPr>
        <w:jc w:val="both"/>
        <w:rPr>
          <w:color w:val="000000"/>
        </w:rPr>
      </w:pPr>
      <w:r>
        <w:rPr>
          <w:color w:val="000000"/>
        </w:rPr>
        <w:t xml:space="preserve">R </w:t>
      </w:r>
      <w:r w:rsidR="0002403D">
        <w:rPr>
          <w:color w:val="000000"/>
        </w:rPr>
        <w:tab/>
        <w:t>(</w:t>
      </w:r>
      <w:r>
        <w:rPr>
          <w:color w:val="000000"/>
        </w:rPr>
        <w:t>3</w:t>
      </w:r>
      <w:r w:rsidR="0002403D">
        <w:rPr>
          <w:color w:val="000000"/>
        </w:rPr>
        <w:t>)</w:t>
      </w:r>
      <w:r>
        <w:rPr>
          <w:color w:val="000000"/>
        </w:rPr>
        <w:t xml:space="preserve"> – </w:t>
      </w:r>
      <w:r w:rsidR="009C3F98">
        <w:rPr>
          <w:color w:val="000000"/>
        </w:rPr>
        <w:t>Generic Response, sent by Module, received by Commander. Informs Commander of any error codes.</w:t>
      </w:r>
    </w:p>
    <w:p w14:paraId="3C11EE73" w14:textId="2A4E6D37" w:rsidR="00920B52" w:rsidRDefault="009C3F98">
      <w:pPr>
        <w:jc w:val="both"/>
        <w:rPr>
          <w:color w:val="000000"/>
        </w:rPr>
      </w:pPr>
      <w:r>
        <w:rPr>
          <w:color w:val="000000"/>
        </w:rPr>
        <w:t>D</w:t>
      </w:r>
      <w:r w:rsidR="0002403D">
        <w:rPr>
          <w:color w:val="000000"/>
        </w:rPr>
        <w:tab/>
        <w:t>(4)</w:t>
      </w:r>
      <w:r>
        <w:rPr>
          <w:color w:val="000000"/>
        </w:rPr>
        <w:t xml:space="preserve"> –  Diagnostic report</w:t>
      </w:r>
      <w:r w:rsidR="00920B52">
        <w:rPr>
          <w:color w:val="000000"/>
        </w:rPr>
        <w:t xml:space="preserve"> Command, used to diagnose the module and the 3D printer’s overall status. </w:t>
      </w:r>
    </w:p>
    <w:p w14:paraId="0057D186" w14:textId="03B9A08F" w:rsidR="00920B52" w:rsidRDefault="00326E3C">
      <w:pPr>
        <w:jc w:val="both"/>
        <w:rPr>
          <w:color w:val="000000"/>
        </w:rPr>
      </w:pPr>
      <w:r>
        <w:rPr>
          <w:color w:val="000000"/>
        </w:rPr>
        <w:t>E</w:t>
      </w:r>
      <w:r w:rsidR="0002403D">
        <w:rPr>
          <w:color w:val="000000"/>
        </w:rPr>
        <w:tab/>
        <w:t xml:space="preserve">(0xF) </w:t>
      </w:r>
      <w:r>
        <w:rPr>
          <w:color w:val="000000"/>
        </w:rPr>
        <w:t>– Error</w:t>
      </w:r>
      <w:r w:rsidR="00920B52">
        <w:rPr>
          <w:color w:val="000000"/>
        </w:rPr>
        <w:t>, can be sent by the Commander or the Module if an error has occurred in either.</w:t>
      </w:r>
    </w:p>
    <w:p w14:paraId="52B1FF26" w14:textId="7C3D6D5C" w:rsidR="001233F8" w:rsidRDefault="001233F8">
      <w:pPr>
        <w:jc w:val="both"/>
        <w:rPr>
          <w:color w:val="000000"/>
        </w:rPr>
      </w:pPr>
    </w:p>
    <w:p w14:paraId="119625A8" w14:textId="188344E0" w:rsidR="001233F8" w:rsidRDefault="00920B52" w:rsidP="0086059E">
      <w:pPr>
        <w:pStyle w:val="Heading2"/>
      </w:pPr>
      <w:bookmarkStart w:id="23" w:name="_Toc202436055"/>
      <w:r>
        <w:lastRenderedPageBreak/>
        <w:t>CmdID</w:t>
      </w:r>
      <w:bookmarkEnd w:id="23"/>
    </w:p>
    <w:p w14:paraId="482F5122" w14:textId="1D033BB4" w:rsidR="001233F8" w:rsidRDefault="00920B52">
      <w:pPr>
        <w:jc w:val="both"/>
        <w:rPr>
          <w:color w:val="000000"/>
        </w:rPr>
      </w:pPr>
      <w:r>
        <w:rPr>
          <w:color w:val="000000"/>
        </w:rPr>
        <w:t>A 2 byte value to determine a specific GCODE command. Used in conjunction with the CmdType.</w:t>
      </w:r>
    </w:p>
    <w:p w14:paraId="5A485A8B" w14:textId="77777777" w:rsidR="001233F8" w:rsidRDefault="008160FF" w:rsidP="0086059E">
      <w:pPr>
        <w:pStyle w:val="Heading2"/>
      </w:pPr>
      <w:bookmarkStart w:id="24" w:name="_Toc202436056"/>
      <w:r>
        <w:t>Checksum</w:t>
      </w:r>
      <w:bookmarkEnd w:id="24"/>
    </w:p>
    <w:p w14:paraId="1CA18CB0" w14:textId="073A0C09" w:rsidR="001233F8" w:rsidRDefault="008160FF" w:rsidP="00920B52">
      <w:pPr>
        <w:widowControl w:val="0"/>
        <w:jc w:val="both"/>
        <w:rPr>
          <w:color w:val="000000"/>
          <w:szCs w:val="22"/>
        </w:rPr>
      </w:pPr>
      <w:r>
        <w:rPr>
          <w:color w:val="000000"/>
        </w:rPr>
        <w:t xml:space="preserve">A Checksum is included </w:t>
      </w:r>
      <w:r w:rsidR="00C71B18">
        <w:rPr>
          <w:color w:val="000000"/>
        </w:rPr>
        <w:t>in</w:t>
      </w:r>
      <w:r>
        <w:rPr>
          <w:color w:val="000000"/>
        </w:rPr>
        <w:t xml:space="preserve"> each message to allow verification that the message </w:t>
      </w:r>
      <w:r w:rsidR="00C71B18">
        <w:rPr>
          <w:color w:val="000000"/>
        </w:rPr>
        <w:t>has</w:t>
      </w:r>
      <w:r>
        <w:rPr>
          <w:color w:val="000000"/>
        </w:rPr>
        <w:t xml:space="preserve"> not </w:t>
      </w:r>
      <w:r w:rsidR="00C71B18">
        <w:rPr>
          <w:color w:val="000000"/>
        </w:rPr>
        <w:t xml:space="preserve">been </w:t>
      </w:r>
      <w:r>
        <w:rPr>
          <w:color w:val="000000"/>
        </w:rPr>
        <w:t>corrupted. An algorithm</w:t>
      </w:r>
      <w:r w:rsidR="00C71B18">
        <w:rPr>
          <w:color w:val="000000"/>
        </w:rPr>
        <w:t xml:space="preserve"> will</w:t>
      </w:r>
      <w:r>
        <w:rPr>
          <w:color w:val="000000"/>
        </w:rPr>
        <w:t xml:space="preserve"> generates a 16-bit checksum, computed over all bytes in the message with the checksum bytes set to</w:t>
      </w:r>
      <w:r w:rsidR="00C71B18">
        <w:rPr>
          <w:color w:val="000000"/>
        </w:rPr>
        <w:t xml:space="preserve"> 0</w:t>
      </w:r>
      <w:r w:rsidR="00920B52">
        <w:rPr>
          <w:color w:val="000000"/>
        </w:rPr>
        <w:t>.</w:t>
      </w:r>
    </w:p>
    <w:p w14:paraId="7DB3336F" w14:textId="0CF8C9A5" w:rsidR="001233F8" w:rsidRDefault="00FB20D6" w:rsidP="0086059E">
      <w:pPr>
        <w:pStyle w:val="Heading2"/>
      </w:pPr>
      <w:bookmarkStart w:id="25" w:name="_heading=h.37m2jsg" w:colFirst="0" w:colLast="0"/>
      <w:bookmarkStart w:id="26" w:name="_Toc202436057"/>
      <w:bookmarkEnd w:id="25"/>
      <w:r>
        <w:t>Parameter field</w:t>
      </w:r>
      <w:bookmarkEnd w:id="26"/>
    </w:p>
    <w:p w14:paraId="018E068F" w14:textId="5D06025B" w:rsidR="00E10849" w:rsidRDefault="00FB20D6" w:rsidP="00E10849">
      <w:r>
        <w:t xml:space="preserve">An optional byte field appended to the end of the message carrying parameters that a GCODE may need. These are stored in 4 byte float values as the parameter values can have decimals. </w:t>
      </w:r>
      <w:r w:rsidR="00E10849">
        <w:t xml:space="preserve">Each 4 byte float value will be prefaced by a byte value that contains an ASCII code for a parameter type, e.g. </w:t>
      </w:r>
      <w:r w:rsidR="00E10849" w:rsidRPr="00E10849">
        <w:t>X</w:t>
      </w:r>
      <w:r w:rsidR="00E10849">
        <w:t xml:space="preserve">, </w:t>
      </w:r>
      <w:r w:rsidR="00E10849" w:rsidRPr="00E10849">
        <w:t>Y</w:t>
      </w:r>
      <w:r w:rsidR="00E10849">
        <w:t xml:space="preserve">, </w:t>
      </w:r>
      <w:r w:rsidR="00E10849" w:rsidRPr="00E10849">
        <w:t>Z</w:t>
      </w:r>
      <w:r w:rsidR="00E10849">
        <w:t xml:space="preserve">, </w:t>
      </w:r>
      <w:r w:rsidR="00E10849" w:rsidRPr="00E10849">
        <w:t>E</w:t>
      </w:r>
      <w:r w:rsidR="00E10849">
        <w:t xml:space="preserve"> … etc. A message can have more than one parameter.</w:t>
      </w:r>
    </w:p>
    <w:p w14:paraId="5BA0A1E2" w14:textId="4F09501E" w:rsidR="00FB20D6" w:rsidRDefault="00FB20D6" w:rsidP="00FB20D6">
      <w:r>
        <w:t xml:space="preserve">To determine how many parameter values are in a message, do :  (numBytes – baseMessageSize) / </w:t>
      </w:r>
      <w:r w:rsidR="00E10849">
        <w:t>(sizeof(float) +1)</w:t>
      </w:r>
      <w:r w:rsidR="002149C8">
        <w:t>.</w:t>
      </w:r>
    </w:p>
    <w:p w14:paraId="48D20EC0" w14:textId="011F1E0B" w:rsidR="00E10849" w:rsidRDefault="00E10849" w:rsidP="00E10849">
      <w:pPr>
        <w:pStyle w:val="Heading2"/>
      </w:pPr>
      <w:bookmarkStart w:id="27" w:name="_Toc202436058"/>
      <w:r>
        <w:t>Message Format</w:t>
      </w:r>
      <w:bookmarkEnd w:id="27"/>
    </w:p>
    <w:p w14:paraId="480B6C45" w14:textId="57D3461D" w:rsidR="00E10849" w:rsidRDefault="00E10849" w:rsidP="00FB20D6">
      <w:r>
        <w:t>Below is the format of what a message to the module will look like, in a byte stream format.</w:t>
      </w:r>
    </w:p>
    <w:p w14:paraId="28A3C58C" w14:textId="77777777" w:rsidR="00E10849" w:rsidRDefault="00E10849" w:rsidP="00FB20D6"/>
    <w:tbl>
      <w:tblPr>
        <w:tblStyle w:val="24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E10849" w14:paraId="31E4F9F0" w14:textId="77777777" w:rsidTr="0061042A">
        <w:trPr>
          <w:cantSplit/>
          <w:tblHeader/>
        </w:trPr>
        <w:tc>
          <w:tcPr>
            <w:tcW w:w="880" w:type="dxa"/>
            <w:shd w:val="clear" w:color="auto" w:fill="EEECE1"/>
          </w:tcPr>
          <w:p w14:paraId="52078732" w14:textId="77777777" w:rsidR="00E10849" w:rsidRDefault="00E10849" w:rsidP="0061042A">
            <w:pPr>
              <w:spacing w:after="0"/>
              <w:jc w:val="center"/>
              <w:rPr>
                <w:b/>
                <w:color w:val="000000"/>
              </w:rPr>
            </w:pPr>
            <w:r>
              <w:rPr>
                <w:b/>
                <w:color w:val="000000"/>
              </w:rPr>
              <w:t>Byte #</w:t>
            </w:r>
          </w:p>
        </w:tc>
        <w:tc>
          <w:tcPr>
            <w:tcW w:w="5463" w:type="dxa"/>
            <w:shd w:val="clear" w:color="auto" w:fill="EEECE1"/>
          </w:tcPr>
          <w:p w14:paraId="05DA6BA0" w14:textId="77777777" w:rsidR="00E10849" w:rsidRDefault="00E10849" w:rsidP="0061042A">
            <w:pPr>
              <w:spacing w:after="0"/>
              <w:jc w:val="center"/>
              <w:rPr>
                <w:b/>
                <w:color w:val="000000"/>
              </w:rPr>
            </w:pPr>
            <w:r>
              <w:rPr>
                <w:b/>
                <w:color w:val="000000"/>
              </w:rPr>
              <w:t>Field Name</w:t>
            </w:r>
          </w:p>
        </w:tc>
        <w:tc>
          <w:tcPr>
            <w:tcW w:w="1180" w:type="dxa"/>
            <w:shd w:val="clear" w:color="auto" w:fill="EEECE1"/>
          </w:tcPr>
          <w:p w14:paraId="275F802A" w14:textId="77777777" w:rsidR="00E10849" w:rsidRDefault="00E10849" w:rsidP="0061042A">
            <w:pPr>
              <w:spacing w:after="0"/>
              <w:jc w:val="center"/>
              <w:rPr>
                <w:b/>
                <w:color w:val="000000"/>
              </w:rPr>
            </w:pPr>
            <w:r>
              <w:rPr>
                <w:b/>
                <w:color w:val="000000"/>
              </w:rPr>
              <w:t>Data Type</w:t>
            </w:r>
          </w:p>
        </w:tc>
        <w:tc>
          <w:tcPr>
            <w:tcW w:w="1512" w:type="dxa"/>
            <w:shd w:val="clear" w:color="auto" w:fill="EEECE1"/>
            <w:vAlign w:val="center"/>
          </w:tcPr>
          <w:p w14:paraId="15C49717" w14:textId="77777777" w:rsidR="00E10849" w:rsidRDefault="00E10849" w:rsidP="0061042A">
            <w:pPr>
              <w:spacing w:after="0"/>
              <w:jc w:val="center"/>
              <w:rPr>
                <w:b/>
                <w:color w:val="000000"/>
              </w:rPr>
            </w:pPr>
            <w:r>
              <w:rPr>
                <w:b/>
                <w:color w:val="000000"/>
              </w:rPr>
              <w:t>Value</w:t>
            </w:r>
          </w:p>
        </w:tc>
      </w:tr>
      <w:tr w:rsidR="00E10849" w14:paraId="5C001ACD" w14:textId="77777777" w:rsidTr="0061042A">
        <w:trPr>
          <w:cantSplit/>
        </w:trPr>
        <w:tc>
          <w:tcPr>
            <w:tcW w:w="880" w:type="dxa"/>
          </w:tcPr>
          <w:p w14:paraId="385548F3" w14:textId="77777777" w:rsidR="00E10849" w:rsidRDefault="00E10849" w:rsidP="0061042A">
            <w:pPr>
              <w:spacing w:after="0"/>
              <w:ind w:right="72"/>
              <w:jc w:val="center"/>
              <w:rPr>
                <w:color w:val="000000"/>
              </w:rPr>
            </w:pPr>
            <w:r>
              <w:rPr>
                <w:color w:val="000000"/>
              </w:rPr>
              <w:t>0</w:t>
            </w:r>
          </w:p>
        </w:tc>
        <w:tc>
          <w:tcPr>
            <w:tcW w:w="5463" w:type="dxa"/>
          </w:tcPr>
          <w:p w14:paraId="3ADC672C" w14:textId="77777777" w:rsidR="00E10849" w:rsidRDefault="00E10849" w:rsidP="0061042A">
            <w:pPr>
              <w:spacing w:after="0"/>
              <w:rPr>
                <w:color w:val="000000"/>
              </w:rPr>
            </w:pPr>
            <w:r>
              <w:rPr>
                <w:color w:val="000000"/>
              </w:rPr>
              <w:t>Sync</w:t>
            </w:r>
          </w:p>
        </w:tc>
        <w:tc>
          <w:tcPr>
            <w:tcW w:w="1180" w:type="dxa"/>
          </w:tcPr>
          <w:p w14:paraId="346ED51B" w14:textId="77777777" w:rsidR="00E10849" w:rsidRDefault="00E10849" w:rsidP="0061042A">
            <w:pPr>
              <w:spacing w:after="0"/>
              <w:jc w:val="center"/>
              <w:rPr>
                <w:color w:val="000000"/>
              </w:rPr>
            </w:pPr>
            <w:r>
              <w:rPr>
                <w:color w:val="000000"/>
              </w:rPr>
              <w:t>uint8</w:t>
            </w:r>
          </w:p>
        </w:tc>
        <w:tc>
          <w:tcPr>
            <w:tcW w:w="1512" w:type="dxa"/>
            <w:vAlign w:val="center"/>
          </w:tcPr>
          <w:p w14:paraId="1AF249A6" w14:textId="77777777" w:rsidR="00E10849" w:rsidRDefault="00E10849" w:rsidP="0061042A">
            <w:pPr>
              <w:spacing w:after="0"/>
              <w:jc w:val="center"/>
              <w:rPr>
                <w:color w:val="000000"/>
              </w:rPr>
            </w:pPr>
            <w:r>
              <w:rPr>
                <w:color w:val="000000"/>
              </w:rPr>
              <w:t xml:space="preserve"> See Section 4.1</w:t>
            </w:r>
          </w:p>
        </w:tc>
      </w:tr>
      <w:tr w:rsidR="00E10849" w14:paraId="5E5ED4A2" w14:textId="77777777" w:rsidTr="0061042A">
        <w:trPr>
          <w:cantSplit/>
        </w:trPr>
        <w:tc>
          <w:tcPr>
            <w:tcW w:w="880" w:type="dxa"/>
          </w:tcPr>
          <w:p w14:paraId="0B111ED7" w14:textId="77777777" w:rsidR="00E10849" w:rsidRDefault="00E10849" w:rsidP="0061042A">
            <w:pPr>
              <w:spacing w:after="0"/>
              <w:ind w:right="72"/>
              <w:jc w:val="center"/>
              <w:rPr>
                <w:color w:val="000000"/>
              </w:rPr>
            </w:pPr>
            <w:r>
              <w:rPr>
                <w:color w:val="000000"/>
              </w:rPr>
              <w:t>1-2</w:t>
            </w:r>
          </w:p>
        </w:tc>
        <w:tc>
          <w:tcPr>
            <w:tcW w:w="5463" w:type="dxa"/>
          </w:tcPr>
          <w:p w14:paraId="2AD8D4F4" w14:textId="77777777" w:rsidR="00E10849" w:rsidRDefault="00E10849" w:rsidP="0061042A">
            <w:pPr>
              <w:spacing w:after="0"/>
              <w:rPr>
                <w:color w:val="000000"/>
              </w:rPr>
            </w:pPr>
            <w:r>
              <w:rPr>
                <w:color w:val="000000"/>
              </w:rPr>
              <w:t>NumBytes</w:t>
            </w:r>
          </w:p>
        </w:tc>
        <w:tc>
          <w:tcPr>
            <w:tcW w:w="1180" w:type="dxa"/>
          </w:tcPr>
          <w:p w14:paraId="5B6E6CFB" w14:textId="77777777" w:rsidR="00E10849" w:rsidRDefault="00E10849" w:rsidP="0061042A">
            <w:pPr>
              <w:spacing w:after="0"/>
              <w:jc w:val="center"/>
              <w:rPr>
                <w:color w:val="000000"/>
              </w:rPr>
            </w:pPr>
            <w:r>
              <w:rPr>
                <w:color w:val="000000"/>
              </w:rPr>
              <w:t>uint16</w:t>
            </w:r>
          </w:p>
        </w:tc>
        <w:tc>
          <w:tcPr>
            <w:tcW w:w="1512" w:type="dxa"/>
            <w:vAlign w:val="center"/>
          </w:tcPr>
          <w:p w14:paraId="3657B8F1" w14:textId="77777777" w:rsidR="00E10849" w:rsidRDefault="00E10849" w:rsidP="0061042A">
            <w:pPr>
              <w:spacing w:after="0"/>
              <w:jc w:val="center"/>
              <w:rPr>
                <w:color w:val="000000"/>
              </w:rPr>
            </w:pPr>
            <w:r>
              <w:rPr>
                <w:color w:val="000000"/>
              </w:rPr>
              <w:t>9</w:t>
            </w:r>
          </w:p>
        </w:tc>
      </w:tr>
      <w:tr w:rsidR="009E73B0" w14:paraId="6FA419EC" w14:textId="77777777" w:rsidTr="0061042A">
        <w:trPr>
          <w:cantSplit/>
        </w:trPr>
        <w:tc>
          <w:tcPr>
            <w:tcW w:w="880" w:type="dxa"/>
          </w:tcPr>
          <w:p w14:paraId="771037F2" w14:textId="0034AEB9" w:rsidR="009E73B0" w:rsidRDefault="009E73B0" w:rsidP="009E73B0">
            <w:pPr>
              <w:spacing w:after="0"/>
              <w:ind w:right="72"/>
              <w:jc w:val="center"/>
              <w:rPr>
                <w:color w:val="000000"/>
              </w:rPr>
            </w:pPr>
            <w:r>
              <w:rPr>
                <w:color w:val="000000"/>
              </w:rPr>
              <w:t>3</w:t>
            </w:r>
          </w:p>
        </w:tc>
        <w:tc>
          <w:tcPr>
            <w:tcW w:w="5463" w:type="dxa"/>
          </w:tcPr>
          <w:p w14:paraId="443F2ABC" w14:textId="5740F5CD" w:rsidR="009E73B0" w:rsidRDefault="009E73B0" w:rsidP="009E73B0">
            <w:pPr>
              <w:spacing w:after="0"/>
              <w:rPr>
                <w:color w:val="000000"/>
              </w:rPr>
            </w:pPr>
            <w:r>
              <w:rPr>
                <w:color w:val="000000"/>
              </w:rPr>
              <w:t>TransactionID</w:t>
            </w:r>
          </w:p>
        </w:tc>
        <w:tc>
          <w:tcPr>
            <w:tcW w:w="1180" w:type="dxa"/>
          </w:tcPr>
          <w:p w14:paraId="465756D2" w14:textId="34207586" w:rsidR="009E73B0" w:rsidRDefault="009E73B0" w:rsidP="009E73B0">
            <w:pPr>
              <w:spacing w:after="0"/>
              <w:jc w:val="center"/>
              <w:rPr>
                <w:color w:val="000000"/>
              </w:rPr>
            </w:pPr>
            <w:r>
              <w:rPr>
                <w:color w:val="000000"/>
              </w:rPr>
              <w:t>uint8</w:t>
            </w:r>
          </w:p>
        </w:tc>
        <w:tc>
          <w:tcPr>
            <w:tcW w:w="1512" w:type="dxa"/>
            <w:vAlign w:val="center"/>
          </w:tcPr>
          <w:p w14:paraId="1FAA9F0B" w14:textId="091149F0" w:rsidR="009E73B0" w:rsidRDefault="009E73B0" w:rsidP="009E73B0">
            <w:pPr>
              <w:spacing w:after="0"/>
              <w:jc w:val="center"/>
              <w:rPr>
                <w:color w:val="000000"/>
              </w:rPr>
            </w:pPr>
            <w:r>
              <w:rPr>
                <w:color w:val="000000"/>
              </w:rPr>
              <w:t>0</w:t>
            </w:r>
          </w:p>
        </w:tc>
      </w:tr>
      <w:tr w:rsidR="009E73B0" w14:paraId="32DC4A48" w14:textId="77777777" w:rsidTr="0061042A">
        <w:trPr>
          <w:cantSplit/>
          <w:trHeight w:val="255"/>
        </w:trPr>
        <w:tc>
          <w:tcPr>
            <w:tcW w:w="880" w:type="dxa"/>
          </w:tcPr>
          <w:p w14:paraId="05836408" w14:textId="10393F65" w:rsidR="009E73B0" w:rsidRDefault="009E73B0" w:rsidP="009E73B0">
            <w:pPr>
              <w:spacing w:after="0"/>
              <w:ind w:right="72"/>
              <w:jc w:val="center"/>
              <w:rPr>
                <w:color w:val="000000"/>
              </w:rPr>
            </w:pPr>
            <w:r>
              <w:rPr>
                <w:color w:val="000000"/>
              </w:rPr>
              <w:t>4-5</w:t>
            </w:r>
          </w:p>
        </w:tc>
        <w:tc>
          <w:tcPr>
            <w:tcW w:w="5463" w:type="dxa"/>
          </w:tcPr>
          <w:p w14:paraId="1CA12C99" w14:textId="189FEA54" w:rsidR="009E73B0" w:rsidRDefault="009E73B0" w:rsidP="009E73B0">
            <w:pPr>
              <w:spacing w:after="0"/>
              <w:rPr>
                <w:color w:val="000000"/>
              </w:rPr>
            </w:pPr>
            <w:r>
              <w:rPr>
                <w:color w:val="000000"/>
              </w:rPr>
              <w:t>Checksum</w:t>
            </w:r>
          </w:p>
        </w:tc>
        <w:tc>
          <w:tcPr>
            <w:tcW w:w="1180" w:type="dxa"/>
          </w:tcPr>
          <w:p w14:paraId="6E38AB11" w14:textId="31C80715" w:rsidR="009E73B0" w:rsidRDefault="009E73B0" w:rsidP="009E73B0">
            <w:pPr>
              <w:spacing w:after="0"/>
              <w:jc w:val="center"/>
              <w:rPr>
                <w:color w:val="000000"/>
              </w:rPr>
            </w:pPr>
            <w:r>
              <w:rPr>
                <w:color w:val="000000"/>
              </w:rPr>
              <w:t>uint16</w:t>
            </w:r>
          </w:p>
        </w:tc>
        <w:tc>
          <w:tcPr>
            <w:tcW w:w="1512" w:type="dxa"/>
            <w:vAlign w:val="center"/>
          </w:tcPr>
          <w:p w14:paraId="0F07A1F1" w14:textId="4926D01D" w:rsidR="009E73B0" w:rsidRDefault="009E73B0" w:rsidP="009E73B0">
            <w:pPr>
              <w:spacing w:after="0"/>
              <w:jc w:val="center"/>
              <w:rPr>
                <w:color w:val="000000"/>
              </w:rPr>
            </w:pPr>
            <w:r>
              <w:rPr>
                <w:color w:val="000000"/>
              </w:rPr>
              <w:t>See Section 4.6</w:t>
            </w:r>
          </w:p>
        </w:tc>
      </w:tr>
      <w:tr w:rsidR="00E10849" w14:paraId="6866443C" w14:textId="77777777" w:rsidTr="0061042A">
        <w:trPr>
          <w:cantSplit/>
        </w:trPr>
        <w:tc>
          <w:tcPr>
            <w:tcW w:w="880" w:type="dxa"/>
          </w:tcPr>
          <w:p w14:paraId="481A7AAE" w14:textId="77777777" w:rsidR="00E10849" w:rsidRDefault="00E10849" w:rsidP="0061042A">
            <w:pPr>
              <w:spacing w:after="0"/>
              <w:ind w:right="72"/>
              <w:jc w:val="center"/>
              <w:rPr>
                <w:color w:val="000000"/>
              </w:rPr>
            </w:pPr>
            <w:r>
              <w:rPr>
                <w:color w:val="000000"/>
              </w:rPr>
              <w:t>6</w:t>
            </w:r>
          </w:p>
        </w:tc>
        <w:tc>
          <w:tcPr>
            <w:tcW w:w="5463" w:type="dxa"/>
          </w:tcPr>
          <w:p w14:paraId="3AE14CD6" w14:textId="77777777" w:rsidR="00E10849" w:rsidRDefault="00E10849" w:rsidP="0061042A">
            <w:pPr>
              <w:spacing w:after="0"/>
              <w:rPr>
                <w:color w:val="000000"/>
              </w:rPr>
            </w:pPr>
            <w:r>
              <w:rPr>
                <w:color w:val="000000"/>
              </w:rPr>
              <w:t>CmdType</w:t>
            </w:r>
          </w:p>
        </w:tc>
        <w:tc>
          <w:tcPr>
            <w:tcW w:w="1180" w:type="dxa"/>
          </w:tcPr>
          <w:p w14:paraId="704D8F99" w14:textId="77777777" w:rsidR="00E10849" w:rsidRDefault="00E10849" w:rsidP="0061042A">
            <w:pPr>
              <w:spacing w:after="0"/>
              <w:jc w:val="center"/>
              <w:rPr>
                <w:color w:val="000000"/>
              </w:rPr>
            </w:pPr>
            <w:r>
              <w:rPr>
                <w:color w:val="000000"/>
              </w:rPr>
              <w:t>uint8</w:t>
            </w:r>
          </w:p>
        </w:tc>
        <w:tc>
          <w:tcPr>
            <w:tcW w:w="1512" w:type="dxa"/>
            <w:vAlign w:val="center"/>
          </w:tcPr>
          <w:p w14:paraId="6A8AC2F6" w14:textId="77777777" w:rsidR="00E10849" w:rsidRDefault="00E10849" w:rsidP="0061042A">
            <w:pPr>
              <w:spacing w:after="0"/>
              <w:jc w:val="center"/>
              <w:rPr>
                <w:color w:val="000000"/>
              </w:rPr>
            </w:pPr>
            <w:r>
              <w:rPr>
                <w:color w:val="000000"/>
              </w:rPr>
              <w:t>2</w:t>
            </w:r>
          </w:p>
        </w:tc>
      </w:tr>
      <w:tr w:rsidR="00E10849" w14:paraId="4C96D14E" w14:textId="77777777" w:rsidTr="0061042A">
        <w:trPr>
          <w:cantSplit/>
        </w:trPr>
        <w:tc>
          <w:tcPr>
            <w:tcW w:w="880" w:type="dxa"/>
          </w:tcPr>
          <w:p w14:paraId="3654AF14" w14:textId="77777777" w:rsidR="00E10849" w:rsidRDefault="00E10849" w:rsidP="0061042A">
            <w:pPr>
              <w:spacing w:after="0"/>
              <w:ind w:right="72"/>
              <w:jc w:val="center"/>
              <w:rPr>
                <w:color w:val="000000"/>
              </w:rPr>
            </w:pPr>
            <w:r>
              <w:rPr>
                <w:color w:val="000000"/>
              </w:rPr>
              <w:t>7-8</w:t>
            </w:r>
          </w:p>
        </w:tc>
        <w:tc>
          <w:tcPr>
            <w:tcW w:w="5463" w:type="dxa"/>
          </w:tcPr>
          <w:p w14:paraId="69CD60B7" w14:textId="77777777" w:rsidR="00E10849" w:rsidRDefault="00E10849" w:rsidP="0061042A">
            <w:pPr>
              <w:spacing w:after="0"/>
              <w:rPr>
                <w:color w:val="000000"/>
              </w:rPr>
            </w:pPr>
            <w:r>
              <w:rPr>
                <w:color w:val="000000"/>
              </w:rPr>
              <w:t>CmdID</w:t>
            </w:r>
          </w:p>
        </w:tc>
        <w:tc>
          <w:tcPr>
            <w:tcW w:w="1180" w:type="dxa"/>
          </w:tcPr>
          <w:p w14:paraId="07042D24" w14:textId="22828902" w:rsidR="00E10849" w:rsidRDefault="00E10849" w:rsidP="0061042A">
            <w:pPr>
              <w:spacing w:after="0"/>
              <w:jc w:val="center"/>
              <w:rPr>
                <w:color w:val="000000"/>
              </w:rPr>
            </w:pPr>
            <w:r>
              <w:rPr>
                <w:color w:val="000000"/>
              </w:rPr>
              <w:t>uint</w:t>
            </w:r>
            <w:r w:rsidR="00D80A78">
              <w:rPr>
                <w:color w:val="000000"/>
              </w:rPr>
              <w:t>16</w:t>
            </w:r>
          </w:p>
        </w:tc>
        <w:tc>
          <w:tcPr>
            <w:tcW w:w="1512" w:type="dxa"/>
            <w:vAlign w:val="center"/>
          </w:tcPr>
          <w:p w14:paraId="46447DB1" w14:textId="77777777" w:rsidR="00E10849" w:rsidRDefault="00E10849" w:rsidP="0061042A">
            <w:pPr>
              <w:spacing w:after="0"/>
              <w:jc w:val="center"/>
              <w:rPr>
                <w:color w:val="000000"/>
              </w:rPr>
            </w:pPr>
            <w:r>
              <w:rPr>
                <w:color w:val="000000"/>
              </w:rPr>
              <w:t>0</w:t>
            </w:r>
          </w:p>
        </w:tc>
      </w:tr>
      <w:tr w:rsidR="00E10849" w14:paraId="2EAD1823" w14:textId="77777777" w:rsidTr="0061042A">
        <w:trPr>
          <w:cantSplit/>
        </w:trPr>
        <w:tc>
          <w:tcPr>
            <w:tcW w:w="880" w:type="dxa"/>
          </w:tcPr>
          <w:p w14:paraId="50E88DA7" w14:textId="77777777" w:rsidR="00E10849" w:rsidRDefault="00E10849" w:rsidP="0061042A">
            <w:pPr>
              <w:spacing w:after="0"/>
              <w:ind w:right="72"/>
              <w:jc w:val="center"/>
              <w:rPr>
                <w:color w:val="000000"/>
              </w:rPr>
            </w:pPr>
            <w:r>
              <w:rPr>
                <w:color w:val="000000"/>
              </w:rPr>
              <w:t>8+</w:t>
            </w:r>
          </w:p>
        </w:tc>
        <w:tc>
          <w:tcPr>
            <w:tcW w:w="5463" w:type="dxa"/>
          </w:tcPr>
          <w:p w14:paraId="048F243A" w14:textId="236C57EC" w:rsidR="00E10849" w:rsidRDefault="00E10849" w:rsidP="00E10849">
            <w:pPr>
              <w:spacing w:after="0"/>
              <w:rPr>
                <w:color w:val="000000"/>
              </w:rPr>
            </w:pPr>
            <w:r>
              <w:rPr>
                <w:color w:val="000000"/>
              </w:rPr>
              <w:t xml:space="preserve">Optional </w:t>
            </w:r>
            <w:r w:rsidR="00067329">
              <w:rPr>
                <w:color w:val="000000"/>
              </w:rPr>
              <w:t xml:space="preserve">Command </w:t>
            </w:r>
            <w:r>
              <w:rPr>
                <w:color w:val="000000"/>
              </w:rPr>
              <w:t xml:space="preserve">Parameters: </w:t>
            </w:r>
          </w:p>
        </w:tc>
        <w:tc>
          <w:tcPr>
            <w:tcW w:w="1180" w:type="dxa"/>
          </w:tcPr>
          <w:p w14:paraId="07CCB556" w14:textId="162B535C" w:rsidR="00E10849" w:rsidRDefault="00E10849" w:rsidP="0061042A">
            <w:pPr>
              <w:spacing w:after="0"/>
              <w:jc w:val="center"/>
              <w:rPr>
                <w:color w:val="000000"/>
              </w:rPr>
            </w:pPr>
            <w:r>
              <w:rPr>
                <w:color w:val="000000"/>
              </w:rPr>
              <w:t>uint8</w:t>
            </w:r>
          </w:p>
          <w:p w14:paraId="097AFD65" w14:textId="77777777" w:rsidR="00E10849" w:rsidRDefault="00E10849" w:rsidP="0061042A">
            <w:pPr>
              <w:spacing w:after="0"/>
              <w:jc w:val="center"/>
              <w:rPr>
                <w:color w:val="000000"/>
              </w:rPr>
            </w:pPr>
            <w:r>
              <w:rPr>
                <w:color w:val="000000"/>
              </w:rPr>
              <w:t>+</w:t>
            </w:r>
          </w:p>
          <w:p w14:paraId="026D6F69" w14:textId="53554669" w:rsidR="00E10849" w:rsidRDefault="00E10849" w:rsidP="0061042A">
            <w:pPr>
              <w:spacing w:after="0"/>
              <w:jc w:val="center"/>
              <w:rPr>
                <w:color w:val="000000"/>
              </w:rPr>
            </w:pPr>
            <w:r>
              <w:rPr>
                <w:color w:val="000000"/>
              </w:rPr>
              <w:t>uint32</w:t>
            </w:r>
          </w:p>
        </w:tc>
        <w:tc>
          <w:tcPr>
            <w:tcW w:w="1512" w:type="dxa"/>
            <w:vAlign w:val="center"/>
          </w:tcPr>
          <w:p w14:paraId="3B57B44F" w14:textId="22B4F927" w:rsidR="00E10849" w:rsidRDefault="00E10849" w:rsidP="0061042A">
            <w:pPr>
              <w:spacing w:after="0"/>
              <w:jc w:val="center"/>
              <w:rPr>
                <w:color w:val="000000"/>
              </w:rPr>
            </w:pPr>
            <w:r>
              <w:rPr>
                <w:color w:val="000000"/>
              </w:rPr>
              <w:t>See Section 4.7</w:t>
            </w:r>
          </w:p>
        </w:tc>
      </w:tr>
    </w:tbl>
    <w:p w14:paraId="54A59FD3" w14:textId="77777777" w:rsidR="00E10849" w:rsidRPr="00FB20D6" w:rsidRDefault="00E10849" w:rsidP="00FB20D6"/>
    <w:p w14:paraId="7014A14E" w14:textId="7CCBC3FA" w:rsidR="001233F8" w:rsidRDefault="008160FF">
      <w:pPr>
        <w:pStyle w:val="Heading1"/>
      </w:pPr>
      <w:bookmarkStart w:id="28" w:name="_Toc202436059"/>
      <w:r>
        <w:lastRenderedPageBreak/>
        <w:t>Module Messages</w:t>
      </w:r>
      <w:bookmarkEnd w:id="28"/>
      <w:r>
        <w:t xml:space="preserve"> </w:t>
      </w:r>
    </w:p>
    <w:p w14:paraId="627D13B0" w14:textId="52D62810" w:rsidR="001233F8" w:rsidRDefault="008160FF" w:rsidP="0086059E">
      <w:pPr>
        <w:pStyle w:val="Heading2"/>
      </w:pPr>
      <w:bookmarkStart w:id="29" w:name="_Toc202436060"/>
      <w:r>
        <w:t xml:space="preserve">Module </w:t>
      </w:r>
      <w:r w:rsidR="00FB20D6">
        <w:t>Identify Command</w:t>
      </w:r>
      <w:bookmarkEnd w:id="29"/>
    </w:p>
    <w:p w14:paraId="73692592" w14:textId="36F59C68" w:rsidR="001233F8" w:rsidRDefault="008160FF">
      <w:pPr>
        <w:spacing w:before="120"/>
        <w:jc w:val="both"/>
        <w:rPr>
          <w:color w:val="000000"/>
        </w:rPr>
      </w:pPr>
      <w:r>
        <w:rPr>
          <w:color w:val="000000"/>
        </w:rPr>
        <w:t xml:space="preserve">The </w:t>
      </w:r>
      <w:r w:rsidR="00FB20D6">
        <w:rPr>
          <w:color w:val="000000"/>
        </w:rPr>
        <w:t>Commander</w:t>
      </w:r>
      <w:r>
        <w:rPr>
          <w:color w:val="000000"/>
        </w:rPr>
        <w:t xml:space="preserve"> sends the </w:t>
      </w:r>
      <w:r w:rsidR="00114195">
        <w:rPr>
          <w:color w:val="000000"/>
        </w:rPr>
        <w:t>‘</w:t>
      </w:r>
      <w:r>
        <w:rPr>
          <w:color w:val="000000"/>
        </w:rPr>
        <w:t xml:space="preserve">Module </w:t>
      </w:r>
      <w:r w:rsidR="003B6A4F">
        <w:rPr>
          <w:color w:val="000000"/>
        </w:rPr>
        <w:t>Identify</w:t>
      </w:r>
      <w:r>
        <w:rPr>
          <w:color w:val="000000"/>
        </w:rPr>
        <w:t xml:space="preserve"> </w:t>
      </w:r>
      <w:r w:rsidR="003B6A4F">
        <w:rPr>
          <w:color w:val="000000"/>
        </w:rPr>
        <w:t>Command</w:t>
      </w:r>
      <w:r w:rsidR="00114195">
        <w:rPr>
          <w:color w:val="000000"/>
        </w:rPr>
        <w:t>’</w:t>
      </w:r>
      <w:r>
        <w:rPr>
          <w:color w:val="000000"/>
        </w:rPr>
        <w:t xml:space="preserve"> to the Module to establish communication with the Module and to configure its operational parameters. </w:t>
      </w:r>
    </w:p>
    <w:p w14:paraId="388E45F4" w14:textId="7B3F2E4E" w:rsidR="00522B53" w:rsidRDefault="008160FF">
      <w:pPr>
        <w:spacing w:after="0"/>
        <w:jc w:val="both"/>
        <w:rPr>
          <w:color w:val="000000"/>
        </w:rPr>
      </w:pPr>
      <w:r>
        <w:rPr>
          <w:color w:val="000000"/>
        </w:rPr>
        <w:t xml:space="preserve">The Module ignores any data received on the UART interface during its startup </w:t>
      </w:r>
      <w:r w:rsidR="00522B53">
        <w:rPr>
          <w:color w:val="000000"/>
        </w:rPr>
        <w:t>process</w:t>
      </w:r>
      <w:r>
        <w:rPr>
          <w:color w:val="000000"/>
        </w:rPr>
        <w:t>. Once it is fully operational</w:t>
      </w:r>
      <w:r w:rsidR="00522B53">
        <w:rPr>
          <w:color w:val="000000"/>
        </w:rPr>
        <w:t>,</w:t>
      </w:r>
      <w:r>
        <w:rPr>
          <w:color w:val="000000"/>
        </w:rPr>
        <w:t xml:space="preserve"> it </w:t>
      </w:r>
      <w:r w:rsidR="00522B53">
        <w:rPr>
          <w:color w:val="000000"/>
        </w:rPr>
        <w:t xml:space="preserve">will </w:t>
      </w:r>
      <w:r>
        <w:rPr>
          <w:color w:val="000000"/>
        </w:rPr>
        <w:t>begin interpreting data on the UART interface</w:t>
      </w:r>
      <w:r w:rsidR="008E6181">
        <w:rPr>
          <w:color w:val="000000"/>
        </w:rPr>
        <w:t>. The Module Identify Command is the first message sent from the Host that the Module will accept after the Module is reset.</w:t>
      </w:r>
    </w:p>
    <w:p w14:paraId="3BDEDFBD" w14:textId="72E705B7" w:rsidR="004E5E78" w:rsidRDefault="008160FF">
      <w:pPr>
        <w:spacing w:before="120"/>
        <w:jc w:val="both"/>
        <w:rPr>
          <w:color w:val="000000"/>
        </w:rPr>
      </w:pPr>
      <w:r>
        <w:rPr>
          <w:color w:val="000000"/>
        </w:rPr>
        <w:t xml:space="preserve">If the Module is not ready to process the Module </w:t>
      </w:r>
      <w:r w:rsidR="008E6181">
        <w:rPr>
          <w:color w:val="000000"/>
        </w:rPr>
        <w:t>Identify Command</w:t>
      </w:r>
      <w:r>
        <w:rPr>
          <w:color w:val="000000"/>
        </w:rPr>
        <w:t xml:space="preserve">, then the Module shall not send any response to that Dispatch. The sender should </w:t>
      </w:r>
      <w:r>
        <w:rPr>
          <w:color w:val="000000"/>
          <w:u w:val="single"/>
        </w:rPr>
        <w:t>continuously</w:t>
      </w:r>
      <w:r>
        <w:rPr>
          <w:color w:val="000000"/>
        </w:rPr>
        <w:t xml:space="preserve"> transmit the Module Configure Dispatch to the Module until it receives a Module </w:t>
      </w:r>
      <w:r w:rsidR="008E6181">
        <w:rPr>
          <w:color w:val="000000"/>
        </w:rPr>
        <w:t>Identify</w:t>
      </w:r>
      <w:r>
        <w:rPr>
          <w:color w:val="000000"/>
        </w:rPr>
        <w:t xml:space="preserve"> Response. If no Module </w:t>
      </w:r>
      <w:r w:rsidR="008E6181">
        <w:rPr>
          <w:color w:val="000000"/>
        </w:rPr>
        <w:t>Identify</w:t>
      </w:r>
      <w:r>
        <w:rPr>
          <w:color w:val="000000"/>
        </w:rPr>
        <w:t xml:space="preserve"> Response is received by the Host after retrying for 10 seconds after powering and/or resetting the Module, the Host shall reset the Module and restart the process.</w:t>
      </w:r>
    </w:p>
    <w:p w14:paraId="7A42B0B2" w14:textId="77777777" w:rsidR="006641CE" w:rsidRDefault="006641CE">
      <w:pPr>
        <w:spacing w:before="120"/>
        <w:jc w:val="both"/>
        <w:rPr>
          <w:color w:val="000000"/>
        </w:rPr>
      </w:pPr>
    </w:p>
    <w:p w14:paraId="12A82C38" w14:textId="5463DBD2"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Message Usage:  </w:t>
      </w:r>
      <w:r w:rsidR="006641CE">
        <w:rPr>
          <w:color w:val="000000"/>
          <w:szCs w:val="22"/>
        </w:rPr>
        <w:t>Establish Module</w:t>
      </w:r>
      <w:r>
        <w:rPr>
          <w:color w:val="000000"/>
          <w:szCs w:val="22"/>
        </w:rPr>
        <w:t xml:space="preserve"> </w:t>
      </w:r>
      <w:r w:rsidR="006641CE">
        <w:rPr>
          <w:color w:val="000000"/>
          <w:szCs w:val="22"/>
        </w:rPr>
        <w:t>Connection</w:t>
      </w:r>
      <w:r>
        <w:rPr>
          <w:color w:val="000000"/>
          <w:szCs w:val="22"/>
        </w:rPr>
        <w:t xml:space="preserve"> </w:t>
      </w:r>
    </w:p>
    <w:p w14:paraId="58B5116C" w14:textId="7D0B9450"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r w:rsidR="006641CE">
        <w:rPr>
          <w:color w:val="000000"/>
          <w:szCs w:val="22"/>
        </w:rPr>
        <w:t xml:space="preserve"> from Commander</w:t>
      </w:r>
    </w:p>
    <w:p w14:paraId="356A351A" w14:textId="2C0E1435"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Response:  Module </w:t>
      </w:r>
      <w:r w:rsidR="006641CE">
        <w:rPr>
          <w:color w:val="000000"/>
          <w:szCs w:val="22"/>
        </w:rPr>
        <w:t>Identify</w:t>
      </w:r>
      <w:r>
        <w:rPr>
          <w:color w:val="000000"/>
          <w:szCs w:val="22"/>
        </w:rPr>
        <w:t xml:space="preserve"> Response</w:t>
      </w:r>
    </w:p>
    <w:p w14:paraId="4683EA41" w14:textId="6B3C246A"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Response Timeout:  </w:t>
      </w:r>
      <w:r w:rsidR="006641CE">
        <w:rPr>
          <w:color w:val="000000"/>
          <w:szCs w:val="22"/>
        </w:rPr>
        <w:t>2 seconds</w:t>
      </w:r>
    </w:p>
    <w:p w14:paraId="26480F56" w14:textId="20F4A41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NumBytes</w:t>
      </w:r>
      <w:r>
        <w:rPr>
          <w:color w:val="000000"/>
          <w:szCs w:val="22"/>
        </w:rPr>
        <w:t>:</w:t>
      </w:r>
      <w:r w:rsidR="00326E3C">
        <w:rPr>
          <w:color w:val="000000"/>
          <w:szCs w:val="22"/>
        </w:rPr>
        <w:tab/>
        <w:t>9</w:t>
      </w:r>
    </w:p>
    <w:p w14:paraId="3581296A" w14:textId="6447DC25"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NumBytes</w:t>
      </w:r>
      <w:r>
        <w:rPr>
          <w:color w:val="000000"/>
          <w:szCs w:val="22"/>
        </w:rPr>
        <w:t>:</w:t>
      </w:r>
      <w:r w:rsidR="00326E3C">
        <w:rPr>
          <w:color w:val="000000"/>
          <w:szCs w:val="22"/>
        </w:rPr>
        <w:tab/>
      </w:r>
      <w:r w:rsidR="006641CE">
        <w:rPr>
          <w:color w:val="000000"/>
          <w:szCs w:val="22"/>
        </w:rPr>
        <w:t>9</w:t>
      </w:r>
    </w:p>
    <w:p w14:paraId="371E92D0"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4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4933FC8D" w14:textId="77777777">
        <w:trPr>
          <w:cantSplit/>
          <w:tblHeader/>
        </w:trPr>
        <w:tc>
          <w:tcPr>
            <w:tcW w:w="880" w:type="dxa"/>
            <w:shd w:val="clear" w:color="auto" w:fill="EEECE1"/>
          </w:tcPr>
          <w:p w14:paraId="2AF2FE18" w14:textId="77777777" w:rsidR="001233F8" w:rsidRDefault="008160FF">
            <w:pPr>
              <w:spacing w:after="0"/>
              <w:jc w:val="center"/>
              <w:rPr>
                <w:b/>
                <w:color w:val="000000"/>
              </w:rPr>
            </w:pPr>
            <w:r>
              <w:rPr>
                <w:b/>
                <w:color w:val="000000"/>
              </w:rPr>
              <w:t>Byte #</w:t>
            </w:r>
          </w:p>
        </w:tc>
        <w:tc>
          <w:tcPr>
            <w:tcW w:w="5463" w:type="dxa"/>
            <w:shd w:val="clear" w:color="auto" w:fill="EEECE1"/>
          </w:tcPr>
          <w:p w14:paraId="470AB1F7" w14:textId="77777777" w:rsidR="001233F8" w:rsidRDefault="008160FF">
            <w:pPr>
              <w:spacing w:after="0"/>
              <w:jc w:val="center"/>
              <w:rPr>
                <w:b/>
                <w:color w:val="000000"/>
              </w:rPr>
            </w:pPr>
            <w:r>
              <w:rPr>
                <w:b/>
                <w:color w:val="000000"/>
              </w:rPr>
              <w:t>Field Name</w:t>
            </w:r>
          </w:p>
        </w:tc>
        <w:tc>
          <w:tcPr>
            <w:tcW w:w="1180" w:type="dxa"/>
            <w:shd w:val="clear" w:color="auto" w:fill="EEECE1"/>
          </w:tcPr>
          <w:p w14:paraId="005A2302"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CFDA1C6" w14:textId="77777777" w:rsidR="001233F8" w:rsidRDefault="008160FF">
            <w:pPr>
              <w:spacing w:after="0"/>
              <w:jc w:val="center"/>
              <w:rPr>
                <w:b/>
                <w:color w:val="000000"/>
              </w:rPr>
            </w:pPr>
            <w:r>
              <w:rPr>
                <w:b/>
                <w:color w:val="000000"/>
              </w:rPr>
              <w:t>Value</w:t>
            </w:r>
          </w:p>
        </w:tc>
      </w:tr>
      <w:tr w:rsidR="001233F8" w14:paraId="3AEB06FF" w14:textId="77777777">
        <w:trPr>
          <w:cantSplit/>
        </w:trPr>
        <w:tc>
          <w:tcPr>
            <w:tcW w:w="880" w:type="dxa"/>
          </w:tcPr>
          <w:p w14:paraId="6A6C8A5B" w14:textId="77777777" w:rsidR="001233F8" w:rsidRDefault="008160FF">
            <w:pPr>
              <w:spacing w:after="0"/>
              <w:ind w:right="72"/>
              <w:jc w:val="center"/>
              <w:rPr>
                <w:color w:val="000000"/>
              </w:rPr>
            </w:pPr>
            <w:r>
              <w:rPr>
                <w:color w:val="000000"/>
              </w:rPr>
              <w:t>0</w:t>
            </w:r>
          </w:p>
        </w:tc>
        <w:tc>
          <w:tcPr>
            <w:tcW w:w="5463" w:type="dxa"/>
          </w:tcPr>
          <w:p w14:paraId="6104BCCB" w14:textId="77777777" w:rsidR="001233F8" w:rsidRDefault="008160FF">
            <w:pPr>
              <w:spacing w:after="0"/>
              <w:rPr>
                <w:color w:val="000000"/>
              </w:rPr>
            </w:pPr>
            <w:r>
              <w:rPr>
                <w:color w:val="000000"/>
              </w:rPr>
              <w:t>Sync</w:t>
            </w:r>
          </w:p>
        </w:tc>
        <w:tc>
          <w:tcPr>
            <w:tcW w:w="1180" w:type="dxa"/>
          </w:tcPr>
          <w:p w14:paraId="0DCB9BA1" w14:textId="77777777" w:rsidR="001233F8" w:rsidRDefault="008160FF">
            <w:pPr>
              <w:spacing w:after="0"/>
              <w:jc w:val="center"/>
              <w:rPr>
                <w:color w:val="000000"/>
              </w:rPr>
            </w:pPr>
            <w:r>
              <w:rPr>
                <w:color w:val="000000"/>
              </w:rPr>
              <w:t>uint8</w:t>
            </w:r>
          </w:p>
        </w:tc>
        <w:tc>
          <w:tcPr>
            <w:tcW w:w="1512" w:type="dxa"/>
            <w:vAlign w:val="center"/>
          </w:tcPr>
          <w:p w14:paraId="571E27D5" w14:textId="77777777" w:rsidR="001233F8" w:rsidRDefault="008160FF">
            <w:pPr>
              <w:spacing w:after="0"/>
              <w:jc w:val="center"/>
              <w:rPr>
                <w:color w:val="000000"/>
              </w:rPr>
            </w:pPr>
            <w:r>
              <w:rPr>
                <w:color w:val="000000"/>
              </w:rPr>
              <w:t xml:space="preserve"> See Section 4.1</w:t>
            </w:r>
          </w:p>
        </w:tc>
      </w:tr>
      <w:tr w:rsidR="001233F8" w14:paraId="68C4EC67" w14:textId="77777777">
        <w:trPr>
          <w:cantSplit/>
        </w:trPr>
        <w:tc>
          <w:tcPr>
            <w:tcW w:w="880" w:type="dxa"/>
          </w:tcPr>
          <w:p w14:paraId="65783EB3" w14:textId="77777777" w:rsidR="001233F8" w:rsidRDefault="008160FF">
            <w:pPr>
              <w:spacing w:after="0"/>
              <w:ind w:right="72"/>
              <w:jc w:val="center"/>
              <w:rPr>
                <w:color w:val="000000"/>
              </w:rPr>
            </w:pPr>
            <w:r>
              <w:rPr>
                <w:color w:val="000000"/>
              </w:rPr>
              <w:t>1-2</w:t>
            </w:r>
          </w:p>
        </w:tc>
        <w:tc>
          <w:tcPr>
            <w:tcW w:w="5463" w:type="dxa"/>
          </w:tcPr>
          <w:p w14:paraId="510A3F9A" w14:textId="7FCCF996" w:rsidR="001233F8" w:rsidRDefault="008160FF">
            <w:pPr>
              <w:spacing w:after="0"/>
              <w:rPr>
                <w:color w:val="000000"/>
              </w:rPr>
            </w:pPr>
            <w:r>
              <w:rPr>
                <w:color w:val="000000"/>
              </w:rPr>
              <w:t>NumBytes</w:t>
            </w:r>
          </w:p>
        </w:tc>
        <w:tc>
          <w:tcPr>
            <w:tcW w:w="1180" w:type="dxa"/>
          </w:tcPr>
          <w:p w14:paraId="1136EA57" w14:textId="77777777" w:rsidR="001233F8" w:rsidRDefault="008160FF">
            <w:pPr>
              <w:spacing w:after="0"/>
              <w:jc w:val="center"/>
              <w:rPr>
                <w:color w:val="000000"/>
              </w:rPr>
            </w:pPr>
            <w:r>
              <w:rPr>
                <w:color w:val="000000"/>
              </w:rPr>
              <w:t>uint16</w:t>
            </w:r>
          </w:p>
        </w:tc>
        <w:tc>
          <w:tcPr>
            <w:tcW w:w="1512" w:type="dxa"/>
            <w:vAlign w:val="center"/>
          </w:tcPr>
          <w:p w14:paraId="02C8B498" w14:textId="0938419F" w:rsidR="001233F8" w:rsidRDefault="006641CE">
            <w:pPr>
              <w:spacing w:after="0"/>
              <w:jc w:val="center"/>
              <w:rPr>
                <w:color w:val="000000"/>
              </w:rPr>
            </w:pPr>
            <w:r>
              <w:rPr>
                <w:color w:val="000000"/>
              </w:rPr>
              <w:t>9</w:t>
            </w:r>
          </w:p>
        </w:tc>
      </w:tr>
      <w:tr w:rsidR="009E73B0" w14:paraId="33C2D9FF" w14:textId="77777777">
        <w:trPr>
          <w:cantSplit/>
        </w:trPr>
        <w:tc>
          <w:tcPr>
            <w:tcW w:w="880" w:type="dxa"/>
          </w:tcPr>
          <w:p w14:paraId="65AE2CAB" w14:textId="2C35B173" w:rsidR="009E73B0" w:rsidRDefault="009E73B0" w:rsidP="009E73B0">
            <w:pPr>
              <w:spacing w:after="0"/>
              <w:ind w:right="72"/>
              <w:jc w:val="center"/>
              <w:rPr>
                <w:color w:val="000000"/>
              </w:rPr>
            </w:pPr>
            <w:r>
              <w:rPr>
                <w:color w:val="000000"/>
              </w:rPr>
              <w:t>3</w:t>
            </w:r>
          </w:p>
        </w:tc>
        <w:tc>
          <w:tcPr>
            <w:tcW w:w="5463" w:type="dxa"/>
          </w:tcPr>
          <w:p w14:paraId="65F499A0" w14:textId="4FF1D386" w:rsidR="009E73B0" w:rsidRDefault="009E73B0" w:rsidP="009E73B0">
            <w:pPr>
              <w:spacing w:after="0"/>
              <w:rPr>
                <w:color w:val="000000"/>
              </w:rPr>
            </w:pPr>
            <w:r>
              <w:rPr>
                <w:color w:val="000000"/>
              </w:rPr>
              <w:t>TransactionID</w:t>
            </w:r>
          </w:p>
        </w:tc>
        <w:tc>
          <w:tcPr>
            <w:tcW w:w="1180" w:type="dxa"/>
          </w:tcPr>
          <w:p w14:paraId="73B6727A" w14:textId="172FFD0A" w:rsidR="009E73B0" w:rsidRDefault="009E73B0" w:rsidP="009E73B0">
            <w:pPr>
              <w:spacing w:after="0"/>
              <w:jc w:val="center"/>
              <w:rPr>
                <w:color w:val="000000"/>
              </w:rPr>
            </w:pPr>
            <w:r>
              <w:rPr>
                <w:color w:val="000000"/>
              </w:rPr>
              <w:t>uint8</w:t>
            </w:r>
          </w:p>
        </w:tc>
        <w:tc>
          <w:tcPr>
            <w:tcW w:w="1512" w:type="dxa"/>
            <w:vAlign w:val="center"/>
          </w:tcPr>
          <w:p w14:paraId="3952ACFB" w14:textId="70FA2790" w:rsidR="009E73B0" w:rsidRDefault="009E73B0" w:rsidP="009E73B0">
            <w:pPr>
              <w:spacing w:after="0"/>
              <w:jc w:val="center"/>
              <w:rPr>
                <w:color w:val="000000"/>
              </w:rPr>
            </w:pPr>
            <w:r>
              <w:rPr>
                <w:color w:val="000000"/>
              </w:rPr>
              <w:t>0</w:t>
            </w:r>
          </w:p>
        </w:tc>
      </w:tr>
      <w:tr w:rsidR="009E73B0" w14:paraId="31FDCEA0" w14:textId="77777777">
        <w:trPr>
          <w:cantSplit/>
          <w:trHeight w:val="255"/>
        </w:trPr>
        <w:tc>
          <w:tcPr>
            <w:tcW w:w="880" w:type="dxa"/>
          </w:tcPr>
          <w:p w14:paraId="5531EA0C" w14:textId="1582B534" w:rsidR="009E73B0" w:rsidRDefault="009E73B0" w:rsidP="009E73B0">
            <w:pPr>
              <w:spacing w:after="0"/>
              <w:ind w:right="72"/>
              <w:jc w:val="center"/>
              <w:rPr>
                <w:color w:val="000000"/>
              </w:rPr>
            </w:pPr>
            <w:r>
              <w:rPr>
                <w:color w:val="000000"/>
              </w:rPr>
              <w:t>4-5</w:t>
            </w:r>
          </w:p>
        </w:tc>
        <w:tc>
          <w:tcPr>
            <w:tcW w:w="5463" w:type="dxa"/>
          </w:tcPr>
          <w:p w14:paraId="76ECA31A" w14:textId="6A28AED4" w:rsidR="009E73B0" w:rsidRDefault="009E73B0" w:rsidP="009E73B0">
            <w:pPr>
              <w:spacing w:after="0"/>
              <w:rPr>
                <w:color w:val="000000"/>
              </w:rPr>
            </w:pPr>
            <w:r>
              <w:rPr>
                <w:color w:val="000000"/>
              </w:rPr>
              <w:t>Checksum</w:t>
            </w:r>
          </w:p>
        </w:tc>
        <w:tc>
          <w:tcPr>
            <w:tcW w:w="1180" w:type="dxa"/>
          </w:tcPr>
          <w:p w14:paraId="6F3A06FE" w14:textId="50123226" w:rsidR="009E73B0" w:rsidRDefault="009E73B0" w:rsidP="009E73B0">
            <w:pPr>
              <w:spacing w:after="0"/>
              <w:jc w:val="center"/>
              <w:rPr>
                <w:color w:val="000000"/>
              </w:rPr>
            </w:pPr>
            <w:r>
              <w:rPr>
                <w:color w:val="000000"/>
              </w:rPr>
              <w:t>uint16</w:t>
            </w:r>
          </w:p>
        </w:tc>
        <w:tc>
          <w:tcPr>
            <w:tcW w:w="1512" w:type="dxa"/>
            <w:vAlign w:val="center"/>
          </w:tcPr>
          <w:p w14:paraId="202B2381" w14:textId="4F778CEE" w:rsidR="009E73B0" w:rsidRDefault="009E73B0" w:rsidP="009E73B0">
            <w:pPr>
              <w:spacing w:after="0"/>
              <w:jc w:val="center"/>
              <w:rPr>
                <w:color w:val="000000"/>
              </w:rPr>
            </w:pPr>
            <w:r>
              <w:rPr>
                <w:color w:val="000000"/>
              </w:rPr>
              <w:t>See Section 4.6</w:t>
            </w:r>
          </w:p>
        </w:tc>
      </w:tr>
      <w:tr w:rsidR="001233F8" w14:paraId="41AFB75A" w14:textId="77777777">
        <w:trPr>
          <w:cantSplit/>
        </w:trPr>
        <w:tc>
          <w:tcPr>
            <w:tcW w:w="880" w:type="dxa"/>
          </w:tcPr>
          <w:p w14:paraId="70ECA3E4" w14:textId="77777777" w:rsidR="001233F8" w:rsidRDefault="008160FF">
            <w:pPr>
              <w:spacing w:after="0"/>
              <w:ind w:right="72"/>
              <w:jc w:val="center"/>
              <w:rPr>
                <w:color w:val="000000"/>
              </w:rPr>
            </w:pPr>
            <w:r>
              <w:rPr>
                <w:color w:val="000000"/>
              </w:rPr>
              <w:t>6</w:t>
            </w:r>
          </w:p>
        </w:tc>
        <w:tc>
          <w:tcPr>
            <w:tcW w:w="5463" w:type="dxa"/>
          </w:tcPr>
          <w:p w14:paraId="415864E1" w14:textId="4302995F" w:rsidR="001233F8" w:rsidRDefault="006641CE">
            <w:pPr>
              <w:spacing w:after="0"/>
              <w:rPr>
                <w:color w:val="000000"/>
              </w:rPr>
            </w:pPr>
            <w:r>
              <w:rPr>
                <w:color w:val="000000"/>
              </w:rPr>
              <w:t>CmdType</w:t>
            </w:r>
          </w:p>
        </w:tc>
        <w:tc>
          <w:tcPr>
            <w:tcW w:w="1180" w:type="dxa"/>
          </w:tcPr>
          <w:p w14:paraId="7722D9BC" w14:textId="77777777" w:rsidR="001233F8" w:rsidRDefault="008160FF">
            <w:pPr>
              <w:spacing w:after="0"/>
              <w:jc w:val="center"/>
              <w:rPr>
                <w:color w:val="000000"/>
              </w:rPr>
            </w:pPr>
            <w:r>
              <w:rPr>
                <w:color w:val="000000"/>
              </w:rPr>
              <w:t>uint8</w:t>
            </w:r>
          </w:p>
        </w:tc>
        <w:tc>
          <w:tcPr>
            <w:tcW w:w="1512" w:type="dxa"/>
            <w:vAlign w:val="center"/>
          </w:tcPr>
          <w:p w14:paraId="0F0804E0" w14:textId="1F3C280A" w:rsidR="001233F8" w:rsidRDefault="00326E3C">
            <w:pPr>
              <w:spacing w:after="0"/>
              <w:jc w:val="center"/>
              <w:rPr>
                <w:color w:val="000000"/>
              </w:rPr>
            </w:pPr>
            <w:r>
              <w:rPr>
                <w:color w:val="000000"/>
              </w:rPr>
              <w:t>2</w:t>
            </w:r>
          </w:p>
        </w:tc>
      </w:tr>
      <w:tr w:rsidR="001233F8" w14:paraId="0EF8F4B3" w14:textId="77777777">
        <w:trPr>
          <w:cantSplit/>
        </w:trPr>
        <w:tc>
          <w:tcPr>
            <w:tcW w:w="880" w:type="dxa"/>
          </w:tcPr>
          <w:p w14:paraId="0D19D775" w14:textId="50C92F0E" w:rsidR="001233F8" w:rsidRDefault="008160FF">
            <w:pPr>
              <w:spacing w:after="0"/>
              <w:ind w:right="72"/>
              <w:jc w:val="center"/>
              <w:rPr>
                <w:color w:val="000000"/>
              </w:rPr>
            </w:pPr>
            <w:r>
              <w:rPr>
                <w:color w:val="000000"/>
              </w:rPr>
              <w:t>7</w:t>
            </w:r>
            <w:r w:rsidR="006641CE">
              <w:rPr>
                <w:color w:val="000000"/>
              </w:rPr>
              <w:t>-8</w:t>
            </w:r>
          </w:p>
        </w:tc>
        <w:tc>
          <w:tcPr>
            <w:tcW w:w="5463" w:type="dxa"/>
          </w:tcPr>
          <w:p w14:paraId="336B5C3A" w14:textId="59EAAE23" w:rsidR="001233F8" w:rsidRDefault="006641CE">
            <w:pPr>
              <w:spacing w:after="0"/>
              <w:rPr>
                <w:color w:val="000000"/>
              </w:rPr>
            </w:pPr>
            <w:r>
              <w:rPr>
                <w:color w:val="000000"/>
              </w:rPr>
              <w:t>CmdID</w:t>
            </w:r>
          </w:p>
        </w:tc>
        <w:tc>
          <w:tcPr>
            <w:tcW w:w="1180" w:type="dxa"/>
          </w:tcPr>
          <w:p w14:paraId="38BDE3CE" w14:textId="2A1153D6" w:rsidR="001233F8" w:rsidRDefault="00D80A78">
            <w:pPr>
              <w:spacing w:after="0"/>
              <w:jc w:val="center"/>
              <w:rPr>
                <w:color w:val="000000"/>
              </w:rPr>
            </w:pPr>
            <w:r>
              <w:rPr>
                <w:color w:val="000000"/>
              </w:rPr>
              <w:t>uint16</w:t>
            </w:r>
          </w:p>
        </w:tc>
        <w:tc>
          <w:tcPr>
            <w:tcW w:w="1512" w:type="dxa"/>
            <w:vAlign w:val="center"/>
          </w:tcPr>
          <w:p w14:paraId="67D91B4B" w14:textId="5062055D" w:rsidR="001233F8" w:rsidRDefault="006641CE">
            <w:pPr>
              <w:spacing w:after="0"/>
              <w:jc w:val="center"/>
              <w:rPr>
                <w:color w:val="000000"/>
              </w:rPr>
            </w:pPr>
            <w:r>
              <w:rPr>
                <w:color w:val="000000"/>
              </w:rPr>
              <w:t>0</w:t>
            </w:r>
          </w:p>
        </w:tc>
      </w:tr>
      <w:tr w:rsidR="001233F8" w14:paraId="219CF600" w14:textId="77777777">
        <w:trPr>
          <w:cantSplit/>
        </w:trPr>
        <w:tc>
          <w:tcPr>
            <w:tcW w:w="880" w:type="dxa"/>
          </w:tcPr>
          <w:p w14:paraId="7FD03271" w14:textId="560AF191" w:rsidR="001233F8" w:rsidRDefault="008160FF">
            <w:pPr>
              <w:spacing w:after="0"/>
              <w:ind w:right="72"/>
              <w:jc w:val="center"/>
              <w:rPr>
                <w:color w:val="000000"/>
              </w:rPr>
            </w:pPr>
            <w:r>
              <w:rPr>
                <w:color w:val="000000"/>
              </w:rPr>
              <w:t>8</w:t>
            </w:r>
            <w:r w:rsidR="006641CE">
              <w:rPr>
                <w:color w:val="000000"/>
              </w:rPr>
              <w:t>+</w:t>
            </w:r>
          </w:p>
        </w:tc>
        <w:tc>
          <w:tcPr>
            <w:tcW w:w="5463" w:type="dxa"/>
          </w:tcPr>
          <w:p w14:paraId="712C1AD3" w14:textId="46620DE2" w:rsidR="001233F8" w:rsidRDefault="006641CE">
            <w:pPr>
              <w:spacing w:after="0"/>
              <w:rPr>
                <w:color w:val="000000"/>
              </w:rPr>
            </w:pPr>
            <w:r>
              <w:rPr>
                <w:color w:val="000000"/>
              </w:rPr>
              <w:t>Reserved, Not in Use</w:t>
            </w:r>
          </w:p>
        </w:tc>
        <w:tc>
          <w:tcPr>
            <w:tcW w:w="1180" w:type="dxa"/>
          </w:tcPr>
          <w:p w14:paraId="02348851" w14:textId="77777777" w:rsidR="009E73B0" w:rsidRDefault="009E73B0" w:rsidP="009E73B0">
            <w:pPr>
              <w:spacing w:after="0"/>
              <w:jc w:val="center"/>
              <w:rPr>
                <w:color w:val="000000"/>
              </w:rPr>
            </w:pPr>
            <w:r>
              <w:rPr>
                <w:color w:val="000000"/>
              </w:rPr>
              <w:t>uint8</w:t>
            </w:r>
          </w:p>
          <w:p w14:paraId="345E4532" w14:textId="77777777" w:rsidR="009E73B0" w:rsidRDefault="009E73B0" w:rsidP="009E73B0">
            <w:pPr>
              <w:spacing w:after="0"/>
              <w:jc w:val="center"/>
              <w:rPr>
                <w:color w:val="000000"/>
              </w:rPr>
            </w:pPr>
            <w:r>
              <w:rPr>
                <w:color w:val="000000"/>
              </w:rPr>
              <w:t>+</w:t>
            </w:r>
          </w:p>
          <w:p w14:paraId="440E0192" w14:textId="1F916ABB" w:rsidR="001233F8" w:rsidRDefault="009E73B0" w:rsidP="009E73B0">
            <w:pPr>
              <w:spacing w:after="0"/>
              <w:jc w:val="center"/>
              <w:rPr>
                <w:color w:val="000000"/>
              </w:rPr>
            </w:pPr>
            <w:r>
              <w:rPr>
                <w:color w:val="000000"/>
              </w:rPr>
              <w:t>uint32</w:t>
            </w:r>
          </w:p>
        </w:tc>
        <w:tc>
          <w:tcPr>
            <w:tcW w:w="1512" w:type="dxa"/>
            <w:vAlign w:val="center"/>
          </w:tcPr>
          <w:p w14:paraId="685F0DB0" w14:textId="673C996C" w:rsidR="001233F8" w:rsidRDefault="00D80A78">
            <w:pPr>
              <w:spacing w:after="0"/>
              <w:jc w:val="center"/>
              <w:rPr>
                <w:color w:val="000000"/>
              </w:rPr>
            </w:pPr>
            <w:r>
              <w:rPr>
                <w:color w:val="000000"/>
              </w:rPr>
              <w:t>See Section 4.7</w:t>
            </w:r>
          </w:p>
        </w:tc>
      </w:tr>
    </w:tbl>
    <w:p w14:paraId="564FFE65" w14:textId="77777777" w:rsidR="008160FF" w:rsidRDefault="008160FF">
      <w:pPr>
        <w:spacing w:before="120"/>
        <w:ind w:left="1080" w:hanging="360"/>
        <w:rPr>
          <w:b/>
          <w:color w:val="000000"/>
        </w:rPr>
      </w:pPr>
    </w:p>
    <w:p w14:paraId="4924EF6C" w14:textId="20ADA399" w:rsidR="001233F8" w:rsidRDefault="008160FF" w:rsidP="0086059E">
      <w:pPr>
        <w:pStyle w:val="Heading2"/>
      </w:pPr>
      <w:bookmarkStart w:id="30" w:name="_Toc202436061"/>
      <w:r>
        <w:t xml:space="preserve">Module </w:t>
      </w:r>
      <w:r w:rsidR="00067329">
        <w:t>Identify</w:t>
      </w:r>
      <w:r>
        <w:t xml:space="preserve"> Response</w:t>
      </w:r>
      <w:bookmarkEnd w:id="30"/>
    </w:p>
    <w:p w14:paraId="2901E1C5" w14:textId="62FC15EF" w:rsidR="001233F8" w:rsidRDefault="008160FF">
      <w:pPr>
        <w:spacing w:before="120"/>
        <w:jc w:val="both"/>
        <w:rPr>
          <w:color w:val="000000"/>
        </w:rPr>
      </w:pPr>
      <w:r>
        <w:rPr>
          <w:color w:val="000000"/>
        </w:rPr>
        <w:t xml:space="preserve">When the Module receives a Module </w:t>
      </w:r>
      <w:r w:rsidR="00067329">
        <w:rPr>
          <w:color w:val="000000"/>
        </w:rPr>
        <w:t>Identify</w:t>
      </w:r>
      <w:r>
        <w:rPr>
          <w:color w:val="000000"/>
        </w:rPr>
        <w:t xml:space="preserve"> Dispatch</w:t>
      </w:r>
      <w:r w:rsidR="00067329">
        <w:rPr>
          <w:color w:val="000000"/>
        </w:rPr>
        <w:t>,</w:t>
      </w:r>
      <w:r>
        <w:rPr>
          <w:color w:val="000000"/>
        </w:rPr>
        <w:t xml:space="preserve"> it validates the command parameters, verifies the Module is in the proper state to receive the command, and performs any processing associated with that command. If these operations are successful then the Module sends the Module Configure Response to the Host.</w:t>
      </w:r>
    </w:p>
    <w:p w14:paraId="483F0CBF" w14:textId="77777777" w:rsidR="001233F8" w:rsidRDefault="008160FF">
      <w:pPr>
        <w:spacing w:before="120"/>
        <w:jc w:val="both"/>
        <w:rPr>
          <w:color w:val="000000"/>
        </w:rPr>
      </w:pPr>
      <w:r>
        <w:rPr>
          <w:color w:val="000000"/>
        </w:rPr>
        <w:t>Once this message is received by the sender of the Module Configure Dispatch, it is free to send any other valid SXi8 Dispatches to the Module. Also, the Module may start sending Dispatches to the sender to report status, etc.</w:t>
      </w:r>
    </w:p>
    <w:p w14:paraId="215B992D" w14:textId="77777777" w:rsidR="009E73B0" w:rsidRDefault="009E73B0">
      <w:pPr>
        <w:keepNext/>
        <w:pBdr>
          <w:top w:val="nil"/>
          <w:left w:val="nil"/>
          <w:bottom w:val="nil"/>
          <w:right w:val="nil"/>
          <w:between w:val="nil"/>
        </w:pBdr>
        <w:tabs>
          <w:tab w:val="left" w:pos="2592"/>
          <w:tab w:val="left" w:pos="2340"/>
        </w:tabs>
        <w:spacing w:before="60" w:after="60"/>
        <w:ind w:left="648"/>
        <w:rPr>
          <w:color w:val="000000"/>
          <w:szCs w:val="22"/>
        </w:rPr>
      </w:pPr>
    </w:p>
    <w:p w14:paraId="35D8CE7C" w14:textId="73D7300F"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Message Usage:  </w:t>
      </w:r>
      <w:r w:rsidR="009E73B0">
        <w:rPr>
          <w:color w:val="000000"/>
          <w:szCs w:val="22"/>
        </w:rPr>
        <w:t>Establish Module Connection</w:t>
      </w:r>
    </w:p>
    <w:p w14:paraId="59762F6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17F8837D" w14:textId="6CE76D7A"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NumBytes</w:t>
      </w:r>
      <w:r>
        <w:rPr>
          <w:color w:val="000000"/>
          <w:szCs w:val="22"/>
        </w:rPr>
        <w:t xml:space="preserve">:  </w:t>
      </w:r>
      <w:r w:rsidR="009E73B0">
        <w:rPr>
          <w:color w:val="000000"/>
          <w:szCs w:val="22"/>
        </w:rPr>
        <w:t>9</w:t>
      </w:r>
    </w:p>
    <w:p w14:paraId="33D901D7" w14:textId="46621C71"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NumBytes</w:t>
      </w:r>
      <w:r>
        <w:rPr>
          <w:color w:val="000000"/>
          <w:szCs w:val="22"/>
        </w:rPr>
        <w:t xml:space="preserve">: </w:t>
      </w:r>
      <w:r w:rsidR="009E73B0">
        <w:rPr>
          <w:color w:val="000000"/>
          <w:szCs w:val="22"/>
        </w:rPr>
        <w:t xml:space="preserve"> 9</w:t>
      </w:r>
    </w:p>
    <w:p w14:paraId="27286E1F"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p w14:paraId="4D978AAB" w14:textId="77777777" w:rsidR="009E73B0" w:rsidRDefault="009E73B0">
      <w:pPr>
        <w:pBdr>
          <w:top w:val="nil"/>
          <w:left w:val="nil"/>
          <w:bottom w:val="nil"/>
          <w:right w:val="nil"/>
          <w:between w:val="nil"/>
        </w:pBdr>
        <w:tabs>
          <w:tab w:val="left" w:pos="2592"/>
        </w:tabs>
        <w:spacing w:before="60" w:after="60"/>
        <w:ind w:left="648"/>
        <w:rPr>
          <w:color w:val="000000"/>
          <w:szCs w:val="22"/>
        </w:rPr>
      </w:pPr>
    </w:p>
    <w:tbl>
      <w:tblPr>
        <w:tblStyle w:val="24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D5B8314" w14:textId="77777777">
        <w:trPr>
          <w:cantSplit/>
          <w:tblHeader/>
        </w:trPr>
        <w:tc>
          <w:tcPr>
            <w:tcW w:w="880" w:type="dxa"/>
            <w:shd w:val="clear" w:color="auto" w:fill="EEECE1"/>
          </w:tcPr>
          <w:p w14:paraId="55156D02" w14:textId="77777777" w:rsidR="001233F8" w:rsidRDefault="008160FF">
            <w:pPr>
              <w:spacing w:after="0"/>
              <w:jc w:val="center"/>
              <w:rPr>
                <w:b/>
                <w:color w:val="000000"/>
              </w:rPr>
            </w:pPr>
            <w:r>
              <w:rPr>
                <w:b/>
                <w:color w:val="000000"/>
              </w:rPr>
              <w:t>Byte #</w:t>
            </w:r>
          </w:p>
        </w:tc>
        <w:tc>
          <w:tcPr>
            <w:tcW w:w="5463" w:type="dxa"/>
            <w:shd w:val="clear" w:color="auto" w:fill="EEECE1"/>
          </w:tcPr>
          <w:p w14:paraId="3203C616" w14:textId="77777777" w:rsidR="001233F8" w:rsidRDefault="008160FF">
            <w:pPr>
              <w:spacing w:after="0"/>
              <w:jc w:val="center"/>
              <w:rPr>
                <w:b/>
                <w:color w:val="000000"/>
              </w:rPr>
            </w:pPr>
            <w:r>
              <w:rPr>
                <w:b/>
                <w:color w:val="000000"/>
              </w:rPr>
              <w:t>Field Name</w:t>
            </w:r>
          </w:p>
        </w:tc>
        <w:tc>
          <w:tcPr>
            <w:tcW w:w="1180" w:type="dxa"/>
            <w:shd w:val="clear" w:color="auto" w:fill="EEECE1"/>
          </w:tcPr>
          <w:p w14:paraId="55D30418"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B50FF36" w14:textId="77777777" w:rsidR="001233F8" w:rsidRDefault="008160FF">
            <w:pPr>
              <w:spacing w:after="0"/>
              <w:jc w:val="center"/>
              <w:rPr>
                <w:b/>
                <w:color w:val="000000"/>
              </w:rPr>
            </w:pPr>
            <w:r>
              <w:rPr>
                <w:b/>
                <w:color w:val="000000"/>
              </w:rPr>
              <w:t>Value</w:t>
            </w:r>
          </w:p>
        </w:tc>
      </w:tr>
      <w:tr w:rsidR="001233F8" w14:paraId="7C03AF06" w14:textId="77777777">
        <w:trPr>
          <w:cantSplit/>
        </w:trPr>
        <w:tc>
          <w:tcPr>
            <w:tcW w:w="880" w:type="dxa"/>
          </w:tcPr>
          <w:p w14:paraId="0AC03C2F" w14:textId="77777777" w:rsidR="001233F8" w:rsidRDefault="008160FF">
            <w:pPr>
              <w:spacing w:after="0"/>
              <w:ind w:right="72"/>
              <w:jc w:val="center"/>
              <w:rPr>
                <w:color w:val="000000"/>
              </w:rPr>
            </w:pPr>
            <w:r>
              <w:rPr>
                <w:color w:val="000000"/>
              </w:rPr>
              <w:t>0</w:t>
            </w:r>
          </w:p>
        </w:tc>
        <w:tc>
          <w:tcPr>
            <w:tcW w:w="5463" w:type="dxa"/>
          </w:tcPr>
          <w:p w14:paraId="0BD1871B" w14:textId="77777777" w:rsidR="001233F8" w:rsidRDefault="008160FF">
            <w:pPr>
              <w:spacing w:after="0"/>
              <w:rPr>
                <w:color w:val="000000"/>
              </w:rPr>
            </w:pPr>
            <w:r>
              <w:rPr>
                <w:color w:val="000000"/>
              </w:rPr>
              <w:t>Sync</w:t>
            </w:r>
          </w:p>
        </w:tc>
        <w:tc>
          <w:tcPr>
            <w:tcW w:w="1180" w:type="dxa"/>
          </w:tcPr>
          <w:p w14:paraId="0038DAD9" w14:textId="77777777" w:rsidR="001233F8" w:rsidRDefault="008160FF">
            <w:pPr>
              <w:spacing w:after="0"/>
              <w:jc w:val="center"/>
              <w:rPr>
                <w:color w:val="000000"/>
              </w:rPr>
            </w:pPr>
            <w:r>
              <w:rPr>
                <w:color w:val="000000"/>
              </w:rPr>
              <w:t>uint8</w:t>
            </w:r>
          </w:p>
        </w:tc>
        <w:tc>
          <w:tcPr>
            <w:tcW w:w="1512" w:type="dxa"/>
            <w:vAlign w:val="center"/>
          </w:tcPr>
          <w:p w14:paraId="2030679D" w14:textId="77777777" w:rsidR="001233F8" w:rsidRDefault="008160FF">
            <w:pPr>
              <w:spacing w:after="0"/>
              <w:jc w:val="center"/>
              <w:rPr>
                <w:color w:val="000000"/>
              </w:rPr>
            </w:pPr>
            <w:r>
              <w:rPr>
                <w:color w:val="000000"/>
              </w:rPr>
              <w:t xml:space="preserve"> See Section 4.1</w:t>
            </w:r>
          </w:p>
        </w:tc>
      </w:tr>
      <w:tr w:rsidR="001233F8" w14:paraId="02FB6B75" w14:textId="77777777">
        <w:trPr>
          <w:cantSplit/>
        </w:trPr>
        <w:tc>
          <w:tcPr>
            <w:tcW w:w="880" w:type="dxa"/>
          </w:tcPr>
          <w:p w14:paraId="345E8239" w14:textId="77777777" w:rsidR="001233F8" w:rsidRDefault="008160FF">
            <w:pPr>
              <w:spacing w:after="0"/>
              <w:ind w:right="72"/>
              <w:jc w:val="center"/>
              <w:rPr>
                <w:color w:val="000000"/>
              </w:rPr>
            </w:pPr>
            <w:r>
              <w:rPr>
                <w:color w:val="000000"/>
              </w:rPr>
              <w:t>1-2</w:t>
            </w:r>
          </w:p>
        </w:tc>
        <w:tc>
          <w:tcPr>
            <w:tcW w:w="5463" w:type="dxa"/>
          </w:tcPr>
          <w:p w14:paraId="28B6A717" w14:textId="2CC6E359" w:rsidR="001233F8" w:rsidRDefault="008160FF">
            <w:pPr>
              <w:spacing w:after="0"/>
              <w:rPr>
                <w:color w:val="000000"/>
              </w:rPr>
            </w:pPr>
            <w:r>
              <w:rPr>
                <w:color w:val="000000"/>
              </w:rPr>
              <w:t>NumBytes</w:t>
            </w:r>
          </w:p>
        </w:tc>
        <w:tc>
          <w:tcPr>
            <w:tcW w:w="1180" w:type="dxa"/>
          </w:tcPr>
          <w:p w14:paraId="0234E3CB" w14:textId="77777777" w:rsidR="001233F8" w:rsidRDefault="008160FF">
            <w:pPr>
              <w:spacing w:after="0"/>
              <w:jc w:val="center"/>
              <w:rPr>
                <w:color w:val="000000"/>
              </w:rPr>
            </w:pPr>
            <w:r>
              <w:rPr>
                <w:color w:val="000000"/>
              </w:rPr>
              <w:t>uint16</w:t>
            </w:r>
          </w:p>
        </w:tc>
        <w:tc>
          <w:tcPr>
            <w:tcW w:w="1512" w:type="dxa"/>
            <w:vAlign w:val="center"/>
          </w:tcPr>
          <w:p w14:paraId="42138C55" w14:textId="327674FE" w:rsidR="001233F8" w:rsidRDefault="0002403D">
            <w:pPr>
              <w:spacing w:after="0"/>
              <w:jc w:val="center"/>
              <w:rPr>
                <w:color w:val="000000"/>
              </w:rPr>
            </w:pPr>
            <w:r>
              <w:rPr>
                <w:color w:val="000000"/>
              </w:rPr>
              <w:t>9</w:t>
            </w:r>
          </w:p>
        </w:tc>
      </w:tr>
      <w:tr w:rsidR="001233F8" w14:paraId="3523418C" w14:textId="77777777">
        <w:trPr>
          <w:cantSplit/>
        </w:trPr>
        <w:tc>
          <w:tcPr>
            <w:tcW w:w="880" w:type="dxa"/>
          </w:tcPr>
          <w:p w14:paraId="02561211" w14:textId="100B7B7E" w:rsidR="001233F8" w:rsidRDefault="008160FF">
            <w:pPr>
              <w:spacing w:after="0"/>
              <w:ind w:right="72"/>
              <w:jc w:val="center"/>
              <w:rPr>
                <w:color w:val="000000"/>
              </w:rPr>
            </w:pPr>
            <w:r>
              <w:rPr>
                <w:color w:val="000000"/>
              </w:rPr>
              <w:t>3</w:t>
            </w:r>
          </w:p>
        </w:tc>
        <w:tc>
          <w:tcPr>
            <w:tcW w:w="5463" w:type="dxa"/>
          </w:tcPr>
          <w:p w14:paraId="3AFFD040" w14:textId="4D6C5C2D" w:rsidR="001233F8" w:rsidRDefault="009E73B0">
            <w:pPr>
              <w:spacing w:after="0"/>
              <w:rPr>
                <w:color w:val="000000"/>
              </w:rPr>
            </w:pPr>
            <w:r>
              <w:rPr>
                <w:color w:val="000000"/>
              </w:rPr>
              <w:t>TransactionID</w:t>
            </w:r>
          </w:p>
        </w:tc>
        <w:tc>
          <w:tcPr>
            <w:tcW w:w="1180" w:type="dxa"/>
          </w:tcPr>
          <w:p w14:paraId="02E4E8F6" w14:textId="2098F624" w:rsidR="001233F8" w:rsidRDefault="009E73B0">
            <w:pPr>
              <w:spacing w:after="0"/>
              <w:jc w:val="center"/>
              <w:rPr>
                <w:color w:val="000000"/>
              </w:rPr>
            </w:pPr>
            <w:r>
              <w:rPr>
                <w:color w:val="000000"/>
              </w:rPr>
              <w:t>uint8</w:t>
            </w:r>
          </w:p>
        </w:tc>
        <w:tc>
          <w:tcPr>
            <w:tcW w:w="1512" w:type="dxa"/>
            <w:vAlign w:val="center"/>
          </w:tcPr>
          <w:p w14:paraId="22C9DCAB" w14:textId="191B8565" w:rsidR="001233F8" w:rsidRDefault="009E73B0">
            <w:pPr>
              <w:spacing w:after="0"/>
              <w:jc w:val="center"/>
              <w:rPr>
                <w:color w:val="000000"/>
              </w:rPr>
            </w:pPr>
            <w:r>
              <w:rPr>
                <w:color w:val="000000"/>
              </w:rPr>
              <w:t>0</w:t>
            </w:r>
          </w:p>
        </w:tc>
      </w:tr>
      <w:tr w:rsidR="001233F8" w14:paraId="51F5437F" w14:textId="77777777">
        <w:trPr>
          <w:cantSplit/>
          <w:trHeight w:val="255"/>
        </w:trPr>
        <w:tc>
          <w:tcPr>
            <w:tcW w:w="880" w:type="dxa"/>
          </w:tcPr>
          <w:p w14:paraId="249675E5" w14:textId="00D2F6A5" w:rsidR="001233F8" w:rsidRDefault="009E73B0">
            <w:pPr>
              <w:spacing w:after="0"/>
              <w:ind w:right="72"/>
              <w:jc w:val="center"/>
              <w:rPr>
                <w:color w:val="000000"/>
              </w:rPr>
            </w:pPr>
            <w:r>
              <w:rPr>
                <w:color w:val="000000"/>
              </w:rPr>
              <w:t>4-</w:t>
            </w:r>
            <w:r w:rsidR="008160FF">
              <w:rPr>
                <w:color w:val="000000"/>
              </w:rPr>
              <w:t>5</w:t>
            </w:r>
          </w:p>
        </w:tc>
        <w:tc>
          <w:tcPr>
            <w:tcW w:w="5463" w:type="dxa"/>
          </w:tcPr>
          <w:p w14:paraId="3B35AA75" w14:textId="6643BB81" w:rsidR="001233F8" w:rsidRDefault="009E73B0">
            <w:pPr>
              <w:spacing w:after="0"/>
              <w:rPr>
                <w:color w:val="000000"/>
              </w:rPr>
            </w:pPr>
            <w:r>
              <w:rPr>
                <w:color w:val="000000"/>
              </w:rPr>
              <w:t>Checksum</w:t>
            </w:r>
          </w:p>
        </w:tc>
        <w:tc>
          <w:tcPr>
            <w:tcW w:w="1180" w:type="dxa"/>
          </w:tcPr>
          <w:p w14:paraId="14D9234C" w14:textId="34A201B8" w:rsidR="001233F8" w:rsidRDefault="009E73B0">
            <w:pPr>
              <w:spacing w:after="0"/>
              <w:jc w:val="center"/>
              <w:rPr>
                <w:color w:val="000000"/>
              </w:rPr>
            </w:pPr>
            <w:r>
              <w:rPr>
                <w:color w:val="000000"/>
              </w:rPr>
              <w:t>uint16</w:t>
            </w:r>
          </w:p>
        </w:tc>
        <w:tc>
          <w:tcPr>
            <w:tcW w:w="1512" w:type="dxa"/>
            <w:vAlign w:val="center"/>
          </w:tcPr>
          <w:p w14:paraId="692BD773" w14:textId="5A55BC0F" w:rsidR="001233F8" w:rsidRDefault="009E73B0">
            <w:pPr>
              <w:spacing w:after="0"/>
              <w:jc w:val="center"/>
              <w:rPr>
                <w:color w:val="000000"/>
              </w:rPr>
            </w:pPr>
            <w:r>
              <w:rPr>
                <w:color w:val="000000"/>
              </w:rPr>
              <w:t>See Section 4.6</w:t>
            </w:r>
          </w:p>
        </w:tc>
      </w:tr>
      <w:tr w:rsidR="009E73B0" w14:paraId="3B1BDBB4" w14:textId="77777777">
        <w:trPr>
          <w:cantSplit/>
        </w:trPr>
        <w:tc>
          <w:tcPr>
            <w:tcW w:w="880" w:type="dxa"/>
          </w:tcPr>
          <w:p w14:paraId="492B4E7B" w14:textId="5B8E2F5D" w:rsidR="009E73B0" w:rsidRDefault="009E73B0" w:rsidP="009E73B0">
            <w:pPr>
              <w:spacing w:after="0"/>
              <w:ind w:right="72"/>
              <w:jc w:val="center"/>
              <w:rPr>
                <w:color w:val="000000"/>
              </w:rPr>
            </w:pPr>
            <w:r>
              <w:rPr>
                <w:color w:val="000000"/>
              </w:rPr>
              <w:t>6</w:t>
            </w:r>
          </w:p>
        </w:tc>
        <w:tc>
          <w:tcPr>
            <w:tcW w:w="5463" w:type="dxa"/>
          </w:tcPr>
          <w:p w14:paraId="1D6E9B61" w14:textId="5C4A9DEE" w:rsidR="009E73B0" w:rsidRDefault="009E73B0" w:rsidP="009E73B0">
            <w:pPr>
              <w:spacing w:after="0"/>
              <w:rPr>
                <w:color w:val="000000"/>
              </w:rPr>
            </w:pPr>
            <w:r>
              <w:rPr>
                <w:color w:val="000000"/>
              </w:rPr>
              <w:t>CmdType</w:t>
            </w:r>
          </w:p>
        </w:tc>
        <w:tc>
          <w:tcPr>
            <w:tcW w:w="1180" w:type="dxa"/>
          </w:tcPr>
          <w:p w14:paraId="374B91C9" w14:textId="61B9F305" w:rsidR="009E73B0" w:rsidRDefault="009E73B0" w:rsidP="009E73B0">
            <w:pPr>
              <w:spacing w:after="0"/>
              <w:jc w:val="center"/>
              <w:rPr>
                <w:color w:val="000000"/>
              </w:rPr>
            </w:pPr>
            <w:r>
              <w:rPr>
                <w:color w:val="000000"/>
              </w:rPr>
              <w:t>uint8</w:t>
            </w:r>
          </w:p>
        </w:tc>
        <w:tc>
          <w:tcPr>
            <w:tcW w:w="1512" w:type="dxa"/>
            <w:vAlign w:val="center"/>
          </w:tcPr>
          <w:p w14:paraId="692492AD" w14:textId="44899AD3" w:rsidR="009E73B0" w:rsidRDefault="009E73B0" w:rsidP="009E73B0">
            <w:pPr>
              <w:spacing w:after="0"/>
              <w:jc w:val="center"/>
              <w:rPr>
                <w:color w:val="000000"/>
              </w:rPr>
            </w:pPr>
            <w:r>
              <w:rPr>
                <w:color w:val="000000"/>
              </w:rPr>
              <w:t>2</w:t>
            </w:r>
          </w:p>
        </w:tc>
      </w:tr>
      <w:tr w:rsidR="009E73B0" w14:paraId="1DB5D331" w14:textId="77777777">
        <w:trPr>
          <w:cantSplit/>
        </w:trPr>
        <w:tc>
          <w:tcPr>
            <w:tcW w:w="880" w:type="dxa"/>
          </w:tcPr>
          <w:p w14:paraId="36C84E99" w14:textId="5F7A44F6" w:rsidR="009E73B0" w:rsidRDefault="009E73B0" w:rsidP="009E73B0">
            <w:pPr>
              <w:spacing w:after="0"/>
              <w:ind w:right="72"/>
              <w:jc w:val="center"/>
              <w:rPr>
                <w:color w:val="000000"/>
              </w:rPr>
            </w:pPr>
            <w:r>
              <w:rPr>
                <w:color w:val="000000"/>
              </w:rPr>
              <w:t>7-8</w:t>
            </w:r>
          </w:p>
        </w:tc>
        <w:tc>
          <w:tcPr>
            <w:tcW w:w="5463" w:type="dxa"/>
          </w:tcPr>
          <w:p w14:paraId="3D7C24FD" w14:textId="3B3888E4" w:rsidR="009E73B0" w:rsidRDefault="00D80A78" w:rsidP="009E73B0">
            <w:pPr>
              <w:spacing w:after="0"/>
              <w:rPr>
                <w:color w:val="000000"/>
              </w:rPr>
            </w:pPr>
            <w:r>
              <w:rPr>
                <w:color w:val="000000"/>
              </w:rPr>
              <w:t>ModuleVersion</w:t>
            </w:r>
          </w:p>
        </w:tc>
        <w:tc>
          <w:tcPr>
            <w:tcW w:w="1180" w:type="dxa"/>
          </w:tcPr>
          <w:p w14:paraId="5EA3DCD8" w14:textId="778EB9F2" w:rsidR="009E73B0" w:rsidRDefault="00D80A78" w:rsidP="009E73B0">
            <w:pPr>
              <w:spacing w:after="0"/>
              <w:jc w:val="center"/>
              <w:rPr>
                <w:color w:val="000000"/>
              </w:rPr>
            </w:pPr>
            <w:r>
              <w:rPr>
                <w:color w:val="000000"/>
              </w:rPr>
              <w:t>uint16</w:t>
            </w:r>
          </w:p>
        </w:tc>
        <w:tc>
          <w:tcPr>
            <w:tcW w:w="1512" w:type="dxa"/>
            <w:vAlign w:val="center"/>
          </w:tcPr>
          <w:p w14:paraId="4F5C29A1" w14:textId="752FBB08" w:rsidR="009E73B0" w:rsidRDefault="00D80A78" w:rsidP="009E73B0">
            <w:pPr>
              <w:spacing w:after="0"/>
              <w:jc w:val="center"/>
              <w:rPr>
                <w:color w:val="000000"/>
              </w:rPr>
            </w:pPr>
            <w:r>
              <w:rPr>
                <w:color w:val="000000"/>
              </w:rPr>
              <w:t>See below</w:t>
            </w:r>
          </w:p>
        </w:tc>
      </w:tr>
      <w:tr w:rsidR="009E73B0" w14:paraId="3D1F0F01" w14:textId="77777777">
        <w:trPr>
          <w:cantSplit/>
        </w:trPr>
        <w:tc>
          <w:tcPr>
            <w:tcW w:w="880" w:type="dxa"/>
          </w:tcPr>
          <w:p w14:paraId="6373C023" w14:textId="75CC2ACE" w:rsidR="009E73B0" w:rsidRDefault="009E73B0" w:rsidP="009E73B0">
            <w:pPr>
              <w:spacing w:after="0"/>
              <w:ind w:right="72"/>
              <w:jc w:val="center"/>
              <w:rPr>
                <w:color w:val="000000"/>
              </w:rPr>
            </w:pPr>
            <w:r>
              <w:rPr>
                <w:color w:val="000000"/>
              </w:rPr>
              <w:t>8+</w:t>
            </w:r>
          </w:p>
        </w:tc>
        <w:tc>
          <w:tcPr>
            <w:tcW w:w="5463" w:type="dxa"/>
          </w:tcPr>
          <w:p w14:paraId="6A9EE78A" w14:textId="0C19865D" w:rsidR="009E73B0" w:rsidRDefault="009E73B0" w:rsidP="009E73B0">
            <w:pPr>
              <w:spacing w:after="0"/>
              <w:rPr>
                <w:color w:val="000000"/>
              </w:rPr>
            </w:pPr>
            <w:r>
              <w:rPr>
                <w:color w:val="000000"/>
              </w:rPr>
              <w:t>Reserved, Not in Use</w:t>
            </w:r>
          </w:p>
        </w:tc>
        <w:tc>
          <w:tcPr>
            <w:tcW w:w="1180" w:type="dxa"/>
          </w:tcPr>
          <w:p w14:paraId="420AB771" w14:textId="77777777" w:rsidR="009E73B0" w:rsidRDefault="009E73B0" w:rsidP="009E73B0">
            <w:pPr>
              <w:spacing w:after="0"/>
              <w:jc w:val="center"/>
              <w:rPr>
                <w:color w:val="000000"/>
              </w:rPr>
            </w:pPr>
            <w:r>
              <w:rPr>
                <w:color w:val="000000"/>
              </w:rPr>
              <w:t>uint8</w:t>
            </w:r>
          </w:p>
          <w:p w14:paraId="302C41B8" w14:textId="77777777" w:rsidR="009E73B0" w:rsidRDefault="009E73B0" w:rsidP="009E73B0">
            <w:pPr>
              <w:spacing w:after="0"/>
              <w:jc w:val="center"/>
              <w:rPr>
                <w:color w:val="000000"/>
              </w:rPr>
            </w:pPr>
            <w:r>
              <w:rPr>
                <w:color w:val="000000"/>
              </w:rPr>
              <w:t>+</w:t>
            </w:r>
          </w:p>
          <w:p w14:paraId="6D257764" w14:textId="2CE1F740" w:rsidR="009E73B0" w:rsidRDefault="009E73B0" w:rsidP="009E73B0">
            <w:pPr>
              <w:spacing w:after="0"/>
              <w:jc w:val="center"/>
              <w:rPr>
                <w:color w:val="000000"/>
              </w:rPr>
            </w:pPr>
            <w:r>
              <w:rPr>
                <w:color w:val="000000"/>
              </w:rPr>
              <w:t>uint32</w:t>
            </w:r>
          </w:p>
        </w:tc>
        <w:tc>
          <w:tcPr>
            <w:tcW w:w="1512" w:type="dxa"/>
            <w:vAlign w:val="center"/>
          </w:tcPr>
          <w:p w14:paraId="5162247F" w14:textId="1F74B63E" w:rsidR="009E73B0" w:rsidRDefault="00D80A78" w:rsidP="009E73B0">
            <w:pPr>
              <w:spacing w:after="0"/>
              <w:jc w:val="center"/>
              <w:rPr>
                <w:color w:val="000000"/>
              </w:rPr>
            </w:pPr>
            <w:r>
              <w:rPr>
                <w:color w:val="000000"/>
              </w:rPr>
              <w:t>See Section 4.7</w:t>
            </w:r>
          </w:p>
        </w:tc>
      </w:tr>
    </w:tbl>
    <w:p w14:paraId="103016DC" w14:textId="77777777" w:rsidR="00D80A78" w:rsidRDefault="00D80A78">
      <w:pPr>
        <w:spacing w:before="120" w:after="60"/>
        <w:ind w:left="1080" w:hanging="360"/>
        <w:jc w:val="both"/>
        <w:rPr>
          <w:color w:val="000000"/>
        </w:rPr>
      </w:pPr>
    </w:p>
    <w:p w14:paraId="653C3B62" w14:textId="1324C05A" w:rsidR="00D80A78" w:rsidRDefault="00D80A78" w:rsidP="00D80A78">
      <w:pPr>
        <w:spacing w:before="120" w:after="60"/>
        <w:jc w:val="both"/>
        <w:rPr>
          <w:color w:val="000000"/>
        </w:rPr>
      </w:pPr>
      <w:r>
        <w:rPr>
          <w:b/>
          <w:bCs/>
          <w:color w:val="000000"/>
        </w:rPr>
        <w:t xml:space="preserve">Module </w:t>
      </w:r>
      <w:r w:rsidR="005B1088">
        <w:rPr>
          <w:b/>
          <w:bCs/>
          <w:color w:val="000000"/>
        </w:rPr>
        <w:t>Version</w:t>
      </w:r>
      <w:r w:rsidR="005B1088">
        <w:rPr>
          <w:color w:val="000000"/>
        </w:rPr>
        <w:t>:</w:t>
      </w:r>
      <w:r>
        <w:rPr>
          <w:color w:val="000000"/>
        </w:rPr>
        <w:t xml:space="preserve"> </w:t>
      </w:r>
    </w:p>
    <w:p w14:paraId="0456CECB" w14:textId="6635312A" w:rsidR="00D80A78" w:rsidRPr="00D80A78" w:rsidRDefault="00D80A78" w:rsidP="00D80A78">
      <w:pPr>
        <w:spacing w:before="120" w:after="60"/>
        <w:jc w:val="both"/>
        <w:rPr>
          <w:color w:val="000000"/>
        </w:rPr>
      </w:pPr>
      <w:r>
        <w:rPr>
          <w:color w:val="000000"/>
        </w:rPr>
        <w:t>This entry will be used to store the major and minor numbers of the module version. This version number is returned in the Module Identify Response by the module when the Identify Command is sent and processed. The major and minor numbers at uint8 byte values, the major is stored in the upper 8 bits, whereas the minor number is stored in the lower 8 bits.</w:t>
      </w:r>
    </w:p>
    <w:p w14:paraId="07EB4393" w14:textId="77777777" w:rsidR="00D80A78" w:rsidRDefault="00D80A78">
      <w:pPr>
        <w:spacing w:before="120" w:after="60"/>
        <w:ind w:left="1080" w:hanging="360"/>
        <w:jc w:val="both"/>
        <w:rPr>
          <w:color w:val="000000"/>
        </w:rPr>
      </w:pPr>
    </w:p>
    <w:p w14:paraId="3AA0A0DC" w14:textId="77777777" w:rsidR="001233F8" w:rsidRDefault="008160FF" w:rsidP="0086059E">
      <w:pPr>
        <w:pStyle w:val="Heading2"/>
      </w:pPr>
      <w:bookmarkStart w:id="31" w:name="_Toc202436062"/>
      <w:r>
        <w:t>Generic Response</w:t>
      </w:r>
      <w:bookmarkEnd w:id="31"/>
    </w:p>
    <w:p w14:paraId="42864061" w14:textId="6D673802" w:rsidR="001233F8" w:rsidRDefault="008160FF" w:rsidP="00D80A78">
      <w:pPr>
        <w:spacing w:before="120"/>
        <w:jc w:val="both"/>
        <w:rPr>
          <w:color w:val="000000"/>
        </w:rPr>
      </w:pPr>
      <w:r>
        <w:rPr>
          <w:color w:val="000000"/>
        </w:rPr>
        <w:t xml:space="preserve">For </w:t>
      </w:r>
      <w:r w:rsidR="00D15FFD">
        <w:rPr>
          <w:color w:val="000000"/>
        </w:rPr>
        <w:t>G, or M</w:t>
      </w:r>
      <w:r>
        <w:rPr>
          <w:color w:val="000000"/>
        </w:rPr>
        <w:t xml:space="preserve"> </w:t>
      </w:r>
      <w:r w:rsidR="0002403D">
        <w:rPr>
          <w:color w:val="000000"/>
        </w:rPr>
        <w:t>Commands sent to the module</w:t>
      </w:r>
      <w:r>
        <w:rPr>
          <w:color w:val="000000"/>
        </w:rPr>
        <w:t xml:space="preserve">, only an acknowledgement that the Dispatch was received is necessary to send back to the sender. </w:t>
      </w:r>
      <w:r w:rsidR="00D15FFD">
        <w:rPr>
          <w:color w:val="000000"/>
        </w:rPr>
        <w:t xml:space="preserve">CmdType and CmdID values in the response are mirrored from the Generic Command sent to the Module. </w:t>
      </w:r>
      <w:r w:rsidR="00D80A78">
        <w:rPr>
          <w:color w:val="000000"/>
        </w:rPr>
        <w:t xml:space="preserve">If there </w:t>
      </w:r>
      <w:r w:rsidR="00D15FFD">
        <w:rPr>
          <w:color w:val="000000"/>
        </w:rPr>
        <w:t>are</w:t>
      </w:r>
      <w:r w:rsidR="00D80A78">
        <w:rPr>
          <w:color w:val="000000"/>
        </w:rPr>
        <w:t xml:space="preserve"> any error codes corresponding to </w:t>
      </w:r>
      <w:r w:rsidR="00D15FFD">
        <w:rPr>
          <w:color w:val="000000"/>
        </w:rPr>
        <w:t xml:space="preserve">processing </w:t>
      </w:r>
      <w:r w:rsidR="00D80A78">
        <w:rPr>
          <w:color w:val="000000"/>
        </w:rPr>
        <w:t>problems on the module side, this is where it would be placed to alert the Commander. Should the</w:t>
      </w:r>
      <w:r w:rsidR="00432CB3">
        <w:rPr>
          <w:color w:val="000000"/>
        </w:rPr>
        <w:t xml:space="preserve"> Host (Commander) notice warnings, a Diagnostic command should be sent to </w:t>
      </w:r>
      <w:r w:rsidR="00D15FFD">
        <w:rPr>
          <w:color w:val="000000"/>
        </w:rPr>
        <w:t>inquire about</w:t>
      </w:r>
      <w:r w:rsidR="00432CB3">
        <w:rPr>
          <w:color w:val="000000"/>
        </w:rPr>
        <w:t xml:space="preserve"> the specific errors.</w:t>
      </w:r>
    </w:p>
    <w:p w14:paraId="4B3F1C6C" w14:textId="77777777" w:rsidR="00432CB3" w:rsidRDefault="00432CB3" w:rsidP="00D80A78">
      <w:pPr>
        <w:spacing w:before="120"/>
        <w:jc w:val="both"/>
        <w:rPr>
          <w:color w:val="000000"/>
        </w:rPr>
      </w:pPr>
    </w:p>
    <w:p w14:paraId="3360A088" w14:textId="43C847BB"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Message Usage:  </w:t>
      </w:r>
      <w:r w:rsidR="00D15FFD">
        <w:rPr>
          <w:color w:val="000000"/>
          <w:szCs w:val="22"/>
        </w:rPr>
        <w:t>Respond to Generic Command</w:t>
      </w:r>
    </w:p>
    <w:p w14:paraId="1CFB4C5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 Sent to Module</w:t>
      </w:r>
    </w:p>
    <w:p w14:paraId="6FAC4B4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3FD16419" w14:textId="301E34BD"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NumBytes</w:t>
      </w:r>
      <w:r>
        <w:rPr>
          <w:color w:val="000000"/>
          <w:szCs w:val="22"/>
        </w:rPr>
        <w:t xml:space="preserve">:  </w:t>
      </w:r>
      <w:r w:rsidR="00D15FFD">
        <w:rPr>
          <w:color w:val="000000"/>
          <w:szCs w:val="22"/>
        </w:rPr>
        <w:t>10</w:t>
      </w:r>
    </w:p>
    <w:p w14:paraId="5EF9E3A1" w14:textId="65D9FC71"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NumBytes</w:t>
      </w:r>
      <w:r>
        <w:rPr>
          <w:color w:val="000000"/>
          <w:szCs w:val="22"/>
        </w:rPr>
        <w:t xml:space="preserve">:  </w:t>
      </w:r>
      <w:r w:rsidR="00D15FFD">
        <w:rPr>
          <w:color w:val="000000"/>
          <w:szCs w:val="22"/>
        </w:rPr>
        <w:t>10</w:t>
      </w:r>
    </w:p>
    <w:p w14:paraId="339E7B72"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38"/>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B49D825" w14:textId="77777777">
        <w:trPr>
          <w:cantSplit/>
          <w:tblHeader/>
        </w:trPr>
        <w:tc>
          <w:tcPr>
            <w:tcW w:w="880" w:type="dxa"/>
            <w:shd w:val="clear" w:color="auto" w:fill="EEECE1"/>
          </w:tcPr>
          <w:p w14:paraId="61F283BA" w14:textId="77777777" w:rsidR="001233F8" w:rsidRDefault="008160FF">
            <w:pPr>
              <w:spacing w:after="0"/>
              <w:jc w:val="center"/>
              <w:rPr>
                <w:b/>
                <w:color w:val="000000"/>
              </w:rPr>
            </w:pPr>
            <w:r>
              <w:rPr>
                <w:b/>
                <w:color w:val="000000"/>
              </w:rPr>
              <w:t>Byte #</w:t>
            </w:r>
          </w:p>
        </w:tc>
        <w:tc>
          <w:tcPr>
            <w:tcW w:w="5463" w:type="dxa"/>
            <w:shd w:val="clear" w:color="auto" w:fill="EEECE1"/>
          </w:tcPr>
          <w:p w14:paraId="2FB46311" w14:textId="77777777" w:rsidR="001233F8" w:rsidRDefault="008160FF">
            <w:pPr>
              <w:spacing w:after="0"/>
              <w:jc w:val="center"/>
              <w:rPr>
                <w:b/>
                <w:color w:val="000000"/>
              </w:rPr>
            </w:pPr>
            <w:r>
              <w:rPr>
                <w:b/>
                <w:color w:val="000000"/>
              </w:rPr>
              <w:t>Field Name</w:t>
            </w:r>
          </w:p>
        </w:tc>
        <w:tc>
          <w:tcPr>
            <w:tcW w:w="1180" w:type="dxa"/>
            <w:shd w:val="clear" w:color="auto" w:fill="EEECE1"/>
          </w:tcPr>
          <w:p w14:paraId="36495D9D"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7993317" w14:textId="77777777" w:rsidR="001233F8" w:rsidRDefault="008160FF">
            <w:pPr>
              <w:spacing w:after="0"/>
              <w:jc w:val="center"/>
              <w:rPr>
                <w:b/>
                <w:color w:val="000000"/>
              </w:rPr>
            </w:pPr>
            <w:r>
              <w:rPr>
                <w:b/>
                <w:color w:val="000000"/>
              </w:rPr>
              <w:t>Value</w:t>
            </w:r>
          </w:p>
        </w:tc>
      </w:tr>
      <w:tr w:rsidR="0002403D" w14:paraId="70267231" w14:textId="77777777">
        <w:trPr>
          <w:cantSplit/>
        </w:trPr>
        <w:tc>
          <w:tcPr>
            <w:tcW w:w="880" w:type="dxa"/>
          </w:tcPr>
          <w:p w14:paraId="2AF5AE4D" w14:textId="5091DD78" w:rsidR="0002403D" w:rsidRDefault="0002403D" w:rsidP="0002403D">
            <w:pPr>
              <w:spacing w:after="0"/>
              <w:ind w:right="72"/>
              <w:jc w:val="center"/>
              <w:rPr>
                <w:color w:val="000000"/>
              </w:rPr>
            </w:pPr>
            <w:r>
              <w:rPr>
                <w:color w:val="000000"/>
              </w:rPr>
              <w:t>0</w:t>
            </w:r>
          </w:p>
        </w:tc>
        <w:tc>
          <w:tcPr>
            <w:tcW w:w="5463" w:type="dxa"/>
          </w:tcPr>
          <w:p w14:paraId="2E2C95EB" w14:textId="62448FF7" w:rsidR="0002403D" w:rsidRDefault="0002403D" w:rsidP="0002403D">
            <w:pPr>
              <w:spacing w:after="0"/>
              <w:rPr>
                <w:color w:val="000000"/>
              </w:rPr>
            </w:pPr>
            <w:r>
              <w:rPr>
                <w:color w:val="000000"/>
              </w:rPr>
              <w:t>Sync</w:t>
            </w:r>
          </w:p>
        </w:tc>
        <w:tc>
          <w:tcPr>
            <w:tcW w:w="1180" w:type="dxa"/>
          </w:tcPr>
          <w:p w14:paraId="7F8018F5" w14:textId="59E55DAA" w:rsidR="0002403D" w:rsidRDefault="0002403D" w:rsidP="0002403D">
            <w:pPr>
              <w:spacing w:after="0"/>
              <w:jc w:val="center"/>
              <w:rPr>
                <w:color w:val="000000"/>
              </w:rPr>
            </w:pPr>
            <w:r>
              <w:rPr>
                <w:color w:val="000000"/>
              </w:rPr>
              <w:t>uint8</w:t>
            </w:r>
          </w:p>
        </w:tc>
        <w:tc>
          <w:tcPr>
            <w:tcW w:w="1512" w:type="dxa"/>
            <w:vAlign w:val="center"/>
          </w:tcPr>
          <w:p w14:paraId="704A5EDF" w14:textId="7ABB763A" w:rsidR="0002403D" w:rsidRDefault="0002403D" w:rsidP="0002403D">
            <w:pPr>
              <w:spacing w:after="0"/>
              <w:jc w:val="center"/>
              <w:rPr>
                <w:color w:val="000000"/>
              </w:rPr>
            </w:pPr>
            <w:r>
              <w:rPr>
                <w:color w:val="000000"/>
              </w:rPr>
              <w:t xml:space="preserve"> See Section 4.1</w:t>
            </w:r>
          </w:p>
        </w:tc>
      </w:tr>
      <w:tr w:rsidR="0002403D" w14:paraId="22A3BD3B" w14:textId="77777777">
        <w:trPr>
          <w:cantSplit/>
        </w:trPr>
        <w:tc>
          <w:tcPr>
            <w:tcW w:w="880" w:type="dxa"/>
          </w:tcPr>
          <w:p w14:paraId="0DF7B246" w14:textId="773BC5CB" w:rsidR="0002403D" w:rsidRDefault="0002403D" w:rsidP="0002403D">
            <w:pPr>
              <w:spacing w:after="0"/>
              <w:ind w:right="72"/>
              <w:jc w:val="center"/>
              <w:rPr>
                <w:color w:val="000000"/>
              </w:rPr>
            </w:pPr>
            <w:r>
              <w:rPr>
                <w:color w:val="000000"/>
              </w:rPr>
              <w:t>1-2</w:t>
            </w:r>
          </w:p>
        </w:tc>
        <w:tc>
          <w:tcPr>
            <w:tcW w:w="5463" w:type="dxa"/>
          </w:tcPr>
          <w:p w14:paraId="727ECD44" w14:textId="263D5C55" w:rsidR="0002403D" w:rsidRDefault="0002403D" w:rsidP="0002403D">
            <w:pPr>
              <w:spacing w:after="0"/>
              <w:rPr>
                <w:color w:val="000000"/>
              </w:rPr>
            </w:pPr>
            <w:r>
              <w:rPr>
                <w:color w:val="000000"/>
              </w:rPr>
              <w:t>NumBytes</w:t>
            </w:r>
          </w:p>
        </w:tc>
        <w:tc>
          <w:tcPr>
            <w:tcW w:w="1180" w:type="dxa"/>
          </w:tcPr>
          <w:p w14:paraId="05959F7F" w14:textId="34615A95" w:rsidR="0002403D" w:rsidRDefault="0002403D" w:rsidP="0002403D">
            <w:pPr>
              <w:spacing w:after="0"/>
              <w:jc w:val="center"/>
              <w:rPr>
                <w:color w:val="000000"/>
              </w:rPr>
            </w:pPr>
            <w:r>
              <w:rPr>
                <w:color w:val="000000"/>
              </w:rPr>
              <w:t>uint16</w:t>
            </w:r>
          </w:p>
        </w:tc>
        <w:tc>
          <w:tcPr>
            <w:tcW w:w="1512" w:type="dxa"/>
            <w:vAlign w:val="center"/>
          </w:tcPr>
          <w:p w14:paraId="58146CEE" w14:textId="51810D31" w:rsidR="0002403D" w:rsidRDefault="0002403D" w:rsidP="0002403D">
            <w:pPr>
              <w:spacing w:after="0"/>
              <w:jc w:val="center"/>
              <w:rPr>
                <w:color w:val="000000"/>
              </w:rPr>
            </w:pPr>
            <w:r>
              <w:rPr>
                <w:color w:val="000000"/>
              </w:rPr>
              <w:t>63</w:t>
            </w:r>
          </w:p>
        </w:tc>
      </w:tr>
      <w:tr w:rsidR="0002403D" w14:paraId="5922D120" w14:textId="77777777">
        <w:trPr>
          <w:cantSplit/>
        </w:trPr>
        <w:tc>
          <w:tcPr>
            <w:tcW w:w="880" w:type="dxa"/>
          </w:tcPr>
          <w:p w14:paraId="7E9F40F2" w14:textId="6BDAE2A6" w:rsidR="0002403D" w:rsidRDefault="0002403D" w:rsidP="0002403D">
            <w:pPr>
              <w:spacing w:after="0"/>
              <w:ind w:right="72"/>
              <w:jc w:val="center"/>
              <w:rPr>
                <w:color w:val="000000"/>
              </w:rPr>
            </w:pPr>
            <w:r>
              <w:rPr>
                <w:color w:val="000000"/>
              </w:rPr>
              <w:t>3</w:t>
            </w:r>
          </w:p>
        </w:tc>
        <w:tc>
          <w:tcPr>
            <w:tcW w:w="5463" w:type="dxa"/>
          </w:tcPr>
          <w:p w14:paraId="3E8B6CD0" w14:textId="7A799A2F" w:rsidR="0002403D" w:rsidRDefault="0002403D" w:rsidP="0002403D">
            <w:pPr>
              <w:spacing w:after="0"/>
              <w:rPr>
                <w:color w:val="000000"/>
              </w:rPr>
            </w:pPr>
            <w:r>
              <w:rPr>
                <w:color w:val="000000"/>
              </w:rPr>
              <w:t>TransactionID</w:t>
            </w:r>
          </w:p>
        </w:tc>
        <w:tc>
          <w:tcPr>
            <w:tcW w:w="1180" w:type="dxa"/>
          </w:tcPr>
          <w:p w14:paraId="05DA4CCB" w14:textId="3F309581" w:rsidR="0002403D" w:rsidRDefault="0002403D" w:rsidP="0002403D">
            <w:pPr>
              <w:spacing w:after="0"/>
              <w:jc w:val="center"/>
              <w:rPr>
                <w:color w:val="000000"/>
              </w:rPr>
            </w:pPr>
            <w:r>
              <w:rPr>
                <w:color w:val="000000"/>
              </w:rPr>
              <w:t>uint8</w:t>
            </w:r>
          </w:p>
        </w:tc>
        <w:tc>
          <w:tcPr>
            <w:tcW w:w="1512" w:type="dxa"/>
            <w:vAlign w:val="center"/>
          </w:tcPr>
          <w:p w14:paraId="22C0CA6F" w14:textId="64EC05E0" w:rsidR="0002403D" w:rsidRDefault="0002403D" w:rsidP="0002403D">
            <w:pPr>
              <w:spacing w:after="0"/>
              <w:jc w:val="center"/>
              <w:rPr>
                <w:color w:val="000000"/>
              </w:rPr>
            </w:pPr>
            <w:r>
              <w:rPr>
                <w:color w:val="000000"/>
              </w:rPr>
              <w:t>0</w:t>
            </w:r>
          </w:p>
        </w:tc>
      </w:tr>
      <w:tr w:rsidR="0002403D" w14:paraId="72D5002A" w14:textId="77777777">
        <w:trPr>
          <w:cantSplit/>
          <w:trHeight w:val="255"/>
        </w:trPr>
        <w:tc>
          <w:tcPr>
            <w:tcW w:w="880" w:type="dxa"/>
          </w:tcPr>
          <w:p w14:paraId="27BD996F" w14:textId="1C020009" w:rsidR="0002403D" w:rsidRDefault="0002403D" w:rsidP="0002403D">
            <w:pPr>
              <w:spacing w:after="0"/>
              <w:ind w:right="72"/>
              <w:jc w:val="center"/>
              <w:rPr>
                <w:color w:val="000000"/>
              </w:rPr>
            </w:pPr>
            <w:r>
              <w:rPr>
                <w:color w:val="000000"/>
              </w:rPr>
              <w:t>4-5</w:t>
            </w:r>
          </w:p>
        </w:tc>
        <w:tc>
          <w:tcPr>
            <w:tcW w:w="5463" w:type="dxa"/>
          </w:tcPr>
          <w:p w14:paraId="2FB404E0" w14:textId="7F4CCE25" w:rsidR="0002403D" w:rsidRDefault="0002403D" w:rsidP="0002403D">
            <w:pPr>
              <w:spacing w:after="0"/>
              <w:rPr>
                <w:color w:val="000000"/>
              </w:rPr>
            </w:pPr>
            <w:r>
              <w:rPr>
                <w:color w:val="000000"/>
              </w:rPr>
              <w:t>Checksum</w:t>
            </w:r>
          </w:p>
        </w:tc>
        <w:tc>
          <w:tcPr>
            <w:tcW w:w="1180" w:type="dxa"/>
          </w:tcPr>
          <w:p w14:paraId="282BDF24" w14:textId="0CB693CC" w:rsidR="0002403D" w:rsidRDefault="0002403D" w:rsidP="0002403D">
            <w:pPr>
              <w:spacing w:after="0"/>
              <w:jc w:val="center"/>
              <w:rPr>
                <w:color w:val="000000"/>
              </w:rPr>
            </w:pPr>
            <w:r>
              <w:rPr>
                <w:color w:val="000000"/>
              </w:rPr>
              <w:t>uint16</w:t>
            </w:r>
          </w:p>
        </w:tc>
        <w:tc>
          <w:tcPr>
            <w:tcW w:w="1512" w:type="dxa"/>
            <w:vAlign w:val="center"/>
          </w:tcPr>
          <w:p w14:paraId="361C32C8" w14:textId="57367C78" w:rsidR="0002403D" w:rsidRDefault="0002403D" w:rsidP="0002403D">
            <w:pPr>
              <w:spacing w:after="0"/>
              <w:jc w:val="center"/>
              <w:rPr>
                <w:color w:val="000000"/>
              </w:rPr>
            </w:pPr>
            <w:r>
              <w:rPr>
                <w:color w:val="000000"/>
              </w:rPr>
              <w:t>See Section 4.6</w:t>
            </w:r>
          </w:p>
        </w:tc>
      </w:tr>
      <w:tr w:rsidR="0002403D" w14:paraId="406E8317" w14:textId="77777777">
        <w:trPr>
          <w:cantSplit/>
        </w:trPr>
        <w:tc>
          <w:tcPr>
            <w:tcW w:w="880" w:type="dxa"/>
          </w:tcPr>
          <w:p w14:paraId="70743F78" w14:textId="3F6A9AB2" w:rsidR="0002403D" w:rsidRDefault="0002403D" w:rsidP="0002403D">
            <w:pPr>
              <w:spacing w:after="0"/>
              <w:ind w:right="72"/>
              <w:jc w:val="center"/>
              <w:rPr>
                <w:color w:val="000000"/>
              </w:rPr>
            </w:pPr>
            <w:r>
              <w:rPr>
                <w:color w:val="000000"/>
              </w:rPr>
              <w:t>6</w:t>
            </w:r>
          </w:p>
        </w:tc>
        <w:tc>
          <w:tcPr>
            <w:tcW w:w="5463" w:type="dxa"/>
          </w:tcPr>
          <w:p w14:paraId="36B3D44F" w14:textId="0D2833E2" w:rsidR="0002403D" w:rsidRDefault="0002403D" w:rsidP="0002403D">
            <w:pPr>
              <w:spacing w:after="0"/>
              <w:rPr>
                <w:color w:val="000000"/>
              </w:rPr>
            </w:pPr>
            <w:r>
              <w:rPr>
                <w:color w:val="000000"/>
              </w:rPr>
              <w:t>CmdType</w:t>
            </w:r>
            <w:r w:rsidR="00D15FFD">
              <w:rPr>
                <w:color w:val="000000"/>
              </w:rPr>
              <w:t xml:space="preserve"> </w:t>
            </w:r>
          </w:p>
        </w:tc>
        <w:tc>
          <w:tcPr>
            <w:tcW w:w="1180" w:type="dxa"/>
          </w:tcPr>
          <w:p w14:paraId="2BE49BF7" w14:textId="5D3672A7" w:rsidR="0002403D" w:rsidRDefault="0002403D" w:rsidP="0002403D">
            <w:pPr>
              <w:spacing w:after="0"/>
              <w:jc w:val="center"/>
              <w:rPr>
                <w:color w:val="000000"/>
              </w:rPr>
            </w:pPr>
            <w:r>
              <w:rPr>
                <w:color w:val="000000"/>
              </w:rPr>
              <w:t>uint8</w:t>
            </w:r>
          </w:p>
        </w:tc>
        <w:tc>
          <w:tcPr>
            <w:tcW w:w="1512" w:type="dxa"/>
            <w:vAlign w:val="center"/>
          </w:tcPr>
          <w:p w14:paraId="7C400E38" w14:textId="183E1A4D" w:rsidR="0002403D" w:rsidRDefault="00D15FFD" w:rsidP="0002403D">
            <w:pPr>
              <w:spacing w:after="0"/>
              <w:jc w:val="center"/>
              <w:rPr>
                <w:color w:val="000000"/>
              </w:rPr>
            </w:pPr>
            <w:r>
              <w:rPr>
                <w:color w:val="000000"/>
              </w:rPr>
              <w:t>3</w:t>
            </w:r>
          </w:p>
        </w:tc>
      </w:tr>
      <w:tr w:rsidR="0002403D" w14:paraId="40F4DB51" w14:textId="77777777">
        <w:trPr>
          <w:cantSplit/>
        </w:trPr>
        <w:tc>
          <w:tcPr>
            <w:tcW w:w="880" w:type="dxa"/>
          </w:tcPr>
          <w:p w14:paraId="6AA7CFDC" w14:textId="14F9AB21" w:rsidR="0002403D" w:rsidRDefault="0002403D" w:rsidP="0002403D">
            <w:pPr>
              <w:spacing w:after="0"/>
              <w:ind w:right="72"/>
              <w:jc w:val="center"/>
              <w:rPr>
                <w:color w:val="000000"/>
              </w:rPr>
            </w:pPr>
            <w:r>
              <w:rPr>
                <w:color w:val="000000"/>
              </w:rPr>
              <w:t>7-8</w:t>
            </w:r>
          </w:p>
        </w:tc>
        <w:tc>
          <w:tcPr>
            <w:tcW w:w="5463" w:type="dxa"/>
          </w:tcPr>
          <w:p w14:paraId="42DE2834" w14:textId="115BCB24" w:rsidR="0002403D" w:rsidRDefault="00D15FFD" w:rsidP="0002403D">
            <w:pPr>
              <w:spacing w:after="0"/>
              <w:rPr>
                <w:color w:val="000000"/>
              </w:rPr>
            </w:pPr>
            <w:r>
              <w:rPr>
                <w:color w:val="000000"/>
              </w:rPr>
              <w:t>CmdID</w:t>
            </w:r>
          </w:p>
        </w:tc>
        <w:tc>
          <w:tcPr>
            <w:tcW w:w="1180" w:type="dxa"/>
          </w:tcPr>
          <w:p w14:paraId="5FB92157" w14:textId="31BC9BD8" w:rsidR="0002403D" w:rsidRDefault="0002403D" w:rsidP="0002403D">
            <w:pPr>
              <w:spacing w:after="0"/>
              <w:jc w:val="center"/>
              <w:rPr>
                <w:color w:val="000000"/>
              </w:rPr>
            </w:pPr>
            <w:r>
              <w:rPr>
                <w:color w:val="000000"/>
              </w:rPr>
              <w:t>uint16</w:t>
            </w:r>
          </w:p>
        </w:tc>
        <w:tc>
          <w:tcPr>
            <w:tcW w:w="1512" w:type="dxa"/>
            <w:vAlign w:val="center"/>
          </w:tcPr>
          <w:p w14:paraId="5C40E743" w14:textId="78260666" w:rsidR="0002403D" w:rsidRDefault="0061042A" w:rsidP="0002403D">
            <w:pPr>
              <w:spacing w:after="0"/>
              <w:jc w:val="center"/>
              <w:rPr>
                <w:color w:val="000000"/>
              </w:rPr>
            </w:pPr>
            <w:r>
              <w:rPr>
                <w:color w:val="000000"/>
              </w:rPr>
              <w:t>0</w:t>
            </w:r>
          </w:p>
        </w:tc>
      </w:tr>
      <w:tr w:rsidR="0002403D" w14:paraId="181FE170" w14:textId="77777777">
        <w:trPr>
          <w:cantSplit/>
        </w:trPr>
        <w:tc>
          <w:tcPr>
            <w:tcW w:w="880" w:type="dxa"/>
          </w:tcPr>
          <w:p w14:paraId="0C8E946F" w14:textId="47CE2DAD" w:rsidR="0002403D" w:rsidRDefault="00D15FFD" w:rsidP="0002403D">
            <w:pPr>
              <w:spacing w:after="0"/>
              <w:ind w:right="72"/>
              <w:jc w:val="center"/>
              <w:rPr>
                <w:color w:val="000000"/>
              </w:rPr>
            </w:pPr>
            <w:r>
              <w:rPr>
                <w:color w:val="000000"/>
              </w:rPr>
              <w:lastRenderedPageBreak/>
              <w:t>9</w:t>
            </w:r>
          </w:p>
        </w:tc>
        <w:tc>
          <w:tcPr>
            <w:tcW w:w="5463" w:type="dxa"/>
          </w:tcPr>
          <w:p w14:paraId="54E13047" w14:textId="3C0146C9" w:rsidR="0002403D" w:rsidRDefault="00D15FFD" w:rsidP="00D15FFD">
            <w:pPr>
              <w:spacing w:after="0"/>
              <w:rPr>
                <w:color w:val="000000"/>
              </w:rPr>
            </w:pPr>
            <w:r>
              <w:rPr>
                <w:color w:val="000000"/>
              </w:rPr>
              <w:t>Status</w:t>
            </w:r>
          </w:p>
        </w:tc>
        <w:tc>
          <w:tcPr>
            <w:tcW w:w="1180" w:type="dxa"/>
          </w:tcPr>
          <w:p w14:paraId="5E05F858" w14:textId="77FDE951" w:rsidR="0002403D" w:rsidRDefault="0002403D" w:rsidP="00D15FFD">
            <w:pPr>
              <w:spacing w:after="0"/>
              <w:jc w:val="center"/>
              <w:rPr>
                <w:color w:val="000000"/>
              </w:rPr>
            </w:pPr>
            <w:r>
              <w:rPr>
                <w:color w:val="000000"/>
              </w:rPr>
              <w:t>uint8</w:t>
            </w:r>
          </w:p>
        </w:tc>
        <w:tc>
          <w:tcPr>
            <w:tcW w:w="1512" w:type="dxa"/>
            <w:vAlign w:val="center"/>
          </w:tcPr>
          <w:p w14:paraId="26153F08" w14:textId="33B89E08" w:rsidR="0002403D" w:rsidRDefault="0002403D" w:rsidP="0002403D">
            <w:pPr>
              <w:spacing w:after="0"/>
              <w:jc w:val="center"/>
              <w:rPr>
                <w:color w:val="000000"/>
              </w:rPr>
            </w:pPr>
            <w:r>
              <w:rPr>
                <w:color w:val="000000"/>
              </w:rPr>
              <w:t>See</w:t>
            </w:r>
            <w:r w:rsidR="00D15FFD">
              <w:rPr>
                <w:color w:val="000000"/>
              </w:rPr>
              <w:t xml:space="preserve"> below</w:t>
            </w:r>
          </w:p>
        </w:tc>
      </w:tr>
    </w:tbl>
    <w:p w14:paraId="4062D8E1" w14:textId="77777777" w:rsidR="005B1088" w:rsidRDefault="008160FF" w:rsidP="005B1088">
      <w:pPr>
        <w:spacing w:before="240" w:after="60"/>
        <w:rPr>
          <w:color w:val="000000"/>
        </w:rPr>
      </w:pPr>
      <w:r>
        <w:rPr>
          <w:b/>
          <w:color w:val="000000"/>
        </w:rPr>
        <w:t>Status</w:t>
      </w:r>
      <w:r>
        <w:rPr>
          <w:color w:val="000000"/>
        </w:rPr>
        <w:t xml:space="preserve">:  </w:t>
      </w:r>
    </w:p>
    <w:p w14:paraId="1A183CC3" w14:textId="03F3F0A0" w:rsidR="001233F8" w:rsidRDefault="008160FF" w:rsidP="005B1088">
      <w:pPr>
        <w:spacing w:before="240" w:after="60"/>
        <w:rPr>
          <w:color w:val="000000"/>
        </w:rPr>
      </w:pPr>
      <w:r>
        <w:rPr>
          <w:color w:val="000000"/>
        </w:rPr>
        <w:t>Indicates status of the Dispatch/Response. The valid values are:</w:t>
      </w:r>
    </w:p>
    <w:p w14:paraId="15A12DAE" w14:textId="77777777" w:rsidR="005B1088" w:rsidRDefault="005B1088" w:rsidP="005B1088">
      <w:pPr>
        <w:spacing w:after="0"/>
        <w:rPr>
          <w:color w:val="000000"/>
        </w:rPr>
      </w:pPr>
    </w:p>
    <w:p w14:paraId="5A974B9A" w14:textId="2B2716C4" w:rsidR="001233F8" w:rsidRDefault="008160FF" w:rsidP="005B1088">
      <w:pPr>
        <w:spacing w:after="0"/>
        <w:rPr>
          <w:color w:val="000000"/>
        </w:rPr>
      </w:pPr>
      <w:r>
        <w:rPr>
          <w:color w:val="000000"/>
        </w:rPr>
        <w:t>0 = Dispatch received and processed</w:t>
      </w:r>
    </w:p>
    <w:p w14:paraId="79E0A01C" w14:textId="0A5F5F66" w:rsidR="00D71282" w:rsidRDefault="00F54CB7" w:rsidP="005B1088">
      <w:pPr>
        <w:spacing w:after="0"/>
        <w:rPr>
          <w:color w:val="000000"/>
        </w:rPr>
      </w:pPr>
      <w:r>
        <w:rPr>
          <w:color w:val="000000"/>
        </w:rPr>
        <w:t>1 = Dispatch received but not processed</w:t>
      </w:r>
    </w:p>
    <w:p w14:paraId="2F1B3491" w14:textId="77777777" w:rsidR="00D71282" w:rsidRDefault="00D71282">
      <w:pPr>
        <w:spacing w:after="0"/>
        <w:ind w:left="1440" w:hanging="360"/>
        <w:rPr>
          <w:color w:val="000000"/>
        </w:rPr>
      </w:pPr>
    </w:p>
    <w:p w14:paraId="38DF6D75" w14:textId="77777777" w:rsidR="005B1088" w:rsidRDefault="005B1088">
      <w:pPr>
        <w:spacing w:after="0"/>
        <w:ind w:left="1440" w:hanging="360"/>
        <w:rPr>
          <w:color w:val="000000"/>
        </w:rPr>
      </w:pPr>
    </w:p>
    <w:p w14:paraId="6236D770" w14:textId="1472F95A" w:rsidR="005B1088" w:rsidRDefault="005B1088" w:rsidP="005B1088">
      <w:pPr>
        <w:spacing w:after="0"/>
        <w:rPr>
          <w:color w:val="000000"/>
        </w:rPr>
      </w:pPr>
    </w:p>
    <w:p w14:paraId="0D41A120" w14:textId="1ACB7485" w:rsidR="005B1088" w:rsidRDefault="005B1088" w:rsidP="005B1088">
      <w:pPr>
        <w:spacing w:after="0"/>
        <w:rPr>
          <w:color w:val="000000"/>
        </w:rPr>
      </w:pPr>
      <w:r>
        <w:rPr>
          <w:color w:val="000000"/>
        </w:rPr>
        <w:br/>
        <w:t>TO DO:</w:t>
      </w:r>
    </w:p>
    <w:p w14:paraId="158341B4" w14:textId="77777777" w:rsidR="001233F8" w:rsidRDefault="008160FF" w:rsidP="0086059E">
      <w:pPr>
        <w:pStyle w:val="Heading2"/>
      </w:pPr>
      <w:bookmarkStart w:id="32" w:name="_Toc202436063"/>
      <w:r>
        <w:t>Power Down Dispatch</w:t>
      </w:r>
      <w:bookmarkEnd w:id="32"/>
    </w:p>
    <w:p w14:paraId="677C4478" w14:textId="77777777" w:rsidR="001233F8" w:rsidRDefault="008160FF">
      <w:pPr>
        <w:spacing w:before="120"/>
        <w:jc w:val="both"/>
        <w:rPr>
          <w:color w:val="000000"/>
        </w:rPr>
      </w:pPr>
      <w:r>
        <w:rPr>
          <w:color w:val="000000"/>
        </w:rPr>
        <w:t xml:space="preserve">The Host sends the Power Down Dispatch to the Module to have it perform an orderly shutdown of the Module. Should the Module not be shutdown in an orderly manner (e.g., the reset line is toggled or power is removed prior to the Host receiving the Power Down Response), then the Module will still operate properly on the next startup. </w:t>
      </w:r>
    </w:p>
    <w:p w14:paraId="255BA4A2" w14:textId="77777777" w:rsidR="001233F8" w:rsidRDefault="008160FF">
      <w:pPr>
        <w:spacing w:before="120"/>
        <w:jc w:val="both"/>
        <w:rPr>
          <w:color w:val="000000"/>
        </w:rPr>
      </w:pPr>
      <w:r>
        <w:rPr>
          <w:color w:val="000000"/>
        </w:rPr>
        <w:t>If the Module receives an additional Power Down Dispatch, it will send the Power Down Response to the sender but will otherwise ignore the message. The Module shall ignore any other Dispatch it receives once it has processed the Power Down Dispatch.</w:t>
      </w:r>
    </w:p>
    <w:p w14:paraId="47C7AA0D" w14:textId="77777777" w:rsidR="001233F8" w:rsidRDefault="008160FF">
      <w:pPr>
        <w:spacing w:before="120"/>
        <w:jc w:val="both"/>
        <w:rPr>
          <w:color w:val="000000"/>
        </w:rPr>
      </w:pPr>
      <w:r>
        <w:rPr>
          <w:color w:val="000000"/>
        </w:rPr>
        <w:t xml:space="preserve">When a Factory Default power down is commanded, the Module will cause the appropriate NVM data to be reset to its default values prior to the completion of the Module’s next initialization. The </w:t>
      </w:r>
      <w:r>
        <w:rPr>
          <w:b/>
          <w:color w:val="000000"/>
        </w:rPr>
        <w:t>ProductionData,</w:t>
      </w:r>
      <w:r>
        <w:rPr>
          <w:color w:val="000000"/>
        </w:rPr>
        <w:t xml:space="preserve"> </w:t>
      </w:r>
      <w:r>
        <w:rPr>
          <w:b/>
          <w:color w:val="000000"/>
        </w:rPr>
        <w:t>ServiceData,</w:t>
      </w:r>
      <w:r>
        <w:rPr>
          <w:color w:val="000000"/>
        </w:rPr>
        <w:t xml:space="preserve"> Tuner Calibration Data, and Maintenance Status are not reset by a Factory Default.</w:t>
      </w:r>
    </w:p>
    <w:p w14:paraId="51D38E56" w14:textId="77777777" w:rsidR="001233F8" w:rsidRDefault="008160FF">
      <w:pPr>
        <w:spacing w:before="120"/>
        <w:jc w:val="both"/>
        <w:rPr>
          <w:color w:val="000000"/>
        </w:rPr>
      </w:pPr>
      <w:r>
        <w:rPr>
          <w:color w:val="000000"/>
        </w:rPr>
        <w:t>As part of the shutdown process the Module shall mute the audio output if it is not already muted. A fading profile will be applied by the Module when necessary to effect the mute. That is, the Module will apply intermediate gains over a brief period of time when adjusting the gain from one value to another.</w:t>
      </w:r>
    </w:p>
    <w:p w14:paraId="3C085C5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27CC8E4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6D7A93C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Power Down Response</w:t>
      </w:r>
    </w:p>
    <w:p w14:paraId="12851C2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1100 msec</w:t>
      </w:r>
    </w:p>
    <w:p w14:paraId="1795E79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6CE2B3D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501A487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1B5A3BAC"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37"/>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86EA69B" w14:textId="77777777">
        <w:trPr>
          <w:cantSplit/>
          <w:tblHeader/>
        </w:trPr>
        <w:tc>
          <w:tcPr>
            <w:tcW w:w="880" w:type="dxa"/>
            <w:shd w:val="clear" w:color="auto" w:fill="EEECE1"/>
          </w:tcPr>
          <w:p w14:paraId="6FAFEB6E" w14:textId="77777777" w:rsidR="001233F8" w:rsidRDefault="008160FF">
            <w:pPr>
              <w:spacing w:after="0"/>
              <w:jc w:val="center"/>
              <w:rPr>
                <w:b/>
                <w:color w:val="000000"/>
              </w:rPr>
            </w:pPr>
            <w:r>
              <w:rPr>
                <w:b/>
                <w:color w:val="000000"/>
              </w:rPr>
              <w:t>Byte #</w:t>
            </w:r>
          </w:p>
        </w:tc>
        <w:tc>
          <w:tcPr>
            <w:tcW w:w="5463" w:type="dxa"/>
            <w:shd w:val="clear" w:color="auto" w:fill="EEECE1"/>
          </w:tcPr>
          <w:p w14:paraId="4AE7D2C5" w14:textId="77777777" w:rsidR="001233F8" w:rsidRDefault="008160FF">
            <w:pPr>
              <w:spacing w:after="0"/>
              <w:jc w:val="center"/>
              <w:rPr>
                <w:b/>
                <w:color w:val="000000"/>
              </w:rPr>
            </w:pPr>
            <w:r>
              <w:rPr>
                <w:b/>
                <w:color w:val="000000"/>
              </w:rPr>
              <w:t>Field Name</w:t>
            </w:r>
          </w:p>
        </w:tc>
        <w:tc>
          <w:tcPr>
            <w:tcW w:w="1180" w:type="dxa"/>
            <w:shd w:val="clear" w:color="auto" w:fill="EEECE1"/>
          </w:tcPr>
          <w:p w14:paraId="3A8DBA7D"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A382EF7" w14:textId="77777777" w:rsidR="001233F8" w:rsidRDefault="008160FF">
            <w:pPr>
              <w:spacing w:after="0"/>
              <w:jc w:val="center"/>
              <w:rPr>
                <w:b/>
                <w:color w:val="000000"/>
              </w:rPr>
            </w:pPr>
            <w:r>
              <w:rPr>
                <w:b/>
                <w:color w:val="000000"/>
              </w:rPr>
              <w:t>Value</w:t>
            </w:r>
          </w:p>
        </w:tc>
      </w:tr>
      <w:tr w:rsidR="001233F8" w14:paraId="14D1ED26" w14:textId="77777777">
        <w:trPr>
          <w:cantSplit/>
        </w:trPr>
        <w:tc>
          <w:tcPr>
            <w:tcW w:w="880" w:type="dxa"/>
          </w:tcPr>
          <w:p w14:paraId="17FA38DD" w14:textId="77777777" w:rsidR="001233F8" w:rsidRDefault="008160FF">
            <w:pPr>
              <w:spacing w:after="0"/>
              <w:ind w:right="72"/>
              <w:jc w:val="center"/>
              <w:rPr>
                <w:color w:val="000000"/>
              </w:rPr>
            </w:pPr>
            <w:r>
              <w:rPr>
                <w:color w:val="000000"/>
              </w:rPr>
              <w:t>0</w:t>
            </w:r>
          </w:p>
        </w:tc>
        <w:tc>
          <w:tcPr>
            <w:tcW w:w="5463" w:type="dxa"/>
          </w:tcPr>
          <w:p w14:paraId="756444BB" w14:textId="77777777" w:rsidR="001233F8" w:rsidRDefault="008160FF">
            <w:pPr>
              <w:spacing w:after="0"/>
              <w:rPr>
                <w:color w:val="000000"/>
              </w:rPr>
            </w:pPr>
            <w:r>
              <w:rPr>
                <w:color w:val="000000"/>
              </w:rPr>
              <w:t>Sync</w:t>
            </w:r>
          </w:p>
        </w:tc>
        <w:tc>
          <w:tcPr>
            <w:tcW w:w="1180" w:type="dxa"/>
          </w:tcPr>
          <w:p w14:paraId="22ADC0F5" w14:textId="77777777" w:rsidR="001233F8" w:rsidRDefault="008160FF">
            <w:pPr>
              <w:spacing w:after="0"/>
              <w:jc w:val="center"/>
              <w:rPr>
                <w:color w:val="000000"/>
              </w:rPr>
            </w:pPr>
            <w:r>
              <w:rPr>
                <w:color w:val="000000"/>
              </w:rPr>
              <w:t>uint8</w:t>
            </w:r>
          </w:p>
        </w:tc>
        <w:tc>
          <w:tcPr>
            <w:tcW w:w="1512" w:type="dxa"/>
            <w:vAlign w:val="center"/>
          </w:tcPr>
          <w:p w14:paraId="7ED036C4" w14:textId="77777777" w:rsidR="001233F8" w:rsidRDefault="008160FF">
            <w:pPr>
              <w:spacing w:after="0"/>
              <w:jc w:val="center"/>
              <w:rPr>
                <w:color w:val="000000"/>
              </w:rPr>
            </w:pPr>
            <w:r>
              <w:rPr>
                <w:color w:val="000000"/>
              </w:rPr>
              <w:t xml:space="preserve"> See Section 4.1</w:t>
            </w:r>
          </w:p>
        </w:tc>
      </w:tr>
      <w:tr w:rsidR="001233F8" w14:paraId="2D1EE654" w14:textId="77777777">
        <w:trPr>
          <w:cantSplit/>
        </w:trPr>
        <w:tc>
          <w:tcPr>
            <w:tcW w:w="880" w:type="dxa"/>
          </w:tcPr>
          <w:p w14:paraId="54838CAA" w14:textId="77777777" w:rsidR="001233F8" w:rsidRDefault="008160FF">
            <w:pPr>
              <w:spacing w:after="0"/>
              <w:ind w:right="72"/>
              <w:jc w:val="center"/>
              <w:rPr>
                <w:color w:val="000000"/>
              </w:rPr>
            </w:pPr>
            <w:r>
              <w:rPr>
                <w:color w:val="000000"/>
              </w:rPr>
              <w:t>1-2</w:t>
            </w:r>
          </w:p>
        </w:tc>
        <w:tc>
          <w:tcPr>
            <w:tcW w:w="5463" w:type="dxa"/>
          </w:tcPr>
          <w:p w14:paraId="55B848FF" w14:textId="77777777" w:rsidR="001233F8" w:rsidRDefault="008160FF">
            <w:pPr>
              <w:spacing w:after="0"/>
              <w:rPr>
                <w:color w:val="000000"/>
              </w:rPr>
            </w:pPr>
            <w:r>
              <w:rPr>
                <w:color w:val="000000"/>
              </w:rPr>
              <w:t>NumMsgBytes</w:t>
            </w:r>
          </w:p>
        </w:tc>
        <w:tc>
          <w:tcPr>
            <w:tcW w:w="1180" w:type="dxa"/>
          </w:tcPr>
          <w:p w14:paraId="19D5466A" w14:textId="77777777" w:rsidR="001233F8" w:rsidRDefault="008160FF">
            <w:pPr>
              <w:spacing w:after="0"/>
              <w:jc w:val="center"/>
              <w:rPr>
                <w:color w:val="000000"/>
              </w:rPr>
            </w:pPr>
            <w:r>
              <w:rPr>
                <w:color w:val="000000"/>
              </w:rPr>
              <w:t>uint16</w:t>
            </w:r>
          </w:p>
        </w:tc>
        <w:tc>
          <w:tcPr>
            <w:tcW w:w="1512" w:type="dxa"/>
            <w:vAlign w:val="center"/>
          </w:tcPr>
          <w:p w14:paraId="25FB19F1" w14:textId="77777777" w:rsidR="001233F8" w:rsidRDefault="008160FF">
            <w:pPr>
              <w:spacing w:after="0"/>
              <w:jc w:val="center"/>
              <w:rPr>
                <w:color w:val="000000"/>
              </w:rPr>
            </w:pPr>
            <w:r>
              <w:rPr>
                <w:color w:val="000000"/>
              </w:rPr>
              <w:t>8</w:t>
            </w:r>
          </w:p>
        </w:tc>
      </w:tr>
      <w:tr w:rsidR="001233F8" w14:paraId="153F191D" w14:textId="77777777">
        <w:trPr>
          <w:cantSplit/>
        </w:trPr>
        <w:tc>
          <w:tcPr>
            <w:tcW w:w="880" w:type="dxa"/>
          </w:tcPr>
          <w:p w14:paraId="1576EBB3" w14:textId="77777777" w:rsidR="001233F8" w:rsidRDefault="008160FF">
            <w:pPr>
              <w:spacing w:after="0"/>
              <w:ind w:right="72"/>
              <w:jc w:val="center"/>
              <w:rPr>
                <w:color w:val="000000"/>
              </w:rPr>
            </w:pPr>
            <w:r>
              <w:rPr>
                <w:color w:val="000000"/>
              </w:rPr>
              <w:t>3-4</w:t>
            </w:r>
          </w:p>
        </w:tc>
        <w:tc>
          <w:tcPr>
            <w:tcW w:w="5463" w:type="dxa"/>
          </w:tcPr>
          <w:p w14:paraId="0E3CFAF0" w14:textId="77777777" w:rsidR="001233F8" w:rsidRDefault="008160FF">
            <w:pPr>
              <w:spacing w:after="0"/>
              <w:rPr>
                <w:color w:val="000000"/>
              </w:rPr>
            </w:pPr>
            <w:r>
              <w:rPr>
                <w:color w:val="000000"/>
              </w:rPr>
              <w:t>Checksum</w:t>
            </w:r>
          </w:p>
        </w:tc>
        <w:tc>
          <w:tcPr>
            <w:tcW w:w="1180" w:type="dxa"/>
          </w:tcPr>
          <w:p w14:paraId="5473728C" w14:textId="77777777" w:rsidR="001233F8" w:rsidRDefault="008160FF">
            <w:pPr>
              <w:spacing w:after="0"/>
              <w:jc w:val="center"/>
              <w:rPr>
                <w:color w:val="000000"/>
              </w:rPr>
            </w:pPr>
            <w:r>
              <w:rPr>
                <w:color w:val="000000"/>
              </w:rPr>
              <w:t>uint16</w:t>
            </w:r>
          </w:p>
        </w:tc>
        <w:tc>
          <w:tcPr>
            <w:tcW w:w="1512" w:type="dxa"/>
            <w:vAlign w:val="center"/>
          </w:tcPr>
          <w:p w14:paraId="6BFE48E3" w14:textId="77777777" w:rsidR="001233F8" w:rsidRDefault="008160FF">
            <w:pPr>
              <w:spacing w:after="0"/>
              <w:jc w:val="center"/>
              <w:rPr>
                <w:color w:val="000000"/>
              </w:rPr>
            </w:pPr>
            <w:r>
              <w:rPr>
                <w:color w:val="000000"/>
              </w:rPr>
              <w:t>See Section 4.6</w:t>
            </w:r>
          </w:p>
        </w:tc>
      </w:tr>
      <w:tr w:rsidR="001233F8" w14:paraId="71DF5B78" w14:textId="77777777">
        <w:trPr>
          <w:cantSplit/>
          <w:trHeight w:val="255"/>
        </w:trPr>
        <w:tc>
          <w:tcPr>
            <w:tcW w:w="880" w:type="dxa"/>
          </w:tcPr>
          <w:p w14:paraId="30B32FB3" w14:textId="77777777" w:rsidR="001233F8" w:rsidRDefault="008160FF">
            <w:pPr>
              <w:spacing w:after="0"/>
              <w:ind w:right="72"/>
              <w:jc w:val="center"/>
              <w:rPr>
                <w:color w:val="000000"/>
              </w:rPr>
            </w:pPr>
            <w:r>
              <w:rPr>
                <w:color w:val="000000"/>
              </w:rPr>
              <w:t>5</w:t>
            </w:r>
          </w:p>
        </w:tc>
        <w:tc>
          <w:tcPr>
            <w:tcW w:w="5463" w:type="dxa"/>
          </w:tcPr>
          <w:p w14:paraId="6539A869" w14:textId="77777777" w:rsidR="001233F8" w:rsidRDefault="008160FF">
            <w:pPr>
              <w:spacing w:after="0"/>
              <w:rPr>
                <w:color w:val="000000"/>
              </w:rPr>
            </w:pPr>
            <w:r>
              <w:rPr>
                <w:color w:val="000000"/>
              </w:rPr>
              <w:t>TransactionID</w:t>
            </w:r>
          </w:p>
        </w:tc>
        <w:tc>
          <w:tcPr>
            <w:tcW w:w="1180" w:type="dxa"/>
          </w:tcPr>
          <w:p w14:paraId="6FFEC1CC" w14:textId="77777777" w:rsidR="001233F8" w:rsidRDefault="008160FF">
            <w:pPr>
              <w:spacing w:after="0"/>
              <w:jc w:val="center"/>
              <w:rPr>
                <w:color w:val="000000"/>
              </w:rPr>
            </w:pPr>
            <w:r>
              <w:rPr>
                <w:color w:val="000000"/>
              </w:rPr>
              <w:t>uint8</w:t>
            </w:r>
          </w:p>
        </w:tc>
        <w:tc>
          <w:tcPr>
            <w:tcW w:w="1512" w:type="dxa"/>
            <w:vAlign w:val="center"/>
          </w:tcPr>
          <w:p w14:paraId="1B5DA067" w14:textId="77777777" w:rsidR="001233F8" w:rsidRDefault="008160FF">
            <w:pPr>
              <w:spacing w:after="0"/>
              <w:jc w:val="center"/>
              <w:rPr>
                <w:color w:val="000000"/>
              </w:rPr>
            </w:pPr>
            <w:r>
              <w:rPr>
                <w:color w:val="000000"/>
              </w:rPr>
              <w:t>See Section 4.3</w:t>
            </w:r>
          </w:p>
        </w:tc>
      </w:tr>
      <w:tr w:rsidR="001233F8" w14:paraId="247168BB" w14:textId="77777777">
        <w:trPr>
          <w:cantSplit/>
        </w:trPr>
        <w:tc>
          <w:tcPr>
            <w:tcW w:w="880" w:type="dxa"/>
          </w:tcPr>
          <w:p w14:paraId="20C4F272" w14:textId="77777777" w:rsidR="001233F8" w:rsidRDefault="008160FF">
            <w:pPr>
              <w:spacing w:after="0"/>
              <w:ind w:right="72"/>
              <w:jc w:val="center"/>
              <w:rPr>
                <w:color w:val="000000"/>
              </w:rPr>
            </w:pPr>
            <w:r>
              <w:rPr>
                <w:color w:val="000000"/>
              </w:rPr>
              <w:t>6</w:t>
            </w:r>
          </w:p>
        </w:tc>
        <w:tc>
          <w:tcPr>
            <w:tcW w:w="5463" w:type="dxa"/>
          </w:tcPr>
          <w:p w14:paraId="3E95CFF6" w14:textId="77777777" w:rsidR="001233F8" w:rsidRDefault="008160FF">
            <w:pPr>
              <w:spacing w:after="0"/>
              <w:rPr>
                <w:color w:val="000000"/>
              </w:rPr>
            </w:pPr>
            <w:r>
              <w:rPr>
                <w:color w:val="000000"/>
              </w:rPr>
              <w:t>MessageID</w:t>
            </w:r>
          </w:p>
        </w:tc>
        <w:tc>
          <w:tcPr>
            <w:tcW w:w="1180" w:type="dxa"/>
          </w:tcPr>
          <w:p w14:paraId="1457F453" w14:textId="77777777" w:rsidR="001233F8" w:rsidRDefault="008160FF">
            <w:pPr>
              <w:spacing w:after="0"/>
              <w:jc w:val="center"/>
              <w:rPr>
                <w:color w:val="000000"/>
              </w:rPr>
            </w:pPr>
            <w:r>
              <w:rPr>
                <w:color w:val="000000"/>
              </w:rPr>
              <w:t>uint8</w:t>
            </w:r>
          </w:p>
        </w:tc>
        <w:tc>
          <w:tcPr>
            <w:tcW w:w="1512" w:type="dxa"/>
            <w:vAlign w:val="center"/>
          </w:tcPr>
          <w:p w14:paraId="0D44D378" w14:textId="77777777" w:rsidR="001233F8" w:rsidRDefault="008160FF">
            <w:pPr>
              <w:spacing w:after="0"/>
              <w:jc w:val="center"/>
              <w:rPr>
                <w:color w:val="000000"/>
              </w:rPr>
            </w:pPr>
            <w:r>
              <w:rPr>
                <w:color w:val="000000"/>
              </w:rPr>
              <w:t>4</w:t>
            </w:r>
          </w:p>
        </w:tc>
      </w:tr>
      <w:tr w:rsidR="001233F8" w14:paraId="5333CF3E" w14:textId="77777777">
        <w:trPr>
          <w:cantSplit/>
        </w:trPr>
        <w:tc>
          <w:tcPr>
            <w:tcW w:w="880" w:type="dxa"/>
          </w:tcPr>
          <w:p w14:paraId="2DCB8203" w14:textId="77777777" w:rsidR="001233F8" w:rsidRDefault="008160FF">
            <w:pPr>
              <w:spacing w:after="0"/>
              <w:ind w:right="72"/>
              <w:jc w:val="center"/>
              <w:rPr>
                <w:color w:val="000000"/>
              </w:rPr>
            </w:pPr>
            <w:r>
              <w:rPr>
                <w:color w:val="000000"/>
              </w:rPr>
              <w:t>7</w:t>
            </w:r>
          </w:p>
        </w:tc>
        <w:tc>
          <w:tcPr>
            <w:tcW w:w="5463" w:type="dxa"/>
          </w:tcPr>
          <w:p w14:paraId="734769C7" w14:textId="77777777" w:rsidR="001233F8" w:rsidRDefault="008160FF">
            <w:pPr>
              <w:spacing w:after="0"/>
              <w:rPr>
                <w:color w:val="000000"/>
              </w:rPr>
            </w:pPr>
            <w:r>
              <w:rPr>
                <w:color w:val="000000"/>
              </w:rPr>
              <w:t>Command</w:t>
            </w:r>
          </w:p>
        </w:tc>
        <w:tc>
          <w:tcPr>
            <w:tcW w:w="1180" w:type="dxa"/>
          </w:tcPr>
          <w:p w14:paraId="15B1FC72" w14:textId="77777777" w:rsidR="001233F8" w:rsidRDefault="008160FF">
            <w:pPr>
              <w:spacing w:after="0"/>
              <w:jc w:val="center"/>
              <w:rPr>
                <w:color w:val="000000"/>
              </w:rPr>
            </w:pPr>
            <w:r>
              <w:rPr>
                <w:color w:val="000000"/>
              </w:rPr>
              <w:t>uint8</w:t>
            </w:r>
          </w:p>
        </w:tc>
        <w:tc>
          <w:tcPr>
            <w:tcW w:w="1512" w:type="dxa"/>
            <w:vAlign w:val="center"/>
          </w:tcPr>
          <w:p w14:paraId="682E4C59" w14:textId="77777777" w:rsidR="001233F8" w:rsidRDefault="008160FF">
            <w:pPr>
              <w:spacing w:after="0"/>
              <w:jc w:val="center"/>
              <w:rPr>
                <w:color w:val="000000"/>
              </w:rPr>
            </w:pPr>
            <w:r>
              <w:rPr>
                <w:color w:val="000000"/>
              </w:rPr>
              <w:t>See below</w:t>
            </w:r>
          </w:p>
        </w:tc>
      </w:tr>
    </w:tbl>
    <w:p w14:paraId="05A2605C" w14:textId="77777777" w:rsidR="001233F8" w:rsidRDefault="008160FF">
      <w:pPr>
        <w:spacing w:before="240" w:after="0"/>
        <w:ind w:left="1080" w:hanging="360"/>
        <w:rPr>
          <w:color w:val="000000"/>
        </w:rPr>
      </w:pPr>
      <w:r>
        <w:rPr>
          <w:b/>
          <w:color w:val="000000"/>
        </w:rPr>
        <w:t>Command</w:t>
      </w:r>
      <w:r>
        <w:rPr>
          <w:color w:val="000000"/>
        </w:rPr>
        <w:t>: Type of power down to perform. The valid values are:</w:t>
      </w:r>
    </w:p>
    <w:p w14:paraId="41574CF0"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Normal Shutdown</w:t>
      </w:r>
    </w:p>
    <w:p w14:paraId="4D2F70C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lastRenderedPageBreak/>
        <w:t>1 = Factory Default: mark applicable NVM parameters as needing to be reset to their default values and shutdown</w:t>
      </w:r>
    </w:p>
    <w:p w14:paraId="300630C0" w14:textId="77777777" w:rsidR="001233F8" w:rsidRDefault="008160FF" w:rsidP="0086059E">
      <w:pPr>
        <w:pStyle w:val="Heading2"/>
      </w:pPr>
      <w:bookmarkStart w:id="33" w:name="_Toc202436064"/>
      <w:r>
        <w:t>Power Down Response</w:t>
      </w:r>
      <w:bookmarkEnd w:id="33"/>
    </w:p>
    <w:p w14:paraId="788900E6" w14:textId="77777777" w:rsidR="001233F8" w:rsidRDefault="008160FF">
      <w:pPr>
        <w:spacing w:before="120"/>
        <w:jc w:val="both"/>
        <w:rPr>
          <w:color w:val="000000"/>
        </w:rPr>
      </w:pPr>
      <w:r>
        <w:rPr>
          <w:color w:val="000000"/>
        </w:rPr>
        <w:t>When the Module receives a Power Down Dispatch it validates the command parameters, verifies the Module is in the proper state to receive the command, performs any processing associated with that command, and sends the Power Down Response to the Host.</w:t>
      </w:r>
    </w:p>
    <w:p w14:paraId="3AF47EE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50B4330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2C15D98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5D47B96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23A1AE8B"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The CAPPowerDownStatus field was a late addition to this message. Module FW using v1.29 and earlier will transmit this message without this field and the message will have a length of 8 bytes.</w:t>
      </w:r>
    </w:p>
    <w:p w14:paraId="0CB1CE7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32</w:t>
      </w:r>
    </w:p>
    <w:p w14:paraId="1C4A2EAE"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36"/>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37BB078B" w14:textId="77777777">
        <w:trPr>
          <w:cantSplit/>
          <w:tblHeader/>
        </w:trPr>
        <w:tc>
          <w:tcPr>
            <w:tcW w:w="880" w:type="dxa"/>
            <w:shd w:val="clear" w:color="auto" w:fill="EEECE1"/>
          </w:tcPr>
          <w:p w14:paraId="64ED8A52" w14:textId="77777777" w:rsidR="001233F8" w:rsidRDefault="008160FF">
            <w:pPr>
              <w:spacing w:after="0"/>
              <w:jc w:val="center"/>
              <w:rPr>
                <w:b/>
                <w:color w:val="000000"/>
              </w:rPr>
            </w:pPr>
            <w:r>
              <w:rPr>
                <w:b/>
                <w:color w:val="000000"/>
              </w:rPr>
              <w:t>Byte #</w:t>
            </w:r>
          </w:p>
        </w:tc>
        <w:tc>
          <w:tcPr>
            <w:tcW w:w="5463" w:type="dxa"/>
            <w:shd w:val="clear" w:color="auto" w:fill="EEECE1"/>
          </w:tcPr>
          <w:p w14:paraId="07E06613" w14:textId="77777777" w:rsidR="001233F8" w:rsidRDefault="008160FF">
            <w:pPr>
              <w:spacing w:after="0"/>
              <w:jc w:val="center"/>
              <w:rPr>
                <w:b/>
                <w:color w:val="000000"/>
              </w:rPr>
            </w:pPr>
            <w:r>
              <w:rPr>
                <w:b/>
                <w:color w:val="000000"/>
              </w:rPr>
              <w:t>Field Name</w:t>
            </w:r>
          </w:p>
        </w:tc>
        <w:tc>
          <w:tcPr>
            <w:tcW w:w="1180" w:type="dxa"/>
            <w:shd w:val="clear" w:color="auto" w:fill="EEECE1"/>
          </w:tcPr>
          <w:p w14:paraId="46B8AB29"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58B2FF1" w14:textId="77777777" w:rsidR="001233F8" w:rsidRDefault="008160FF">
            <w:pPr>
              <w:spacing w:after="0"/>
              <w:jc w:val="center"/>
              <w:rPr>
                <w:b/>
                <w:color w:val="000000"/>
              </w:rPr>
            </w:pPr>
            <w:r>
              <w:rPr>
                <w:b/>
                <w:color w:val="000000"/>
              </w:rPr>
              <w:t>Value</w:t>
            </w:r>
          </w:p>
        </w:tc>
      </w:tr>
      <w:tr w:rsidR="001233F8" w14:paraId="05F01524" w14:textId="77777777">
        <w:trPr>
          <w:cantSplit/>
        </w:trPr>
        <w:tc>
          <w:tcPr>
            <w:tcW w:w="880" w:type="dxa"/>
          </w:tcPr>
          <w:p w14:paraId="1D1D34EB" w14:textId="77777777" w:rsidR="001233F8" w:rsidRDefault="008160FF">
            <w:pPr>
              <w:spacing w:after="0"/>
              <w:ind w:right="72"/>
              <w:jc w:val="center"/>
              <w:rPr>
                <w:color w:val="000000"/>
              </w:rPr>
            </w:pPr>
            <w:r>
              <w:rPr>
                <w:color w:val="000000"/>
              </w:rPr>
              <w:t>0</w:t>
            </w:r>
          </w:p>
        </w:tc>
        <w:tc>
          <w:tcPr>
            <w:tcW w:w="5463" w:type="dxa"/>
          </w:tcPr>
          <w:p w14:paraId="0483D18C" w14:textId="77777777" w:rsidR="001233F8" w:rsidRDefault="008160FF">
            <w:pPr>
              <w:spacing w:after="0"/>
              <w:rPr>
                <w:color w:val="000000"/>
              </w:rPr>
            </w:pPr>
            <w:r>
              <w:rPr>
                <w:color w:val="000000"/>
              </w:rPr>
              <w:t>Sync</w:t>
            </w:r>
          </w:p>
        </w:tc>
        <w:tc>
          <w:tcPr>
            <w:tcW w:w="1180" w:type="dxa"/>
          </w:tcPr>
          <w:p w14:paraId="500AA7D9" w14:textId="77777777" w:rsidR="001233F8" w:rsidRDefault="008160FF">
            <w:pPr>
              <w:spacing w:after="0"/>
              <w:jc w:val="center"/>
              <w:rPr>
                <w:color w:val="000000"/>
              </w:rPr>
            </w:pPr>
            <w:r>
              <w:rPr>
                <w:color w:val="000000"/>
              </w:rPr>
              <w:t>uint8</w:t>
            </w:r>
          </w:p>
        </w:tc>
        <w:tc>
          <w:tcPr>
            <w:tcW w:w="1512" w:type="dxa"/>
            <w:vAlign w:val="center"/>
          </w:tcPr>
          <w:p w14:paraId="43D60E51" w14:textId="77777777" w:rsidR="001233F8" w:rsidRDefault="008160FF">
            <w:pPr>
              <w:spacing w:after="0"/>
              <w:jc w:val="center"/>
              <w:rPr>
                <w:color w:val="000000"/>
              </w:rPr>
            </w:pPr>
            <w:r>
              <w:rPr>
                <w:color w:val="000000"/>
              </w:rPr>
              <w:t xml:space="preserve"> See Section 4.1</w:t>
            </w:r>
          </w:p>
        </w:tc>
      </w:tr>
      <w:tr w:rsidR="001233F8" w14:paraId="18F8439F" w14:textId="77777777">
        <w:trPr>
          <w:cantSplit/>
        </w:trPr>
        <w:tc>
          <w:tcPr>
            <w:tcW w:w="880" w:type="dxa"/>
          </w:tcPr>
          <w:p w14:paraId="6667C624" w14:textId="77777777" w:rsidR="001233F8" w:rsidRDefault="008160FF">
            <w:pPr>
              <w:spacing w:after="0"/>
              <w:ind w:right="72"/>
              <w:jc w:val="center"/>
              <w:rPr>
                <w:color w:val="000000"/>
              </w:rPr>
            </w:pPr>
            <w:r>
              <w:rPr>
                <w:color w:val="000000"/>
              </w:rPr>
              <w:t>1-2</w:t>
            </w:r>
          </w:p>
        </w:tc>
        <w:tc>
          <w:tcPr>
            <w:tcW w:w="5463" w:type="dxa"/>
          </w:tcPr>
          <w:p w14:paraId="36293888" w14:textId="77777777" w:rsidR="001233F8" w:rsidRDefault="008160FF">
            <w:pPr>
              <w:spacing w:after="0"/>
              <w:rPr>
                <w:color w:val="000000"/>
              </w:rPr>
            </w:pPr>
            <w:r>
              <w:rPr>
                <w:color w:val="000000"/>
              </w:rPr>
              <w:t>NumMsgBytes</w:t>
            </w:r>
          </w:p>
        </w:tc>
        <w:tc>
          <w:tcPr>
            <w:tcW w:w="1180" w:type="dxa"/>
          </w:tcPr>
          <w:p w14:paraId="666A90FF" w14:textId="77777777" w:rsidR="001233F8" w:rsidRDefault="008160FF">
            <w:pPr>
              <w:spacing w:after="0"/>
              <w:jc w:val="center"/>
              <w:rPr>
                <w:color w:val="000000"/>
              </w:rPr>
            </w:pPr>
            <w:r>
              <w:rPr>
                <w:color w:val="000000"/>
              </w:rPr>
              <w:t>uint16</w:t>
            </w:r>
          </w:p>
        </w:tc>
        <w:tc>
          <w:tcPr>
            <w:tcW w:w="1512" w:type="dxa"/>
            <w:vAlign w:val="center"/>
          </w:tcPr>
          <w:p w14:paraId="21496D71" w14:textId="77777777" w:rsidR="001233F8" w:rsidRDefault="008160FF">
            <w:pPr>
              <w:spacing w:after="0"/>
              <w:jc w:val="center"/>
              <w:rPr>
                <w:color w:val="000000"/>
              </w:rPr>
            </w:pPr>
            <w:r>
              <w:rPr>
                <w:color w:val="000000"/>
              </w:rPr>
              <w:t>9</w:t>
            </w:r>
          </w:p>
        </w:tc>
      </w:tr>
      <w:tr w:rsidR="001233F8" w14:paraId="0EC86EE2" w14:textId="77777777">
        <w:trPr>
          <w:cantSplit/>
        </w:trPr>
        <w:tc>
          <w:tcPr>
            <w:tcW w:w="880" w:type="dxa"/>
          </w:tcPr>
          <w:p w14:paraId="0746EDC0" w14:textId="77777777" w:rsidR="001233F8" w:rsidRDefault="008160FF">
            <w:pPr>
              <w:spacing w:after="0"/>
              <w:ind w:right="72"/>
              <w:jc w:val="center"/>
              <w:rPr>
                <w:color w:val="000000"/>
              </w:rPr>
            </w:pPr>
            <w:r>
              <w:rPr>
                <w:color w:val="000000"/>
              </w:rPr>
              <w:t>3-4</w:t>
            </w:r>
          </w:p>
        </w:tc>
        <w:tc>
          <w:tcPr>
            <w:tcW w:w="5463" w:type="dxa"/>
          </w:tcPr>
          <w:p w14:paraId="471BA110" w14:textId="77777777" w:rsidR="001233F8" w:rsidRDefault="008160FF">
            <w:pPr>
              <w:spacing w:after="0"/>
              <w:rPr>
                <w:color w:val="000000"/>
              </w:rPr>
            </w:pPr>
            <w:r>
              <w:rPr>
                <w:color w:val="000000"/>
              </w:rPr>
              <w:t>Checksum</w:t>
            </w:r>
          </w:p>
        </w:tc>
        <w:tc>
          <w:tcPr>
            <w:tcW w:w="1180" w:type="dxa"/>
          </w:tcPr>
          <w:p w14:paraId="09FEB324" w14:textId="77777777" w:rsidR="001233F8" w:rsidRDefault="008160FF">
            <w:pPr>
              <w:spacing w:after="0"/>
              <w:jc w:val="center"/>
              <w:rPr>
                <w:color w:val="000000"/>
              </w:rPr>
            </w:pPr>
            <w:r>
              <w:rPr>
                <w:color w:val="000000"/>
              </w:rPr>
              <w:t>uint16</w:t>
            </w:r>
          </w:p>
        </w:tc>
        <w:tc>
          <w:tcPr>
            <w:tcW w:w="1512" w:type="dxa"/>
            <w:vAlign w:val="center"/>
          </w:tcPr>
          <w:p w14:paraId="0B2B14C5" w14:textId="77777777" w:rsidR="001233F8" w:rsidRDefault="008160FF">
            <w:pPr>
              <w:spacing w:after="0"/>
              <w:jc w:val="center"/>
              <w:rPr>
                <w:color w:val="000000"/>
              </w:rPr>
            </w:pPr>
            <w:r>
              <w:rPr>
                <w:color w:val="000000"/>
              </w:rPr>
              <w:t>See Section 4.6</w:t>
            </w:r>
          </w:p>
        </w:tc>
      </w:tr>
      <w:tr w:rsidR="001233F8" w14:paraId="1DC666E0" w14:textId="77777777">
        <w:trPr>
          <w:cantSplit/>
          <w:trHeight w:val="255"/>
        </w:trPr>
        <w:tc>
          <w:tcPr>
            <w:tcW w:w="880" w:type="dxa"/>
          </w:tcPr>
          <w:p w14:paraId="3A52991C" w14:textId="77777777" w:rsidR="001233F8" w:rsidRDefault="008160FF">
            <w:pPr>
              <w:spacing w:after="0"/>
              <w:ind w:right="72"/>
              <w:jc w:val="center"/>
              <w:rPr>
                <w:color w:val="000000"/>
              </w:rPr>
            </w:pPr>
            <w:r>
              <w:rPr>
                <w:color w:val="000000"/>
              </w:rPr>
              <w:t>5</w:t>
            </w:r>
          </w:p>
        </w:tc>
        <w:tc>
          <w:tcPr>
            <w:tcW w:w="5463" w:type="dxa"/>
          </w:tcPr>
          <w:p w14:paraId="0DC8AC2E" w14:textId="77777777" w:rsidR="001233F8" w:rsidRDefault="008160FF">
            <w:pPr>
              <w:spacing w:after="0"/>
              <w:rPr>
                <w:color w:val="000000"/>
              </w:rPr>
            </w:pPr>
            <w:r>
              <w:rPr>
                <w:color w:val="000000"/>
              </w:rPr>
              <w:t>TransactionID</w:t>
            </w:r>
          </w:p>
        </w:tc>
        <w:tc>
          <w:tcPr>
            <w:tcW w:w="1180" w:type="dxa"/>
          </w:tcPr>
          <w:p w14:paraId="66820E7D" w14:textId="77777777" w:rsidR="001233F8" w:rsidRDefault="008160FF">
            <w:pPr>
              <w:spacing w:after="0"/>
              <w:jc w:val="center"/>
              <w:rPr>
                <w:color w:val="000000"/>
              </w:rPr>
            </w:pPr>
            <w:r>
              <w:rPr>
                <w:color w:val="000000"/>
              </w:rPr>
              <w:t>uint8</w:t>
            </w:r>
          </w:p>
        </w:tc>
        <w:tc>
          <w:tcPr>
            <w:tcW w:w="1512" w:type="dxa"/>
            <w:vAlign w:val="center"/>
          </w:tcPr>
          <w:p w14:paraId="2672D0F1" w14:textId="77777777" w:rsidR="001233F8" w:rsidRDefault="008160FF">
            <w:pPr>
              <w:spacing w:after="0"/>
              <w:jc w:val="center"/>
              <w:rPr>
                <w:color w:val="000000"/>
              </w:rPr>
            </w:pPr>
            <w:r>
              <w:rPr>
                <w:color w:val="000000"/>
              </w:rPr>
              <w:t>See Section 4.3</w:t>
            </w:r>
          </w:p>
        </w:tc>
      </w:tr>
      <w:tr w:rsidR="001233F8" w14:paraId="662F4F2F" w14:textId="77777777">
        <w:trPr>
          <w:cantSplit/>
        </w:trPr>
        <w:tc>
          <w:tcPr>
            <w:tcW w:w="880" w:type="dxa"/>
          </w:tcPr>
          <w:p w14:paraId="5F655120" w14:textId="77777777" w:rsidR="001233F8" w:rsidRDefault="008160FF">
            <w:pPr>
              <w:spacing w:after="0"/>
              <w:ind w:right="72"/>
              <w:jc w:val="center"/>
              <w:rPr>
                <w:color w:val="000000"/>
              </w:rPr>
            </w:pPr>
            <w:r>
              <w:rPr>
                <w:color w:val="000000"/>
              </w:rPr>
              <w:t>6</w:t>
            </w:r>
          </w:p>
        </w:tc>
        <w:tc>
          <w:tcPr>
            <w:tcW w:w="5463" w:type="dxa"/>
          </w:tcPr>
          <w:p w14:paraId="4CE629D7" w14:textId="77777777" w:rsidR="001233F8" w:rsidRDefault="008160FF">
            <w:pPr>
              <w:spacing w:after="0"/>
              <w:rPr>
                <w:color w:val="000000"/>
              </w:rPr>
            </w:pPr>
            <w:r>
              <w:rPr>
                <w:color w:val="000000"/>
              </w:rPr>
              <w:t>MessageID</w:t>
            </w:r>
          </w:p>
        </w:tc>
        <w:tc>
          <w:tcPr>
            <w:tcW w:w="1180" w:type="dxa"/>
          </w:tcPr>
          <w:p w14:paraId="34E0088E" w14:textId="77777777" w:rsidR="001233F8" w:rsidRDefault="008160FF">
            <w:pPr>
              <w:spacing w:after="0"/>
              <w:jc w:val="center"/>
              <w:rPr>
                <w:color w:val="000000"/>
              </w:rPr>
            </w:pPr>
            <w:r>
              <w:rPr>
                <w:color w:val="000000"/>
              </w:rPr>
              <w:t>uint8</w:t>
            </w:r>
          </w:p>
        </w:tc>
        <w:tc>
          <w:tcPr>
            <w:tcW w:w="1512" w:type="dxa"/>
            <w:vAlign w:val="center"/>
          </w:tcPr>
          <w:p w14:paraId="11B4F533" w14:textId="77777777" w:rsidR="001233F8" w:rsidRDefault="008160FF">
            <w:pPr>
              <w:spacing w:after="0"/>
              <w:jc w:val="center"/>
              <w:rPr>
                <w:color w:val="000000"/>
              </w:rPr>
            </w:pPr>
            <w:r>
              <w:rPr>
                <w:color w:val="000000"/>
              </w:rPr>
              <w:t>5</w:t>
            </w:r>
          </w:p>
        </w:tc>
      </w:tr>
      <w:tr w:rsidR="001233F8" w14:paraId="6FE7DA2F" w14:textId="77777777">
        <w:trPr>
          <w:cantSplit/>
        </w:trPr>
        <w:tc>
          <w:tcPr>
            <w:tcW w:w="880" w:type="dxa"/>
          </w:tcPr>
          <w:p w14:paraId="3FFDBDFA" w14:textId="77777777" w:rsidR="001233F8" w:rsidRDefault="008160FF">
            <w:pPr>
              <w:spacing w:after="0"/>
              <w:ind w:right="72"/>
              <w:jc w:val="center"/>
              <w:rPr>
                <w:color w:val="000000"/>
              </w:rPr>
            </w:pPr>
            <w:r>
              <w:rPr>
                <w:color w:val="000000"/>
              </w:rPr>
              <w:t>7</w:t>
            </w:r>
          </w:p>
        </w:tc>
        <w:tc>
          <w:tcPr>
            <w:tcW w:w="5463" w:type="dxa"/>
          </w:tcPr>
          <w:p w14:paraId="046DFBFC" w14:textId="77777777" w:rsidR="001233F8" w:rsidRDefault="008160FF">
            <w:pPr>
              <w:spacing w:after="0"/>
              <w:rPr>
                <w:color w:val="000000"/>
              </w:rPr>
            </w:pPr>
            <w:r>
              <w:rPr>
                <w:color w:val="000000"/>
              </w:rPr>
              <w:t>Status</w:t>
            </w:r>
          </w:p>
        </w:tc>
        <w:tc>
          <w:tcPr>
            <w:tcW w:w="1180" w:type="dxa"/>
          </w:tcPr>
          <w:p w14:paraId="0A68B610" w14:textId="77777777" w:rsidR="001233F8" w:rsidRDefault="008160FF">
            <w:pPr>
              <w:spacing w:after="0"/>
              <w:jc w:val="center"/>
              <w:rPr>
                <w:color w:val="000000"/>
              </w:rPr>
            </w:pPr>
            <w:r>
              <w:rPr>
                <w:color w:val="000000"/>
              </w:rPr>
              <w:t>uint8</w:t>
            </w:r>
          </w:p>
        </w:tc>
        <w:tc>
          <w:tcPr>
            <w:tcW w:w="1512" w:type="dxa"/>
            <w:vAlign w:val="center"/>
          </w:tcPr>
          <w:p w14:paraId="6E1D2A2C" w14:textId="77777777" w:rsidR="001233F8" w:rsidRDefault="008160FF">
            <w:pPr>
              <w:spacing w:after="0"/>
              <w:jc w:val="center"/>
              <w:rPr>
                <w:color w:val="000000"/>
              </w:rPr>
            </w:pPr>
            <w:r>
              <w:rPr>
                <w:color w:val="000000"/>
              </w:rPr>
              <w:t>See below</w:t>
            </w:r>
          </w:p>
        </w:tc>
      </w:tr>
      <w:tr w:rsidR="001233F8" w14:paraId="41C95B04" w14:textId="77777777">
        <w:trPr>
          <w:cantSplit/>
        </w:trPr>
        <w:tc>
          <w:tcPr>
            <w:tcW w:w="880" w:type="dxa"/>
          </w:tcPr>
          <w:p w14:paraId="2CAA3530" w14:textId="77777777" w:rsidR="001233F8" w:rsidRDefault="008160FF">
            <w:pPr>
              <w:spacing w:after="0"/>
              <w:ind w:right="72"/>
              <w:jc w:val="center"/>
              <w:rPr>
                <w:color w:val="000000"/>
              </w:rPr>
            </w:pPr>
            <w:r>
              <w:rPr>
                <w:color w:val="000000"/>
              </w:rPr>
              <w:t>8</w:t>
            </w:r>
          </w:p>
        </w:tc>
        <w:tc>
          <w:tcPr>
            <w:tcW w:w="5463" w:type="dxa"/>
          </w:tcPr>
          <w:p w14:paraId="18C72C82" w14:textId="77777777" w:rsidR="001233F8" w:rsidRDefault="008160FF">
            <w:pPr>
              <w:spacing w:after="0"/>
              <w:rPr>
                <w:color w:val="000000"/>
              </w:rPr>
            </w:pPr>
            <w:r>
              <w:rPr>
                <w:color w:val="000000"/>
              </w:rPr>
              <w:t>CAPPowerDownStatus</w:t>
            </w:r>
          </w:p>
        </w:tc>
        <w:tc>
          <w:tcPr>
            <w:tcW w:w="1180" w:type="dxa"/>
          </w:tcPr>
          <w:p w14:paraId="2C03484D" w14:textId="77777777" w:rsidR="001233F8" w:rsidRDefault="008160FF">
            <w:pPr>
              <w:spacing w:after="0"/>
              <w:jc w:val="center"/>
              <w:rPr>
                <w:color w:val="000000"/>
              </w:rPr>
            </w:pPr>
            <w:r>
              <w:rPr>
                <w:color w:val="000000"/>
              </w:rPr>
              <w:t>uint8</w:t>
            </w:r>
          </w:p>
        </w:tc>
        <w:tc>
          <w:tcPr>
            <w:tcW w:w="1512" w:type="dxa"/>
            <w:vAlign w:val="center"/>
          </w:tcPr>
          <w:p w14:paraId="14F979FB" w14:textId="77777777" w:rsidR="001233F8" w:rsidRDefault="008160FF">
            <w:pPr>
              <w:spacing w:after="0"/>
              <w:jc w:val="center"/>
              <w:rPr>
                <w:color w:val="000000"/>
              </w:rPr>
            </w:pPr>
            <w:r>
              <w:rPr>
                <w:color w:val="000000"/>
              </w:rPr>
              <w:t>See below</w:t>
            </w:r>
          </w:p>
        </w:tc>
      </w:tr>
    </w:tbl>
    <w:p w14:paraId="64B57135" w14:textId="77777777" w:rsidR="001233F8" w:rsidRDefault="008160FF">
      <w:pPr>
        <w:spacing w:before="240" w:after="60"/>
        <w:ind w:left="1080" w:hanging="360"/>
        <w:rPr>
          <w:color w:val="000000"/>
        </w:rPr>
      </w:pPr>
      <w:r>
        <w:rPr>
          <w:b/>
          <w:color w:val="000000"/>
        </w:rPr>
        <w:t>Status</w:t>
      </w:r>
      <w:r>
        <w:rPr>
          <w:color w:val="000000"/>
        </w:rPr>
        <w:t>:  Provides status on the Module power down. The valid values are:</w:t>
      </w:r>
    </w:p>
    <w:p w14:paraId="1FC4E668" w14:textId="77777777" w:rsidR="001233F8" w:rsidRDefault="008160FF">
      <w:pPr>
        <w:spacing w:after="0"/>
        <w:ind w:left="1440" w:hanging="360"/>
        <w:rPr>
          <w:color w:val="000000"/>
        </w:rPr>
      </w:pPr>
      <w:r>
        <w:rPr>
          <w:color w:val="000000"/>
        </w:rPr>
        <w:t>0 = Power Down Dispatch processed</w:t>
      </w:r>
    </w:p>
    <w:p w14:paraId="5FC7E9B0" w14:textId="77777777" w:rsidR="001233F8" w:rsidRDefault="008160FF">
      <w:pPr>
        <w:spacing w:after="0"/>
        <w:ind w:left="1440" w:hanging="360"/>
        <w:rPr>
          <w:color w:val="000000"/>
        </w:rPr>
      </w:pPr>
      <w:r>
        <w:rPr>
          <w:color w:val="000000"/>
        </w:rPr>
        <w:t>1 = Power Down Dispatch was previously received; Dispatch ignored</w:t>
      </w:r>
    </w:p>
    <w:p w14:paraId="135CF0D6" w14:textId="77777777" w:rsidR="001233F8" w:rsidRDefault="008160FF">
      <w:pPr>
        <w:spacing w:after="0"/>
        <w:ind w:left="1440" w:hanging="360"/>
        <w:rPr>
          <w:color w:val="000000"/>
        </w:rPr>
      </w:pPr>
      <w:r>
        <w:rPr>
          <w:color w:val="000000"/>
        </w:rPr>
        <w:t xml:space="preserve">2 = </w:t>
      </w:r>
      <w:r>
        <w:rPr>
          <w:b/>
          <w:color w:val="000000"/>
        </w:rPr>
        <w:t>Command</w:t>
      </w:r>
      <w:r>
        <w:rPr>
          <w:color w:val="000000"/>
        </w:rPr>
        <w:t xml:space="preserve"> was invalid; Power Down Dispatch processed as if </w:t>
      </w:r>
      <w:r>
        <w:rPr>
          <w:b/>
          <w:color w:val="000000"/>
        </w:rPr>
        <w:t>Command</w:t>
      </w:r>
      <w:r>
        <w:rPr>
          <w:color w:val="000000"/>
        </w:rPr>
        <w:t>=0</w:t>
      </w:r>
    </w:p>
    <w:p w14:paraId="6F900ACB" w14:textId="77777777" w:rsidR="001233F8" w:rsidRDefault="008160FF">
      <w:pPr>
        <w:spacing w:before="240" w:after="0"/>
        <w:ind w:left="1080" w:hanging="360"/>
        <w:rPr>
          <w:color w:val="000000"/>
        </w:rPr>
      </w:pPr>
      <w:r>
        <w:rPr>
          <w:b/>
          <w:color w:val="000000"/>
        </w:rPr>
        <w:t>CAPPowerDownStatus</w:t>
      </w:r>
      <w:r>
        <w:rPr>
          <w:color w:val="000000"/>
        </w:rPr>
        <w:t>:  Indicates the CAP’s power down status. The valid values are:</w:t>
      </w:r>
    </w:p>
    <w:p w14:paraId="03FB11C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CAP successfully powered down</w:t>
      </w:r>
    </w:p>
    <w:p w14:paraId="51E58E8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CAP successfully powered down, but required more than one attempt</w:t>
      </w:r>
    </w:p>
    <w:p w14:paraId="6E98BFD4"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2 = CAP did not successfully power down</w:t>
      </w:r>
    </w:p>
    <w:p w14:paraId="75042777" w14:textId="77777777" w:rsidR="001233F8" w:rsidRDefault="008160FF" w:rsidP="0086059E">
      <w:pPr>
        <w:pStyle w:val="Heading2"/>
      </w:pPr>
      <w:bookmarkStart w:id="34" w:name="_Toc202436065"/>
      <w:r>
        <w:t>Package Dispatch</w:t>
      </w:r>
      <w:bookmarkEnd w:id="34"/>
    </w:p>
    <w:p w14:paraId="3B6AFF62" w14:textId="77777777" w:rsidR="001233F8" w:rsidRDefault="008160FF">
      <w:pPr>
        <w:spacing w:before="120"/>
        <w:jc w:val="both"/>
        <w:rPr>
          <w:color w:val="000000"/>
        </w:rPr>
      </w:pPr>
      <w:r>
        <w:rPr>
          <w:color w:val="000000"/>
        </w:rPr>
        <w:t xml:space="preserve">The Host sends the Package Dispatch to query or select the subscription package in a Module that has multiple Factory Activation packages. </w:t>
      </w:r>
    </w:p>
    <w:p w14:paraId="12D435E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Production Infotainment System</w:t>
      </w:r>
    </w:p>
    <w:p w14:paraId="7223EC6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6731FCD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Package Response or Package Error Response</w:t>
      </w:r>
    </w:p>
    <w:p w14:paraId="03BCDB6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2000 msec</w:t>
      </w:r>
    </w:p>
    <w:p w14:paraId="7F3AEE5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12D56DB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9</w:t>
      </w:r>
    </w:p>
    <w:p w14:paraId="20DF130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28E9853A"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35"/>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29161D5" w14:textId="77777777">
        <w:trPr>
          <w:cantSplit/>
          <w:tblHeader/>
        </w:trPr>
        <w:tc>
          <w:tcPr>
            <w:tcW w:w="880" w:type="dxa"/>
            <w:shd w:val="clear" w:color="auto" w:fill="EEECE1"/>
          </w:tcPr>
          <w:p w14:paraId="21A8D6D1" w14:textId="77777777" w:rsidR="001233F8" w:rsidRDefault="008160FF">
            <w:pPr>
              <w:spacing w:after="0"/>
              <w:jc w:val="center"/>
              <w:rPr>
                <w:b/>
                <w:color w:val="000000"/>
              </w:rPr>
            </w:pPr>
            <w:r>
              <w:rPr>
                <w:b/>
                <w:color w:val="000000"/>
              </w:rPr>
              <w:t>Byte #</w:t>
            </w:r>
          </w:p>
        </w:tc>
        <w:tc>
          <w:tcPr>
            <w:tcW w:w="5463" w:type="dxa"/>
            <w:shd w:val="clear" w:color="auto" w:fill="EEECE1"/>
          </w:tcPr>
          <w:p w14:paraId="6545D41C" w14:textId="77777777" w:rsidR="001233F8" w:rsidRDefault="008160FF">
            <w:pPr>
              <w:spacing w:after="0"/>
              <w:jc w:val="center"/>
              <w:rPr>
                <w:b/>
                <w:color w:val="000000"/>
              </w:rPr>
            </w:pPr>
            <w:r>
              <w:rPr>
                <w:b/>
                <w:color w:val="000000"/>
              </w:rPr>
              <w:t>Field Name</w:t>
            </w:r>
          </w:p>
        </w:tc>
        <w:tc>
          <w:tcPr>
            <w:tcW w:w="1180" w:type="dxa"/>
            <w:shd w:val="clear" w:color="auto" w:fill="EEECE1"/>
          </w:tcPr>
          <w:p w14:paraId="42E71B40"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70D415D" w14:textId="77777777" w:rsidR="001233F8" w:rsidRDefault="008160FF">
            <w:pPr>
              <w:spacing w:after="0"/>
              <w:jc w:val="center"/>
              <w:rPr>
                <w:b/>
                <w:color w:val="000000"/>
              </w:rPr>
            </w:pPr>
            <w:r>
              <w:rPr>
                <w:b/>
                <w:color w:val="000000"/>
              </w:rPr>
              <w:t>Value</w:t>
            </w:r>
          </w:p>
        </w:tc>
      </w:tr>
      <w:tr w:rsidR="001233F8" w14:paraId="0ACB2703" w14:textId="77777777">
        <w:trPr>
          <w:cantSplit/>
        </w:trPr>
        <w:tc>
          <w:tcPr>
            <w:tcW w:w="880" w:type="dxa"/>
          </w:tcPr>
          <w:p w14:paraId="6E62E212" w14:textId="77777777" w:rsidR="001233F8" w:rsidRDefault="008160FF">
            <w:pPr>
              <w:spacing w:after="0"/>
              <w:ind w:right="72"/>
              <w:jc w:val="center"/>
              <w:rPr>
                <w:color w:val="000000"/>
              </w:rPr>
            </w:pPr>
            <w:r>
              <w:rPr>
                <w:color w:val="000000"/>
              </w:rPr>
              <w:t>0</w:t>
            </w:r>
          </w:p>
        </w:tc>
        <w:tc>
          <w:tcPr>
            <w:tcW w:w="5463" w:type="dxa"/>
          </w:tcPr>
          <w:p w14:paraId="6287C77F" w14:textId="77777777" w:rsidR="001233F8" w:rsidRDefault="008160FF">
            <w:pPr>
              <w:spacing w:after="0"/>
              <w:rPr>
                <w:color w:val="000000"/>
              </w:rPr>
            </w:pPr>
            <w:r>
              <w:rPr>
                <w:color w:val="000000"/>
              </w:rPr>
              <w:t>Sync</w:t>
            </w:r>
          </w:p>
        </w:tc>
        <w:tc>
          <w:tcPr>
            <w:tcW w:w="1180" w:type="dxa"/>
          </w:tcPr>
          <w:p w14:paraId="0DFD2FD4" w14:textId="77777777" w:rsidR="001233F8" w:rsidRDefault="008160FF">
            <w:pPr>
              <w:spacing w:after="0"/>
              <w:jc w:val="center"/>
              <w:rPr>
                <w:color w:val="000000"/>
              </w:rPr>
            </w:pPr>
            <w:r>
              <w:rPr>
                <w:color w:val="000000"/>
              </w:rPr>
              <w:t>uint8</w:t>
            </w:r>
          </w:p>
        </w:tc>
        <w:tc>
          <w:tcPr>
            <w:tcW w:w="1512" w:type="dxa"/>
            <w:vAlign w:val="center"/>
          </w:tcPr>
          <w:p w14:paraId="45207F94" w14:textId="77777777" w:rsidR="001233F8" w:rsidRDefault="008160FF">
            <w:pPr>
              <w:spacing w:after="0"/>
              <w:jc w:val="center"/>
              <w:rPr>
                <w:color w:val="000000"/>
              </w:rPr>
            </w:pPr>
            <w:r>
              <w:rPr>
                <w:color w:val="000000"/>
              </w:rPr>
              <w:t xml:space="preserve"> See Section 4.1</w:t>
            </w:r>
          </w:p>
        </w:tc>
      </w:tr>
      <w:tr w:rsidR="001233F8" w14:paraId="4BE9AEFE" w14:textId="77777777">
        <w:trPr>
          <w:cantSplit/>
        </w:trPr>
        <w:tc>
          <w:tcPr>
            <w:tcW w:w="880" w:type="dxa"/>
          </w:tcPr>
          <w:p w14:paraId="2EA45431" w14:textId="77777777" w:rsidR="001233F8" w:rsidRDefault="008160FF">
            <w:pPr>
              <w:spacing w:after="0"/>
              <w:ind w:right="72"/>
              <w:jc w:val="center"/>
              <w:rPr>
                <w:color w:val="000000"/>
              </w:rPr>
            </w:pPr>
            <w:r>
              <w:rPr>
                <w:color w:val="000000"/>
              </w:rPr>
              <w:t>1-2</w:t>
            </w:r>
          </w:p>
        </w:tc>
        <w:tc>
          <w:tcPr>
            <w:tcW w:w="5463" w:type="dxa"/>
          </w:tcPr>
          <w:p w14:paraId="713E94D2" w14:textId="77777777" w:rsidR="001233F8" w:rsidRDefault="008160FF">
            <w:pPr>
              <w:spacing w:after="0"/>
              <w:rPr>
                <w:color w:val="000000"/>
              </w:rPr>
            </w:pPr>
            <w:r>
              <w:rPr>
                <w:color w:val="000000"/>
              </w:rPr>
              <w:t>NumMsgBytes</w:t>
            </w:r>
          </w:p>
        </w:tc>
        <w:tc>
          <w:tcPr>
            <w:tcW w:w="1180" w:type="dxa"/>
          </w:tcPr>
          <w:p w14:paraId="08E01EE6" w14:textId="77777777" w:rsidR="001233F8" w:rsidRDefault="008160FF">
            <w:pPr>
              <w:spacing w:after="0"/>
              <w:jc w:val="center"/>
              <w:rPr>
                <w:color w:val="000000"/>
              </w:rPr>
            </w:pPr>
            <w:r>
              <w:rPr>
                <w:color w:val="000000"/>
              </w:rPr>
              <w:t>uint16</w:t>
            </w:r>
          </w:p>
        </w:tc>
        <w:tc>
          <w:tcPr>
            <w:tcW w:w="1512" w:type="dxa"/>
            <w:vAlign w:val="center"/>
          </w:tcPr>
          <w:p w14:paraId="190E1288" w14:textId="77777777" w:rsidR="001233F8" w:rsidRDefault="008160FF">
            <w:pPr>
              <w:spacing w:after="0"/>
              <w:jc w:val="center"/>
              <w:rPr>
                <w:color w:val="000000"/>
              </w:rPr>
            </w:pPr>
            <w:r>
              <w:rPr>
                <w:color w:val="000000"/>
              </w:rPr>
              <w:t>9</w:t>
            </w:r>
          </w:p>
        </w:tc>
      </w:tr>
      <w:tr w:rsidR="001233F8" w14:paraId="62D314FC" w14:textId="77777777">
        <w:trPr>
          <w:cantSplit/>
        </w:trPr>
        <w:tc>
          <w:tcPr>
            <w:tcW w:w="880" w:type="dxa"/>
          </w:tcPr>
          <w:p w14:paraId="5EEB19F7" w14:textId="77777777" w:rsidR="001233F8" w:rsidRDefault="008160FF">
            <w:pPr>
              <w:spacing w:after="0"/>
              <w:ind w:right="72"/>
              <w:jc w:val="center"/>
              <w:rPr>
                <w:color w:val="000000"/>
              </w:rPr>
            </w:pPr>
            <w:r>
              <w:rPr>
                <w:color w:val="000000"/>
              </w:rPr>
              <w:t>3-4</w:t>
            </w:r>
          </w:p>
        </w:tc>
        <w:tc>
          <w:tcPr>
            <w:tcW w:w="5463" w:type="dxa"/>
          </w:tcPr>
          <w:p w14:paraId="7C5014CF" w14:textId="77777777" w:rsidR="001233F8" w:rsidRDefault="008160FF">
            <w:pPr>
              <w:spacing w:after="0"/>
              <w:rPr>
                <w:color w:val="000000"/>
              </w:rPr>
            </w:pPr>
            <w:r>
              <w:rPr>
                <w:color w:val="000000"/>
              </w:rPr>
              <w:t>Checksum</w:t>
            </w:r>
          </w:p>
        </w:tc>
        <w:tc>
          <w:tcPr>
            <w:tcW w:w="1180" w:type="dxa"/>
          </w:tcPr>
          <w:p w14:paraId="273B419C" w14:textId="77777777" w:rsidR="001233F8" w:rsidRDefault="008160FF">
            <w:pPr>
              <w:spacing w:after="0"/>
              <w:jc w:val="center"/>
              <w:rPr>
                <w:color w:val="000000"/>
              </w:rPr>
            </w:pPr>
            <w:r>
              <w:rPr>
                <w:color w:val="000000"/>
              </w:rPr>
              <w:t>uint16</w:t>
            </w:r>
          </w:p>
        </w:tc>
        <w:tc>
          <w:tcPr>
            <w:tcW w:w="1512" w:type="dxa"/>
            <w:vAlign w:val="center"/>
          </w:tcPr>
          <w:p w14:paraId="2750D39E" w14:textId="77777777" w:rsidR="001233F8" w:rsidRDefault="008160FF">
            <w:pPr>
              <w:spacing w:after="0"/>
              <w:jc w:val="center"/>
              <w:rPr>
                <w:color w:val="000000"/>
              </w:rPr>
            </w:pPr>
            <w:r>
              <w:rPr>
                <w:color w:val="000000"/>
              </w:rPr>
              <w:t>See Section 4.6</w:t>
            </w:r>
          </w:p>
        </w:tc>
      </w:tr>
      <w:tr w:rsidR="001233F8" w14:paraId="0CAA7C03" w14:textId="77777777">
        <w:trPr>
          <w:cantSplit/>
          <w:trHeight w:val="255"/>
        </w:trPr>
        <w:tc>
          <w:tcPr>
            <w:tcW w:w="880" w:type="dxa"/>
          </w:tcPr>
          <w:p w14:paraId="56D8F76A" w14:textId="77777777" w:rsidR="001233F8" w:rsidRDefault="008160FF">
            <w:pPr>
              <w:spacing w:after="0"/>
              <w:ind w:right="72"/>
              <w:jc w:val="center"/>
              <w:rPr>
                <w:color w:val="000000"/>
              </w:rPr>
            </w:pPr>
            <w:r>
              <w:rPr>
                <w:color w:val="000000"/>
              </w:rPr>
              <w:t>5</w:t>
            </w:r>
          </w:p>
        </w:tc>
        <w:tc>
          <w:tcPr>
            <w:tcW w:w="5463" w:type="dxa"/>
          </w:tcPr>
          <w:p w14:paraId="5C987E9D" w14:textId="77777777" w:rsidR="001233F8" w:rsidRDefault="008160FF">
            <w:pPr>
              <w:spacing w:after="0"/>
              <w:rPr>
                <w:color w:val="000000"/>
              </w:rPr>
            </w:pPr>
            <w:r>
              <w:rPr>
                <w:color w:val="000000"/>
              </w:rPr>
              <w:t>TransactionID</w:t>
            </w:r>
          </w:p>
        </w:tc>
        <w:tc>
          <w:tcPr>
            <w:tcW w:w="1180" w:type="dxa"/>
          </w:tcPr>
          <w:p w14:paraId="613E3675" w14:textId="77777777" w:rsidR="001233F8" w:rsidRDefault="008160FF">
            <w:pPr>
              <w:spacing w:after="0"/>
              <w:jc w:val="center"/>
              <w:rPr>
                <w:color w:val="000000"/>
              </w:rPr>
            </w:pPr>
            <w:r>
              <w:rPr>
                <w:color w:val="000000"/>
              </w:rPr>
              <w:t>uint8</w:t>
            </w:r>
          </w:p>
        </w:tc>
        <w:tc>
          <w:tcPr>
            <w:tcW w:w="1512" w:type="dxa"/>
            <w:vAlign w:val="center"/>
          </w:tcPr>
          <w:p w14:paraId="2ABC1626" w14:textId="77777777" w:rsidR="001233F8" w:rsidRDefault="008160FF">
            <w:pPr>
              <w:spacing w:after="0"/>
              <w:jc w:val="center"/>
              <w:rPr>
                <w:color w:val="000000"/>
              </w:rPr>
            </w:pPr>
            <w:r>
              <w:rPr>
                <w:color w:val="000000"/>
              </w:rPr>
              <w:t>0</w:t>
            </w:r>
          </w:p>
        </w:tc>
      </w:tr>
      <w:tr w:rsidR="001233F8" w14:paraId="4EC4FDC9" w14:textId="77777777">
        <w:trPr>
          <w:cantSplit/>
        </w:trPr>
        <w:tc>
          <w:tcPr>
            <w:tcW w:w="880" w:type="dxa"/>
          </w:tcPr>
          <w:p w14:paraId="03642828" w14:textId="77777777" w:rsidR="001233F8" w:rsidRDefault="008160FF">
            <w:pPr>
              <w:spacing w:after="0"/>
              <w:ind w:right="72"/>
              <w:jc w:val="center"/>
              <w:rPr>
                <w:color w:val="000000"/>
              </w:rPr>
            </w:pPr>
            <w:r>
              <w:rPr>
                <w:color w:val="000000"/>
              </w:rPr>
              <w:t>6</w:t>
            </w:r>
          </w:p>
        </w:tc>
        <w:tc>
          <w:tcPr>
            <w:tcW w:w="5463" w:type="dxa"/>
          </w:tcPr>
          <w:p w14:paraId="34652853" w14:textId="77777777" w:rsidR="001233F8" w:rsidRDefault="008160FF">
            <w:pPr>
              <w:spacing w:after="0"/>
              <w:rPr>
                <w:color w:val="000000"/>
              </w:rPr>
            </w:pPr>
            <w:r>
              <w:rPr>
                <w:color w:val="000000"/>
              </w:rPr>
              <w:t>MessageID</w:t>
            </w:r>
          </w:p>
        </w:tc>
        <w:tc>
          <w:tcPr>
            <w:tcW w:w="1180" w:type="dxa"/>
          </w:tcPr>
          <w:p w14:paraId="27C8CEEC" w14:textId="77777777" w:rsidR="001233F8" w:rsidRDefault="008160FF">
            <w:pPr>
              <w:spacing w:after="0"/>
              <w:jc w:val="center"/>
              <w:rPr>
                <w:color w:val="000000"/>
              </w:rPr>
            </w:pPr>
            <w:r>
              <w:rPr>
                <w:color w:val="000000"/>
              </w:rPr>
              <w:t>uint8</w:t>
            </w:r>
          </w:p>
        </w:tc>
        <w:tc>
          <w:tcPr>
            <w:tcW w:w="1512" w:type="dxa"/>
            <w:vAlign w:val="center"/>
          </w:tcPr>
          <w:p w14:paraId="5DB6F43F" w14:textId="77777777" w:rsidR="001233F8" w:rsidRDefault="008160FF">
            <w:pPr>
              <w:spacing w:after="0"/>
              <w:jc w:val="center"/>
              <w:rPr>
                <w:color w:val="000000"/>
              </w:rPr>
            </w:pPr>
            <w:r>
              <w:rPr>
                <w:color w:val="000000"/>
              </w:rPr>
              <w:t>7</w:t>
            </w:r>
          </w:p>
        </w:tc>
      </w:tr>
      <w:tr w:rsidR="001233F8" w14:paraId="1A40EB2E" w14:textId="77777777">
        <w:trPr>
          <w:cantSplit/>
        </w:trPr>
        <w:tc>
          <w:tcPr>
            <w:tcW w:w="880" w:type="dxa"/>
          </w:tcPr>
          <w:p w14:paraId="7648ED3F" w14:textId="77777777" w:rsidR="001233F8" w:rsidRDefault="008160FF">
            <w:pPr>
              <w:spacing w:after="0"/>
              <w:ind w:right="72"/>
              <w:jc w:val="center"/>
              <w:rPr>
                <w:color w:val="000000"/>
              </w:rPr>
            </w:pPr>
            <w:r>
              <w:rPr>
                <w:color w:val="000000"/>
              </w:rPr>
              <w:t>7</w:t>
            </w:r>
          </w:p>
        </w:tc>
        <w:tc>
          <w:tcPr>
            <w:tcW w:w="5463" w:type="dxa"/>
          </w:tcPr>
          <w:p w14:paraId="66C272EF" w14:textId="77777777" w:rsidR="001233F8" w:rsidRDefault="008160FF">
            <w:pPr>
              <w:spacing w:after="0"/>
              <w:rPr>
                <w:color w:val="000000"/>
              </w:rPr>
            </w:pPr>
            <w:r>
              <w:rPr>
                <w:color w:val="000000"/>
              </w:rPr>
              <w:t>Command</w:t>
            </w:r>
          </w:p>
        </w:tc>
        <w:tc>
          <w:tcPr>
            <w:tcW w:w="1180" w:type="dxa"/>
          </w:tcPr>
          <w:p w14:paraId="4CC02E23" w14:textId="77777777" w:rsidR="001233F8" w:rsidRDefault="008160FF">
            <w:pPr>
              <w:spacing w:after="0"/>
              <w:jc w:val="center"/>
              <w:rPr>
                <w:color w:val="000000"/>
              </w:rPr>
            </w:pPr>
            <w:r>
              <w:rPr>
                <w:color w:val="000000"/>
              </w:rPr>
              <w:t>uint8</w:t>
            </w:r>
          </w:p>
        </w:tc>
        <w:tc>
          <w:tcPr>
            <w:tcW w:w="1512" w:type="dxa"/>
            <w:vAlign w:val="center"/>
          </w:tcPr>
          <w:p w14:paraId="03B6E376" w14:textId="77777777" w:rsidR="001233F8" w:rsidRDefault="008160FF">
            <w:pPr>
              <w:spacing w:after="0"/>
              <w:jc w:val="center"/>
              <w:rPr>
                <w:color w:val="000000"/>
              </w:rPr>
            </w:pPr>
            <w:r>
              <w:rPr>
                <w:color w:val="000000"/>
              </w:rPr>
              <w:t>0</w:t>
            </w:r>
          </w:p>
        </w:tc>
      </w:tr>
      <w:tr w:rsidR="001233F8" w14:paraId="2BE3FF35" w14:textId="77777777">
        <w:trPr>
          <w:cantSplit/>
        </w:trPr>
        <w:tc>
          <w:tcPr>
            <w:tcW w:w="880" w:type="dxa"/>
          </w:tcPr>
          <w:p w14:paraId="478AF7DC" w14:textId="77777777" w:rsidR="001233F8" w:rsidRDefault="008160FF">
            <w:pPr>
              <w:spacing w:after="0"/>
              <w:ind w:right="72"/>
              <w:jc w:val="center"/>
              <w:rPr>
                <w:color w:val="000000"/>
              </w:rPr>
            </w:pPr>
            <w:r>
              <w:rPr>
                <w:color w:val="000000"/>
              </w:rPr>
              <w:t>8</w:t>
            </w:r>
          </w:p>
        </w:tc>
        <w:tc>
          <w:tcPr>
            <w:tcW w:w="5463" w:type="dxa"/>
          </w:tcPr>
          <w:p w14:paraId="39539CF2" w14:textId="77777777" w:rsidR="001233F8" w:rsidRDefault="008160FF">
            <w:pPr>
              <w:spacing w:after="0"/>
              <w:rPr>
                <w:color w:val="000000"/>
              </w:rPr>
            </w:pPr>
            <w:r>
              <w:rPr>
                <w:color w:val="000000"/>
              </w:rPr>
              <w:t>PackageIndex</w:t>
            </w:r>
          </w:p>
        </w:tc>
        <w:tc>
          <w:tcPr>
            <w:tcW w:w="1180" w:type="dxa"/>
          </w:tcPr>
          <w:p w14:paraId="57B8CA94" w14:textId="77777777" w:rsidR="001233F8" w:rsidRDefault="008160FF">
            <w:pPr>
              <w:spacing w:after="0"/>
              <w:jc w:val="center"/>
              <w:rPr>
                <w:color w:val="000000"/>
              </w:rPr>
            </w:pPr>
            <w:r>
              <w:rPr>
                <w:color w:val="000000"/>
              </w:rPr>
              <w:t>uint8</w:t>
            </w:r>
          </w:p>
        </w:tc>
        <w:tc>
          <w:tcPr>
            <w:tcW w:w="1512" w:type="dxa"/>
            <w:vAlign w:val="center"/>
          </w:tcPr>
          <w:p w14:paraId="6740615C" w14:textId="77777777" w:rsidR="001233F8" w:rsidRDefault="008160FF">
            <w:pPr>
              <w:spacing w:after="0"/>
              <w:jc w:val="center"/>
              <w:rPr>
                <w:color w:val="000000"/>
              </w:rPr>
            </w:pPr>
            <w:r>
              <w:rPr>
                <w:color w:val="000000"/>
              </w:rPr>
              <w:t>See below</w:t>
            </w:r>
          </w:p>
        </w:tc>
      </w:tr>
    </w:tbl>
    <w:p w14:paraId="64C26699" w14:textId="77777777" w:rsidR="001233F8" w:rsidRDefault="008160FF">
      <w:pPr>
        <w:spacing w:before="240" w:after="0"/>
        <w:ind w:left="1080" w:hanging="360"/>
        <w:rPr>
          <w:color w:val="000000"/>
        </w:rPr>
      </w:pPr>
      <w:r>
        <w:rPr>
          <w:b/>
          <w:color w:val="000000"/>
        </w:rPr>
        <w:t>Command</w:t>
      </w:r>
      <w:r>
        <w:rPr>
          <w:color w:val="000000"/>
        </w:rPr>
        <w:t>: Action to perform. The valid values are:</w:t>
      </w:r>
    </w:p>
    <w:p w14:paraId="10E6ED54" w14:textId="77777777" w:rsidR="001233F8" w:rsidRDefault="008160FF">
      <w:pPr>
        <w:pBdr>
          <w:top w:val="nil"/>
          <w:left w:val="nil"/>
          <w:bottom w:val="nil"/>
          <w:right w:val="nil"/>
          <w:between w:val="nil"/>
        </w:pBdr>
        <w:spacing w:after="0"/>
        <w:ind w:left="1872" w:hanging="431"/>
        <w:jc w:val="both"/>
        <w:rPr>
          <w:color w:val="000000"/>
          <w:szCs w:val="22"/>
        </w:rPr>
      </w:pPr>
      <w:r>
        <w:rPr>
          <w:color w:val="000000"/>
          <w:szCs w:val="22"/>
        </w:rPr>
        <w:t xml:space="preserve">0 = Pellet: request the MPFA pellet which identifies the current state of the Factory Activation Multi-Package process. See the Package Response for details on the pellet content and use cases. </w:t>
      </w:r>
    </w:p>
    <w:p w14:paraId="062B58A8"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Select:  selection of a package from the Factory Activation Multi-Package array</w:t>
      </w:r>
    </w:p>
    <w:p w14:paraId="47F4CDCB" w14:textId="77777777" w:rsidR="001233F8" w:rsidRDefault="008160FF">
      <w:pPr>
        <w:spacing w:before="120"/>
        <w:ind w:left="1080" w:hanging="360"/>
        <w:jc w:val="both"/>
        <w:rPr>
          <w:color w:val="000000"/>
        </w:rPr>
      </w:pPr>
      <w:r>
        <w:rPr>
          <w:b/>
          <w:color w:val="000000"/>
        </w:rPr>
        <w:t>PackageIndex</w:t>
      </w:r>
      <w:r>
        <w:rPr>
          <w:color w:val="000000"/>
        </w:rPr>
        <w:t xml:space="preserve">: Index of the selected package. This parameter is only valid for </w:t>
      </w:r>
      <w:r>
        <w:rPr>
          <w:b/>
          <w:color w:val="000000"/>
        </w:rPr>
        <w:t>Command</w:t>
      </w:r>
      <w:r>
        <w:rPr>
          <w:color w:val="000000"/>
        </w:rPr>
        <w:t xml:space="preserve">=1, and is Reserved for all other </w:t>
      </w:r>
      <w:r>
        <w:rPr>
          <w:b/>
          <w:color w:val="000000"/>
        </w:rPr>
        <w:t>Command</w:t>
      </w:r>
      <w:r>
        <w:rPr>
          <w:color w:val="000000"/>
        </w:rPr>
        <w:t xml:space="preserve"> values. A value of 0 forces the Module to exit the package selection state (pre-selection) and clear the subscription package. The range of values is 0 to 252.</w:t>
      </w:r>
    </w:p>
    <w:p w14:paraId="1587B765" w14:textId="77777777" w:rsidR="001233F8" w:rsidRDefault="008160FF" w:rsidP="0086059E">
      <w:pPr>
        <w:pStyle w:val="Heading2"/>
      </w:pPr>
      <w:bookmarkStart w:id="35" w:name="_Toc202436066"/>
      <w:r>
        <w:t>Package Response</w:t>
      </w:r>
      <w:bookmarkEnd w:id="35"/>
    </w:p>
    <w:p w14:paraId="12935E95" w14:textId="77777777" w:rsidR="001233F8" w:rsidRDefault="008160FF">
      <w:pPr>
        <w:spacing w:before="120"/>
        <w:jc w:val="both"/>
        <w:rPr>
          <w:color w:val="000000"/>
        </w:rPr>
      </w:pPr>
      <w:r>
        <w:rPr>
          <w:color w:val="000000"/>
        </w:rPr>
        <w:t>When the Module receives a Package Dispatch it validates the command parameters, verifies the Module is in the proper state to receive the command, and performs any processing associated with that command. If these operations are successful then the Module sends the Package Response to the Host.</w:t>
      </w:r>
    </w:p>
    <w:p w14:paraId="3AA0392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2FBD111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03447DB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759876D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36</w:t>
      </w:r>
    </w:p>
    <w:p w14:paraId="7514761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2D025819"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34"/>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42CEBF01" w14:textId="77777777">
        <w:trPr>
          <w:cantSplit/>
          <w:tblHeader/>
        </w:trPr>
        <w:tc>
          <w:tcPr>
            <w:tcW w:w="880" w:type="dxa"/>
            <w:shd w:val="clear" w:color="auto" w:fill="EEECE1"/>
          </w:tcPr>
          <w:p w14:paraId="4DFA7C8A" w14:textId="77777777" w:rsidR="001233F8" w:rsidRDefault="008160FF">
            <w:pPr>
              <w:spacing w:after="0"/>
              <w:jc w:val="center"/>
              <w:rPr>
                <w:b/>
                <w:color w:val="000000"/>
              </w:rPr>
            </w:pPr>
            <w:r>
              <w:rPr>
                <w:b/>
                <w:color w:val="000000"/>
              </w:rPr>
              <w:t>Byte #</w:t>
            </w:r>
          </w:p>
        </w:tc>
        <w:tc>
          <w:tcPr>
            <w:tcW w:w="5463" w:type="dxa"/>
            <w:shd w:val="clear" w:color="auto" w:fill="EEECE1"/>
          </w:tcPr>
          <w:p w14:paraId="1D88A296" w14:textId="77777777" w:rsidR="001233F8" w:rsidRDefault="008160FF">
            <w:pPr>
              <w:spacing w:after="0"/>
              <w:jc w:val="center"/>
              <w:rPr>
                <w:b/>
                <w:color w:val="000000"/>
              </w:rPr>
            </w:pPr>
            <w:r>
              <w:rPr>
                <w:b/>
                <w:color w:val="000000"/>
              </w:rPr>
              <w:t>Field Name</w:t>
            </w:r>
          </w:p>
        </w:tc>
        <w:tc>
          <w:tcPr>
            <w:tcW w:w="1180" w:type="dxa"/>
            <w:shd w:val="clear" w:color="auto" w:fill="EEECE1"/>
          </w:tcPr>
          <w:p w14:paraId="1DD20FEA"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EB9390F" w14:textId="77777777" w:rsidR="001233F8" w:rsidRDefault="008160FF">
            <w:pPr>
              <w:spacing w:after="0"/>
              <w:jc w:val="center"/>
              <w:rPr>
                <w:b/>
                <w:color w:val="000000"/>
              </w:rPr>
            </w:pPr>
            <w:r>
              <w:rPr>
                <w:b/>
                <w:color w:val="000000"/>
              </w:rPr>
              <w:t>Value</w:t>
            </w:r>
          </w:p>
        </w:tc>
      </w:tr>
      <w:tr w:rsidR="001233F8" w14:paraId="651DF699" w14:textId="77777777">
        <w:trPr>
          <w:cantSplit/>
        </w:trPr>
        <w:tc>
          <w:tcPr>
            <w:tcW w:w="880" w:type="dxa"/>
          </w:tcPr>
          <w:p w14:paraId="108258F1" w14:textId="77777777" w:rsidR="001233F8" w:rsidRDefault="008160FF">
            <w:pPr>
              <w:spacing w:after="0"/>
              <w:ind w:right="72"/>
              <w:jc w:val="center"/>
              <w:rPr>
                <w:color w:val="000000"/>
              </w:rPr>
            </w:pPr>
            <w:r>
              <w:rPr>
                <w:color w:val="000000"/>
              </w:rPr>
              <w:t>0</w:t>
            </w:r>
          </w:p>
        </w:tc>
        <w:tc>
          <w:tcPr>
            <w:tcW w:w="5463" w:type="dxa"/>
          </w:tcPr>
          <w:p w14:paraId="739AC547" w14:textId="77777777" w:rsidR="001233F8" w:rsidRDefault="008160FF">
            <w:pPr>
              <w:spacing w:after="0"/>
              <w:rPr>
                <w:color w:val="000000"/>
              </w:rPr>
            </w:pPr>
            <w:r>
              <w:rPr>
                <w:color w:val="000000"/>
              </w:rPr>
              <w:t>Sync</w:t>
            </w:r>
          </w:p>
        </w:tc>
        <w:tc>
          <w:tcPr>
            <w:tcW w:w="1180" w:type="dxa"/>
          </w:tcPr>
          <w:p w14:paraId="138F29AF" w14:textId="77777777" w:rsidR="001233F8" w:rsidRDefault="008160FF">
            <w:pPr>
              <w:spacing w:after="0"/>
              <w:jc w:val="center"/>
              <w:rPr>
                <w:color w:val="000000"/>
              </w:rPr>
            </w:pPr>
            <w:r>
              <w:rPr>
                <w:color w:val="000000"/>
              </w:rPr>
              <w:t>uint8</w:t>
            </w:r>
          </w:p>
        </w:tc>
        <w:tc>
          <w:tcPr>
            <w:tcW w:w="1512" w:type="dxa"/>
            <w:vAlign w:val="center"/>
          </w:tcPr>
          <w:p w14:paraId="763EDFD5" w14:textId="77777777" w:rsidR="001233F8" w:rsidRDefault="008160FF">
            <w:pPr>
              <w:spacing w:after="0"/>
              <w:jc w:val="center"/>
              <w:rPr>
                <w:color w:val="000000"/>
              </w:rPr>
            </w:pPr>
            <w:r>
              <w:rPr>
                <w:color w:val="000000"/>
              </w:rPr>
              <w:t xml:space="preserve"> See Section 4.1</w:t>
            </w:r>
          </w:p>
        </w:tc>
      </w:tr>
      <w:tr w:rsidR="001233F8" w14:paraId="438CE6AC" w14:textId="77777777">
        <w:trPr>
          <w:cantSplit/>
        </w:trPr>
        <w:tc>
          <w:tcPr>
            <w:tcW w:w="880" w:type="dxa"/>
          </w:tcPr>
          <w:p w14:paraId="498A2E1D" w14:textId="77777777" w:rsidR="001233F8" w:rsidRDefault="008160FF">
            <w:pPr>
              <w:spacing w:after="0"/>
              <w:ind w:right="72"/>
              <w:jc w:val="center"/>
              <w:rPr>
                <w:color w:val="000000"/>
              </w:rPr>
            </w:pPr>
            <w:r>
              <w:rPr>
                <w:color w:val="000000"/>
              </w:rPr>
              <w:t>1-2</w:t>
            </w:r>
          </w:p>
        </w:tc>
        <w:tc>
          <w:tcPr>
            <w:tcW w:w="5463" w:type="dxa"/>
          </w:tcPr>
          <w:p w14:paraId="5517E2E7" w14:textId="77777777" w:rsidR="001233F8" w:rsidRDefault="008160FF">
            <w:pPr>
              <w:spacing w:after="0"/>
              <w:rPr>
                <w:color w:val="000000"/>
              </w:rPr>
            </w:pPr>
            <w:r>
              <w:rPr>
                <w:color w:val="000000"/>
              </w:rPr>
              <w:t>NumMsgBytes</w:t>
            </w:r>
          </w:p>
        </w:tc>
        <w:tc>
          <w:tcPr>
            <w:tcW w:w="1180" w:type="dxa"/>
          </w:tcPr>
          <w:p w14:paraId="1068A5FE" w14:textId="77777777" w:rsidR="001233F8" w:rsidRDefault="008160FF">
            <w:pPr>
              <w:spacing w:after="0"/>
              <w:jc w:val="center"/>
              <w:rPr>
                <w:color w:val="000000"/>
              </w:rPr>
            </w:pPr>
            <w:r>
              <w:rPr>
                <w:color w:val="000000"/>
              </w:rPr>
              <w:t>uint16</w:t>
            </w:r>
          </w:p>
        </w:tc>
        <w:tc>
          <w:tcPr>
            <w:tcW w:w="1512" w:type="dxa"/>
            <w:vAlign w:val="center"/>
          </w:tcPr>
          <w:p w14:paraId="19B4AE3C" w14:textId="77777777" w:rsidR="001233F8" w:rsidRDefault="008160FF">
            <w:pPr>
              <w:spacing w:after="0"/>
              <w:jc w:val="center"/>
              <w:rPr>
                <w:color w:val="000000"/>
              </w:rPr>
            </w:pPr>
            <w:r>
              <w:rPr>
                <w:color w:val="000000"/>
              </w:rPr>
              <w:t>36</w:t>
            </w:r>
          </w:p>
        </w:tc>
      </w:tr>
      <w:tr w:rsidR="001233F8" w14:paraId="15076190" w14:textId="77777777">
        <w:trPr>
          <w:cantSplit/>
        </w:trPr>
        <w:tc>
          <w:tcPr>
            <w:tcW w:w="880" w:type="dxa"/>
          </w:tcPr>
          <w:p w14:paraId="0F7A3B24" w14:textId="77777777" w:rsidR="001233F8" w:rsidRDefault="008160FF">
            <w:pPr>
              <w:spacing w:after="0"/>
              <w:ind w:right="72"/>
              <w:jc w:val="center"/>
              <w:rPr>
                <w:color w:val="000000"/>
              </w:rPr>
            </w:pPr>
            <w:r>
              <w:rPr>
                <w:color w:val="000000"/>
              </w:rPr>
              <w:t>3-4</w:t>
            </w:r>
          </w:p>
        </w:tc>
        <w:tc>
          <w:tcPr>
            <w:tcW w:w="5463" w:type="dxa"/>
          </w:tcPr>
          <w:p w14:paraId="5F3B81B5" w14:textId="77777777" w:rsidR="001233F8" w:rsidRDefault="008160FF">
            <w:pPr>
              <w:spacing w:after="0"/>
              <w:rPr>
                <w:color w:val="000000"/>
              </w:rPr>
            </w:pPr>
            <w:r>
              <w:rPr>
                <w:color w:val="000000"/>
              </w:rPr>
              <w:t>Checksum</w:t>
            </w:r>
          </w:p>
        </w:tc>
        <w:tc>
          <w:tcPr>
            <w:tcW w:w="1180" w:type="dxa"/>
          </w:tcPr>
          <w:p w14:paraId="08EBEE59" w14:textId="77777777" w:rsidR="001233F8" w:rsidRDefault="008160FF">
            <w:pPr>
              <w:spacing w:after="0"/>
              <w:jc w:val="center"/>
              <w:rPr>
                <w:color w:val="000000"/>
              </w:rPr>
            </w:pPr>
            <w:r>
              <w:rPr>
                <w:color w:val="000000"/>
              </w:rPr>
              <w:t>uint16</w:t>
            </w:r>
          </w:p>
        </w:tc>
        <w:tc>
          <w:tcPr>
            <w:tcW w:w="1512" w:type="dxa"/>
            <w:vAlign w:val="center"/>
          </w:tcPr>
          <w:p w14:paraId="5E238DE5" w14:textId="77777777" w:rsidR="001233F8" w:rsidRDefault="008160FF">
            <w:pPr>
              <w:spacing w:after="0"/>
              <w:jc w:val="center"/>
              <w:rPr>
                <w:color w:val="000000"/>
              </w:rPr>
            </w:pPr>
            <w:r>
              <w:rPr>
                <w:color w:val="000000"/>
              </w:rPr>
              <w:t>See Section 4.6</w:t>
            </w:r>
          </w:p>
        </w:tc>
      </w:tr>
      <w:tr w:rsidR="001233F8" w14:paraId="72EAD0A5" w14:textId="77777777">
        <w:trPr>
          <w:cantSplit/>
          <w:trHeight w:val="255"/>
        </w:trPr>
        <w:tc>
          <w:tcPr>
            <w:tcW w:w="880" w:type="dxa"/>
          </w:tcPr>
          <w:p w14:paraId="57367CD8" w14:textId="77777777" w:rsidR="001233F8" w:rsidRDefault="008160FF">
            <w:pPr>
              <w:spacing w:after="0"/>
              <w:ind w:right="72"/>
              <w:jc w:val="center"/>
              <w:rPr>
                <w:color w:val="000000"/>
              </w:rPr>
            </w:pPr>
            <w:r>
              <w:rPr>
                <w:color w:val="000000"/>
              </w:rPr>
              <w:t>5</w:t>
            </w:r>
          </w:p>
        </w:tc>
        <w:tc>
          <w:tcPr>
            <w:tcW w:w="5463" w:type="dxa"/>
          </w:tcPr>
          <w:p w14:paraId="606058C3" w14:textId="77777777" w:rsidR="001233F8" w:rsidRDefault="008160FF">
            <w:pPr>
              <w:spacing w:after="0"/>
              <w:rPr>
                <w:color w:val="000000"/>
              </w:rPr>
            </w:pPr>
            <w:r>
              <w:rPr>
                <w:color w:val="000000"/>
              </w:rPr>
              <w:t>TransactionID</w:t>
            </w:r>
          </w:p>
        </w:tc>
        <w:tc>
          <w:tcPr>
            <w:tcW w:w="1180" w:type="dxa"/>
          </w:tcPr>
          <w:p w14:paraId="6B3A1910" w14:textId="77777777" w:rsidR="001233F8" w:rsidRDefault="008160FF">
            <w:pPr>
              <w:spacing w:after="0"/>
              <w:jc w:val="center"/>
              <w:rPr>
                <w:color w:val="000000"/>
              </w:rPr>
            </w:pPr>
            <w:r>
              <w:rPr>
                <w:color w:val="000000"/>
              </w:rPr>
              <w:t>uint8</w:t>
            </w:r>
          </w:p>
        </w:tc>
        <w:tc>
          <w:tcPr>
            <w:tcW w:w="1512" w:type="dxa"/>
            <w:vAlign w:val="center"/>
          </w:tcPr>
          <w:p w14:paraId="2EE06E0E" w14:textId="77777777" w:rsidR="001233F8" w:rsidRDefault="008160FF">
            <w:pPr>
              <w:spacing w:after="0"/>
              <w:jc w:val="center"/>
              <w:rPr>
                <w:color w:val="000000"/>
              </w:rPr>
            </w:pPr>
            <w:r>
              <w:rPr>
                <w:color w:val="000000"/>
              </w:rPr>
              <w:t>See Section 4.3</w:t>
            </w:r>
          </w:p>
        </w:tc>
      </w:tr>
      <w:tr w:rsidR="001233F8" w14:paraId="27259723" w14:textId="77777777">
        <w:trPr>
          <w:cantSplit/>
        </w:trPr>
        <w:tc>
          <w:tcPr>
            <w:tcW w:w="880" w:type="dxa"/>
          </w:tcPr>
          <w:p w14:paraId="355347AC" w14:textId="77777777" w:rsidR="001233F8" w:rsidRDefault="008160FF">
            <w:pPr>
              <w:spacing w:after="0"/>
              <w:ind w:right="72"/>
              <w:jc w:val="center"/>
              <w:rPr>
                <w:color w:val="000000"/>
              </w:rPr>
            </w:pPr>
            <w:r>
              <w:rPr>
                <w:color w:val="000000"/>
              </w:rPr>
              <w:t>6</w:t>
            </w:r>
          </w:p>
        </w:tc>
        <w:tc>
          <w:tcPr>
            <w:tcW w:w="5463" w:type="dxa"/>
          </w:tcPr>
          <w:p w14:paraId="56F16388" w14:textId="77777777" w:rsidR="001233F8" w:rsidRDefault="008160FF">
            <w:pPr>
              <w:spacing w:after="0"/>
              <w:rPr>
                <w:color w:val="000000"/>
              </w:rPr>
            </w:pPr>
            <w:r>
              <w:rPr>
                <w:color w:val="000000"/>
              </w:rPr>
              <w:t>MessageID</w:t>
            </w:r>
          </w:p>
        </w:tc>
        <w:tc>
          <w:tcPr>
            <w:tcW w:w="1180" w:type="dxa"/>
          </w:tcPr>
          <w:p w14:paraId="05842E47" w14:textId="77777777" w:rsidR="001233F8" w:rsidRDefault="008160FF">
            <w:pPr>
              <w:spacing w:after="0"/>
              <w:jc w:val="center"/>
              <w:rPr>
                <w:color w:val="000000"/>
              </w:rPr>
            </w:pPr>
            <w:r>
              <w:rPr>
                <w:color w:val="000000"/>
              </w:rPr>
              <w:t>uint8</w:t>
            </w:r>
          </w:p>
        </w:tc>
        <w:tc>
          <w:tcPr>
            <w:tcW w:w="1512" w:type="dxa"/>
            <w:vAlign w:val="center"/>
          </w:tcPr>
          <w:p w14:paraId="3AF0136A" w14:textId="77777777" w:rsidR="001233F8" w:rsidRDefault="008160FF">
            <w:pPr>
              <w:spacing w:after="0"/>
              <w:jc w:val="center"/>
              <w:rPr>
                <w:color w:val="000000"/>
              </w:rPr>
            </w:pPr>
            <w:r>
              <w:rPr>
                <w:color w:val="000000"/>
              </w:rPr>
              <w:t>8</w:t>
            </w:r>
          </w:p>
        </w:tc>
      </w:tr>
      <w:tr w:rsidR="001233F8" w14:paraId="458AF0A6" w14:textId="77777777">
        <w:trPr>
          <w:cantSplit/>
        </w:trPr>
        <w:tc>
          <w:tcPr>
            <w:tcW w:w="880" w:type="dxa"/>
          </w:tcPr>
          <w:p w14:paraId="6823D415" w14:textId="77777777" w:rsidR="001233F8" w:rsidRDefault="008160FF">
            <w:pPr>
              <w:spacing w:after="0"/>
              <w:ind w:right="72"/>
              <w:jc w:val="center"/>
              <w:rPr>
                <w:color w:val="000000"/>
              </w:rPr>
            </w:pPr>
            <w:r>
              <w:rPr>
                <w:color w:val="000000"/>
              </w:rPr>
              <w:t>7-31</w:t>
            </w:r>
          </w:p>
        </w:tc>
        <w:tc>
          <w:tcPr>
            <w:tcW w:w="5463" w:type="dxa"/>
          </w:tcPr>
          <w:p w14:paraId="418C1693" w14:textId="77777777" w:rsidR="001233F8" w:rsidRDefault="008160FF">
            <w:pPr>
              <w:spacing w:after="0"/>
              <w:rPr>
                <w:color w:val="000000"/>
              </w:rPr>
            </w:pPr>
            <w:r>
              <w:rPr>
                <w:color w:val="000000"/>
              </w:rPr>
              <w:t>SelectionPellet[25]</w:t>
            </w:r>
          </w:p>
        </w:tc>
        <w:tc>
          <w:tcPr>
            <w:tcW w:w="1180" w:type="dxa"/>
          </w:tcPr>
          <w:p w14:paraId="364AE34A" w14:textId="77777777" w:rsidR="001233F8" w:rsidRDefault="008160FF">
            <w:pPr>
              <w:spacing w:after="0"/>
              <w:jc w:val="center"/>
              <w:rPr>
                <w:color w:val="000000"/>
              </w:rPr>
            </w:pPr>
            <w:r>
              <w:rPr>
                <w:color w:val="000000"/>
              </w:rPr>
              <w:t>uint8</w:t>
            </w:r>
          </w:p>
        </w:tc>
        <w:tc>
          <w:tcPr>
            <w:tcW w:w="1512" w:type="dxa"/>
            <w:vAlign w:val="center"/>
          </w:tcPr>
          <w:p w14:paraId="71FE5835" w14:textId="77777777" w:rsidR="001233F8" w:rsidRDefault="008160FF">
            <w:pPr>
              <w:spacing w:after="0"/>
              <w:jc w:val="center"/>
              <w:rPr>
                <w:color w:val="000000"/>
              </w:rPr>
            </w:pPr>
            <w:r>
              <w:rPr>
                <w:color w:val="000000"/>
              </w:rPr>
              <w:t>See below</w:t>
            </w:r>
          </w:p>
        </w:tc>
      </w:tr>
      <w:tr w:rsidR="001233F8" w14:paraId="2E74C47E" w14:textId="77777777">
        <w:trPr>
          <w:cantSplit/>
        </w:trPr>
        <w:tc>
          <w:tcPr>
            <w:tcW w:w="880" w:type="dxa"/>
          </w:tcPr>
          <w:p w14:paraId="7E3EF2D5" w14:textId="77777777" w:rsidR="001233F8" w:rsidRDefault="008160FF">
            <w:pPr>
              <w:spacing w:after="0"/>
              <w:ind w:right="72"/>
              <w:jc w:val="center"/>
              <w:rPr>
                <w:color w:val="000000"/>
              </w:rPr>
            </w:pPr>
            <w:r>
              <w:rPr>
                <w:color w:val="000000"/>
              </w:rPr>
              <w:t>32-33</w:t>
            </w:r>
          </w:p>
        </w:tc>
        <w:tc>
          <w:tcPr>
            <w:tcW w:w="5463" w:type="dxa"/>
          </w:tcPr>
          <w:p w14:paraId="4FF6D01C" w14:textId="77777777" w:rsidR="001233F8" w:rsidRDefault="008160FF">
            <w:pPr>
              <w:spacing w:after="0"/>
              <w:rPr>
                <w:color w:val="000000"/>
              </w:rPr>
            </w:pPr>
            <w:r>
              <w:rPr>
                <w:color w:val="000000"/>
              </w:rPr>
              <w:t>ASID1</w:t>
            </w:r>
          </w:p>
        </w:tc>
        <w:tc>
          <w:tcPr>
            <w:tcW w:w="1180" w:type="dxa"/>
          </w:tcPr>
          <w:p w14:paraId="4A9AB064" w14:textId="77777777" w:rsidR="001233F8" w:rsidRDefault="008160FF">
            <w:pPr>
              <w:spacing w:after="0"/>
              <w:jc w:val="center"/>
              <w:rPr>
                <w:color w:val="000000"/>
              </w:rPr>
            </w:pPr>
            <w:r>
              <w:rPr>
                <w:color w:val="000000"/>
              </w:rPr>
              <w:t>uint16</w:t>
            </w:r>
          </w:p>
        </w:tc>
        <w:tc>
          <w:tcPr>
            <w:tcW w:w="1512" w:type="dxa"/>
            <w:vAlign w:val="center"/>
          </w:tcPr>
          <w:p w14:paraId="2B6DCD96" w14:textId="77777777" w:rsidR="001233F8" w:rsidRDefault="008160FF">
            <w:pPr>
              <w:spacing w:after="0"/>
              <w:jc w:val="center"/>
              <w:rPr>
                <w:color w:val="000000"/>
              </w:rPr>
            </w:pPr>
            <w:r>
              <w:rPr>
                <w:color w:val="000000"/>
              </w:rPr>
              <w:t>See below</w:t>
            </w:r>
          </w:p>
        </w:tc>
      </w:tr>
      <w:tr w:rsidR="001233F8" w14:paraId="6BEBA1BC" w14:textId="77777777">
        <w:trPr>
          <w:cantSplit/>
        </w:trPr>
        <w:tc>
          <w:tcPr>
            <w:tcW w:w="880" w:type="dxa"/>
          </w:tcPr>
          <w:p w14:paraId="50A2D6CF" w14:textId="77777777" w:rsidR="001233F8" w:rsidRDefault="008160FF">
            <w:pPr>
              <w:spacing w:after="0"/>
              <w:ind w:right="72"/>
              <w:jc w:val="center"/>
              <w:rPr>
                <w:color w:val="000000"/>
              </w:rPr>
            </w:pPr>
            <w:r>
              <w:rPr>
                <w:color w:val="000000"/>
              </w:rPr>
              <w:t>34-35</w:t>
            </w:r>
          </w:p>
        </w:tc>
        <w:tc>
          <w:tcPr>
            <w:tcW w:w="5463" w:type="dxa"/>
          </w:tcPr>
          <w:p w14:paraId="1217B684" w14:textId="77777777" w:rsidR="001233F8" w:rsidRDefault="008160FF">
            <w:pPr>
              <w:spacing w:after="0"/>
              <w:rPr>
                <w:color w:val="000000"/>
              </w:rPr>
            </w:pPr>
            <w:r>
              <w:rPr>
                <w:color w:val="000000"/>
              </w:rPr>
              <w:t>ASID2</w:t>
            </w:r>
          </w:p>
        </w:tc>
        <w:tc>
          <w:tcPr>
            <w:tcW w:w="1180" w:type="dxa"/>
          </w:tcPr>
          <w:p w14:paraId="32C1AE56" w14:textId="77777777" w:rsidR="001233F8" w:rsidRDefault="008160FF">
            <w:pPr>
              <w:spacing w:after="0"/>
              <w:jc w:val="center"/>
              <w:rPr>
                <w:color w:val="000000"/>
              </w:rPr>
            </w:pPr>
            <w:r>
              <w:rPr>
                <w:color w:val="000000"/>
              </w:rPr>
              <w:t>uint16</w:t>
            </w:r>
          </w:p>
        </w:tc>
        <w:tc>
          <w:tcPr>
            <w:tcW w:w="1512" w:type="dxa"/>
            <w:vAlign w:val="center"/>
          </w:tcPr>
          <w:p w14:paraId="4B49DE8D" w14:textId="77777777" w:rsidR="001233F8" w:rsidRDefault="008160FF">
            <w:pPr>
              <w:spacing w:after="0"/>
              <w:jc w:val="center"/>
              <w:rPr>
                <w:color w:val="000000"/>
              </w:rPr>
            </w:pPr>
            <w:r>
              <w:rPr>
                <w:color w:val="000000"/>
              </w:rPr>
              <w:t>See below</w:t>
            </w:r>
          </w:p>
        </w:tc>
      </w:tr>
    </w:tbl>
    <w:p w14:paraId="49A89352" w14:textId="77777777" w:rsidR="001233F8" w:rsidRDefault="008160FF">
      <w:pPr>
        <w:spacing w:before="120"/>
        <w:ind w:left="1080" w:hanging="360"/>
        <w:jc w:val="both"/>
        <w:rPr>
          <w:color w:val="000000"/>
        </w:rPr>
      </w:pPr>
      <w:r>
        <w:rPr>
          <w:b/>
          <w:color w:val="000000"/>
        </w:rPr>
        <w:lastRenderedPageBreak/>
        <w:t>SelectionPellet</w:t>
      </w:r>
      <w:r>
        <w:rPr>
          <w:color w:val="000000"/>
        </w:rPr>
        <w:t>:  An identification block reported to Sirius XM and used for supply chain management and tracking of authorized Modules. It contains Module identification, MASA identification, selected packet identification, and a signature to verify stat and reported information.</w:t>
      </w:r>
    </w:p>
    <w:p w14:paraId="63288B87" w14:textId="77777777" w:rsidR="001233F8" w:rsidRDefault="008160FF">
      <w:pPr>
        <w:spacing w:before="120"/>
        <w:ind w:left="1080" w:hanging="360"/>
        <w:jc w:val="both"/>
        <w:rPr>
          <w:color w:val="000000"/>
        </w:rPr>
      </w:pPr>
      <w:r>
        <w:rPr>
          <w:b/>
          <w:color w:val="000000"/>
        </w:rPr>
        <w:t>ASID1</w:t>
      </w:r>
      <w:r>
        <w:rPr>
          <w:color w:val="000000"/>
        </w:rPr>
        <w:t xml:space="preserve">:  Authorization State ID for the first Authorization State Unit of the selected packets. Prior to selection, value set to 0 when responding to </w:t>
      </w:r>
      <w:r>
        <w:rPr>
          <w:b/>
          <w:color w:val="000000"/>
        </w:rPr>
        <w:t>Command</w:t>
      </w:r>
      <w:r>
        <w:rPr>
          <w:color w:val="000000"/>
        </w:rPr>
        <w:t>=0 (i.e., Pellet) in Package Dispatch.</w:t>
      </w:r>
    </w:p>
    <w:p w14:paraId="257D929C" w14:textId="77777777" w:rsidR="001233F8" w:rsidRDefault="008160FF">
      <w:pPr>
        <w:spacing w:before="120"/>
        <w:ind w:left="1080" w:hanging="360"/>
        <w:jc w:val="both"/>
        <w:rPr>
          <w:color w:val="000000"/>
        </w:rPr>
      </w:pPr>
      <w:r>
        <w:rPr>
          <w:b/>
          <w:color w:val="000000"/>
        </w:rPr>
        <w:t>ASID2</w:t>
      </w:r>
      <w:r>
        <w:rPr>
          <w:color w:val="000000"/>
        </w:rPr>
        <w:t xml:space="preserve">:  Authorization State ID for the second Authorization State Unit of the selected packets. Prior to selection, value set to 0 when responding to </w:t>
      </w:r>
      <w:r>
        <w:rPr>
          <w:b/>
          <w:color w:val="000000"/>
        </w:rPr>
        <w:t>Command</w:t>
      </w:r>
      <w:r>
        <w:rPr>
          <w:color w:val="000000"/>
        </w:rPr>
        <w:t>=0 (i.e., Pellet) in Package Dispatch.</w:t>
      </w:r>
    </w:p>
    <w:p w14:paraId="5D6E38F8" w14:textId="77777777" w:rsidR="001233F8" w:rsidRDefault="001233F8">
      <w:pPr>
        <w:spacing w:before="120"/>
        <w:ind w:left="1080" w:hanging="360"/>
        <w:jc w:val="both"/>
        <w:rPr>
          <w:color w:val="000000"/>
        </w:rPr>
      </w:pPr>
    </w:p>
    <w:p w14:paraId="688C7B2D" w14:textId="77777777" w:rsidR="001233F8" w:rsidRDefault="008160FF">
      <w:pPr>
        <w:spacing w:before="120"/>
        <w:ind w:left="1080" w:hanging="360"/>
        <w:jc w:val="both"/>
        <w:rPr>
          <w:color w:val="000000"/>
        </w:rPr>
      </w:pPr>
      <w:r>
        <w:rPr>
          <w:color w:val="000000"/>
          <w:highlight w:val="lightGray"/>
        </w:rPr>
        <w:t>&lt;&lt;TODO: Need to move the following material to somewhere more appropriate (Jama?).&gt;&gt;</w:t>
      </w:r>
    </w:p>
    <w:tbl>
      <w:tblPr>
        <w:tblStyle w:val="233"/>
        <w:tblW w:w="10080" w:type="dxa"/>
        <w:tblInd w:w="-275"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1260"/>
        <w:gridCol w:w="1080"/>
        <w:gridCol w:w="2610"/>
        <w:gridCol w:w="2430"/>
        <w:gridCol w:w="2700"/>
      </w:tblGrid>
      <w:tr w:rsidR="001233F8" w14:paraId="15113D4B" w14:textId="77777777">
        <w:tc>
          <w:tcPr>
            <w:tcW w:w="1260" w:type="dxa"/>
            <w:shd w:val="clear" w:color="auto" w:fill="000000"/>
            <w:vAlign w:val="center"/>
          </w:tcPr>
          <w:p w14:paraId="705E5B91" w14:textId="77777777" w:rsidR="001233F8" w:rsidRDefault="008160FF">
            <w:pPr>
              <w:keepNext/>
              <w:keepLines/>
              <w:spacing w:before="40" w:after="40"/>
              <w:jc w:val="center"/>
              <w:rPr>
                <w:color w:val="000000"/>
              </w:rPr>
            </w:pPr>
            <w:r>
              <w:rPr>
                <w:color w:val="000000"/>
              </w:rPr>
              <w:t>MPFA State</w:t>
            </w:r>
          </w:p>
        </w:tc>
        <w:tc>
          <w:tcPr>
            <w:tcW w:w="1080" w:type="dxa"/>
            <w:shd w:val="clear" w:color="auto" w:fill="000000"/>
            <w:vAlign w:val="center"/>
          </w:tcPr>
          <w:p w14:paraId="6EEBAAEE" w14:textId="77777777" w:rsidR="001233F8" w:rsidRDefault="008160FF">
            <w:pPr>
              <w:keepNext/>
              <w:keepLines/>
              <w:spacing w:before="40" w:after="40"/>
              <w:jc w:val="center"/>
              <w:rPr>
                <w:color w:val="000000"/>
              </w:rPr>
            </w:pPr>
            <w:r>
              <w:rPr>
                <w:color w:val="000000"/>
              </w:rPr>
              <w:t>Action</w:t>
            </w:r>
          </w:p>
        </w:tc>
        <w:tc>
          <w:tcPr>
            <w:tcW w:w="2610" w:type="dxa"/>
            <w:shd w:val="clear" w:color="auto" w:fill="000000"/>
            <w:vAlign w:val="center"/>
          </w:tcPr>
          <w:p w14:paraId="620963F8" w14:textId="77777777" w:rsidR="001233F8" w:rsidRDefault="008160FF">
            <w:pPr>
              <w:keepNext/>
              <w:keepLines/>
              <w:spacing w:before="40" w:after="40"/>
              <w:jc w:val="center"/>
              <w:rPr>
                <w:color w:val="000000"/>
              </w:rPr>
            </w:pPr>
            <w:r>
              <w:rPr>
                <w:color w:val="000000"/>
              </w:rPr>
              <w:t>Return Code/Results</w:t>
            </w:r>
          </w:p>
        </w:tc>
        <w:tc>
          <w:tcPr>
            <w:tcW w:w="2430" w:type="dxa"/>
            <w:shd w:val="clear" w:color="auto" w:fill="000000"/>
            <w:vAlign w:val="center"/>
          </w:tcPr>
          <w:p w14:paraId="1D4D1682" w14:textId="77777777" w:rsidR="001233F8" w:rsidRDefault="008160FF">
            <w:pPr>
              <w:keepNext/>
              <w:keepLines/>
              <w:spacing w:before="40" w:after="40"/>
              <w:jc w:val="center"/>
              <w:rPr>
                <w:color w:val="000000"/>
              </w:rPr>
            </w:pPr>
            <w:r>
              <w:rPr>
                <w:color w:val="000000"/>
              </w:rPr>
              <w:t>Comment</w:t>
            </w:r>
          </w:p>
        </w:tc>
        <w:tc>
          <w:tcPr>
            <w:tcW w:w="2700" w:type="dxa"/>
            <w:shd w:val="clear" w:color="auto" w:fill="000000"/>
          </w:tcPr>
          <w:p w14:paraId="316544E8" w14:textId="77777777" w:rsidR="001233F8" w:rsidRDefault="008160FF">
            <w:pPr>
              <w:keepNext/>
              <w:keepLines/>
              <w:spacing w:before="40" w:after="40"/>
              <w:jc w:val="center"/>
              <w:rPr>
                <w:color w:val="000000"/>
              </w:rPr>
            </w:pPr>
            <w:r>
              <w:rPr>
                <w:color w:val="000000"/>
              </w:rPr>
              <w:t>Example Selection byte &amp; Hash (or MAC)</w:t>
            </w:r>
            <w:r>
              <w:rPr>
                <w:color w:val="000000"/>
                <w:vertAlign w:val="superscript"/>
              </w:rPr>
              <w:footnoteReference w:id="1"/>
            </w:r>
          </w:p>
        </w:tc>
      </w:tr>
      <w:tr w:rsidR="001233F8" w14:paraId="702DB253" w14:textId="77777777">
        <w:tc>
          <w:tcPr>
            <w:tcW w:w="1260" w:type="dxa"/>
            <w:vMerge w:val="restart"/>
            <w:vAlign w:val="center"/>
          </w:tcPr>
          <w:p w14:paraId="516924E3" w14:textId="77777777" w:rsidR="001233F8" w:rsidRDefault="008160FF">
            <w:pPr>
              <w:keepNext/>
              <w:keepLines/>
              <w:spacing w:before="40" w:after="40"/>
              <w:jc w:val="center"/>
              <w:rPr>
                <w:color w:val="000000"/>
              </w:rPr>
            </w:pPr>
            <w:r>
              <w:rPr>
                <w:color w:val="000000"/>
              </w:rPr>
              <w:t>No MASA present</w:t>
            </w:r>
          </w:p>
        </w:tc>
        <w:tc>
          <w:tcPr>
            <w:tcW w:w="1080" w:type="dxa"/>
            <w:vAlign w:val="center"/>
          </w:tcPr>
          <w:p w14:paraId="49B8EC9C" w14:textId="77777777" w:rsidR="001233F8" w:rsidRDefault="008160FF">
            <w:pPr>
              <w:keepNext/>
              <w:keepLines/>
              <w:spacing w:before="40" w:after="40"/>
              <w:jc w:val="center"/>
              <w:rPr>
                <w:color w:val="000000"/>
              </w:rPr>
            </w:pPr>
            <w:r>
              <w:rPr>
                <w:color w:val="000000"/>
              </w:rPr>
              <w:t>MpsPellet</w:t>
            </w:r>
          </w:p>
        </w:tc>
        <w:tc>
          <w:tcPr>
            <w:tcW w:w="2610" w:type="dxa"/>
            <w:vAlign w:val="center"/>
          </w:tcPr>
          <w:p w14:paraId="5659F5D6" w14:textId="77777777" w:rsidR="001233F8" w:rsidRDefault="008160FF">
            <w:pPr>
              <w:keepNext/>
              <w:keepLines/>
              <w:spacing w:before="40" w:after="40"/>
              <w:jc w:val="center"/>
              <w:rPr>
                <w:color w:val="000000"/>
              </w:rPr>
            </w:pPr>
            <w:r>
              <w:rPr>
                <w:color w:val="000000"/>
              </w:rPr>
              <w:t>153:CyMpsMissing</w:t>
            </w:r>
          </w:p>
        </w:tc>
        <w:tc>
          <w:tcPr>
            <w:tcW w:w="2430" w:type="dxa"/>
            <w:vMerge w:val="restart"/>
            <w:vAlign w:val="center"/>
          </w:tcPr>
          <w:p w14:paraId="5438F26D" w14:textId="77777777" w:rsidR="001233F8" w:rsidRDefault="008160FF">
            <w:pPr>
              <w:keepNext/>
              <w:keepLines/>
              <w:spacing w:before="40" w:after="40"/>
              <w:jc w:val="center"/>
              <w:rPr>
                <w:color w:val="000000"/>
              </w:rPr>
            </w:pPr>
            <w:r>
              <w:rPr>
                <w:color w:val="000000"/>
              </w:rPr>
              <w:t>Single Package Factory Activated state (SPFA)</w:t>
            </w:r>
          </w:p>
        </w:tc>
        <w:tc>
          <w:tcPr>
            <w:tcW w:w="2700" w:type="dxa"/>
            <w:vMerge w:val="restart"/>
            <w:vAlign w:val="center"/>
          </w:tcPr>
          <w:p w14:paraId="27B917B7" w14:textId="77777777" w:rsidR="001233F8" w:rsidRDefault="008160FF">
            <w:pPr>
              <w:keepNext/>
              <w:keepLines/>
              <w:spacing w:before="40" w:after="40"/>
              <w:jc w:val="center"/>
              <w:rPr>
                <w:color w:val="000000"/>
              </w:rPr>
            </w:pPr>
            <w:r>
              <w:rPr>
                <w:color w:val="000000"/>
              </w:rPr>
              <w:t>N/A</w:t>
            </w:r>
          </w:p>
          <w:p w14:paraId="02CF9257" w14:textId="77777777" w:rsidR="001233F8" w:rsidRDefault="008160FF">
            <w:pPr>
              <w:keepNext/>
              <w:keepLines/>
              <w:spacing w:before="40" w:after="40"/>
              <w:jc w:val="center"/>
              <w:rPr>
                <w:color w:val="000000"/>
              </w:rPr>
            </w:pPr>
            <w:r>
              <w:rPr>
                <w:color w:val="000000"/>
              </w:rPr>
              <w:t>(returned Pellet is all zeros)</w:t>
            </w:r>
          </w:p>
        </w:tc>
      </w:tr>
      <w:tr w:rsidR="001233F8" w14:paraId="4163E4CB" w14:textId="77777777">
        <w:tc>
          <w:tcPr>
            <w:tcW w:w="1260" w:type="dxa"/>
            <w:vMerge/>
            <w:vAlign w:val="center"/>
          </w:tcPr>
          <w:p w14:paraId="241F0621" w14:textId="77777777" w:rsidR="001233F8" w:rsidRDefault="001233F8">
            <w:pPr>
              <w:widowControl w:val="0"/>
              <w:pBdr>
                <w:top w:val="nil"/>
                <w:left w:val="nil"/>
                <w:bottom w:val="nil"/>
                <w:right w:val="nil"/>
                <w:between w:val="nil"/>
              </w:pBdr>
              <w:spacing w:after="0" w:line="276" w:lineRule="auto"/>
              <w:rPr>
                <w:color w:val="000000"/>
              </w:rPr>
            </w:pPr>
          </w:p>
        </w:tc>
        <w:tc>
          <w:tcPr>
            <w:tcW w:w="1080" w:type="dxa"/>
            <w:vAlign w:val="center"/>
          </w:tcPr>
          <w:p w14:paraId="553AE0A7" w14:textId="77777777" w:rsidR="001233F8" w:rsidRDefault="008160FF">
            <w:pPr>
              <w:keepNext/>
              <w:keepLines/>
              <w:spacing w:before="40" w:after="40"/>
              <w:jc w:val="center"/>
              <w:rPr>
                <w:color w:val="000000"/>
              </w:rPr>
            </w:pPr>
            <w:r>
              <w:rPr>
                <w:color w:val="000000"/>
              </w:rPr>
              <w:t>MpsSelect</w:t>
            </w:r>
          </w:p>
        </w:tc>
        <w:tc>
          <w:tcPr>
            <w:tcW w:w="2610" w:type="dxa"/>
            <w:vAlign w:val="center"/>
          </w:tcPr>
          <w:p w14:paraId="4EC93724" w14:textId="77777777" w:rsidR="001233F8" w:rsidRDefault="008160FF">
            <w:pPr>
              <w:keepNext/>
              <w:keepLines/>
              <w:spacing w:before="40" w:after="40"/>
              <w:jc w:val="center"/>
              <w:rPr>
                <w:color w:val="000000"/>
              </w:rPr>
            </w:pPr>
            <w:r>
              <w:rPr>
                <w:color w:val="000000"/>
              </w:rPr>
              <w:t>153:CyMpsMissing</w:t>
            </w:r>
          </w:p>
        </w:tc>
        <w:tc>
          <w:tcPr>
            <w:tcW w:w="2430" w:type="dxa"/>
            <w:vMerge/>
            <w:vAlign w:val="center"/>
          </w:tcPr>
          <w:p w14:paraId="18553D11" w14:textId="77777777" w:rsidR="001233F8" w:rsidRDefault="001233F8">
            <w:pPr>
              <w:widowControl w:val="0"/>
              <w:pBdr>
                <w:top w:val="nil"/>
                <w:left w:val="nil"/>
                <w:bottom w:val="nil"/>
                <w:right w:val="nil"/>
                <w:between w:val="nil"/>
              </w:pBdr>
              <w:spacing w:after="0" w:line="276" w:lineRule="auto"/>
              <w:rPr>
                <w:color w:val="000000"/>
              </w:rPr>
            </w:pPr>
          </w:p>
        </w:tc>
        <w:tc>
          <w:tcPr>
            <w:tcW w:w="2700" w:type="dxa"/>
            <w:vMerge/>
            <w:vAlign w:val="center"/>
          </w:tcPr>
          <w:p w14:paraId="1914789D" w14:textId="77777777" w:rsidR="001233F8" w:rsidRDefault="001233F8">
            <w:pPr>
              <w:widowControl w:val="0"/>
              <w:pBdr>
                <w:top w:val="nil"/>
                <w:left w:val="nil"/>
                <w:bottom w:val="nil"/>
                <w:right w:val="nil"/>
                <w:between w:val="nil"/>
              </w:pBdr>
              <w:spacing w:after="0" w:line="276" w:lineRule="auto"/>
              <w:rPr>
                <w:color w:val="000000"/>
              </w:rPr>
            </w:pPr>
          </w:p>
        </w:tc>
      </w:tr>
      <w:tr w:rsidR="001233F8" w14:paraId="6F1FD110" w14:textId="77777777">
        <w:tc>
          <w:tcPr>
            <w:tcW w:w="1260" w:type="dxa"/>
            <w:vMerge w:val="restart"/>
            <w:vAlign w:val="center"/>
          </w:tcPr>
          <w:p w14:paraId="304D1DB5" w14:textId="77777777" w:rsidR="001233F8" w:rsidRDefault="008160FF">
            <w:pPr>
              <w:keepNext/>
              <w:keepLines/>
              <w:spacing w:before="40" w:after="40"/>
              <w:jc w:val="center"/>
              <w:rPr>
                <w:color w:val="000000"/>
              </w:rPr>
            </w:pPr>
            <w:r>
              <w:rPr>
                <w:color w:val="000000"/>
              </w:rPr>
              <w:t>MASA Loaded and Unselected</w:t>
            </w:r>
          </w:p>
        </w:tc>
        <w:tc>
          <w:tcPr>
            <w:tcW w:w="1080" w:type="dxa"/>
            <w:vAlign w:val="center"/>
          </w:tcPr>
          <w:p w14:paraId="19797A0E" w14:textId="77777777" w:rsidR="001233F8" w:rsidRDefault="008160FF">
            <w:pPr>
              <w:keepNext/>
              <w:keepLines/>
              <w:spacing w:before="40" w:after="40"/>
              <w:jc w:val="center"/>
              <w:rPr>
                <w:color w:val="000000"/>
              </w:rPr>
            </w:pPr>
            <w:r>
              <w:rPr>
                <w:color w:val="000000"/>
              </w:rPr>
              <w:t>MpsPellet</w:t>
            </w:r>
          </w:p>
        </w:tc>
        <w:tc>
          <w:tcPr>
            <w:tcW w:w="2610" w:type="dxa"/>
            <w:vAlign w:val="center"/>
          </w:tcPr>
          <w:p w14:paraId="644C21A2" w14:textId="77777777" w:rsidR="001233F8" w:rsidRDefault="008160FF">
            <w:pPr>
              <w:keepNext/>
              <w:keepLines/>
              <w:numPr>
                <w:ilvl w:val="0"/>
                <w:numId w:val="10"/>
              </w:numPr>
              <w:pBdr>
                <w:top w:val="nil"/>
                <w:left w:val="nil"/>
                <w:bottom w:val="nil"/>
                <w:right w:val="nil"/>
                <w:between w:val="nil"/>
              </w:pBdr>
              <w:spacing w:before="40" w:after="0"/>
              <w:ind w:left="342" w:hanging="342"/>
              <w:rPr>
                <w:rFonts w:ascii="Arial Narrow" w:eastAsia="Arial Narrow" w:hAnsi="Arial Narrow" w:cs="Arial Narrow"/>
                <w:b w:val="0"/>
                <w:color w:val="000000"/>
                <w:sz w:val="22"/>
                <w:szCs w:val="22"/>
              </w:rPr>
            </w:pPr>
            <w:r>
              <w:rPr>
                <w:rFonts w:ascii="Arial Narrow" w:eastAsia="Arial Narrow" w:hAnsi="Arial Narrow" w:cs="Arial Narrow"/>
                <w:b w:val="0"/>
                <w:color w:val="000000"/>
                <w:sz w:val="22"/>
                <w:szCs w:val="22"/>
              </w:rPr>
              <w:t xml:space="preserve">0:Success </w:t>
            </w:r>
          </w:p>
          <w:p w14:paraId="57B326AE" w14:textId="77777777" w:rsidR="001233F8" w:rsidRDefault="008160FF">
            <w:pPr>
              <w:keepNext/>
              <w:keepLines/>
              <w:numPr>
                <w:ilvl w:val="0"/>
                <w:numId w:val="10"/>
              </w:numPr>
              <w:pBdr>
                <w:top w:val="nil"/>
                <w:left w:val="nil"/>
                <w:bottom w:val="nil"/>
                <w:right w:val="nil"/>
                <w:between w:val="nil"/>
              </w:pBdr>
              <w:spacing w:after="0"/>
              <w:ind w:left="342" w:hanging="342"/>
              <w:rPr>
                <w:rFonts w:ascii="Arial Narrow" w:eastAsia="Arial Narrow" w:hAnsi="Arial Narrow" w:cs="Arial Narrow"/>
                <w:b w:val="0"/>
                <w:color w:val="000000"/>
                <w:sz w:val="22"/>
                <w:szCs w:val="22"/>
              </w:rPr>
            </w:pPr>
            <w:r>
              <w:rPr>
                <w:rFonts w:ascii="Arial Narrow" w:eastAsia="Arial Narrow" w:hAnsi="Arial Narrow" w:cs="Arial Narrow"/>
                <w:b w:val="0"/>
                <w:color w:val="000000"/>
                <w:sz w:val="22"/>
                <w:szCs w:val="22"/>
              </w:rPr>
              <w:t>MPFA Selection Pellet</w:t>
            </w:r>
          </w:p>
          <w:p w14:paraId="0EDFD175" w14:textId="77777777" w:rsidR="001233F8" w:rsidRDefault="008160FF">
            <w:pPr>
              <w:keepNext/>
              <w:keepLines/>
              <w:numPr>
                <w:ilvl w:val="0"/>
                <w:numId w:val="10"/>
              </w:numPr>
              <w:pBdr>
                <w:top w:val="nil"/>
                <w:left w:val="nil"/>
                <w:bottom w:val="nil"/>
                <w:right w:val="nil"/>
                <w:between w:val="nil"/>
              </w:pBdr>
              <w:spacing w:after="40"/>
              <w:ind w:left="342" w:hanging="342"/>
              <w:rPr>
                <w:rFonts w:ascii="Calibri" w:eastAsia="Calibri" w:hAnsi="Calibri" w:cs="Calibri"/>
                <w:b w:val="0"/>
                <w:color w:val="000000"/>
                <w:sz w:val="22"/>
                <w:szCs w:val="22"/>
              </w:rPr>
            </w:pPr>
            <w:r>
              <w:rPr>
                <w:rFonts w:ascii="Arial Narrow" w:eastAsia="Arial Narrow" w:hAnsi="Arial Narrow" w:cs="Arial Narrow"/>
                <w:b w:val="0"/>
                <w:color w:val="000000"/>
                <w:sz w:val="22"/>
                <w:szCs w:val="22"/>
              </w:rPr>
              <w:t xml:space="preserve">ASIDs empty </w:t>
            </w:r>
          </w:p>
        </w:tc>
        <w:tc>
          <w:tcPr>
            <w:tcW w:w="2430" w:type="dxa"/>
            <w:vAlign w:val="center"/>
          </w:tcPr>
          <w:p w14:paraId="3B732CBA" w14:textId="77777777" w:rsidR="001233F8" w:rsidRDefault="008160FF">
            <w:pPr>
              <w:keepNext/>
              <w:keepLines/>
              <w:spacing w:before="40" w:after="40"/>
              <w:jc w:val="center"/>
              <w:rPr>
                <w:color w:val="000000"/>
              </w:rPr>
            </w:pPr>
            <w:r>
              <w:rPr>
                <w:color w:val="000000"/>
              </w:rPr>
              <w:t>Normal NPFA response before making package selection at OEM</w:t>
            </w:r>
          </w:p>
        </w:tc>
        <w:tc>
          <w:tcPr>
            <w:tcW w:w="2700" w:type="dxa"/>
            <w:vAlign w:val="center"/>
          </w:tcPr>
          <w:p w14:paraId="4C87B064" w14:textId="77777777" w:rsidR="001233F8" w:rsidRDefault="008160FF">
            <w:pPr>
              <w:keepNext/>
              <w:keepLines/>
              <w:spacing w:before="40" w:after="40"/>
              <w:jc w:val="center"/>
              <w:rPr>
                <w:color w:val="000000"/>
              </w:rPr>
            </w:pPr>
            <w:r>
              <w:rPr>
                <w:color w:val="000000"/>
              </w:rPr>
              <w:t>Selection byte: ff</w:t>
            </w:r>
          </w:p>
          <w:p w14:paraId="0C86B77C" w14:textId="77777777" w:rsidR="001233F8" w:rsidRDefault="008160FF">
            <w:pPr>
              <w:keepNext/>
              <w:keepLines/>
              <w:spacing w:before="40" w:after="40"/>
              <w:jc w:val="center"/>
              <w:rPr>
                <w:color w:val="000000"/>
              </w:rPr>
            </w:pPr>
            <w:r>
              <w:rPr>
                <w:color w:val="000000"/>
              </w:rPr>
              <w:t xml:space="preserve">Hash:99dd85cb3540a6c7e672 </w:t>
            </w:r>
          </w:p>
          <w:p w14:paraId="2739CAA5" w14:textId="77777777" w:rsidR="001233F8" w:rsidRDefault="008160FF">
            <w:pPr>
              <w:keepNext/>
              <w:keepLines/>
              <w:spacing w:before="40" w:after="40"/>
              <w:jc w:val="center"/>
              <w:rPr>
                <w:color w:val="000000"/>
              </w:rPr>
            </w:pPr>
            <w:r>
              <w:rPr>
                <w:color w:val="000000"/>
              </w:rPr>
              <w:t>ASIDs { 0, 0 }</w:t>
            </w:r>
          </w:p>
        </w:tc>
      </w:tr>
      <w:tr w:rsidR="001233F8" w14:paraId="23D40025" w14:textId="77777777">
        <w:tc>
          <w:tcPr>
            <w:tcW w:w="1260" w:type="dxa"/>
            <w:vMerge/>
            <w:vAlign w:val="center"/>
          </w:tcPr>
          <w:p w14:paraId="32A44AB3" w14:textId="77777777" w:rsidR="001233F8" w:rsidRDefault="001233F8">
            <w:pPr>
              <w:widowControl w:val="0"/>
              <w:pBdr>
                <w:top w:val="nil"/>
                <w:left w:val="nil"/>
                <w:bottom w:val="nil"/>
                <w:right w:val="nil"/>
                <w:between w:val="nil"/>
              </w:pBdr>
              <w:spacing w:after="0" w:line="276" w:lineRule="auto"/>
              <w:rPr>
                <w:color w:val="000000"/>
              </w:rPr>
            </w:pPr>
          </w:p>
        </w:tc>
        <w:tc>
          <w:tcPr>
            <w:tcW w:w="1080" w:type="dxa"/>
            <w:vAlign w:val="center"/>
          </w:tcPr>
          <w:p w14:paraId="63D2807A" w14:textId="77777777" w:rsidR="001233F8" w:rsidRDefault="008160FF">
            <w:pPr>
              <w:keepNext/>
              <w:keepLines/>
              <w:spacing w:before="40" w:after="40"/>
              <w:jc w:val="center"/>
              <w:rPr>
                <w:color w:val="000000"/>
              </w:rPr>
            </w:pPr>
            <w:r>
              <w:rPr>
                <w:color w:val="000000"/>
              </w:rPr>
              <w:t>MpsSelect</w:t>
            </w:r>
          </w:p>
        </w:tc>
        <w:tc>
          <w:tcPr>
            <w:tcW w:w="2610" w:type="dxa"/>
            <w:vAlign w:val="center"/>
          </w:tcPr>
          <w:p w14:paraId="1D97C527" w14:textId="77777777" w:rsidR="001233F8" w:rsidRDefault="008160FF">
            <w:pPr>
              <w:keepNext/>
              <w:keepLines/>
              <w:numPr>
                <w:ilvl w:val="0"/>
                <w:numId w:val="10"/>
              </w:numPr>
              <w:pBdr>
                <w:top w:val="nil"/>
                <w:left w:val="nil"/>
                <w:bottom w:val="nil"/>
                <w:right w:val="nil"/>
                <w:between w:val="nil"/>
              </w:pBdr>
              <w:spacing w:before="40" w:after="0"/>
              <w:ind w:left="342" w:hanging="342"/>
              <w:rPr>
                <w:rFonts w:ascii="Arial Narrow" w:eastAsia="Arial Narrow" w:hAnsi="Arial Narrow" w:cs="Arial Narrow"/>
                <w:b w:val="0"/>
                <w:color w:val="000000"/>
                <w:sz w:val="22"/>
                <w:szCs w:val="22"/>
              </w:rPr>
            </w:pPr>
            <w:r>
              <w:rPr>
                <w:rFonts w:ascii="Arial Narrow" w:eastAsia="Arial Narrow" w:hAnsi="Arial Narrow" w:cs="Arial Narrow"/>
                <w:b w:val="0"/>
                <w:color w:val="000000"/>
                <w:sz w:val="22"/>
                <w:szCs w:val="22"/>
              </w:rPr>
              <w:t xml:space="preserve">0:Success </w:t>
            </w:r>
          </w:p>
          <w:p w14:paraId="6273342B" w14:textId="77777777" w:rsidR="001233F8" w:rsidRDefault="008160FF">
            <w:pPr>
              <w:keepNext/>
              <w:keepLines/>
              <w:numPr>
                <w:ilvl w:val="0"/>
                <w:numId w:val="10"/>
              </w:numPr>
              <w:pBdr>
                <w:top w:val="nil"/>
                <w:left w:val="nil"/>
                <w:bottom w:val="nil"/>
                <w:right w:val="nil"/>
                <w:between w:val="nil"/>
              </w:pBdr>
              <w:spacing w:after="0"/>
              <w:ind w:left="342" w:hanging="342"/>
              <w:rPr>
                <w:rFonts w:ascii="Arial Narrow" w:eastAsia="Arial Narrow" w:hAnsi="Arial Narrow" w:cs="Arial Narrow"/>
                <w:b w:val="0"/>
                <w:color w:val="000000"/>
                <w:sz w:val="22"/>
                <w:szCs w:val="22"/>
              </w:rPr>
            </w:pPr>
            <w:r>
              <w:rPr>
                <w:rFonts w:ascii="Arial Narrow" w:eastAsia="Arial Narrow" w:hAnsi="Arial Narrow" w:cs="Arial Narrow"/>
                <w:b w:val="0"/>
                <w:color w:val="000000"/>
                <w:sz w:val="22"/>
                <w:szCs w:val="22"/>
              </w:rPr>
              <w:t xml:space="preserve">MPFA Selection Pellet </w:t>
            </w:r>
          </w:p>
          <w:p w14:paraId="78A54F00" w14:textId="77777777" w:rsidR="001233F8" w:rsidRDefault="008160FF">
            <w:pPr>
              <w:keepNext/>
              <w:keepLines/>
              <w:numPr>
                <w:ilvl w:val="0"/>
                <w:numId w:val="10"/>
              </w:numPr>
              <w:pBdr>
                <w:top w:val="nil"/>
                <w:left w:val="nil"/>
                <w:bottom w:val="nil"/>
                <w:right w:val="nil"/>
                <w:between w:val="nil"/>
              </w:pBdr>
              <w:spacing w:after="40"/>
              <w:ind w:left="342" w:hanging="342"/>
              <w:rPr>
                <w:rFonts w:ascii="Calibri" w:eastAsia="Calibri" w:hAnsi="Calibri" w:cs="Calibri"/>
                <w:b w:val="0"/>
                <w:color w:val="000000"/>
                <w:sz w:val="22"/>
                <w:szCs w:val="22"/>
              </w:rPr>
            </w:pPr>
            <w:r>
              <w:rPr>
                <w:rFonts w:ascii="Arial Narrow" w:eastAsia="Arial Narrow" w:hAnsi="Arial Narrow" w:cs="Arial Narrow"/>
                <w:b w:val="0"/>
                <w:color w:val="000000"/>
                <w:sz w:val="22"/>
                <w:szCs w:val="22"/>
              </w:rPr>
              <w:t>Selected ASIDs</w:t>
            </w:r>
          </w:p>
        </w:tc>
        <w:tc>
          <w:tcPr>
            <w:tcW w:w="2430" w:type="dxa"/>
            <w:vAlign w:val="center"/>
          </w:tcPr>
          <w:p w14:paraId="78D4BD17" w14:textId="77777777" w:rsidR="001233F8" w:rsidRDefault="008160FF">
            <w:pPr>
              <w:keepNext/>
              <w:keepLines/>
              <w:spacing w:before="40" w:after="40"/>
              <w:jc w:val="center"/>
              <w:rPr>
                <w:color w:val="000000"/>
              </w:rPr>
            </w:pPr>
            <w:r>
              <w:rPr>
                <w:color w:val="000000"/>
              </w:rPr>
              <w:t>Normal response to making package selection at OEM</w:t>
            </w:r>
          </w:p>
        </w:tc>
        <w:tc>
          <w:tcPr>
            <w:tcW w:w="2700" w:type="dxa"/>
            <w:vAlign w:val="center"/>
          </w:tcPr>
          <w:p w14:paraId="14671292" w14:textId="77777777" w:rsidR="001233F8" w:rsidRDefault="008160FF">
            <w:pPr>
              <w:keepNext/>
              <w:keepLines/>
              <w:spacing w:before="40" w:after="40"/>
              <w:jc w:val="center"/>
              <w:rPr>
                <w:color w:val="000000"/>
              </w:rPr>
            </w:pPr>
            <w:r>
              <w:rPr>
                <w:color w:val="000000"/>
              </w:rPr>
              <w:t>Selection byte: 01</w:t>
            </w:r>
          </w:p>
          <w:p w14:paraId="51401E37" w14:textId="77777777" w:rsidR="001233F8" w:rsidRDefault="008160FF">
            <w:pPr>
              <w:keepNext/>
              <w:keepLines/>
              <w:spacing w:before="40" w:after="40"/>
              <w:jc w:val="center"/>
              <w:rPr>
                <w:color w:val="000000"/>
              </w:rPr>
            </w:pPr>
            <w:r>
              <w:rPr>
                <w:color w:val="000000"/>
              </w:rPr>
              <w:t>MAC: 5de6d50ec8204f05fb27 ASIDs: { 257, 514 }</w:t>
            </w:r>
          </w:p>
        </w:tc>
      </w:tr>
      <w:tr w:rsidR="001233F8" w14:paraId="6A79B6F3" w14:textId="77777777">
        <w:tc>
          <w:tcPr>
            <w:tcW w:w="1260" w:type="dxa"/>
            <w:vMerge w:val="restart"/>
            <w:vAlign w:val="center"/>
          </w:tcPr>
          <w:p w14:paraId="17164EF4" w14:textId="77777777" w:rsidR="001233F8" w:rsidRDefault="008160FF">
            <w:pPr>
              <w:keepNext/>
              <w:keepLines/>
              <w:spacing w:before="40" w:after="40"/>
              <w:jc w:val="center"/>
              <w:rPr>
                <w:color w:val="000000"/>
              </w:rPr>
            </w:pPr>
            <w:r>
              <w:rPr>
                <w:color w:val="000000"/>
              </w:rPr>
              <w:t>MASA Loaded and Selected</w:t>
            </w:r>
          </w:p>
        </w:tc>
        <w:tc>
          <w:tcPr>
            <w:tcW w:w="1080" w:type="dxa"/>
            <w:vAlign w:val="center"/>
          </w:tcPr>
          <w:p w14:paraId="4DDFB35E" w14:textId="77777777" w:rsidR="001233F8" w:rsidRDefault="008160FF">
            <w:pPr>
              <w:keepNext/>
              <w:keepLines/>
              <w:spacing w:before="40" w:after="40"/>
              <w:jc w:val="center"/>
              <w:rPr>
                <w:color w:val="000000"/>
              </w:rPr>
            </w:pPr>
            <w:r>
              <w:rPr>
                <w:color w:val="000000"/>
              </w:rPr>
              <w:t>MpsPellet</w:t>
            </w:r>
          </w:p>
        </w:tc>
        <w:tc>
          <w:tcPr>
            <w:tcW w:w="2610" w:type="dxa"/>
            <w:vAlign w:val="center"/>
          </w:tcPr>
          <w:p w14:paraId="19F0F6FD" w14:textId="77777777" w:rsidR="001233F8" w:rsidRDefault="008160FF">
            <w:pPr>
              <w:keepNext/>
              <w:keepLines/>
              <w:numPr>
                <w:ilvl w:val="0"/>
                <w:numId w:val="10"/>
              </w:numPr>
              <w:pBdr>
                <w:top w:val="nil"/>
                <w:left w:val="nil"/>
                <w:bottom w:val="nil"/>
                <w:right w:val="nil"/>
                <w:between w:val="nil"/>
              </w:pBdr>
              <w:spacing w:before="40" w:after="0"/>
              <w:ind w:left="342" w:hanging="342"/>
              <w:rPr>
                <w:rFonts w:ascii="Arial Narrow" w:eastAsia="Arial Narrow" w:hAnsi="Arial Narrow" w:cs="Arial Narrow"/>
                <w:b w:val="0"/>
                <w:color w:val="000000"/>
                <w:sz w:val="22"/>
                <w:szCs w:val="22"/>
              </w:rPr>
            </w:pPr>
            <w:r>
              <w:rPr>
                <w:rFonts w:ascii="Arial Narrow" w:eastAsia="Arial Narrow" w:hAnsi="Arial Narrow" w:cs="Arial Narrow"/>
                <w:b w:val="0"/>
                <w:color w:val="000000"/>
                <w:sz w:val="22"/>
                <w:szCs w:val="22"/>
              </w:rPr>
              <w:t xml:space="preserve">0:Success </w:t>
            </w:r>
          </w:p>
          <w:p w14:paraId="4C401995" w14:textId="77777777" w:rsidR="001233F8" w:rsidRDefault="008160FF">
            <w:pPr>
              <w:keepNext/>
              <w:keepLines/>
              <w:numPr>
                <w:ilvl w:val="0"/>
                <w:numId w:val="10"/>
              </w:numPr>
              <w:pBdr>
                <w:top w:val="nil"/>
                <w:left w:val="nil"/>
                <w:bottom w:val="nil"/>
                <w:right w:val="nil"/>
                <w:between w:val="nil"/>
              </w:pBdr>
              <w:spacing w:after="0"/>
              <w:ind w:left="342" w:hanging="342"/>
              <w:rPr>
                <w:rFonts w:ascii="Arial Narrow" w:eastAsia="Arial Narrow" w:hAnsi="Arial Narrow" w:cs="Arial Narrow"/>
                <w:b w:val="0"/>
                <w:color w:val="000000"/>
                <w:sz w:val="22"/>
                <w:szCs w:val="22"/>
              </w:rPr>
            </w:pPr>
            <w:r>
              <w:rPr>
                <w:rFonts w:ascii="Arial Narrow" w:eastAsia="Arial Narrow" w:hAnsi="Arial Narrow" w:cs="Arial Narrow"/>
                <w:b w:val="0"/>
                <w:color w:val="000000"/>
                <w:sz w:val="22"/>
                <w:szCs w:val="22"/>
              </w:rPr>
              <w:t xml:space="preserve">MPFA Selection Pellet </w:t>
            </w:r>
          </w:p>
          <w:p w14:paraId="52224284" w14:textId="77777777" w:rsidR="001233F8" w:rsidRDefault="008160FF">
            <w:pPr>
              <w:keepNext/>
              <w:keepLines/>
              <w:numPr>
                <w:ilvl w:val="0"/>
                <w:numId w:val="10"/>
              </w:numPr>
              <w:pBdr>
                <w:top w:val="nil"/>
                <w:left w:val="nil"/>
                <w:bottom w:val="nil"/>
                <w:right w:val="nil"/>
                <w:between w:val="nil"/>
              </w:pBdr>
              <w:spacing w:after="40"/>
              <w:ind w:left="342" w:hanging="342"/>
              <w:rPr>
                <w:rFonts w:ascii="Calibri" w:eastAsia="Calibri" w:hAnsi="Calibri" w:cs="Calibri"/>
                <w:b w:val="0"/>
                <w:color w:val="000000"/>
                <w:sz w:val="22"/>
                <w:szCs w:val="22"/>
              </w:rPr>
            </w:pPr>
            <w:r>
              <w:rPr>
                <w:rFonts w:ascii="Arial Narrow" w:eastAsia="Arial Narrow" w:hAnsi="Arial Narrow" w:cs="Arial Narrow"/>
                <w:b w:val="0"/>
                <w:color w:val="000000"/>
                <w:sz w:val="22"/>
                <w:szCs w:val="22"/>
              </w:rPr>
              <w:t>Previously selected ASIDs</w:t>
            </w:r>
          </w:p>
        </w:tc>
        <w:tc>
          <w:tcPr>
            <w:tcW w:w="2430" w:type="dxa"/>
            <w:vAlign w:val="center"/>
          </w:tcPr>
          <w:p w14:paraId="075EB68C" w14:textId="77777777" w:rsidR="001233F8" w:rsidRDefault="008160FF">
            <w:pPr>
              <w:keepNext/>
              <w:keepLines/>
              <w:spacing w:before="40" w:after="40"/>
              <w:jc w:val="center"/>
              <w:rPr>
                <w:color w:val="000000"/>
              </w:rPr>
            </w:pPr>
            <w:r>
              <w:rPr>
                <w:color w:val="000000"/>
              </w:rPr>
              <w:t>Possible normal post-selection pellet extraction at OEM</w:t>
            </w:r>
          </w:p>
        </w:tc>
        <w:tc>
          <w:tcPr>
            <w:tcW w:w="2700" w:type="dxa"/>
            <w:vAlign w:val="center"/>
          </w:tcPr>
          <w:p w14:paraId="578DBE3F" w14:textId="77777777" w:rsidR="001233F8" w:rsidRDefault="008160FF">
            <w:pPr>
              <w:keepNext/>
              <w:keepLines/>
              <w:spacing w:before="40" w:after="40"/>
              <w:jc w:val="center"/>
              <w:rPr>
                <w:color w:val="000000"/>
              </w:rPr>
            </w:pPr>
            <w:r>
              <w:rPr>
                <w:color w:val="000000"/>
              </w:rPr>
              <w:t>Selection byte: 01</w:t>
            </w:r>
          </w:p>
          <w:p w14:paraId="73C86939" w14:textId="77777777" w:rsidR="001233F8" w:rsidRDefault="008160FF">
            <w:pPr>
              <w:keepNext/>
              <w:keepLines/>
              <w:spacing w:before="40" w:after="40"/>
              <w:jc w:val="center"/>
              <w:rPr>
                <w:color w:val="000000"/>
              </w:rPr>
            </w:pPr>
            <w:r>
              <w:rPr>
                <w:color w:val="000000"/>
              </w:rPr>
              <w:t>MAC: 5de6d50ec8204f05fb27 ASIDs: { 257, 514 }</w:t>
            </w:r>
          </w:p>
        </w:tc>
      </w:tr>
      <w:tr w:rsidR="001233F8" w14:paraId="738AC171" w14:textId="77777777">
        <w:tc>
          <w:tcPr>
            <w:tcW w:w="1260" w:type="dxa"/>
            <w:vMerge/>
            <w:vAlign w:val="center"/>
          </w:tcPr>
          <w:p w14:paraId="5A6C833C" w14:textId="77777777" w:rsidR="001233F8" w:rsidRDefault="001233F8">
            <w:pPr>
              <w:widowControl w:val="0"/>
              <w:pBdr>
                <w:top w:val="nil"/>
                <w:left w:val="nil"/>
                <w:bottom w:val="nil"/>
                <w:right w:val="nil"/>
                <w:between w:val="nil"/>
              </w:pBdr>
              <w:spacing w:after="0" w:line="276" w:lineRule="auto"/>
              <w:rPr>
                <w:color w:val="000000"/>
              </w:rPr>
            </w:pPr>
          </w:p>
        </w:tc>
        <w:tc>
          <w:tcPr>
            <w:tcW w:w="1080" w:type="dxa"/>
            <w:vAlign w:val="center"/>
          </w:tcPr>
          <w:p w14:paraId="0FF37169" w14:textId="77777777" w:rsidR="001233F8" w:rsidRDefault="008160FF">
            <w:pPr>
              <w:keepNext/>
              <w:keepLines/>
              <w:spacing w:before="40" w:after="40"/>
              <w:jc w:val="center"/>
              <w:rPr>
                <w:color w:val="000000"/>
              </w:rPr>
            </w:pPr>
            <w:r>
              <w:rPr>
                <w:color w:val="000000"/>
              </w:rPr>
              <w:t>MpsSelect</w:t>
            </w:r>
          </w:p>
        </w:tc>
        <w:tc>
          <w:tcPr>
            <w:tcW w:w="2610" w:type="dxa"/>
            <w:vAlign w:val="center"/>
          </w:tcPr>
          <w:p w14:paraId="0952901B" w14:textId="77777777" w:rsidR="001233F8" w:rsidRDefault="008160FF">
            <w:pPr>
              <w:keepNext/>
              <w:keepLines/>
              <w:spacing w:before="40" w:after="40"/>
              <w:jc w:val="center"/>
              <w:rPr>
                <w:color w:val="000000"/>
              </w:rPr>
            </w:pPr>
            <w:r>
              <w:rPr>
                <w:color w:val="000000"/>
              </w:rPr>
              <w:t>149:CyMpsAlreadySelected</w:t>
            </w:r>
          </w:p>
        </w:tc>
        <w:tc>
          <w:tcPr>
            <w:tcW w:w="2430" w:type="dxa"/>
            <w:vAlign w:val="center"/>
          </w:tcPr>
          <w:p w14:paraId="3F6F0FCF" w14:textId="77777777" w:rsidR="001233F8" w:rsidRDefault="008160FF">
            <w:pPr>
              <w:keepNext/>
              <w:keepLines/>
              <w:spacing w:before="40" w:after="40"/>
              <w:jc w:val="center"/>
              <w:rPr>
                <w:color w:val="000000"/>
              </w:rPr>
            </w:pPr>
            <w:r>
              <w:rPr>
                <w:color w:val="000000"/>
              </w:rPr>
              <w:t>Erroneous reselection attempt</w:t>
            </w:r>
          </w:p>
        </w:tc>
        <w:tc>
          <w:tcPr>
            <w:tcW w:w="2700" w:type="dxa"/>
            <w:vAlign w:val="center"/>
          </w:tcPr>
          <w:p w14:paraId="22BE544A" w14:textId="77777777" w:rsidR="001233F8" w:rsidRDefault="008160FF">
            <w:pPr>
              <w:keepNext/>
              <w:keepLines/>
              <w:spacing w:before="40" w:after="40"/>
              <w:jc w:val="center"/>
              <w:rPr>
                <w:color w:val="000000"/>
              </w:rPr>
            </w:pPr>
            <w:r>
              <w:rPr>
                <w:color w:val="000000"/>
              </w:rPr>
              <w:t>N/A</w:t>
            </w:r>
          </w:p>
          <w:p w14:paraId="7AB4576C" w14:textId="77777777" w:rsidR="001233F8" w:rsidRDefault="008160FF">
            <w:pPr>
              <w:keepNext/>
              <w:keepLines/>
              <w:spacing w:before="40" w:after="40"/>
              <w:jc w:val="center"/>
              <w:rPr>
                <w:color w:val="000000"/>
              </w:rPr>
            </w:pPr>
            <w:r>
              <w:rPr>
                <w:color w:val="000000"/>
              </w:rPr>
              <w:t>(returned Pellet is all zeros)</w:t>
            </w:r>
          </w:p>
        </w:tc>
      </w:tr>
      <w:tr w:rsidR="001233F8" w14:paraId="1041E298" w14:textId="77777777">
        <w:tc>
          <w:tcPr>
            <w:tcW w:w="1260" w:type="dxa"/>
            <w:vMerge w:val="restart"/>
            <w:vAlign w:val="center"/>
          </w:tcPr>
          <w:p w14:paraId="2D2C0BF4" w14:textId="77777777" w:rsidR="001233F8" w:rsidRDefault="008160FF">
            <w:pPr>
              <w:keepNext/>
              <w:keepLines/>
              <w:spacing w:before="40" w:after="40"/>
              <w:jc w:val="center"/>
              <w:rPr>
                <w:color w:val="000000"/>
              </w:rPr>
            </w:pPr>
            <w:r>
              <w:rPr>
                <w:color w:val="000000"/>
              </w:rPr>
              <w:t>MASA Loaded but revoked</w:t>
            </w:r>
          </w:p>
        </w:tc>
        <w:tc>
          <w:tcPr>
            <w:tcW w:w="1080" w:type="dxa"/>
            <w:vAlign w:val="center"/>
          </w:tcPr>
          <w:p w14:paraId="0DD36BE1" w14:textId="77777777" w:rsidR="001233F8" w:rsidRDefault="008160FF">
            <w:pPr>
              <w:keepNext/>
              <w:keepLines/>
              <w:spacing w:before="40" w:after="40"/>
              <w:jc w:val="center"/>
              <w:rPr>
                <w:color w:val="000000"/>
              </w:rPr>
            </w:pPr>
            <w:r>
              <w:rPr>
                <w:color w:val="000000"/>
              </w:rPr>
              <w:t>MpsPellet</w:t>
            </w:r>
          </w:p>
        </w:tc>
        <w:tc>
          <w:tcPr>
            <w:tcW w:w="2610" w:type="dxa"/>
            <w:vAlign w:val="center"/>
          </w:tcPr>
          <w:p w14:paraId="02DE6139" w14:textId="77777777" w:rsidR="001233F8" w:rsidRDefault="008160FF">
            <w:pPr>
              <w:keepNext/>
              <w:keepLines/>
              <w:numPr>
                <w:ilvl w:val="0"/>
                <w:numId w:val="10"/>
              </w:numPr>
              <w:pBdr>
                <w:top w:val="nil"/>
                <w:left w:val="nil"/>
                <w:bottom w:val="nil"/>
                <w:right w:val="nil"/>
                <w:between w:val="nil"/>
              </w:pBdr>
              <w:spacing w:before="40" w:after="0"/>
              <w:ind w:left="342" w:hanging="342"/>
              <w:rPr>
                <w:rFonts w:ascii="Arial Narrow" w:eastAsia="Arial Narrow" w:hAnsi="Arial Narrow" w:cs="Arial Narrow"/>
                <w:b w:val="0"/>
                <w:color w:val="000000"/>
                <w:sz w:val="22"/>
                <w:szCs w:val="22"/>
              </w:rPr>
            </w:pPr>
            <w:r>
              <w:rPr>
                <w:rFonts w:ascii="Arial Narrow" w:eastAsia="Arial Narrow" w:hAnsi="Arial Narrow" w:cs="Arial Narrow"/>
                <w:b w:val="0"/>
                <w:color w:val="000000"/>
                <w:sz w:val="22"/>
                <w:szCs w:val="22"/>
              </w:rPr>
              <w:t xml:space="preserve">0:Success </w:t>
            </w:r>
          </w:p>
          <w:p w14:paraId="284469F3" w14:textId="77777777" w:rsidR="001233F8" w:rsidRDefault="008160FF">
            <w:pPr>
              <w:keepNext/>
              <w:keepLines/>
              <w:numPr>
                <w:ilvl w:val="0"/>
                <w:numId w:val="10"/>
              </w:numPr>
              <w:pBdr>
                <w:top w:val="nil"/>
                <w:left w:val="nil"/>
                <w:bottom w:val="nil"/>
                <w:right w:val="nil"/>
                <w:between w:val="nil"/>
              </w:pBdr>
              <w:spacing w:after="40"/>
              <w:ind w:left="342" w:hanging="342"/>
              <w:rPr>
                <w:rFonts w:ascii="Arial Narrow" w:eastAsia="Arial Narrow" w:hAnsi="Arial Narrow" w:cs="Arial Narrow"/>
                <w:b w:val="0"/>
                <w:color w:val="000000"/>
                <w:sz w:val="22"/>
                <w:szCs w:val="22"/>
              </w:rPr>
            </w:pPr>
            <w:r>
              <w:rPr>
                <w:rFonts w:ascii="Arial Narrow" w:eastAsia="Arial Narrow" w:hAnsi="Arial Narrow" w:cs="Arial Narrow"/>
                <w:b w:val="0"/>
                <w:color w:val="000000"/>
                <w:sz w:val="22"/>
                <w:szCs w:val="22"/>
              </w:rPr>
              <w:t xml:space="preserve">MPFA Selection Pellet </w:t>
            </w:r>
          </w:p>
          <w:p w14:paraId="63A1697E" w14:textId="77777777" w:rsidR="001233F8" w:rsidRDefault="001233F8">
            <w:pPr>
              <w:keepNext/>
              <w:keepLines/>
              <w:spacing w:before="40" w:after="40"/>
              <w:jc w:val="center"/>
              <w:rPr>
                <w:color w:val="000000"/>
              </w:rPr>
            </w:pPr>
          </w:p>
        </w:tc>
        <w:tc>
          <w:tcPr>
            <w:tcW w:w="2430" w:type="dxa"/>
            <w:vAlign w:val="center"/>
          </w:tcPr>
          <w:p w14:paraId="4258EBED" w14:textId="77777777" w:rsidR="001233F8" w:rsidRDefault="008160FF">
            <w:pPr>
              <w:keepNext/>
              <w:keepLines/>
              <w:spacing w:before="40" w:after="40"/>
              <w:jc w:val="center"/>
              <w:rPr>
                <w:color w:val="000000"/>
              </w:rPr>
            </w:pPr>
            <w:r>
              <w:rPr>
                <w:color w:val="000000"/>
              </w:rPr>
              <w:t>Radio was authorized over SCADS or IP before selection was made</w:t>
            </w:r>
          </w:p>
        </w:tc>
        <w:tc>
          <w:tcPr>
            <w:tcW w:w="2700" w:type="dxa"/>
            <w:vAlign w:val="center"/>
          </w:tcPr>
          <w:p w14:paraId="685FC52D" w14:textId="77777777" w:rsidR="001233F8" w:rsidRDefault="008160FF">
            <w:pPr>
              <w:keepNext/>
              <w:keepLines/>
              <w:spacing w:before="40" w:after="40"/>
              <w:jc w:val="center"/>
              <w:rPr>
                <w:color w:val="000000"/>
              </w:rPr>
            </w:pPr>
            <w:r>
              <w:rPr>
                <w:color w:val="000000"/>
              </w:rPr>
              <w:t>Selection byte: fe</w:t>
            </w:r>
          </w:p>
          <w:p w14:paraId="3D1C46A2" w14:textId="77777777" w:rsidR="001233F8" w:rsidRDefault="008160FF">
            <w:pPr>
              <w:keepNext/>
              <w:keepLines/>
              <w:spacing w:before="40" w:after="40"/>
              <w:jc w:val="center"/>
              <w:rPr>
                <w:color w:val="000000"/>
              </w:rPr>
            </w:pPr>
            <w:r>
              <w:rPr>
                <w:color w:val="000000"/>
              </w:rPr>
              <w:t>MAC: 6452c44aff49d442c8b4</w:t>
            </w:r>
          </w:p>
          <w:p w14:paraId="00CE954A" w14:textId="77777777" w:rsidR="001233F8" w:rsidRDefault="008160FF">
            <w:pPr>
              <w:keepNext/>
              <w:keepLines/>
              <w:spacing w:before="40" w:after="40"/>
              <w:jc w:val="center"/>
              <w:rPr>
                <w:color w:val="000000"/>
              </w:rPr>
            </w:pPr>
            <w:r>
              <w:rPr>
                <w:color w:val="000000"/>
              </w:rPr>
              <w:t>ASIDs { 0, 0 }</w:t>
            </w:r>
          </w:p>
        </w:tc>
      </w:tr>
      <w:tr w:rsidR="001233F8" w14:paraId="7716F44B" w14:textId="77777777">
        <w:tc>
          <w:tcPr>
            <w:tcW w:w="1260" w:type="dxa"/>
            <w:vMerge/>
            <w:vAlign w:val="center"/>
          </w:tcPr>
          <w:p w14:paraId="4A9EA93A" w14:textId="77777777" w:rsidR="001233F8" w:rsidRDefault="001233F8">
            <w:pPr>
              <w:widowControl w:val="0"/>
              <w:pBdr>
                <w:top w:val="nil"/>
                <w:left w:val="nil"/>
                <w:bottom w:val="nil"/>
                <w:right w:val="nil"/>
                <w:between w:val="nil"/>
              </w:pBdr>
              <w:spacing w:after="0" w:line="276" w:lineRule="auto"/>
              <w:rPr>
                <w:color w:val="000000"/>
              </w:rPr>
            </w:pPr>
          </w:p>
        </w:tc>
        <w:tc>
          <w:tcPr>
            <w:tcW w:w="1080" w:type="dxa"/>
            <w:vAlign w:val="center"/>
          </w:tcPr>
          <w:p w14:paraId="43CEEA67" w14:textId="77777777" w:rsidR="001233F8" w:rsidRDefault="008160FF">
            <w:pPr>
              <w:keepNext/>
              <w:keepLines/>
              <w:spacing w:before="40" w:after="40"/>
              <w:jc w:val="center"/>
              <w:rPr>
                <w:color w:val="000000"/>
              </w:rPr>
            </w:pPr>
            <w:r>
              <w:rPr>
                <w:color w:val="000000"/>
              </w:rPr>
              <w:t>MpsSelect</w:t>
            </w:r>
          </w:p>
        </w:tc>
        <w:tc>
          <w:tcPr>
            <w:tcW w:w="2610" w:type="dxa"/>
            <w:vAlign w:val="center"/>
          </w:tcPr>
          <w:p w14:paraId="740348C8" w14:textId="77777777" w:rsidR="001233F8" w:rsidRDefault="008160FF">
            <w:pPr>
              <w:keepNext/>
              <w:keepLines/>
              <w:spacing w:before="40" w:after="40"/>
              <w:jc w:val="center"/>
              <w:rPr>
                <w:color w:val="000000"/>
              </w:rPr>
            </w:pPr>
            <w:r>
              <w:rPr>
                <w:color w:val="000000"/>
              </w:rPr>
              <w:t>148:CyMpsRevoked</w:t>
            </w:r>
          </w:p>
        </w:tc>
        <w:tc>
          <w:tcPr>
            <w:tcW w:w="2430" w:type="dxa"/>
            <w:vAlign w:val="center"/>
          </w:tcPr>
          <w:p w14:paraId="3D0C18EB" w14:textId="77777777" w:rsidR="001233F8" w:rsidRDefault="008160FF">
            <w:pPr>
              <w:keepNext/>
              <w:keepLines/>
              <w:spacing w:before="40" w:after="40"/>
              <w:jc w:val="center"/>
              <w:rPr>
                <w:color w:val="000000"/>
              </w:rPr>
            </w:pPr>
            <w:r>
              <w:rPr>
                <w:color w:val="000000"/>
              </w:rPr>
              <w:t>Erroneous reselection attempt</w:t>
            </w:r>
          </w:p>
        </w:tc>
        <w:tc>
          <w:tcPr>
            <w:tcW w:w="2700" w:type="dxa"/>
            <w:vAlign w:val="center"/>
          </w:tcPr>
          <w:p w14:paraId="1424B761" w14:textId="77777777" w:rsidR="001233F8" w:rsidRDefault="008160FF">
            <w:pPr>
              <w:keepNext/>
              <w:keepLines/>
              <w:spacing w:before="40" w:after="40"/>
              <w:jc w:val="center"/>
              <w:rPr>
                <w:color w:val="000000"/>
              </w:rPr>
            </w:pPr>
            <w:r>
              <w:rPr>
                <w:color w:val="000000"/>
              </w:rPr>
              <w:t>N/A</w:t>
            </w:r>
          </w:p>
          <w:p w14:paraId="5F9BCD11" w14:textId="77777777" w:rsidR="001233F8" w:rsidRDefault="008160FF">
            <w:pPr>
              <w:keepNext/>
              <w:keepLines/>
              <w:spacing w:before="40" w:after="40"/>
              <w:jc w:val="center"/>
              <w:rPr>
                <w:color w:val="000000"/>
              </w:rPr>
            </w:pPr>
            <w:r>
              <w:rPr>
                <w:color w:val="000000"/>
              </w:rPr>
              <w:t>(returned Pellet is all zeros)</w:t>
            </w:r>
          </w:p>
        </w:tc>
      </w:tr>
      <w:tr w:rsidR="001233F8" w14:paraId="0736BD8B" w14:textId="77777777">
        <w:trPr>
          <w:trHeight w:val="503"/>
        </w:trPr>
        <w:tc>
          <w:tcPr>
            <w:tcW w:w="1260" w:type="dxa"/>
            <w:vMerge w:val="restart"/>
            <w:vAlign w:val="center"/>
          </w:tcPr>
          <w:p w14:paraId="46A6C965" w14:textId="77777777" w:rsidR="001233F8" w:rsidRDefault="008160FF">
            <w:pPr>
              <w:keepNext/>
              <w:keepLines/>
              <w:spacing w:before="40" w:after="40"/>
              <w:jc w:val="center"/>
              <w:rPr>
                <w:color w:val="000000"/>
              </w:rPr>
            </w:pPr>
            <w:r>
              <w:rPr>
                <w:color w:val="000000"/>
              </w:rPr>
              <w:t>MASA Loaded and Selected, &amp; Replaced</w:t>
            </w:r>
          </w:p>
        </w:tc>
        <w:tc>
          <w:tcPr>
            <w:tcW w:w="1080" w:type="dxa"/>
            <w:vAlign w:val="center"/>
          </w:tcPr>
          <w:p w14:paraId="0789141E" w14:textId="77777777" w:rsidR="001233F8" w:rsidRDefault="008160FF">
            <w:pPr>
              <w:keepNext/>
              <w:keepLines/>
              <w:spacing w:before="40" w:after="40"/>
              <w:jc w:val="center"/>
              <w:rPr>
                <w:color w:val="000000"/>
              </w:rPr>
            </w:pPr>
            <w:r>
              <w:rPr>
                <w:color w:val="000000"/>
              </w:rPr>
              <w:t>MpsPellet</w:t>
            </w:r>
          </w:p>
        </w:tc>
        <w:tc>
          <w:tcPr>
            <w:tcW w:w="7740" w:type="dxa"/>
            <w:gridSpan w:val="3"/>
            <w:vMerge w:val="restart"/>
            <w:vAlign w:val="center"/>
          </w:tcPr>
          <w:p w14:paraId="30D57002" w14:textId="77777777" w:rsidR="001233F8" w:rsidRDefault="008160FF">
            <w:pPr>
              <w:keepNext/>
              <w:keepLines/>
              <w:spacing w:before="40" w:after="40"/>
              <w:rPr>
                <w:color w:val="000000"/>
              </w:rPr>
            </w:pPr>
            <w:r>
              <w:rPr>
                <w:color w:val="000000"/>
              </w:rPr>
              <w:t>After OTA or IP assignment, selection pellet and selected ASIDs remain available even though the reported values no longer reflect actual radio state. (See MASA Loaded and Selected row above)</w:t>
            </w:r>
          </w:p>
        </w:tc>
      </w:tr>
      <w:tr w:rsidR="001233F8" w14:paraId="2134D4D6" w14:textId="77777777">
        <w:trPr>
          <w:trHeight w:val="458"/>
        </w:trPr>
        <w:tc>
          <w:tcPr>
            <w:tcW w:w="1260" w:type="dxa"/>
            <w:vMerge/>
            <w:vAlign w:val="center"/>
          </w:tcPr>
          <w:p w14:paraId="5A12358B" w14:textId="77777777" w:rsidR="001233F8" w:rsidRDefault="001233F8">
            <w:pPr>
              <w:widowControl w:val="0"/>
              <w:pBdr>
                <w:top w:val="nil"/>
                <w:left w:val="nil"/>
                <w:bottom w:val="nil"/>
                <w:right w:val="nil"/>
                <w:between w:val="nil"/>
              </w:pBdr>
              <w:spacing w:after="0" w:line="276" w:lineRule="auto"/>
              <w:rPr>
                <w:color w:val="000000"/>
              </w:rPr>
            </w:pPr>
          </w:p>
        </w:tc>
        <w:tc>
          <w:tcPr>
            <w:tcW w:w="1080" w:type="dxa"/>
            <w:vAlign w:val="center"/>
          </w:tcPr>
          <w:p w14:paraId="079CEA3E" w14:textId="77777777" w:rsidR="001233F8" w:rsidRDefault="008160FF">
            <w:pPr>
              <w:keepNext/>
              <w:keepLines/>
              <w:spacing w:before="40" w:after="40"/>
              <w:rPr>
                <w:color w:val="000000"/>
              </w:rPr>
            </w:pPr>
            <w:r>
              <w:rPr>
                <w:color w:val="000000"/>
              </w:rPr>
              <w:t>MpsSelect</w:t>
            </w:r>
          </w:p>
        </w:tc>
        <w:tc>
          <w:tcPr>
            <w:tcW w:w="7740" w:type="dxa"/>
            <w:gridSpan w:val="3"/>
            <w:vMerge/>
            <w:vAlign w:val="center"/>
          </w:tcPr>
          <w:p w14:paraId="29D310B6" w14:textId="77777777" w:rsidR="001233F8" w:rsidRDefault="001233F8">
            <w:pPr>
              <w:widowControl w:val="0"/>
              <w:pBdr>
                <w:top w:val="nil"/>
                <w:left w:val="nil"/>
                <w:bottom w:val="nil"/>
                <w:right w:val="nil"/>
                <w:between w:val="nil"/>
              </w:pBdr>
              <w:spacing w:after="0" w:line="276" w:lineRule="auto"/>
              <w:rPr>
                <w:color w:val="000000"/>
              </w:rPr>
            </w:pPr>
          </w:p>
        </w:tc>
      </w:tr>
    </w:tbl>
    <w:p w14:paraId="02D5CA7F" w14:textId="77777777" w:rsidR="001233F8" w:rsidRDefault="001233F8">
      <w:pPr>
        <w:spacing w:before="120"/>
        <w:jc w:val="both"/>
        <w:rPr>
          <w:color w:val="000000"/>
        </w:rPr>
      </w:pPr>
    </w:p>
    <w:p w14:paraId="5EC618D1"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State           Action    Return code/Results</w:t>
      </w:r>
    </w:p>
    <w:p w14:paraId="70B2E9FC"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 -------------------</w:t>
      </w:r>
    </w:p>
    <w:p w14:paraId="1AC75426"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No MPFA         MpsQuery  153:CyMpsMissing </w:t>
      </w:r>
      <w:r>
        <w:rPr>
          <w:rFonts w:ascii="Courier New" w:eastAsia="Courier New" w:hAnsi="Courier New" w:cs="Courier New"/>
          <w:color w:val="000000"/>
          <w:sz w:val="18"/>
          <w:szCs w:val="18"/>
          <w:highlight w:val="cyan"/>
        </w:rPr>
        <w:t>(MASA Invalid)</w:t>
      </w:r>
    </w:p>
    <w:p w14:paraId="6BF3E2FC"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MpsVerify 153:CyMpsMissing</w:t>
      </w:r>
    </w:p>
    <w:p w14:paraId="0657CBB2"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lastRenderedPageBreak/>
        <w:t xml:space="preserve">                MpsSelect 153:CyMpsMissing</w:t>
      </w:r>
    </w:p>
    <w:p w14:paraId="712E1FBD" w14:textId="77777777" w:rsidR="001233F8" w:rsidRDefault="001233F8">
      <w:pPr>
        <w:pBdr>
          <w:top w:val="nil"/>
          <w:left w:val="nil"/>
          <w:bottom w:val="nil"/>
          <w:right w:val="nil"/>
          <w:between w:val="nil"/>
        </w:pBdr>
        <w:spacing w:before="120"/>
        <w:rPr>
          <w:rFonts w:ascii="Courier New" w:eastAsia="Courier New" w:hAnsi="Courier New" w:cs="Courier New"/>
          <w:color w:val="000000"/>
          <w:sz w:val="18"/>
          <w:szCs w:val="18"/>
        </w:rPr>
      </w:pPr>
    </w:p>
    <w:p w14:paraId="118478B8"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MPFA Loaded,    MpsQuery  0:Success</w:t>
      </w:r>
    </w:p>
    <w:p w14:paraId="2217E36B"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unselected                Pellet (eg a0012345678900001234b032f305</w:t>
      </w:r>
      <w:r>
        <w:rPr>
          <w:rFonts w:ascii="Courier New" w:eastAsia="Courier New" w:hAnsi="Courier New" w:cs="Courier New"/>
          <w:color w:val="000000"/>
          <w:sz w:val="18"/>
          <w:szCs w:val="18"/>
          <w:highlight w:val="yellow"/>
        </w:rPr>
        <w:t>ff</w:t>
      </w:r>
      <w:r>
        <w:rPr>
          <w:rFonts w:ascii="Courier New" w:eastAsia="Courier New" w:hAnsi="Courier New" w:cs="Courier New"/>
          <w:color w:val="000000"/>
          <w:sz w:val="18"/>
          <w:szCs w:val="18"/>
          <w:highlight w:val="green"/>
        </w:rPr>
        <w:t>b7e4ddc16a88edaa</w:t>
      </w:r>
      <w:r>
        <w:rPr>
          <w:rFonts w:ascii="Courier New" w:eastAsia="Courier New" w:hAnsi="Courier New" w:cs="Courier New"/>
          <w:color w:val="000000"/>
          <w:sz w:val="18"/>
          <w:szCs w:val="18"/>
        </w:rPr>
        <w:t>45be)</w:t>
      </w:r>
    </w:p>
    <w:p w14:paraId="097C38AC"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ASIDs empty ({ 0, 0 })</w:t>
      </w:r>
    </w:p>
    <w:p w14:paraId="7D96C5D1"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MpsVerify 151:CyMpsUnselected </w:t>
      </w:r>
      <w:r>
        <w:rPr>
          <w:rFonts w:ascii="Courier New" w:eastAsia="Courier New" w:hAnsi="Courier New" w:cs="Courier New"/>
          <w:color w:val="000000"/>
          <w:sz w:val="18"/>
          <w:szCs w:val="18"/>
          <w:highlight w:val="cyan"/>
        </w:rPr>
        <w:t>(Selection Required)</w:t>
      </w:r>
    </w:p>
    <w:p w14:paraId="1C2FF0FE"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MpsSelect 0:Success</w:t>
      </w:r>
    </w:p>
    <w:p w14:paraId="763D02BB"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Pellet (eg a0012345678900001234b032f305</w:t>
      </w:r>
      <w:r>
        <w:rPr>
          <w:rFonts w:ascii="Courier New" w:eastAsia="Courier New" w:hAnsi="Courier New" w:cs="Courier New"/>
          <w:color w:val="000000"/>
          <w:sz w:val="18"/>
          <w:szCs w:val="18"/>
          <w:highlight w:val="yellow"/>
        </w:rPr>
        <w:t>01</w:t>
      </w:r>
      <w:r>
        <w:rPr>
          <w:rFonts w:ascii="Courier New" w:eastAsia="Courier New" w:hAnsi="Courier New" w:cs="Courier New"/>
          <w:color w:val="000000"/>
          <w:sz w:val="18"/>
          <w:szCs w:val="18"/>
          <w:highlight w:val="green"/>
        </w:rPr>
        <w:t>55aabcf9d3702467</w:t>
      </w:r>
      <w:r>
        <w:rPr>
          <w:rFonts w:ascii="Courier New" w:eastAsia="Courier New" w:hAnsi="Courier New" w:cs="Courier New"/>
          <w:color w:val="000000"/>
          <w:sz w:val="18"/>
          <w:szCs w:val="18"/>
        </w:rPr>
        <w:t>c63b)</w:t>
      </w:r>
    </w:p>
    <w:p w14:paraId="1D9EC48F"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ASIDs not empty (eg { 9029, 13398 })</w:t>
      </w:r>
    </w:p>
    <w:p w14:paraId="6EE768E7" w14:textId="77777777" w:rsidR="001233F8" w:rsidRDefault="001233F8">
      <w:pPr>
        <w:pBdr>
          <w:top w:val="nil"/>
          <w:left w:val="nil"/>
          <w:bottom w:val="nil"/>
          <w:right w:val="nil"/>
          <w:between w:val="nil"/>
        </w:pBdr>
        <w:spacing w:before="120"/>
        <w:rPr>
          <w:rFonts w:ascii="Courier New" w:eastAsia="Courier New" w:hAnsi="Courier New" w:cs="Courier New"/>
          <w:color w:val="000000"/>
          <w:sz w:val="18"/>
          <w:szCs w:val="18"/>
        </w:rPr>
      </w:pPr>
    </w:p>
    <w:p w14:paraId="3EB066A5"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MPFA Loaded,    MpsQuery  0:Success</w:t>
      </w:r>
    </w:p>
    <w:p w14:paraId="105EA42E"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selected                  Pellet (eg a0012345678900001234b032f305</w:t>
      </w:r>
      <w:r>
        <w:rPr>
          <w:rFonts w:ascii="Courier New" w:eastAsia="Courier New" w:hAnsi="Courier New" w:cs="Courier New"/>
          <w:color w:val="000000"/>
          <w:sz w:val="18"/>
          <w:szCs w:val="18"/>
          <w:highlight w:val="yellow"/>
        </w:rPr>
        <w:t>01</w:t>
      </w:r>
      <w:r>
        <w:rPr>
          <w:rFonts w:ascii="Courier New" w:eastAsia="Courier New" w:hAnsi="Courier New" w:cs="Courier New"/>
          <w:color w:val="000000"/>
          <w:sz w:val="18"/>
          <w:szCs w:val="18"/>
          <w:highlight w:val="green"/>
        </w:rPr>
        <w:t>b7e4ddc16a88edaa</w:t>
      </w:r>
      <w:r>
        <w:rPr>
          <w:rFonts w:ascii="Courier New" w:eastAsia="Courier New" w:hAnsi="Courier New" w:cs="Courier New"/>
          <w:color w:val="000000"/>
          <w:sz w:val="18"/>
          <w:szCs w:val="18"/>
        </w:rPr>
        <w:t>xxxx)</w:t>
      </w:r>
    </w:p>
    <w:p w14:paraId="19CD4331"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ASIDs not empty (eg { 9029, 13398 })</w:t>
      </w:r>
    </w:p>
    <w:p w14:paraId="72977767"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MpsVerify 0:Success</w:t>
      </w:r>
    </w:p>
    <w:p w14:paraId="37CCAAFF"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Pellet (eg a0012345678900001234b032f305</w:t>
      </w:r>
      <w:r>
        <w:rPr>
          <w:rFonts w:ascii="Courier New" w:eastAsia="Courier New" w:hAnsi="Courier New" w:cs="Courier New"/>
          <w:color w:val="000000"/>
          <w:sz w:val="18"/>
          <w:szCs w:val="18"/>
          <w:highlight w:val="yellow"/>
        </w:rPr>
        <w:t>01</w:t>
      </w:r>
      <w:r>
        <w:rPr>
          <w:rFonts w:ascii="Courier New" w:eastAsia="Courier New" w:hAnsi="Courier New" w:cs="Courier New"/>
          <w:color w:val="000000"/>
          <w:sz w:val="18"/>
          <w:szCs w:val="18"/>
          <w:highlight w:val="green"/>
        </w:rPr>
        <w:t>55aabcf9d3702467</w:t>
      </w:r>
      <w:r>
        <w:rPr>
          <w:rFonts w:ascii="Courier New" w:eastAsia="Courier New" w:hAnsi="Courier New" w:cs="Courier New"/>
          <w:color w:val="000000"/>
          <w:sz w:val="18"/>
          <w:szCs w:val="18"/>
        </w:rPr>
        <w:t>c63b)</w:t>
      </w:r>
    </w:p>
    <w:p w14:paraId="41C8C6CA"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ASIDs not empty (eg { 9029, 13398 })</w:t>
      </w:r>
    </w:p>
    <w:p w14:paraId="4E7EF82B"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MpsSelect 149:CyMpsAlreadySelected </w:t>
      </w:r>
      <w:r>
        <w:rPr>
          <w:rFonts w:ascii="Courier New" w:eastAsia="Courier New" w:hAnsi="Courier New" w:cs="Courier New"/>
          <w:color w:val="000000"/>
          <w:sz w:val="18"/>
          <w:szCs w:val="18"/>
          <w:highlight w:val="cyan"/>
        </w:rPr>
        <w:t>(Already Selected)</w:t>
      </w:r>
    </w:p>
    <w:p w14:paraId="780359B7" w14:textId="77777777" w:rsidR="001233F8" w:rsidRDefault="001233F8">
      <w:pPr>
        <w:pBdr>
          <w:top w:val="nil"/>
          <w:left w:val="nil"/>
          <w:bottom w:val="nil"/>
          <w:right w:val="nil"/>
          <w:between w:val="nil"/>
        </w:pBdr>
        <w:spacing w:before="120"/>
        <w:rPr>
          <w:rFonts w:ascii="Courier New" w:eastAsia="Courier New" w:hAnsi="Courier New" w:cs="Courier New"/>
          <w:color w:val="000000"/>
          <w:sz w:val="18"/>
          <w:szCs w:val="18"/>
        </w:rPr>
      </w:pPr>
    </w:p>
    <w:p w14:paraId="3395C85A"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MPFA Loaded,    MpsQuery  0:Success</w:t>
      </w:r>
    </w:p>
    <w:p w14:paraId="1433FCBD"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revoked                   Pellet (eg a0012345678900001234b032f305</w:t>
      </w:r>
      <w:r>
        <w:rPr>
          <w:rFonts w:ascii="Courier New" w:eastAsia="Courier New" w:hAnsi="Courier New" w:cs="Courier New"/>
          <w:color w:val="000000"/>
          <w:sz w:val="18"/>
          <w:szCs w:val="18"/>
          <w:highlight w:val="yellow"/>
        </w:rPr>
        <w:t>fe</w:t>
      </w:r>
      <w:r>
        <w:rPr>
          <w:rFonts w:ascii="Courier New" w:eastAsia="Courier New" w:hAnsi="Courier New" w:cs="Courier New"/>
          <w:color w:val="000000"/>
          <w:sz w:val="18"/>
          <w:szCs w:val="18"/>
          <w:highlight w:val="green"/>
        </w:rPr>
        <w:t>1dfbab957465f8c6</w:t>
      </w:r>
      <w:r>
        <w:rPr>
          <w:rFonts w:ascii="Courier New" w:eastAsia="Courier New" w:hAnsi="Courier New" w:cs="Courier New"/>
          <w:color w:val="000000"/>
          <w:sz w:val="18"/>
          <w:szCs w:val="18"/>
        </w:rPr>
        <w:t>0527)</w:t>
      </w:r>
    </w:p>
    <w:p w14:paraId="2973A28C"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ASIDs empty ({ 0, 0 })</w:t>
      </w:r>
    </w:p>
    <w:p w14:paraId="542F9E10"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MpsVerify 0:Success</w:t>
      </w:r>
    </w:p>
    <w:p w14:paraId="41CFB769"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Pellet (eg a0012345678900001234b032f305</w:t>
      </w:r>
      <w:r>
        <w:rPr>
          <w:rFonts w:ascii="Courier New" w:eastAsia="Courier New" w:hAnsi="Courier New" w:cs="Courier New"/>
          <w:color w:val="000000"/>
          <w:sz w:val="18"/>
          <w:szCs w:val="18"/>
          <w:highlight w:val="yellow"/>
        </w:rPr>
        <w:t>fe</w:t>
      </w:r>
      <w:r>
        <w:rPr>
          <w:rFonts w:ascii="Courier New" w:eastAsia="Courier New" w:hAnsi="Courier New" w:cs="Courier New"/>
          <w:color w:val="000000"/>
          <w:sz w:val="18"/>
          <w:szCs w:val="18"/>
          <w:highlight w:val="green"/>
        </w:rPr>
        <w:t>ba96e3d677ffa15f</w:t>
      </w:r>
      <w:r>
        <w:rPr>
          <w:rFonts w:ascii="Courier New" w:eastAsia="Courier New" w:hAnsi="Courier New" w:cs="Courier New"/>
          <w:color w:val="000000"/>
          <w:sz w:val="18"/>
          <w:szCs w:val="18"/>
        </w:rPr>
        <w:t>9573)</w:t>
      </w:r>
    </w:p>
    <w:p w14:paraId="58BC0AB0"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ASIDs empty ({ 0, 0 })</w:t>
      </w:r>
    </w:p>
    <w:p w14:paraId="40F2F015"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MpsSelect 148:CyMpsRevoked</w:t>
      </w:r>
    </w:p>
    <w:p w14:paraId="42F12FEB" w14:textId="77777777" w:rsidR="001233F8" w:rsidRDefault="001233F8">
      <w:pPr>
        <w:pBdr>
          <w:top w:val="nil"/>
          <w:left w:val="nil"/>
          <w:bottom w:val="nil"/>
          <w:right w:val="nil"/>
          <w:between w:val="nil"/>
        </w:pBdr>
        <w:spacing w:before="120"/>
        <w:rPr>
          <w:rFonts w:ascii="Courier New" w:eastAsia="Courier New" w:hAnsi="Courier New" w:cs="Courier New"/>
          <w:color w:val="000000"/>
          <w:sz w:val="18"/>
          <w:szCs w:val="18"/>
        </w:rPr>
      </w:pPr>
    </w:p>
    <w:p w14:paraId="39C81F7E"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MPFA Loaded,    MpsQuery  0:Success</w:t>
      </w:r>
    </w:p>
    <w:p w14:paraId="4D6CE570"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selected,                 Pellet (eg a0012345678900001234b032f305</w:t>
      </w:r>
      <w:r>
        <w:rPr>
          <w:rFonts w:ascii="Courier New" w:eastAsia="Courier New" w:hAnsi="Courier New" w:cs="Courier New"/>
          <w:color w:val="000000"/>
          <w:sz w:val="18"/>
          <w:szCs w:val="18"/>
          <w:highlight w:val="yellow"/>
        </w:rPr>
        <w:t>01</w:t>
      </w:r>
      <w:r>
        <w:rPr>
          <w:rFonts w:ascii="Courier New" w:eastAsia="Courier New" w:hAnsi="Courier New" w:cs="Courier New"/>
          <w:color w:val="000000"/>
          <w:sz w:val="18"/>
          <w:szCs w:val="18"/>
          <w:highlight w:val="green"/>
        </w:rPr>
        <w:t>051956d572bac81e</w:t>
      </w:r>
      <w:r>
        <w:rPr>
          <w:rFonts w:ascii="Courier New" w:eastAsia="Courier New" w:hAnsi="Courier New" w:cs="Courier New"/>
          <w:color w:val="000000"/>
          <w:sz w:val="18"/>
          <w:szCs w:val="18"/>
        </w:rPr>
        <w:t>d395)</w:t>
      </w:r>
    </w:p>
    <w:p w14:paraId="65AACA29"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CADS changed              ASIDs empty ({ 0, 0 })</w:t>
      </w:r>
    </w:p>
    <w:p w14:paraId="641A63E1"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MpsVerify 0:Success</w:t>
      </w:r>
    </w:p>
    <w:p w14:paraId="63769889"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Pellet (eg a0012345678900001234b032f305</w:t>
      </w:r>
      <w:r>
        <w:rPr>
          <w:rFonts w:ascii="Courier New" w:eastAsia="Courier New" w:hAnsi="Courier New" w:cs="Courier New"/>
          <w:color w:val="000000"/>
          <w:sz w:val="18"/>
          <w:szCs w:val="18"/>
          <w:highlight w:val="yellow"/>
        </w:rPr>
        <w:t>01</w:t>
      </w:r>
      <w:r>
        <w:rPr>
          <w:rFonts w:ascii="Courier New" w:eastAsia="Courier New" w:hAnsi="Courier New" w:cs="Courier New"/>
          <w:color w:val="000000"/>
          <w:sz w:val="18"/>
          <w:szCs w:val="18"/>
          <w:highlight w:val="green"/>
        </w:rPr>
        <w:t>55aabcf9d3702467</w:t>
      </w:r>
      <w:r>
        <w:rPr>
          <w:rFonts w:ascii="Courier New" w:eastAsia="Courier New" w:hAnsi="Courier New" w:cs="Courier New"/>
          <w:color w:val="000000"/>
          <w:sz w:val="18"/>
          <w:szCs w:val="18"/>
        </w:rPr>
        <w:t>c63b)</w:t>
      </w:r>
    </w:p>
    <w:p w14:paraId="57C6ABE4"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ASIDs stale (eg { 9029, 13398 })</w:t>
      </w:r>
    </w:p>
    <w:p w14:paraId="7BBD27C9"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                MpsSelect 149:CyMpsAlreadySelected</w:t>
      </w:r>
    </w:p>
    <w:p w14:paraId="22AC41AF" w14:textId="77777777" w:rsidR="001233F8" w:rsidRDefault="008160FF">
      <w:pPr>
        <w:pBdr>
          <w:top w:val="nil"/>
          <w:left w:val="nil"/>
          <w:bottom w:val="nil"/>
          <w:right w:val="nil"/>
          <w:between w:val="nil"/>
        </w:pBdr>
        <w:spacing w:before="120"/>
        <w:rPr>
          <w:rFonts w:ascii="Courier New" w:eastAsia="Courier New" w:hAnsi="Courier New" w:cs="Courier New"/>
          <w:color w:val="000000"/>
          <w:sz w:val="18"/>
          <w:szCs w:val="18"/>
        </w:rPr>
      </w:pPr>
      <w:r>
        <w:rPr>
          <w:rFonts w:ascii="Courier New" w:eastAsia="Courier New" w:hAnsi="Courier New" w:cs="Courier New"/>
          <w:noProof/>
          <w:color w:val="000000"/>
          <w:szCs w:val="22"/>
        </w:rPr>
        <w:lastRenderedPageBreak/>
        <w:drawing>
          <wp:inline distT="0" distB="0" distL="0" distR="0" wp14:anchorId="4FD97C40" wp14:editId="658071D9">
            <wp:extent cx="5050247" cy="3787685"/>
            <wp:effectExtent l="0" t="0" r="0" b="0"/>
            <wp:docPr id="7" name="image2.jpg" descr="C:\Users\durban\AppData\Local\Microsoft\Windows\Temporary Internet Files\Content.Word\IMG_1467.jpg"/>
            <wp:cNvGraphicFramePr/>
            <a:graphic xmlns:a="http://schemas.openxmlformats.org/drawingml/2006/main">
              <a:graphicData uri="http://schemas.openxmlformats.org/drawingml/2006/picture">
                <pic:pic xmlns:pic="http://schemas.openxmlformats.org/drawingml/2006/picture">
                  <pic:nvPicPr>
                    <pic:cNvPr id="0" name="image2.jpg" descr="C:\Users\durban\AppData\Local\Microsoft\Windows\Temporary Internet Files\Content.Word\IMG_1467.jpg"/>
                    <pic:cNvPicPr preferRelativeResize="0"/>
                  </pic:nvPicPr>
                  <pic:blipFill>
                    <a:blip r:embed="rId8"/>
                    <a:srcRect/>
                    <a:stretch>
                      <a:fillRect/>
                    </a:stretch>
                  </pic:blipFill>
                  <pic:spPr>
                    <a:xfrm>
                      <a:off x="0" y="0"/>
                      <a:ext cx="5050247" cy="3787685"/>
                    </a:xfrm>
                    <a:prstGeom prst="rect">
                      <a:avLst/>
                    </a:prstGeom>
                    <a:ln/>
                  </pic:spPr>
                </pic:pic>
              </a:graphicData>
            </a:graphic>
          </wp:inline>
        </w:drawing>
      </w:r>
    </w:p>
    <w:p w14:paraId="45608D32" w14:textId="77777777" w:rsidR="001233F8" w:rsidRDefault="001233F8">
      <w:pPr>
        <w:spacing w:before="120"/>
        <w:ind w:left="1080" w:hanging="360"/>
        <w:jc w:val="both"/>
        <w:rPr>
          <w:color w:val="000000"/>
        </w:rPr>
      </w:pPr>
    </w:p>
    <w:p w14:paraId="2415A0F7" w14:textId="77777777" w:rsidR="001233F8" w:rsidRDefault="008160FF" w:rsidP="0086059E">
      <w:pPr>
        <w:pStyle w:val="Heading2"/>
      </w:pPr>
      <w:bookmarkStart w:id="36" w:name="_Toc202436067"/>
      <w:r>
        <w:t>Package Error Response</w:t>
      </w:r>
      <w:bookmarkEnd w:id="36"/>
    </w:p>
    <w:p w14:paraId="6CCCE97C" w14:textId="77777777" w:rsidR="001233F8" w:rsidRDefault="008160FF">
      <w:pPr>
        <w:spacing w:before="120"/>
        <w:jc w:val="both"/>
        <w:rPr>
          <w:color w:val="000000"/>
        </w:rPr>
      </w:pPr>
      <w:r>
        <w:rPr>
          <w:color w:val="000000"/>
        </w:rPr>
        <w:t>When the Module receives a Package Dispatch it validates the command parameters, verifies the Module is in the proper state to receive the command, and performs any processing associated with that command. If these operations are not successful then the Module sends the Package Error Response to the Host.</w:t>
      </w:r>
    </w:p>
    <w:p w14:paraId="0C263E6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323393F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7FC008D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05206DC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482082B9"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CAPErrorCode</w:t>
      </w:r>
      <w:r>
        <w:rPr>
          <w:color w:val="000000"/>
          <w:szCs w:val="22"/>
        </w:rPr>
        <w:t xml:space="preserve"> field was a late addition to this message. Module FW using SXi8 v1.20 and before will transmit this message without this field and the message will have a length of 56 bytes.</w:t>
      </w:r>
    </w:p>
    <w:p w14:paraId="2243D0B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1EAAF0B2"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3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41409610" w14:textId="77777777">
        <w:trPr>
          <w:cantSplit/>
          <w:tblHeader/>
        </w:trPr>
        <w:tc>
          <w:tcPr>
            <w:tcW w:w="880" w:type="dxa"/>
            <w:shd w:val="clear" w:color="auto" w:fill="EEECE1"/>
          </w:tcPr>
          <w:p w14:paraId="1EE0ABF1" w14:textId="77777777" w:rsidR="001233F8" w:rsidRDefault="008160FF">
            <w:pPr>
              <w:spacing w:after="0"/>
              <w:jc w:val="center"/>
              <w:rPr>
                <w:b/>
                <w:color w:val="000000"/>
              </w:rPr>
            </w:pPr>
            <w:r>
              <w:rPr>
                <w:b/>
                <w:color w:val="000000"/>
              </w:rPr>
              <w:t>Byte #</w:t>
            </w:r>
          </w:p>
        </w:tc>
        <w:tc>
          <w:tcPr>
            <w:tcW w:w="5463" w:type="dxa"/>
            <w:shd w:val="clear" w:color="auto" w:fill="EEECE1"/>
          </w:tcPr>
          <w:p w14:paraId="2C30F6C6" w14:textId="77777777" w:rsidR="001233F8" w:rsidRDefault="008160FF">
            <w:pPr>
              <w:spacing w:after="0"/>
              <w:jc w:val="center"/>
              <w:rPr>
                <w:b/>
                <w:color w:val="000000"/>
              </w:rPr>
            </w:pPr>
            <w:r>
              <w:rPr>
                <w:b/>
                <w:color w:val="000000"/>
              </w:rPr>
              <w:t>Field Name</w:t>
            </w:r>
          </w:p>
        </w:tc>
        <w:tc>
          <w:tcPr>
            <w:tcW w:w="1180" w:type="dxa"/>
            <w:shd w:val="clear" w:color="auto" w:fill="EEECE1"/>
          </w:tcPr>
          <w:p w14:paraId="6D77C293"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6706788" w14:textId="77777777" w:rsidR="001233F8" w:rsidRDefault="008160FF">
            <w:pPr>
              <w:spacing w:after="0"/>
              <w:jc w:val="center"/>
              <w:rPr>
                <w:b/>
                <w:color w:val="000000"/>
              </w:rPr>
            </w:pPr>
            <w:r>
              <w:rPr>
                <w:b/>
                <w:color w:val="000000"/>
              </w:rPr>
              <w:t>Value</w:t>
            </w:r>
          </w:p>
        </w:tc>
      </w:tr>
      <w:tr w:rsidR="001233F8" w14:paraId="27D5AD8A" w14:textId="77777777">
        <w:trPr>
          <w:cantSplit/>
        </w:trPr>
        <w:tc>
          <w:tcPr>
            <w:tcW w:w="880" w:type="dxa"/>
          </w:tcPr>
          <w:p w14:paraId="65C9AC7E" w14:textId="77777777" w:rsidR="001233F8" w:rsidRDefault="008160FF">
            <w:pPr>
              <w:spacing w:after="0"/>
              <w:ind w:right="72"/>
              <w:jc w:val="center"/>
              <w:rPr>
                <w:color w:val="000000"/>
              </w:rPr>
            </w:pPr>
            <w:r>
              <w:rPr>
                <w:color w:val="000000"/>
              </w:rPr>
              <w:t>0</w:t>
            </w:r>
          </w:p>
        </w:tc>
        <w:tc>
          <w:tcPr>
            <w:tcW w:w="5463" w:type="dxa"/>
          </w:tcPr>
          <w:p w14:paraId="04EB3EF6" w14:textId="77777777" w:rsidR="001233F8" w:rsidRDefault="008160FF">
            <w:pPr>
              <w:spacing w:after="0"/>
              <w:rPr>
                <w:color w:val="000000"/>
              </w:rPr>
            </w:pPr>
            <w:r>
              <w:rPr>
                <w:color w:val="000000"/>
              </w:rPr>
              <w:t>Sync</w:t>
            </w:r>
          </w:p>
        </w:tc>
        <w:tc>
          <w:tcPr>
            <w:tcW w:w="1180" w:type="dxa"/>
          </w:tcPr>
          <w:p w14:paraId="4FDB0708" w14:textId="77777777" w:rsidR="001233F8" w:rsidRDefault="008160FF">
            <w:pPr>
              <w:spacing w:after="0"/>
              <w:jc w:val="center"/>
              <w:rPr>
                <w:color w:val="000000"/>
              </w:rPr>
            </w:pPr>
            <w:r>
              <w:rPr>
                <w:color w:val="000000"/>
              </w:rPr>
              <w:t>uint8</w:t>
            </w:r>
          </w:p>
        </w:tc>
        <w:tc>
          <w:tcPr>
            <w:tcW w:w="1512" w:type="dxa"/>
            <w:vAlign w:val="center"/>
          </w:tcPr>
          <w:p w14:paraId="20A9A96E" w14:textId="77777777" w:rsidR="001233F8" w:rsidRDefault="008160FF">
            <w:pPr>
              <w:spacing w:after="0"/>
              <w:jc w:val="center"/>
              <w:rPr>
                <w:color w:val="000000"/>
              </w:rPr>
            </w:pPr>
            <w:r>
              <w:rPr>
                <w:color w:val="000000"/>
              </w:rPr>
              <w:t xml:space="preserve"> See Section 4.1</w:t>
            </w:r>
          </w:p>
        </w:tc>
      </w:tr>
      <w:tr w:rsidR="001233F8" w14:paraId="290A2E5A" w14:textId="77777777">
        <w:trPr>
          <w:cantSplit/>
        </w:trPr>
        <w:tc>
          <w:tcPr>
            <w:tcW w:w="880" w:type="dxa"/>
          </w:tcPr>
          <w:p w14:paraId="4B6F5309" w14:textId="77777777" w:rsidR="001233F8" w:rsidRDefault="008160FF">
            <w:pPr>
              <w:spacing w:after="0"/>
              <w:ind w:right="72"/>
              <w:jc w:val="center"/>
              <w:rPr>
                <w:color w:val="000000"/>
              </w:rPr>
            </w:pPr>
            <w:r>
              <w:rPr>
                <w:color w:val="000000"/>
              </w:rPr>
              <w:t>1-2</w:t>
            </w:r>
          </w:p>
        </w:tc>
        <w:tc>
          <w:tcPr>
            <w:tcW w:w="5463" w:type="dxa"/>
          </w:tcPr>
          <w:p w14:paraId="08D15A30" w14:textId="77777777" w:rsidR="001233F8" w:rsidRDefault="008160FF">
            <w:pPr>
              <w:spacing w:after="0"/>
              <w:rPr>
                <w:color w:val="000000"/>
              </w:rPr>
            </w:pPr>
            <w:r>
              <w:rPr>
                <w:color w:val="000000"/>
              </w:rPr>
              <w:t>NumMsgBytes</w:t>
            </w:r>
          </w:p>
        </w:tc>
        <w:tc>
          <w:tcPr>
            <w:tcW w:w="1180" w:type="dxa"/>
          </w:tcPr>
          <w:p w14:paraId="627D95B6" w14:textId="77777777" w:rsidR="001233F8" w:rsidRDefault="008160FF">
            <w:pPr>
              <w:spacing w:after="0"/>
              <w:jc w:val="center"/>
              <w:rPr>
                <w:color w:val="000000"/>
              </w:rPr>
            </w:pPr>
            <w:r>
              <w:rPr>
                <w:color w:val="000000"/>
              </w:rPr>
              <w:t>uint16</w:t>
            </w:r>
          </w:p>
        </w:tc>
        <w:tc>
          <w:tcPr>
            <w:tcW w:w="1512" w:type="dxa"/>
            <w:vAlign w:val="center"/>
          </w:tcPr>
          <w:p w14:paraId="06E562C1" w14:textId="77777777" w:rsidR="001233F8" w:rsidRDefault="008160FF">
            <w:pPr>
              <w:spacing w:after="0"/>
              <w:jc w:val="center"/>
              <w:rPr>
                <w:color w:val="000000"/>
              </w:rPr>
            </w:pPr>
            <w:r>
              <w:rPr>
                <w:color w:val="000000"/>
              </w:rPr>
              <w:t>60</w:t>
            </w:r>
          </w:p>
        </w:tc>
      </w:tr>
      <w:tr w:rsidR="001233F8" w14:paraId="6DD4F5D4" w14:textId="77777777">
        <w:trPr>
          <w:cantSplit/>
        </w:trPr>
        <w:tc>
          <w:tcPr>
            <w:tcW w:w="880" w:type="dxa"/>
          </w:tcPr>
          <w:p w14:paraId="06A0FAEE" w14:textId="77777777" w:rsidR="001233F8" w:rsidRDefault="008160FF">
            <w:pPr>
              <w:spacing w:after="0"/>
              <w:ind w:right="72"/>
              <w:jc w:val="center"/>
              <w:rPr>
                <w:color w:val="000000"/>
              </w:rPr>
            </w:pPr>
            <w:r>
              <w:rPr>
                <w:color w:val="000000"/>
              </w:rPr>
              <w:t>3-4</w:t>
            </w:r>
          </w:p>
        </w:tc>
        <w:tc>
          <w:tcPr>
            <w:tcW w:w="5463" w:type="dxa"/>
          </w:tcPr>
          <w:p w14:paraId="68C733D5" w14:textId="77777777" w:rsidR="001233F8" w:rsidRDefault="008160FF">
            <w:pPr>
              <w:spacing w:after="0"/>
              <w:rPr>
                <w:color w:val="000000"/>
              </w:rPr>
            </w:pPr>
            <w:r>
              <w:rPr>
                <w:color w:val="000000"/>
              </w:rPr>
              <w:t>Checksum</w:t>
            </w:r>
          </w:p>
        </w:tc>
        <w:tc>
          <w:tcPr>
            <w:tcW w:w="1180" w:type="dxa"/>
          </w:tcPr>
          <w:p w14:paraId="3D1C5523" w14:textId="77777777" w:rsidR="001233F8" w:rsidRDefault="008160FF">
            <w:pPr>
              <w:spacing w:after="0"/>
              <w:jc w:val="center"/>
              <w:rPr>
                <w:color w:val="000000"/>
              </w:rPr>
            </w:pPr>
            <w:r>
              <w:rPr>
                <w:color w:val="000000"/>
              </w:rPr>
              <w:t>uint16</w:t>
            </w:r>
          </w:p>
        </w:tc>
        <w:tc>
          <w:tcPr>
            <w:tcW w:w="1512" w:type="dxa"/>
            <w:vAlign w:val="center"/>
          </w:tcPr>
          <w:p w14:paraId="02FAE2A1" w14:textId="77777777" w:rsidR="001233F8" w:rsidRDefault="008160FF">
            <w:pPr>
              <w:spacing w:after="0"/>
              <w:jc w:val="center"/>
              <w:rPr>
                <w:color w:val="000000"/>
              </w:rPr>
            </w:pPr>
            <w:r>
              <w:rPr>
                <w:color w:val="000000"/>
              </w:rPr>
              <w:t>See Section 4.6</w:t>
            </w:r>
          </w:p>
        </w:tc>
      </w:tr>
      <w:tr w:rsidR="001233F8" w14:paraId="0595461A" w14:textId="77777777">
        <w:trPr>
          <w:cantSplit/>
          <w:trHeight w:val="255"/>
        </w:trPr>
        <w:tc>
          <w:tcPr>
            <w:tcW w:w="880" w:type="dxa"/>
          </w:tcPr>
          <w:p w14:paraId="1DE7C0D4" w14:textId="77777777" w:rsidR="001233F8" w:rsidRDefault="008160FF">
            <w:pPr>
              <w:spacing w:after="0"/>
              <w:ind w:right="72"/>
              <w:jc w:val="center"/>
              <w:rPr>
                <w:color w:val="000000"/>
              </w:rPr>
            </w:pPr>
            <w:r>
              <w:rPr>
                <w:color w:val="000000"/>
              </w:rPr>
              <w:t>5</w:t>
            </w:r>
          </w:p>
        </w:tc>
        <w:tc>
          <w:tcPr>
            <w:tcW w:w="5463" w:type="dxa"/>
          </w:tcPr>
          <w:p w14:paraId="5EDD4454" w14:textId="77777777" w:rsidR="001233F8" w:rsidRDefault="008160FF">
            <w:pPr>
              <w:spacing w:after="0"/>
              <w:rPr>
                <w:color w:val="000000"/>
              </w:rPr>
            </w:pPr>
            <w:r>
              <w:rPr>
                <w:color w:val="000000"/>
              </w:rPr>
              <w:t>TransactionID</w:t>
            </w:r>
          </w:p>
        </w:tc>
        <w:tc>
          <w:tcPr>
            <w:tcW w:w="1180" w:type="dxa"/>
          </w:tcPr>
          <w:p w14:paraId="69933702" w14:textId="77777777" w:rsidR="001233F8" w:rsidRDefault="008160FF">
            <w:pPr>
              <w:spacing w:after="0"/>
              <w:jc w:val="center"/>
              <w:rPr>
                <w:color w:val="000000"/>
              </w:rPr>
            </w:pPr>
            <w:r>
              <w:rPr>
                <w:color w:val="000000"/>
              </w:rPr>
              <w:t>uint8</w:t>
            </w:r>
          </w:p>
        </w:tc>
        <w:tc>
          <w:tcPr>
            <w:tcW w:w="1512" w:type="dxa"/>
            <w:vAlign w:val="center"/>
          </w:tcPr>
          <w:p w14:paraId="4FB24887" w14:textId="77777777" w:rsidR="001233F8" w:rsidRDefault="008160FF">
            <w:pPr>
              <w:spacing w:after="0"/>
              <w:jc w:val="center"/>
              <w:rPr>
                <w:color w:val="000000"/>
              </w:rPr>
            </w:pPr>
            <w:r>
              <w:rPr>
                <w:color w:val="000000"/>
              </w:rPr>
              <w:t>See Section 4.3</w:t>
            </w:r>
          </w:p>
        </w:tc>
      </w:tr>
      <w:tr w:rsidR="001233F8" w14:paraId="2DF96FBA" w14:textId="77777777">
        <w:trPr>
          <w:cantSplit/>
        </w:trPr>
        <w:tc>
          <w:tcPr>
            <w:tcW w:w="880" w:type="dxa"/>
          </w:tcPr>
          <w:p w14:paraId="4AAF0BDE" w14:textId="77777777" w:rsidR="001233F8" w:rsidRDefault="008160FF">
            <w:pPr>
              <w:spacing w:after="0"/>
              <w:ind w:right="72"/>
              <w:jc w:val="center"/>
              <w:rPr>
                <w:color w:val="000000"/>
              </w:rPr>
            </w:pPr>
            <w:r>
              <w:rPr>
                <w:color w:val="000000"/>
              </w:rPr>
              <w:t>6</w:t>
            </w:r>
          </w:p>
        </w:tc>
        <w:tc>
          <w:tcPr>
            <w:tcW w:w="5463" w:type="dxa"/>
          </w:tcPr>
          <w:p w14:paraId="386714DF" w14:textId="77777777" w:rsidR="001233F8" w:rsidRDefault="008160FF">
            <w:pPr>
              <w:spacing w:after="0"/>
              <w:rPr>
                <w:color w:val="000000"/>
              </w:rPr>
            </w:pPr>
            <w:r>
              <w:rPr>
                <w:color w:val="000000"/>
              </w:rPr>
              <w:t>MessageID</w:t>
            </w:r>
          </w:p>
        </w:tc>
        <w:tc>
          <w:tcPr>
            <w:tcW w:w="1180" w:type="dxa"/>
          </w:tcPr>
          <w:p w14:paraId="659884F4" w14:textId="77777777" w:rsidR="001233F8" w:rsidRDefault="008160FF">
            <w:pPr>
              <w:spacing w:after="0"/>
              <w:jc w:val="center"/>
              <w:rPr>
                <w:color w:val="000000"/>
              </w:rPr>
            </w:pPr>
            <w:r>
              <w:rPr>
                <w:color w:val="000000"/>
              </w:rPr>
              <w:t>uint8</w:t>
            </w:r>
          </w:p>
        </w:tc>
        <w:tc>
          <w:tcPr>
            <w:tcW w:w="1512" w:type="dxa"/>
            <w:vAlign w:val="center"/>
          </w:tcPr>
          <w:p w14:paraId="27316B98" w14:textId="77777777" w:rsidR="001233F8" w:rsidRDefault="008160FF">
            <w:pPr>
              <w:spacing w:after="0"/>
              <w:jc w:val="center"/>
              <w:rPr>
                <w:color w:val="000000"/>
              </w:rPr>
            </w:pPr>
            <w:r>
              <w:rPr>
                <w:color w:val="000000"/>
              </w:rPr>
              <w:t>9</w:t>
            </w:r>
          </w:p>
        </w:tc>
      </w:tr>
      <w:tr w:rsidR="001233F8" w14:paraId="597F8D49" w14:textId="77777777">
        <w:trPr>
          <w:cantSplit/>
        </w:trPr>
        <w:tc>
          <w:tcPr>
            <w:tcW w:w="880" w:type="dxa"/>
          </w:tcPr>
          <w:p w14:paraId="553FED50" w14:textId="77777777" w:rsidR="001233F8" w:rsidRDefault="008160FF">
            <w:pPr>
              <w:spacing w:after="0"/>
              <w:ind w:right="72"/>
              <w:jc w:val="center"/>
              <w:rPr>
                <w:color w:val="000000"/>
              </w:rPr>
            </w:pPr>
            <w:r>
              <w:rPr>
                <w:color w:val="000000"/>
              </w:rPr>
              <w:t>7</w:t>
            </w:r>
          </w:p>
        </w:tc>
        <w:tc>
          <w:tcPr>
            <w:tcW w:w="5463" w:type="dxa"/>
          </w:tcPr>
          <w:p w14:paraId="107FFF7D" w14:textId="77777777" w:rsidR="001233F8" w:rsidRDefault="008160FF">
            <w:pPr>
              <w:spacing w:after="0"/>
              <w:rPr>
                <w:color w:val="000000"/>
              </w:rPr>
            </w:pPr>
            <w:r>
              <w:rPr>
                <w:color w:val="000000"/>
              </w:rPr>
              <w:t>ErrorCode</w:t>
            </w:r>
          </w:p>
        </w:tc>
        <w:tc>
          <w:tcPr>
            <w:tcW w:w="1180" w:type="dxa"/>
          </w:tcPr>
          <w:p w14:paraId="197927B1" w14:textId="77777777" w:rsidR="001233F8" w:rsidRDefault="008160FF">
            <w:pPr>
              <w:spacing w:after="0"/>
              <w:jc w:val="center"/>
              <w:rPr>
                <w:color w:val="000000"/>
              </w:rPr>
            </w:pPr>
            <w:r>
              <w:rPr>
                <w:color w:val="000000"/>
              </w:rPr>
              <w:t>uint8</w:t>
            </w:r>
          </w:p>
        </w:tc>
        <w:tc>
          <w:tcPr>
            <w:tcW w:w="1512" w:type="dxa"/>
            <w:vAlign w:val="center"/>
          </w:tcPr>
          <w:p w14:paraId="57F47D80" w14:textId="77777777" w:rsidR="001233F8" w:rsidRDefault="008160FF">
            <w:pPr>
              <w:spacing w:after="0"/>
              <w:jc w:val="center"/>
              <w:rPr>
                <w:color w:val="000000"/>
              </w:rPr>
            </w:pPr>
            <w:r>
              <w:rPr>
                <w:color w:val="000000"/>
              </w:rPr>
              <w:t>See below</w:t>
            </w:r>
          </w:p>
        </w:tc>
      </w:tr>
      <w:tr w:rsidR="001233F8" w14:paraId="6CB542A6" w14:textId="77777777">
        <w:trPr>
          <w:cantSplit/>
        </w:trPr>
        <w:tc>
          <w:tcPr>
            <w:tcW w:w="880" w:type="dxa"/>
          </w:tcPr>
          <w:p w14:paraId="0D5C180B" w14:textId="77777777" w:rsidR="001233F8" w:rsidRDefault="008160FF">
            <w:pPr>
              <w:spacing w:after="0"/>
              <w:ind w:right="72"/>
              <w:jc w:val="center"/>
              <w:rPr>
                <w:color w:val="000000"/>
              </w:rPr>
            </w:pPr>
            <w:r>
              <w:rPr>
                <w:color w:val="000000"/>
              </w:rPr>
              <w:t>8-55</w:t>
            </w:r>
          </w:p>
        </w:tc>
        <w:tc>
          <w:tcPr>
            <w:tcW w:w="5463" w:type="dxa"/>
          </w:tcPr>
          <w:p w14:paraId="21130E67" w14:textId="77777777" w:rsidR="001233F8" w:rsidRDefault="008160FF">
            <w:pPr>
              <w:spacing w:after="0"/>
              <w:rPr>
                <w:color w:val="000000"/>
              </w:rPr>
            </w:pPr>
            <w:r>
              <w:rPr>
                <w:color w:val="000000"/>
              </w:rPr>
              <w:t>ErrorText[48]</w:t>
            </w:r>
          </w:p>
        </w:tc>
        <w:tc>
          <w:tcPr>
            <w:tcW w:w="1180" w:type="dxa"/>
          </w:tcPr>
          <w:p w14:paraId="731C45EE" w14:textId="77777777" w:rsidR="001233F8" w:rsidRDefault="008160FF">
            <w:pPr>
              <w:spacing w:after="0"/>
              <w:jc w:val="center"/>
              <w:rPr>
                <w:color w:val="000000"/>
              </w:rPr>
            </w:pPr>
            <w:r>
              <w:rPr>
                <w:color w:val="000000"/>
              </w:rPr>
              <w:t>uint8</w:t>
            </w:r>
          </w:p>
        </w:tc>
        <w:tc>
          <w:tcPr>
            <w:tcW w:w="1512" w:type="dxa"/>
            <w:vAlign w:val="center"/>
          </w:tcPr>
          <w:p w14:paraId="1EB3A45D" w14:textId="77777777" w:rsidR="001233F8" w:rsidRDefault="008160FF">
            <w:pPr>
              <w:spacing w:after="0"/>
              <w:jc w:val="center"/>
              <w:rPr>
                <w:color w:val="000000"/>
              </w:rPr>
            </w:pPr>
            <w:r>
              <w:rPr>
                <w:color w:val="000000"/>
              </w:rPr>
              <w:t>See below</w:t>
            </w:r>
          </w:p>
        </w:tc>
      </w:tr>
      <w:tr w:rsidR="001233F8" w14:paraId="2D4A584D" w14:textId="77777777">
        <w:trPr>
          <w:cantSplit/>
        </w:trPr>
        <w:tc>
          <w:tcPr>
            <w:tcW w:w="880" w:type="dxa"/>
          </w:tcPr>
          <w:p w14:paraId="00CAC35C" w14:textId="77777777" w:rsidR="001233F8" w:rsidRDefault="008160FF">
            <w:pPr>
              <w:spacing w:after="0"/>
              <w:ind w:right="72"/>
              <w:jc w:val="center"/>
              <w:rPr>
                <w:color w:val="000000"/>
              </w:rPr>
            </w:pPr>
            <w:r>
              <w:rPr>
                <w:color w:val="000000"/>
              </w:rPr>
              <w:t>56-59</w:t>
            </w:r>
          </w:p>
        </w:tc>
        <w:tc>
          <w:tcPr>
            <w:tcW w:w="5463" w:type="dxa"/>
          </w:tcPr>
          <w:p w14:paraId="7DB54702" w14:textId="77777777" w:rsidR="001233F8" w:rsidRDefault="008160FF">
            <w:pPr>
              <w:spacing w:after="0"/>
              <w:rPr>
                <w:color w:val="000000"/>
              </w:rPr>
            </w:pPr>
            <w:r>
              <w:rPr>
                <w:color w:val="000000"/>
              </w:rPr>
              <w:t>CAPErrorCode</w:t>
            </w:r>
          </w:p>
        </w:tc>
        <w:tc>
          <w:tcPr>
            <w:tcW w:w="1180" w:type="dxa"/>
          </w:tcPr>
          <w:p w14:paraId="2E720679" w14:textId="77777777" w:rsidR="001233F8" w:rsidRDefault="008160FF">
            <w:pPr>
              <w:spacing w:after="0"/>
              <w:jc w:val="center"/>
              <w:rPr>
                <w:color w:val="000000"/>
              </w:rPr>
            </w:pPr>
            <w:r>
              <w:rPr>
                <w:color w:val="000000"/>
              </w:rPr>
              <w:t>uint32</w:t>
            </w:r>
          </w:p>
        </w:tc>
        <w:tc>
          <w:tcPr>
            <w:tcW w:w="1512" w:type="dxa"/>
            <w:vAlign w:val="center"/>
          </w:tcPr>
          <w:p w14:paraId="676F20CD" w14:textId="77777777" w:rsidR="001233F8" w:rsidRDefault="008160FF">
            <w:pPr>
              <w:spacing w:after="0"/>
              <w:jc w:val="center"/>
              <w:rPr>
                <w:color w:val="000000"/>
              </w:rPr>
            </w:pPr>
            <w:r>
              <w:rPr>
                <w:color w:val="000000"/>
              </w:rPr>
              <w:t>See below</w:t>
            </w:r>
          </w:p>
        </w:tc>
      </w:tr>
    </w:tbl>
    <w:p w14:paraId="182A572B"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2B5ED441" w14:textId="77777777" w:rsidR="001233F8" w:rsidRDefault="008160FF">
      <w:pPr>
        <w:spacing w:after="0"/>
        <w:ind w:left="1440" w:hanging="360"/>
        <w:rPr>
          <w:color w:val="000000"/>
        </w:rPr>
      </w:pPr>
      <w:r>
        <w:rPr>
          <w:color w:val="000000"/>
        </w:rPr>
        <w:lastRenderedPageBreak/>
        <w:t xml:space="preserve">0 = Invalid </w:t>
      </w:r>
      <w:r>
        <w:rPr>
          <w:b/>
          <w:color w:val="000000"/>
        </w:rPr>
        <w:t>Command</w:t>
      </w:r>
    </w:p>
    <w:p w14:paraId="70018DF6" w14:textId="77777777" w:rsidR="001233F8" w:rsidRDefault="008160FF">
      <w:pPr>
        <w:spacing w:after="0"/>
        <w:ind w:left="1440" w:hanging="360"/>
        <w:rPr>
          <w:color w:val="000000"/>
        </w:rPr>
      </w:pPr>
      <w:r>
        <w:rPr>
          <w:color w:val="000000"/>
        </w:rPr>
        <w:t xml:space="preserve">1 = Invalid </w:t>
      </w:r>
      <w:r>
        <w:rPr>
          <w:b/>
          <w:color w:val="000000"/>
        </w:rPr>
        <w:t>PackageIndex</w:t>
      </w:r>
    </w:p>
    <w:p w14:paraId="06B01A18" w14:textId="77777777" w:rsidR="001233F8" w:rsidRDefault="008160FF">
      <w:pPr>
        <w:spacing w:after="0"/>
        <w:ind w:left="1440" w:hanging="360"/>
        <w:rPr>
          <w:color w:val="000000"/>
        </w:rPr>
      </w:pPr>
      <w:r>
        <w:rPr>
          <w:color w:val="000000"/>
        </w:rPr>
        <w:t>2 = CAP returned an error code</w:t>
      </w:r>
    </w:p>
    <w:p w14:paraId="2CE5CAC9" w14:textId="77777777" w:rsidR="001233F8" w:rsidRDefault="008160FF">
      <w:pPr>
        <w:spacing w:after="0"/>
        <w:ind w:left="1440" w:hanging="360"/>
        <w:rPr>
          <w:color w:val="000000"/>
        </w:rPr>
      </w:pPr>
      <w:r>
        <w:rPr>
          <w:color w:val="000000"/>
        </w:rPr>
        <w:t>3 = CAP did not respond to command</w:t>
      </w:r>
    </w:p>
    <w:p w14:paraId="06A1401D" w14:textId="77777777" w:rsidR="001233F8" w:rsidRDefault="008160FF">
      <w:pPr>
        <w:spacing w:after="0"/>
        <w:ind w:left="1440" w:hanging="360"/>
        <w:rPr>
          <w:color w:val="000000"/>
        </w:rPr>
      </w:pPr>
      <w:r>
        <w:rPr>
          <w:color w:val="000000"/>
        </w:rPr>
        <w:t>4 = CAP fatally unresponsive</w:t>
      </w:r>
    </w:p>
    <w:p w14:paraId="732549C3" w14:textId="77777777" w:rsidR="001233F8" w:rsidRDefault="008160FF">
      <w:pPr>
        <w:spacing w:after="0"/>
        <w:ind w:left="1440" w:hanging="360"/>
        <w:rPr>
          <w:color w:val="000000"/>
        </w:rPr>
      </w:pPr>
      <w:r>
        <w:rPr>
          <w:color w:val="000000"/>
        </w:rPr>
        <w:t>5 = CAP failed to boot or initialize</w:t>
      </w:r>
    </w:p>
    <w:p w14:paraId="788BA4A3"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20380983" w14:textId="77777777" w:rsidR="001233F8" w:rsidRDefault="008160FF">
      <w:pPr>
        <w:spacing w:before="120"/>
        <w:ind w:left="1080" w:hanging="360"/>
        <w:jc w:val="both"/>
        <w:rPr>
          <w:color w:val="000000"/>
        </w:rPr>
      </w:pPr>
      <w:r>
        <w:rPr>
          <w:b/>
          <w:color w:val="000000"/>
        </w:rPr>
        <w:t>CAPErrorCode</w:t>
      </w:r>
      <w:r>
        <w:rPr>
          <w:color w:val="000000"/>
        </w:rPr>
        <w:t xml:space="preserve">:  Error code returned by the CAP. This field is only valid when </w:t>
      </w:r>
      <w:r>
        <w:rPr>
          <w:b/>
          <w:color w:val="000000"/>
        </w:rPr>
        <w:t>ErrorCode</w:t>
      </w:r>
      <w:r>
        <w:rPr>
          <w:color w:val="000000"/>
        </w:rPr>
        <w:t xml:space="preserve"> = 2, otherwise the value should be ignored.</w:t>
      </w:r>
    </w:p>
    <w:p w14:paraId="20D1A9A7" w14:textId="77777777" w:rsidR="001233F8" w:rsidRDefault="008160FF" w:rsidP="0086059E">
      <w:pPr>
        <w:pStyle w:val="Heading2"/>
      </w:pPr>
      <w:bookmarkStart w:id="37" w:name="_Toc202436068"/>
      <w:r>
        <w:t>IP Device Authentication Dispatch</w:t>
      </w:r>
      <w:bookmarkEnd w:id="37"/>
    </w:p>
    <w:p w14:paraId="266634F3" w14:textId="77777777" w:rsidR="001233F8" w:rsidRDefault="008160FF">
      <w:pPr>
        <w:spacing w:before="120"/>
        <w:jc w:val="both"/>
        <w:rPr>
          <w:i/>
          <w:color w:val="000000"/>
        </w:rPr>
      </w:pPr>
      <w:r>
        <w:rPr>
          <w:color w:val="000000"/>
        </w:rPr>
        <w:t>The Host sends the IP Device Authentication Dispatch</w:t>
      </w:r>
      <w:r>
        <w:rPr>
          <w:i/>
          <w:color w:val="000000"/>
        </w:rPr>
        <w:t xml:space="preserve"> </w:t>
      </w:r>
      <w:r>
        <w:rPr>
          <w:color w:val="000000"/>
        </w:rPr>
        <w:t>to request a cryptographic signature of  a Challenge Request parameter (provided to the Host via an IP message) in order to authenticate the Host for SiriusXM applications involving IP connectivity. The IP Device Authentication Dispatch</w:t>
      </w:r>
      <w:r>
        <w:rPr>
          <w:i/>
          <w:color w:val="000000"/>
        </w:rPr>
        <w:t xml:space="preserve"> </w:t>
      </w:r>
      <w:r>
        <w:rPr>
          <w:color w:val="000000"/>
        </w:rPr>
        <w:t xml:space="preserve">delivers the </w:t>
      </w:r>
      <w:r>
        <w:rPr>
          <w:b/>
          <w:color w:val="000000"/>
        </w:rPr>
        <w:t>ChallengeRequest</w:t>
      </w:r>
      <w:r>
        <w:rPr>
          <w:color w:val="000000"/>
        </w:rPr>
        <w:t xml:space="preserve"> to the Module, and the Module returns the signed </w:t>
      </w:r>
      <w:r>
        <w:rPr>
          <w:b/>
          <w:color w:val="000000"/>
        </w:rPr>
        <w:t>ChallengeResponse</w:t>
      </w:r>
      <w:r>
        <w:rPr>
          <w:color w:val="000000"/>
        </w:rPr>
        <w:t xml:space="preserve"> via the IP Device Authentication Response</w:t>
      </w:r>
      <w:r>
        <w:rPr>
          <w:i/>
          <w:color w:val="000000"/>
        </w:rPr>
        <w:t xml:space="preserve">. </w:t>
      </w:r>
    </w:p>
    <w:p w14:paraId="3A0A1A7B" w14:textId="77777777" w:rsidR="001233F8" w:rsidRDefault="008160FF">
      <w:pPr>
        <w:spacing w:before="120"/>
        <w:jc w:val="both"/>
        <w:rPr>
          <w:color w:val="000000"/>
        </w:rPr>
      </w:pPr>
      <w:r>
        <w:rPr>
          <w:color w:val="000000"/>
        </w:rPr>
        <w:t>When the Module receives an IP Device Authentication Dispatch it validates the command parameters, verifies the Module is in the proper state to receive the command, and performs any processing associated with that command. If these operations are successful then the Module sends the IP Device Authentication Response to the Host. If these operations are not successful then the Module sends the IP Device Authentication Error Response to the Host.</w:t>
      </w:r>
    </w:p>
    <w:p w14:paraId="30A6B01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05BEEA5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08306F4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IP Device Authentication Response or IP Device Authentication Error Response</w:t>
      </w:r>
    </w:p>
    <w:p w14:paraId="452A040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77E98FC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563EB71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15</w:t>
      </w:r>
    </w:p>
    <w:p w14:paraId="3F01C9F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42ACCFF5"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3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BF21210" w14:textId="77777777">
        <w:trPr>
          <w:cantSplit/>
          <w:tblHeader/>
        </w:trPr>
        <w:tc>
          <w:tcPr>
            <w:tcW w:w="880" w:type="dxa"/>
            <w:shd w:val="clear" w:color="auto" w:fill="EEECE1"/>
          </w:tcPr>
          <w:p w14:paraId="7AB2C6B0" w14:textId="77777777" w:rsidR="001233F8" w:rsidRDefault="008160FF">
            <w:pPr>
              <w:spacing w:after="0"/>
              <w:jc w:val="center"/>
              <w:rPr>
                <w:b/>
                <w:color w:val="000000"/>
              </w:rPr>
            </w:pPr>
            <w:r>
              <w:rPr>
                <w:b/>
                <w:color w:val="000000"/>
              </w:rPr>
              <w:t>Byte #</w:t>
            </w:r>
          </w:p>
        </w:tc>
        <w:tc>
          <w:tcPr>
            <w:tcW w:w="5463" w:type="dxa"/>
            <w:shd w:val="clear" w:color="auto" w:fill="EEECE1"/>
          </w:tcPr>
          <w:p w14:paraId="377D423A" w14:textId="77777777" w:rsidR="001233F8" w:rsidRDefault="008160FF">
            <w:pPr>
              <w:spacing w:after="0"/>
              <w:jc w:val="center"/>
              <w:rPr>
                <w:b/>
                <w:color w:val="000000"/>
              </w:rPr>
            </w:pPr>
            <w:r>
              <w:rPr>
                <w:b/>
                <w:color w:val="000000"/>
              </w:rPr>
              <w:t>Field Name</w:t>
            </w:r>
          </w:p>
        </w:tc>
        <w:tc>
          <w:tcPr>
            <w:tcW w:w="1180" w:type="dxa"/>
            <w:shd w:val="clear" w:color="auto" w:fill="EEECE1"/>
          </w:tcPr>
          <w:p w14:paraId="5B628150"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D07B686" w14:textId="77777777" w:rsidR="001233F8" w:rsidRDefault="008160FF">
            <w:pPr>
              <w:spacing w:after="0"/>
              <w:jc w:val="center"/>
              <w:rPr>
                <w:b/>
                <w:color w:val="000000"/>
              </w:rPr>
            </w:pPr>
            <w:r>
              <w:rPr>
                <w:b/>
                <w:color w:val="000000"/>
              </w:rPr>
              <w:t>Value</w:t>
            </w:r>
          </w:p>
        </w:tc>
      </w:tr>
      <w:tr w:rsidR="001233F8" w14:paraId="79396693" w14:textId="77777777">
        <w:trPr>
          <w:cantSplit/>
        </w:trPr>
        <w:tc>
          <w:tcPr>
            <w:tcW w:w="880" w:type="dxa"/>
          </w:tcPr>
          <w:p w14:paraId="70ABD27E" w14:textId="77777777" w:rsidR="001233F8" w:rsidRDefault="008160FF">
            <w:pPr>
              <w:spacing w:after="0"/>
              <w:ind w:right="72"/>
              <w:jc w:val="center"/>
              <w:rPr>
                <w:color w:val="000000"/>
              </w:rPr>
            </w:pPr>
            <w:r>
              <w:rPr>
                <w:color w:val="000000"/>
              </w:rPr>
              <w:t>0</w:t>
            </w:r>
          </w:p>
        </w:tc>
        <w:tc>
          <w:tcPr>
            <w:tcW w:w="5463" w:type="dxa"/>
          </w:tcPr>
          <w:p w14:paraId="0AB70E15" w14:textId="77777777" w:rsidR="001233F8" w:rsidRDefault="008160FF">
            <w:pPr>
              <w:spacing w:after="0"/>
              <w:rPr>
                <w:color w:val="000000"/>
              </w:rPr>
            </w:pPr>
            <w:r>
              <w:rPr>
                <w:color w:val="000000"/>
              </w:rPr>
              <w:t>Sync</w:t>
            </w:r>
          </w:p>
        </w:tc>
        <w:tc>
          <w:tcPr>
            <w:tcW w:w="1180" w:type="dxa"/>
          </w:tcPr>
          <w:p w14:paraId="2BA3FB18" w14:textId="77777777" w:rsidR="001233F8" w:rsidRDefault="008160FF">
            <w:pPr>
              <w:spacing w:after="0"/>
              <w:jc w:val="center"/>
              <w:rPr>
                <w:color w:val="000000"/>
              </w:rPr>
            </w:pPr>
            <w:r>
              <w:rPr>
                <w:color w:val="000000"/>
              </w:rPr>
              <w:t>uint8</w:t>
            </w:r>
          </w:p>
        </w:tc>
        <w:tc>
          <w:tcPr>
            <w:tcW w:w="1512" w:type="dxa"/>
            <w:vAlign w:val="center"/>
          </w:tcPr>
          <w:p w14:paraId="4CE49BCA" w14:textId="77777777" w:rsidR="001233F8" w:rsidRDefault="008160FF">
            <w:pPr>
              <w:spacing w:after="0"/>
              <w:jc w:val="center"/>
              <w:rPr>
                <w:color w:val="000000"/>
              </w:rPr>
            </w:pPr>
            <w:r>
              <w:rPr>
                <w:color w:val="000000"/>
              </w:rPr>
              <w:t xml:space="preserve"> See Section 4.1</w:t>
            </w:r>
          </w:p>
        </w:tc>
      </w:tr>
      <w:tr w:rsidR="001233F8" w14:paraId="4F783351" w14:textId="77777777">
        <w:trPr>
          <w:cantSplit/>
        </w:trPr>
        <w:tc>
          <w:tcPr>
            <w:tcW w:w="880" w:type="dxa"/>
          </w:tcPr>
          <w:p w14:paraId="2A211F92" w14:textId="77777777" w:rsidR="001233F8" w:rsidRDefault="008160FF">
            <w:pPr>
              <w:spacing w:after="0"/>
              <w:ind w:right="72"/>
              <w:jc w:val="center"/>
              <w:rPr>
                <w:color w:val="000000"/>
              </w:rPr>
            </w:pPr>
            <w:r>
              <w:rPr>
                <w:color w:val="000000"/>
              </w:rPr>
              <w:t>1-2</w:t>
            </w:r>
          </w:p>
        </w:tc>
        <w:tc>
          <w:tcPr>
            <w:tcW w:w="5463" w:type="dxa"/>
          </w:tcPr>
          <w:p w14:paraId="53C4FBC7" w14:textId="77777777" w:rsidR="001233F8" w:rsidRDefault="008160FF">
            <w:pPr>
              <w:spacing w:after="0"/>
              <w:rPr>
                <w:color w:val="000000"/>
              </w:rPr>
            </w:pPr>
            <w:r>
              <w:rPr>
                <w:color w:val="000000"/>
              </w:rPr>
              <w:t>NumMsgBytes</w:t>
            </w:r>
          </w:p>
        </w:tc>
        <w:tc>
          <w:tcPr>
            <w:tcW w:w="1180" w:type="dxa"/>
          </w:tcPr>
          <w:p w14:paraId="46FBF608" w14:textId="77777777" w:rsidR="001233F8" w:rsidRDefault="008160FF">
            <w:pPr>
              <w:spacing w:after="0"/>
              <w:jc w:val="center"/>
              <w:rPr>
                <w:color w:val="000000"/>
              </w:rPr>
            </w:pPr>
            <w:r>
              <w:rPr>
                <w:color w:val="000000"/>
              </w:rPr>
              <w:t>uint16</w:t>
            </w:r>
          </w:p>
        </w:tc>
        <w:tc>
          <w:tcPr>
            <w:tcW w:w="1512" w:type="dxa"/>
            <w:vAlign w:val="center"/>
          </w:tcPr>
          <w:p w14:paraId="4B1A6A98" w14:textId="77777777" w:rsidR="001233F8" w:rsidRDefault="008160FF">
            <w:pPr>
              <w:spacing w:after="0"/>
              <w:jc w:val="center"/>
              <w:rPr>
                <w:color w:val="000000"/>
              </w:rPr>
            </w:pPr>
            <w:r>
              <w:rPr>
                <w:color w:val="000000"/>
              </w:rPr>
              <w:t>15</w:t>
            </w:r>
          </w:p>
        </w:tc>
      </w:tr>
      <w:tr w:rsidR="001233F8" w14:paraId="2B342497" w14:textId="77777777">
        <w:trPr>
          <w:cantSplit/>
        </w:trPr>
        <w:tc>
          <w:tcPr>
            <w:tcW w:w="880" w:type="dxa"/>
          </w:tcPr>
          <w:p w14:paraId="51558C0E" w14:textId="77777777" w:rsidR="001233F8" w:rsidRDefault="008160FF">
            <w:pPr>
              <w:spacing w:after="0"/>
              <w:ind w:right="72"/>
              <w:jc w:val="center"/>
              <w:rPr>
                <w:color w:val="000000"/>
              </w:rPr>
            </w:pPr>
            <w:r>
              <w:rPr>
                <w:color w:val="000000"/>
              </w:rPr>
              <w:t>3-4</w:t>
            </w:r>
          </w:p>
        </w:tc>
        <w:tc>
          <w:tcPr>
            <w:tcW w:w="5463" w:type="dxa"/>
          </w:tcPr>
          <w:p w14:paraId="59EAE8EC" w14:textId="77777777" w:rsidR="001233F8" w:rsidRDefault="008160FF">
            <w:pPr>
              <w:spacing w:after="0"/>
              <w:rPr>
                <w:color w:val="000000"/>
              </w:rPr>
            </w:pPr>
            <w:r>
              <w:rPr>
                <w:color w:val="000000"/>
              </w:rPr>
              <w:t>Checksum</w:t>
            </w:r>
          </w:p>
        </w:tc>
        <w:tc>
          <w:tcPr>
            <w:tcW w:w="1180" w:type="dxa"/>
          </w:tcPr>
          <w:p w14:paraId="23F69EE5" w14:textId="77777777" w:rsidR="001233F8" w:rsidRDefault="008160FF">
            <w:pPr>
              <w:spacing w:after="0"/>
              <w:jc w:val="center"/>
              <w:rPr>
                <w:color w:val="000000"/>
              </w:rPr>
            </w:pPr>
            <w:r>
              <w:rPr>
                <w:color w:val="000000"/>
              </w:rPr>
              <w:t>uint16</w:t>
            </w:r>
          </w:p>
        </w:tc>
        <w:tc>
          <w:tcPr>
            <w:tcW w:w="1512" w:type="dxa"/>
            <w:vAlign w:val="center"/>
          </w:tcPr>
          <w:p w14:paraId="473A8604" w14:textId="77777777" w:rsidR="001233F8" w:rsidRDefault="008160FF">
            <w:pPr>
              <w:spacing w:after="0"/>
              <w:jc w:val="center"/>
              <w:rPr>
                <w:color w:val="000000"/>
              </w:rPr>
            </w:pPr>
            <w:r>
              <w:rPr>
                <w:color w:val="000000"/>
              </w:rPr>
              <w:t>See Section 4.6</w:t>
            </w:r>
          </w:p>
        </w:tc>
      </w:tr>
      <w:tr w:rsidR="001233F8" w14:paraId="429F69C8" w14:textId="77777777">
        <w:trPr>
          <w:cantSplit/>
          <w:trHeight w:val="255"/>
        </w:trPr>
        <w:tc>
          <w:tcPr>
            <w:tcW w:w="880" w:type="dxa"/>
          </w:tcPr>
          <w:p w14:paraId="0A6C863B" w14:textId="77777777" w:rsidR="001233F8" w:rsidRDefault="008160FF">
            <w:pPr>
              <w:spacing w:after="0"/>
              <w:ind w:right="72"/>
              <w:jc w:val="center"/>
              <w:rPr>
                <w:color w:val="000000"/>
              </w:rPr>
            </w:pPr>
            <w:r>
              <w:rPr>
                <w:color w:val="000000"/>
              </w:rPr>
              <w:t>5</w:t>
            </w:r>
          </w:p>
        </w:tc>
        <w:tc>
          <w:tcPr>
            <w:tcW w:w="5463" w:type="dxa"/>
          </w:tcPr>
          <w:p w14:paraId="006642F4" w14:textId="77777777" w:rsidR="001233F8" w:rsidRDefault="008160FF">
            <w:pPr>
              <w:spacing w:after="0"/>
              <w:rPr>
                <w:color w:val="000000"/>
              </w:rPr>
            </w:pPr>
            <w:r>
              <w:rPr>
                <w:color w:val="000000"/>
              </w:rPr>
              <w:t>TransactionID</w:t>
            </w:r>
          </w:p>
        </w:tc>
        <w:tc>
          <w:tcPr>
            <w:tcW w:w="1180" w:type="dxa"/>
          </w:tcPr>
          <w:p w14:paraId="6E2342FC" w14:textId="77777777" w:rsidR="001233F8" w:rsidRDefault="008160FF">
            <w:pPr>
              <w:spacing w:after="0"/>
              <w:jc w:val="center"/>
              <w:rPr>
                <w:color w:val="000000"/>
              </w:rPr>
            </w:pPr>
            <w:r>
              <w:rPr>
                <w:color w:val="000000"/>
              </w:rPr>
              <w:t>uint8</w:t>
            </w:r>
          </w:p>
        </w:tc>
        <w:tc>
          <w:tcPr>
            <w:tcW w:w="1512" w:type="dxa"/>
            <w:vAlign w:val="center"/>
          </w:tcPr>
          <w:p w14:paraId="59CDAE2A" w14:textId="77777777" w:rsidR="001233F8" w:rsidRDefault="008160FF">
            <w:pPr>
              <w:spacing w:after="0"/>
              <w:jc w:val="center"/>
              <w:rPr>
                <w:color w:val="000000"/>
              </w:rPr>
            </w:pPr>
            <w:r>
              <w:rPr>
                <w:color w:val="000000"/>
              </w:rPr>
              <w:t>See Section 4.3</w:t>
            </w:r>
          </w:p>
        </w:tc>
      </w:tr>
      <w:tr w:rsidR="001233F8" w14:paraId="32594AB4" w14:textId="77777777">
        <w:trPr>
          <w:cantSplit/>
        </w:trPr>
        <w:tc>
          <w:tcPr>
            <w:tcW w:w="880" w:type="dxa"/>
          </w:tcPr>
          <w:p w14:paraId="78AA0667" w14:textId="77777777" w:rsidR="001233F8" w:rsidRDefault="008160FF">
            <w:pPr>
              <w:spacing w:after="0"/>
              <w:ind w:right="72"/>
              <w:jc w:val="center"/>
              <w:rPr>
                <w:color w:val="000000"/>
              </w:rPr>
            </w:pPr>
            <w:r>
              <w:rPr>
                <w:color w:val="000000"/>
              </w:rPr>
              <w:t>6</w:t>
            </w:r>
          </w:p>
        </w:tc>
        <w:tc>
          <w:tcPr>
            <w:tcW w:w="5463" w:type="dxa"/>
          </w:tcPr>
          <w:p w14:paraId="2DC49B13" w14:textId="77777777" w:rsidR="001233F8" w:rsidRDefault="008160FF">
            <w:pPr>
              <w:spacing w:after="0"/>
              <w:rPr>
                <w:color w:val="000000"/>
              </w:rPr>
            </w:pPr>
            <w:r>
              <w:rPr>
                <w:color w:val="000000"/>
              </w:rPr>
              <w:t>MessageID</w:t>
            </w:r>
          </w:p>
        </w:tc>
        <w:tc>
          <w:tcPr>
            <w:tcW w:w="1180" w:type="dxa"/>
          </w:tcPr>
          <w:p w14:paraId="6A7DF2E7" w14:textId="77777777" w:rsidR="001233F8" w:rsidRDefault="008160FF">
            <w:pPr>
              <w:spacing w:after="0"/>
              <w:jc w:val="center"/>
              <w:rPr>
                <w:color w:val="000000"/>
              </w:rPr>
            </w:pPr>
            <w:r>
              <w:rPr>
                <w:color w:val="000000"/>
              </w:rPr>
              <w:t>uint8</w:t>
            </w:r>
          </w:p>
        </w:tc>
        <w:tc>
          <w:tcPr>
            <w:tcW w:w="1512" w:type="dxa"/>
            <w:vAlign w:val="center"/>
          </w:tcPr>
          <w:p w14:paraId="7CDC814C" w14:textId="77777777" w:rsidR="001233F8" w:rsidRDefault="008160FF">
            <w:pPr>
              <w:spacing w:after="0"/>
              <w:jc w:val="center"/>
              <w:rPr>
                <w:color w:val="000000"/>
              </w:rPr>
            </w:pPr>
            <w:r>
              <w:rPr>
                <w:color w:val="000000"/>
              </w:rPr>
              <w:t>74</w:t>
            </w:r>
          </w:p>
        </w:tc>
      </w:tr>
      <w:tr w:rsidR="001233F8" w14:paraId="3E510C96" w14:textId="77777777">
        <w:trPr>
          <w:cantSplit/>
        </w:trPr>
        <w:tc>
          <w:tcPr>
            <w:tcW w:w="880" w:type="dxa"/>
          </w:tcPr>
          <w:p w14:paraId="2693AC3D" w14:textId="77777777" w:rsidR="001233F8" w:rsidRDefault="008160FF">
            <w:pPr>
              <w:spacing w:after="0"/>
              <w:ind w:right="72"/>
              <w:jc w:val="center"/>
              <w:rPr>
                <w:color w:val="000000"/>
              </w:rPr>
            </w:pPr>
            <w:r>
              <w:rPr>
                <w:color w:val="000000"/>
              </w:rPr>
              <w:t>7-14</w:t>
            </w:r>
          </w:p>
        </w:tc>
        <w:tc>
          <w:tcPr>
            <w:tcW w:w="5463" w:type="dxa"/>
          </w:tcPr>
          <w:p w14:paraId="0A4379A1" w14:textId="77777777" w:rsidR="001233F8" w:rsidRDefault="008160FF">
            <w:pPr>
              <w:spacing w:after="0"/>
              <w:rPr>
                <w:color w:val="000000"/>
              </w:rPr>
            </w:pPr>
            <w:r>
              <w:rPr>
                <w:color w:val="000000"/>
              </w:rPr>
              <w:t>ChallengeRequest[8]</w:t>
            </w:r>
          </w:p>
        </w:tc>
        <w:tc>
          <w:tcPr>
            <w:tcW w:w="1180" w:type="dxa"/>
          </w:tcPr>
          <w:p w14:paraId="599DC451" w14:textId="77777777" w:rsidR="001233F8" w:rsidRDefault="008160FF">
            <w:pPr>
              <w:spacing w:after="0"/>
              <w:jc w:val="center"/>
              <w:rPr>
                <w:color w:val="000000"/>
              </w:rPr>
            </w:pPr>
            <w:r>
              <w:rPr>
                <w:color w:val="000000"/>
              </w:rPr>
              <w:t>uint8</w:t>
            </w:r>
          </w:p>
        </w:tc>
        <w:tc>
          <w:tcPr>
            <w:tcW w:w="1512" w:type="dxa"/>
            <w:vAlign w:val="center"/>
          </w:tcPr>
          <w:p w14:paraId="1481456C" w14:textId="77777777" w:rsidR="001233F8" w:rsidRDefault="008160FF">
            <w:pPr>
              <w:spacing w:after="0"/>
              <w:jc w:val="center"/>
              <w:rPr>
                <w:color w:val="000000"/>
              </w:rPr>
            </w:pPr>
            <w:r>
              <w:rPr>
                <w:color w:val="000000"/>
              </w:rPr>
              <w:t>See below</w:t>
            </w:r>
          </w:p>
        </w:tc>
      </w:tr>
    </w:tbl>
    <w:p w14:paraId="465CB3DA" w14:textId="77777777" w:rsidR="001233F8" w:rsidRDefault="008160FF">
      <w:pPr>
        <w:spacing w:before="240" w:after="60"/>
        <w:ind w:left="720"/>
        <w:rPr>
          <w:color w:val="000000"/>
        </w:rPr>
      </w:pPr>
      <w:r>
        <w:rPr>
          <w:b/>
          <w:color w:val="000000"/>
        </w:rPr>
        <w:t>ChallengeRequest</w:t>
      </w:r>
      <w:r>
        <w:rPr>
          <w:color w:val="000000"/>
        </w:rPr>
        <w:t>: Challenge parameter.</w:t>
      </w:r>
    </w:p>
    <w:p w14:paraId="6D6C9878" w14:textId="77777777" w:rsidR="001233F8" w:rsidRDefault="008160FF" w:rsidP="0086059E">
      <w:pPr>
        <w:pStyle w:val="Heading2"/>
      </w:pPr>
      <w:bookmarkStart w:id="38" w:name="_Toc202436069"/>
      <w:r>
        <w:t>IP Device Authentication Response</w:t>
      </w:r>
      <w:bookmarkEnd w:id="38"/>
    </w:p>
    <w:p w14:paraId="7A223178" w14:textId="77777777" w:rsidR="001233F8" w:rsidRDefault="008160FF">
      <w:pPr>
        <w:spacing w:before="120"/>
        <w:jc w:val="both"/>
        <w:rPr>
          <w:color w:val="000000"/>
        </w:rPr>
      </w:pPr>
      <w:r>
        <w:rPr>
          <w:color w:val="000000"/>
        </w:rPr>
        <w:t xml:space="preserve">When the Module receives an IP Device Authentication Dispatch it validates the command parameters, verifies the Module is in the proper state to receive the command, and performs any processing associated with that command (i.e., the Module authenticates the </w:t>
      </w:r>
      <w:r>
        <w:rPr>
          <w:b/>
          <w:color w:val="000000"/>
        </w:rPr>
        <w:t>ChallengeRequest</w:t>
      </w:r>
      <w:r>
        <w:rPr>
          <w:color w:val="000000"/>
        </w:rPr>
        <w:t xml:space="preserve">, adds a cryptographic signature, and sets the result in the </w:t>
      </w:r>
      <w:r>
        <w:rPr>
          <w:b/>
          <w:color w:val="000000"/>
        </w:rPr>
        <w:t>ChallengeResponse</w:t>
      </w:r>
      <w:r>
        <w:rPr>
          <w:color w:val="000000"/>
        </w:rPr>
        <w:t>). If these operations are successful then the Module sends the IP Device Authentication Response to the Host.</w:t>
      </w:r>
    </w:p>
    <w:p w14:paraId="0CD0CEC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Production Infotainment System</w:t>
      </w:r>
    </w:p>
    <w:p w14:paraId="419A018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4C38C82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396401B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37</w:t>
      </w:r>
    </w:p>
    <w:p w14:paraId="4CA1EEF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7B5969BF"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3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447F87E1" w14:textId="77777777">
        <w:trPr>
          <w:cantSplit/>
          <w:tblHeader/>
        </w:trPr>
        <w:tc>
          <w:tcPr>
            <w:tcW w:w="880" w:type="dxa"/>
            <w:shd w:val="clear" w:color="auto" w:fill="EEECE1"/>
          </w:tcPr>
          <w:p w14:paraId="303AB36F" w14:textId="77777777" w:rsidR="001233F8" w:rsidRDefault="008160FF">
            <w:pPr>
              <w:spacing w:after="0"/>
              <w:jc w:val="center"/>
              <w:rPr>
                <w:b/>
                <w:color w:val="000000"/>
              </w:rPr>
            </w:pPr>
            <w:r>
              <w:rPr>
                <w:b/>
                <w:color w:val="000000"/>
              </w:rPr>
              <w:t>Byte #</w:t>
            </w:r>
          </w:p>
        </w:tc>
        <w:tc>
          <w:tcPr>
            <w:tcW w:w="5463" w:type="dxa"/>
            <w:shd w:val="clear" w:color="auto" w:fill="EEECE1"/>
          </w:tcPr>
          <w:p w14:paraId="5702644B" w14:textId="77777777" w:rsidR="001233F8" w:rsidRDefault="008160FF">
            <w:pPr>
              <w:spacing w:after="0"/>
              <w:jc w:val="center"/>
              <w:rPr>
                <w:b/>
                <w:color w:val="000000"/>
              </w:rPr>
            </w:pPr>
            <w:r>
              <w:rPr>
                <w:b/>
                <w:color w:val="000000"/>
              </w:rPr>
              <w:t>Field Name</w:t>
            </w:r>
          </w:p>
        </w:tc>
        <w:tc>
          <w:tcPr>
            <w:tcW w:w="1180" w:type="dxa"/>
            <w:shd w:val="clear" w:color="auto" w:fill="EEECE1"/>
          </w:tcPr>
          <w:p w14:paraId="11CE6937"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6A71FE6" w14:textId="77777777" w:rsidR="001233F8" w:rsidRDefault="008160FF">
            <w:pPr>
              <w:spacing w:after="0"/>
              <w:jc w:val="center"/>
              <w:rPr>
                <w:b/>
                <w:color w:val="000000"/>
              </w:rPr>
            </w:pPr>
            <w:r>
              <w:rPr>
                <w:b/>
                <w:color w:val="000000"/>
              </w:rPr>
              <w:t>Value</w:t>
            </w:r>
          </w:p>
        </w:tc>
      </w:tr>
      <w:tr w:rsidR="001233F8" w14:paraId="1BEFB0EB" w14:textId="77777777">
        <w:trPr>
          <w:cantSplit/>
        </w:trPr>
        <w:tc>
          <w:tcPr>
            <w:tcW w:w="880" w:type="dxa"/>
          </w:tcPr>
          <w:p w14:paraId="6B8CADF5" w14:textId="77777777" w:rsidR="001233F8" w:rsidRDefault="008160FF">
            <w:pPr>
              <w:spacing w:after="0"/>
              <w:ind w:right="72"/>
              <w:jc w:val="center"/>
              <w:rPr>
                <w:color w:val="000000"/>
              </w:rPr>
            </w:pPr>
            <w:r>
              <w:rPr>
                <w:color w:val="000000"/>
              </w:rPr>
              <w:t>0</w:t>
            </w:r>
          </w:p>
        </w:tc>
        <w:tc>
          <w:tcPr>
            <w:tcW w:w="5463" w:type="dxa"/>
          </w:tcPr>
          <w:p w14:paraId="0EFA8D70" w14:textId="77777777" w:rsidR="001233F8" w:rsidRDefault="008160FF">
            <w:pPr>
              <w:spacing w:after="0"/>
              <w:rPr>
                <w:color w:val="000000"/>
              </w:rPr>
            </w:pPr>
            <w:r>
              <w:rPr>
                <w:color w:val="000000"/>
              </w:rPr>
              <w:t>Sync</w:t>
            </w:r>
          </w:p>
        </w:tc>
        <w:tc>
          <w:tcPr>
            <w:tcW w:w="1180" w:type="dxa"/>
          </w:tcPr>
          <w:p w14:paraId="3D10B7DC" w14:textId="77777777" w:rsidR="001233F8" w:rsidRDefault="008160FF">
            <w:pPr>
              <w:spacing w:after="0"/>
              <w:jc w:val="center"/>
              <w:rPr>
                <w:color w:val="000000"/>
              </w:rPr>
            </w:pPr>
            <w:r>
              <w:rPr>
                <w:color w:val="000000"/>
              </w:rPr>
              <w:t>uint8</w:t>
            </w:r>
          </w:p>
        </w:tc>
        <w:tc>
          <w:tcPr>
            <w:tcW w:w="1512" w:type="dxa"/>
            <w:vAlign w:val="center"/>
          </w:tcPr>
          <w:p w14:paraId="456A5946" w14:textId="77777777" w:rsidR="001233F8" w:rsidRDefault="008160FF">
            <w:pPr>
              <w:spacing w:after="0"/>
              <w:jc w:val="center"/>
              <w:rPr>
                <w:color w:val="000000"/>
              </w:rPr>
            </w:pPr>
            <w:r>
              <w:rPr>
                <w:color w:val="000000"/>
              </w:rPr>
              <w:t xml:space="preserve"> See Section 4.1</w:t>
            </w:r>
          </w:p>
        </w:tc>
      </w:tr>
      <w:tr w:rsidR="001233F8" w14:paraId="616B5115" w14:textId="77777777">
        <w:trPr>
          <w:cantSplit/>
        </w:trPr>
        <w:tc>
          <w:tcPr>
            <w:tcW w:w="880" w:type="dxa"/>
          </w:tcPr>
          <w:p w14:paraId="5562DCB8" w14:textId="77777777" w:rsidR="001233F8" w:rsidRDefault="008160FF">
            <w:pPr>
              <w:spacing w:after="0"/>
              <w:ind w:right="72"/>
              <w:jc w:val="center"/>
              <w:rPr>
                <w:color w:val="000000"/>
              </w:rPr>
            </w:pPr>
            <w:r>
              <w:rPr>
                <w:color w:val="000000"/>
              </w:rPr>
              <w:t>1-2</w:t>
            </w:r>
          </w:p>
        </w:tc>
        <w:tc>
          <w:tcPr>
            <w:tcW w:w="5463" w:type="dxa"/>
          </w:tcPr>
          <w:p w14:paraId="4CBA6545" w14:textId="77777777" w:rsidR="001233F8" w:rsidRDefault="008160FF">
            <w:pPr>
              <w:spacing w:after="0"/>
              <w:rPr>
                <w:color w:val="000000"/>
              </w:rPr>
            </w:pPr>
            <w:r>
              <w:rPr>
                <w:color w:val="000000"/>
              </w:rPr>
              <w:t>NumMsgBytes</w:t>
            </w:r>
          </w:p>
        </w:tc>
        <w:tc>
          <w:tcPr>
            <w:tcW w:w="1180" w:type="dxa"/>
          </w:tcPr>
          <w:p w14:paraId="25CBED85" w14:textId="77777777" w:rsidR="001233F8" w:rsidRDefault="008160FF">
            <w:pPr>
              <w:spacing w:after="0"/>
              <w:jc w:val="center"/>
              <w:rPr>
                <w:color w:val="000000"/>
              </w:rPr>
            </w:pPr>
            <w:r>
              <w:rPr>
                <w:color w:val="000000"/>
              </w:rPr>
              <w:t>uint16</w:t>
            </w:r>
          </w:p>
        </w:tc>
        <w:tc>
          <w:tcPr>
            <w:tcW w:w="1512" w:type="dxa"/>
            <w:vAlign w:val="center"/>
          </w:tcPr>
          <w:p w14:paraId="1B63DEE9" w14:textId="77777777" w:rsidR="001233F8" w:rsidRDefault="008160FF">
            <w:pPr>
              <w:spacing w:after="0"/>
              <w:jc w:val="center"/>
              <w:rPr>
                <w:color w:val="000000"/>
              </w:rPr>
            </w:pPr>
            <w:r>
              <w:rPr>
                <w:color w:val="000000"/>
              </w:rPr>
              <w:t>37</w:t>
            </w:r>
          </w:p>
        </w:tc>
      </w:tr>
      <w:tr w:rsidR="001233F8" w14:paraId="496DB42B" w14:textId="77777777">
        <w:trPr>
          <w:cantSplit/>
        </w:trPr>
        <w:tc>
          <w:tcPr>
            <w:tcW w:w="880" w:type="dxa"/>
          </w:tcPr>
          <w:p w14:paraId="6D12748F" w14:textId="77777777" w:rsidR="001233F8" w:rsidRDefault="008160FF">
            <w:pPr>
              <w:spacing w:after="0"/>
              <w:ind w:right="72"/>
              <w:jc w:val="center"/>
              <w:rPr>
                <w:color w:val="000000"/>
              </w:rPr>
            </w:pPr>
            <w:r>
              <w:rPr>
                <w:color w:val="000000"/>
              </w:rPr>
              <w:t>3-4</w:t>
            </w:r>
          </w:p>
        </w:tc>
        <w:tc>
          <w:tcPr>
            <w:tcW w:w="5463" w:type="dxa"/>
          </w:tcPr>
          <w:p w14:paraId="780E7B4C" w14:textId="77777777" w:rsidR="001233F8" w:rsidRDefault="008160FF">
            <w:pPr>
              <w:spacing w:after="0"/>
              <w:rPr>
                <w:color w:val="000000"/>
              </w:rPr>
            </w:pPr>
            <w:r>
              <w:rPr>
                <w:color w:val="000000"/>
              </w:rPr>
              <w:t>Checksum</w:t>
            </w:r>
          </w:p>
        </w:tc>
        <w:tc>
          <w:tcPr>
            <w:tcW w:w="1180" w:type="dxa"/>
          </w:tcPr>
          <w:p w14:paraId="5E9CFB6F" w14:textId="77777777" w:rsidR="001233F8" w:rsidRDefault="008160FF">
            <w:pPr>
              <w:spacing w:after="0"/>
              <w:jc w:val="center"/>
              <w:rPr>
                <w:color w:val="000000"/>
              </w:rPr>
            </w:pPr>
            <w:r>
              <w:rPr>
                <w:color w:val="000000"/>
              </w:rPr>
              <w:t>uint16</w:t>
            </w:r>
          </w:p>
        </w:tc>
        <w:tc>
          <w:tcPr>
            <w:tcW w:w="1512" w:type="dxa"/>
            <w:vAlign w:val="center"/>
          </w:tcPr>
          <w:p w14:paraId="4766AFA9" w14:textId="77777777" w:rsidR="001233F8" w:rsidRDefault="008160FF">
            <w:pPr>
              <w:spacing w:after="0"/>
              <w:jc w:val="center"/>
              <w:rPr>
                <w:color w:val="000000"/>
              </w:rPr>
            </w:pPr>
            <w:r>
              <w:rPr>
                <w:color w:val="000000"/>
              </w:rPr>
              <w:t>See Section 4.6</w:t>
            </w:r>
          </w:p>
        </w:tc>
      </w:tr>
      <w:tr w:rsidR="001233F8" w14:paraId="4D9AE89D" w14:textId="77777777">
        <w:trPr>
          <w:cantSplit/>
          <w:trHeight w:val="255"/>
        </w:trPr>
        <w:tc>
          <w:tcPr>
            <w:tcW w:w="880" w:type="dxa"/>
          </w:tcPr>
          <w:p w14:paraId="10A5C44B" w14:textId="77777777" w:rsidR="001233F8" w:rsidRDefault="008160FF">
            <w:pPr>
              <w:spacing w:after="0"/>
              <w:ind w:right="72"/>
              <w:jc w:val="center"/>
              <w:rPr>
                <w:color w:val="000000"/>
              </w:rPr>
            </w:pPr>
            <w:r>
              <w:rPr>
                <w:color w:val="000000"/>
              </w:rPr>
              <w:t>5</w:t>
            </w:r>
          </w:p>
        </w:tc>
        <w:tc>
          <w:tcPr>
            <w:tcW w:w="5463" w:type="dxa"/>
          </w:tcPr>
          <w:p w14:paraId="42682F96" w14:textId="77777777" w:rsidR="001233F8" w:rsidRDefault="008160FF">
            <w:pPr>
              <w:spacing w:after="0"/>
              <w:rPr>
                <w:color w:val="000000"/>
              </w:rPr>
            </w:pPr>
            <w:r>
              <w:rPr>
                <w:color w:val="000000"/>
              </w:rPr>
              <w:t>TransactionID</w:t>
            </w:r>
          </w:p>
        </w:tc>
        <w:tc>
          <w:tcPr>
            <w:tcW w:w="1180" w:type="dxa"/>
          </w:tcPr>
          <w:p w14:paraId="31F66C21" w14:textId="77777777" w:rsidR="001233F8" w:rsidRDefault="008160FF">
            <w:pPr>
              <w:spacing w:after="0"/>
              <w:jc w:val="center"/>
              <w:rPr>
                <w:color w:val="000000"/>
              </w:rPr>
            </w:pPr>
            <w:r>
              <w:rPr>
                <w:color w:val="000000"/>
              </w:rPr>
              <w:t>uint8</w:t>
            </w:r>
          </w:p>
        </w:tc>
        <w:tc>
          <w:tcPr>
            <w:tcW w:w="1512" w:type="dxa"/>
            <w:vAlign w:val="center"/>
          </w:tcPr>
          <w:p w14:paraId="559EF146" w14:textId="77777777" w:rsidR="001233F8" w:rsidRDefault="008160FF">
            <w:pPr>
              <w:spacing w:after="0"/>
              <w:jc w:val="center"/>
              <w:rPr>
                <w:color w:val="000000"/>
              </w:rPr>
            </w:pPr>
            <w:r>
              <w:rPr>
                <w:color w:val="000000"/>
              </w:rPr>
              <w:t>See Section 4.3</w:t>
            </w:r>
          </w:p>
        </w:tc>
      </w:tr>
      <w:tr w:rsidR="001233F8" w14:paraId="08751D89" w14:textId="77777777">
        <w:trPr>
          <w:cantSplit/>
        </w:trPr>
        <w:tc>
          <w:tcPr>
            <w:tcW w:w="880" w:type="dxa"/>
          </w:tcPr>
          <w:p w14:paraId="4ADAB53D" w14:textId="77777777" w:rsidR="001233F8" w:rsidRDefault="008160FF">
            <w:pPr>
              <w:spacing w:after="0"/>
              <w:ind w:right="72"/>
              <w:jc w:val="center"/>
              <w:rPr>
                <w:color w:val="000000"/>
              </w:rPr>
            </w:pPr>
            <w:r>
              <w:rPr>
                <w:color w:val="000000"/>
              </w:rPr>
              <w:t>6</w:t>
            </w:r>
          </w:p>
        </w:tc>
        <w:tc>
          <w:tcPr>
            <w:tcW w:w="5463" w:type="dxa"/>
          </w:tcPr>
          <w:p w14:paraId="4367B5B5" w14:textId="77777777" w:rsidR="001233F8" w:rsidRDefault="008160FF">
            <w:pPr>
              <w:spacing w:after="0"/>
              <w:rPr>
                <w:color w:val="000000"/>
              </w:rPr>
            </w:pPr>
            <w:r>
              <w:rPr>
                <w:color w:val="000000"/>
              </w:rPr>
              <w:t>MessageID</w:t>
            </w:r>
          </w:p>
        </w:tc>
        <w:tc>
          <w:tcPr>
            <w:tcW w:w="1180" w:type="dxa"/>
          </w:tcPr>
          <w:p w14:paraId="7CB2C4B4" w14:textId="77777777" w:rsidR="001233F8" w:rsidRDefault="008160FF">
            <w:pPr>
              <w:spacing w:after="0"/>
              <w:jc w:val="center"/>
              <w:rPr>
                <w:color w:val="000000"/>
              </w:rPr>
            </w:pPr>
            <w:r>
              <w:rPr>
                <w:color w:val="000000"/>
              </w:rPr>
              <w:t>uint8</w:t>
            </w:r>
          </w:p>
        </w:tc>
        <w:tc>
          <w:tcPr>
            <w:tcW w:w="1512" w:type="dxa"/>
            <w:vAlign w:val="center"/>
          </w:tcPr>
          <w:p w14:paraId="7131396E" w14:textId="77777777" w:rsidR="001233F8" w:rsidRDefault="008160FF">
            <w:pPr>
              <w:spacing w:after="0"/>
              <w:jc w:val="center"/>
              <w:rPr>
                <w:color w:val="000000"/>
              </w:rPr>
            </w:pPr>
            <w:r>
              <w:rPr>
                <w:color w:val="000000"/>
              </w:rPr>
              <w:t>75</w:t>
            </w:r>
          </w:p>
        </w:tc>
      </w:tr>
      <w:tr w:rsidR="001233F8" w14:paraId="4479AEC5" w14:textId="77777777">
        <w:trPr>
          <w:cantSplit/>
        </w:trPr>
        <w:tc>
          <w:tcPr>
            <w:tcW w:w="880" w:type="dxa"/>
          </w:tcPr>
          <w:p w14:paraId="0FFACBE4" w14:textId="77777777" w:rsidR="001233F8" w:rsidRDefault="008160FF">
            <w:pPr>
              <w:spacing w:after="0"/>
              <w:ind w:right="72"/>
              <w:jc w:val="center"/>
              <w:rPr>
                <w:color w:val="000000"/>
              </w:rPr>
            </w:pPr>
            <w:r>
              <w:rPr>
                <w:color w:val="000000"/>
              </w:rPr>
              <w:t>7-36</w:t>
            </w:r>
          </w:p>
        </w:tc>
        <w:tc>
          <w:tcPr>
            <w:tcW w:w="5463" w:type="dxa"/>
          </w:tcPr>
          <w:p w14:paraId="236CA95F" w14:textId="77777777" w:rsidR="001233F8" w:rsidRDefault="008160FF">
            <w:pPr>
              <w:spacing w:after="0"/>
              <w:rPr>
                <w:color w:val="000000"/>
              </w:rPr>
            </w:pPr>
            <w:r>
              <w:rPr>
                <w:color w:val="000000"/>
              </w:rPr>
              <w:t>ChallengeResponse[30]</w:t>
            </w:r>
          </w:p>
        </w:tc>
        <w:tc>
          <w:tcPr>
            <w:tcW w:w="1180" w:type="dxa"/>
          </w:tcPr>
          <w:p w14:paraId="1AAA5630" w14:textId="77777777" w:rsidR="001233F8" w:rsidRDefault="008160FF">
            <w:pPr>
              <w:spacing w:after="0"/>
              <w:jc w:val="center"/>
              <w:rPr>
                <w:color w:val="000000"/>
              </w:rPr>
            </w:pPr>
            <w:r>
              <w:rPr>
                <w:color w:val="000000"/>
              </w:rPr>
              <w:t>uint8</w:t>
            </w:r>
          </w:p>
        </w:tc>
        <w:tc>
          <w:tcPr>
            <w:tcW w:w="1512" w:type="dxa"/>
            <w:vAlign w:val="center"/>
          </w:tcPr>
          <w:p w14:paraId="13B93D84" w14:textId="77777777" w:rsidR="001233F8" w:rsidRDefault="008160FF">
            <w:pPr>
              <w:spacing w:after="0"/>
              <w:jc w:val="center"/>
              <w:rPr>
                <w:color w:val="000000"/>
              </w:rPr>
            </w:pPr>
            <w:r>
              <w:rPr>
                <w:color w:val="000000"/>
              </w:rPr>
              <w:t>See below</w:t>
            </w:r>
          </w:p>
        </w:tc>
      </w:tr>
    </w:tbl>
    <w:p w14:paraId="0B328FCA" w14:textId="77777777" w:rsidR="001233F8" w:rsidRDefault="008160FF">
      <w:pPr>
        <w:spacing w:before="240" w:after="60"/>
        <w:ind w:left="1080" w:hanging="360"/>
        <w:rPr>
          <w:color w:val="000000"/>
        </w:rPr>
      </w:pPr>
      <w:r>
        <w:rPr>
          <w:b/>
          <w:color w:val="000000"/>
        </w:rPr>
        <w:t>ChallengeResponse</w:t>
      </w:r>
      <w:r>
        <w:rPr>
          <w:color w:val="000000"/>
        </w:rPr>
        <w:t xml:space="preserve">:  Received </w:t>
      </w:r>
      <w:r>
        <w:rPr>
          <w:b/>
          <w:color w:val="000000"/>
        </w:rPr>
        <w:t>ChallengeRequest</w:t>
      </w:r>
      <w:r>
        <w:rPr>
          <w:color w:val="000000"/>
        </w:rPr>
        <w:t xml:space="preserve"> with signature. The valid values for each byte are 0-255.</w:t>
      </w:r>
    </w:p>
    <w:p w14:paraId="2DC2F227" w14:textId="77777777" w:rsidR="001233F8" w:rsidRDefault="008160FF" w:rsidP="0086059E">
      <w:pPr>
        <w:pStyle w:val="Heading2"/>
      </w:pPr>
      <w:bookmarkStart w:id="39" w:name="_Toc202436070"/>
      <w:r>
        <w:t>IP Device Authentication Error Response</w:t>
      </w:r>
      <w:bookmarkEnd w:id="39"/>
    </w:p>
    <w:p w14:paraId="2AD09DBB" w14:textId="77777777" w:rsidR="001233F8" w:rsidRDefault="008160FF">
      <w:pPr>
        <w:spacing w:before="120"/>
        <w:jc w:val="both"/>
        <w:rPr>
          <w:color w:val="000000"/>
        </w:rPr>
      </w:pPr>
      <w:r>
        <w:rPr>
          <w:color w:val="000000"/>
        </w:rPr>
        <w:t>When the Module receives an IP Device Authentication Dispatch it validates the command parameters, verifies the Module is in the proper state to receive the command, and performs any processing associated with that command. If these operations are not successful then the Module sends the IP Device Authentication Error Response to the Host.</w:t>
      </w:r>
    </w:p>
    <w:p w14:paraId="203FE76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4E9E07E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1FA30C4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4D1BD3D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3F99DDB4"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CAPErrorCode</w:t>
      </w:r>
      <w:r>
        <w:rPr>
          <w:color w:val="000000"/>
          <w:szCs w:val="22"/>
        </w:rPr>
        <w:t xml:space="preserve"> field was a late addition to this message. Module FW using SXi8 v1.20 and before will transmit this message without this field and the message will have a length of 56 bytes.</w:t>
      </w:r>
    </w:p>
    <w:p w14:paraId="0CDB27F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4E9A20CD"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9"/>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E899242" w14:textId="77777777">
        <w:trPr>
          <w:cantSplit/>
          <w:tblHeader/>
        </w:trPr>
        <w:tc>
          <w:tcPr>
            <w:tcW w:w="880" w:type="dxa"/>
            <w:shd w:val="clear" w:color="auto" w:fill="EEECE1"/>
          </w:tcPr>
          <w:p w14:paraId="09E93709" w14:textId="77777777" w:rsidR="001233F8" w:rsidRDefault="008160FF">
            <w:pPr>
              <w:spacing w:after="0"/>
              <w:jc w:val="center"/>
              <w:rPr>
                <w:b/>
                <w:color w:val="000000"/>
              </w:rPr>
            </w:pPr>
            <w:r>
              <w:rPr>
                <w:b/>
                <w:color w:val="000000"/>
              </w:rPr>
              <w:t>Byte #</w:t>
            </w:r>
          </w:p>
        </w:tc>
        <w:tc>
          <w:tcPr>
            <w:tcW w:w="5463" w:type="dxa"/>
            <w:shd w:val="clear" w:color="auto" w:fill="EEECE1"/>
          </w:tcPr>
          <w:p w14:paraId="52F11096" w14:textId="77777777" w:rsidR="001233F8" w:rsidRDefault="008160FF">
            <w:pPr>
              <w:spacing w:after="0"/>
              <w:jc w:val="center"/>
              <w:rPr>
                <w:b/>
                <w:color w:val="000000"/>
              </w:rPr>
            </w:pPr>
            <w:r>
              <w:rPr>
                <w:b/>
                <w:color w:val="000000"/>
              </w:rPr>
              <w:t>Field Name</w:t>
            </w:r>
          </w:p>
        </w:tc>
        <w:tc>
          <w:tcPr>
            <w:tcW w:w="1180" w:type="dxa"/>
            <w:shd w:val="clear" w:color="auto" w:fill="EEECE1"/>
          </w:tcPr>
          <w:p w14:paraId="05162CCD"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EC173F0" w14:textId="77777777" w:rsidR="001233F8" w:rsidRDefault="008160FF">
            <w:pPr>
              <w:spacing w:after="0"/>
              <w:jc w:val="center"/>
              <w:rPr>
                <w:b/>
                <w:color w:val="000000"/>
              </w:rPr>
            </w:pPr>
            <w:r>
              <w:rPr>
                <w:b/>
                <w:color w:val="000000"/>
              </w:rPr>
              <w:t>Value</w:t>
            </w:r>
          </w:p>
        </w:tc>
      </w:tr>
      <w:tr w:rsidR="001233F8" w14:paraId="0362B7B1" w14:textId="77777777">
        <w:trPr>
          <w:cantSplit/>
        </w:trPr>
        <w:tc>
          <w:tcPr>
            <w:tcW w:w="880" w:type="dxa"/>
          </w:tcPr>
          <w:p w14:paraId="1EBCC02D" w14:textId="77777777" w:rsidR="001233F8" w:rsidRDefault="008160FF">
            <w:pPr>
              <w:spacing w:after="0"/>
              <w:ind w:right="72"/>
              <w:jc w:val="center"/>
              <w:rPr>
                <w:color w:val="000000"/>
              </w:rPr>
            </w:pPr>
            <w:r>
              <w:rPr>
                <w:color w:val="000000"/>
              </w:rPr>
              <w:t>0</w:t>
            </w:r>
          </w:p>
        </w:tc>
        <w:tc>
          <w:tcPr>
            <w:tcW w:w="5463" w:type="dxa"/>
          </w:tcPr>
          <w:p w14:paraId="4A253BCA" w14:textId="77777777" w:rsidR="001233F8" w:rsidRDefault="008160FF">
            <w:pPr>
              <w:spacing w:after="0"/>
              <w:rPr>
                <w:color w:val="000000"/>
              </w:rPr>
            </w:pPr>
            <w:r>
              <w:rPr>
                <w:color w:val="000000"/>
              </w:rPr>
              <w:t>Sync</w:t>
            </w:r>
          </w:p>
        </w:tc>
        <w:tc>
          <w:tcPr>
            <w:tcW w:w="1180" w:type="dxa"/>
          </w:tcPr>
          <w:p w14:paraId="11738C21" w14:textId="77777777" w:rsidR="001233F8" w:rsidRDefault="008160FF">
            <w:pPr>
              <w:spacing w:after="0"/>
              <w:jc w:val="center"/>
              <w:rPr>
                <w:color w:val="000000"/>
              </w:rPr>
            </w:pPr>
            <w:r>
              <w:rPr>
                <w:color w:val="000000"/>
              </w:rPr>
              <w:t>uint8</w:t>
            </w:r>
          </w:p>
        </w:tc>
        <w:tc>
          <w:tcPr>
            <w:tcW w:w="1512" w:type="dxa"/>
            <w:vAlign w:val="center"/>
          </w:tcPr>
          <w:p w14:paraId="18D37601" w14:textId="77777777" w:rsidR="001233F8" w:rsidRDefault="008160FF">
            <w:pPr>
              <w:spacing w:after="0"/>
              <w:jc w:val="center"/>
              <w:rPr>
                <w:color w:val="000000"/>
              </w:rPr>
            </w:pPr>
            <w:r>
              <w:rPr>
                <w:color w:val="000000"/>
              </w:rPr>
              <w:t xml:space="preserve"> See Section 4.1</w:t>
            </w:r>
          </w:p>
        </w:tc>
      </w:tr>
      <w:tr w:rsidR="001233F8" w14:paraId="675DEF20" w14:textId="77777777">
        <w:trPr>
          <w:cantSplit/>
        </w:trPr>
        <w:tc>
          <w:tcPr>
            <w:tcW w:w="880" w:type="dxa"/>
          </w:tcPr>
          <w:p w14:paraId="7D2DC508" w14:textId="77777777" w:rsidR="001233F8" w:rsidRDefault="008160FF">
            <w:pPr>
              <w:spacing w:after="0"/>
              <w:ind w:right="72"/>
              <w:jc w:val="center"/>
              <w:rPr>
                <w:color w:val="000000"/>
              </w:rPr>
            </w:pPr>
            <w:r>
              <w:rPr>
                <w:color w:val="000000"/>
              </w:rPr>
              <w:t>1-2</w:t>
            </w:r>
          </w:p>
        </w:tc>
        <w:tc>
          <w:tcPr>
            <w:tcW w:w="5463" w:type="dxa"/>
          </w:tcPr>
          <w:p w14:paraId="5FECCBE6" w14:textId="77777777" w:rsidR="001233F8" w:rsidRDefault="008160FF">
            <w:pPr>
              <w:spacing w:after="0"/>
              <w:rPr>
                <w:color w:val="000000"/>
              </w:rPr>
            </w:pPr>
            <w:r>
              <w:rPr>
                <w:color w:val="000000"/>
              </w:rPr>
              <w:t>NumMsgBytes</w:t>
            </w:r>
          </w:p>
        </w:tc>
        <w:tc>
          <w:tcPr>
            <w:tcW w:w="1180" w:type="dxa"/>
          </w:tcPr>
          <w:p w14:paraId="1A572A79" w14:textId="77777777" w:rsidR="001233F8" w:rsidRDefault="008160FF">
            <w:pPr>
              <w:spacing w:after="0"/>
              <w:jc w:val="center"/>
              <w:rPr>
                <w:color w:val="000000"/>
              </w:rPr>
            </w:pPr>
            <w:r>
              <w:rPr>
                <w:color w:val="000000"/>
              </w:rPr>
              <w:t>uint16</w:t>
            </w:r>
          </w:p>
        </w:tc>
        <w:tc>
          <w:tcPr>
            <w:tcW w:w="1512" w:type="dxa"/>
            <w:vAlign w:val="center"/>
          </w:tcPr>
          <w:p w14:paraId="1D05175C" w14:textId="77777777" w:rsidR="001233F8" w:rsidRDefault="008160FF">
            <w:pPr>
              <w:spacing w:after="0"/>
              <w:jc w:val="center"/>
              <w:rPr>
                <w:color w:val="000000"/>
              </w:rPr>
            </w:pPr>
            <w:r>
              <w:rPr>
                <w:color w:val="000000"/>
              </w:rPr>
              <w:t>60</w:t>
            </w:r>
          </w:p>
        </w:tc>
      </w:tr>
      <w:tr w:rsidR="001233F8" w14:paraId="49F2C1EE" w14:textId="77777777">
        <w:trPr>
          <w:cantSplit/>
        </w:trPr>
        <w:tc>
          <w:tcPr>
            <w:tcW w:w="880" w:type="dxa"/>
          </w:tcPr>
          <w:p w14:paraId="19AB7C23" w14:textId="77777777" w:rsidR="001233F8" w:rsidRDefault="008160FF">
            <w:pPr>
              <w:spacing w:after="0"/>
              <w:ind w:right="72"/>
              <w:jc w:val="center"/>
              <w:rPr>
                <w:color w:val="000000"/>
              </w:rPr>
            </w:pPr>
            <w:r>
              <w:rPr>
                <w:color w:val="000000"/>
              </w:rPr>
              <w:t>3-4</w:t>
            </w:r>
          </w:p>
        </w:tc>
        <w:tc>
          <w:tcPr>
            <w:tcW w:w="5463" w:type="dxa"/>
          </w:tcPr>
          <w:p w14:paraId="62C61890" w14:textId="77777777" w:rsidR="001233F8" w:rsidRDefault="008160FF">
            <w:pPr>
              <w:spacing w:after="0"/>
              <w:rPr>
                <w:color w:val="000000"/>
              </w:rPr>
            </w:pPr>
            <w:r>
              <w:rPr>
                <w:color w:val="000000"/>
              </w:rPr>
              <w:t>Checksum</w:t>
            </w:r>
          </w:p>
        </w:tc>
        <w:tc>
          <w:tcPr>
            <w:tcW w:w="1180" w:type="dxa"/>
          </w:tcPr>
          <w:p w14:paraId="64A941F3" w14:textId="77777777" w:rsidR="001233F8" w:rsidRDefault="008160FF">
            <w:pPr>
              <w:spacing w:after="0"/>
              <w:jc w:val="center"/>
              <w:rPr>
                <w:color w:val="000000"/>
              </w:rPr>
            </w:pPr>
            <w:r>
              <w:rPr>
                <w:color w:val="000000"/>
              </w:rPr>
              <w:t>uint16</w:t>
            </w:r>
          </w:p>
        </w:tc>
        <w:tc>
          <w:tcPr>
            <w:tcW w:w="1512" w:type="dxa"/>
            <w:vAlign w:val="center"/>
          </w:tcPr>
          <w:p w14:paraId="4C53E7DC" w14:textId="77777777" w:rsidR="001233F8" w:rsidRDefault="008160FF">
            <w:pPr>
              <w:spacing w:after="0"/>
              <w:jc w:val="center"/>
              <w:rPr>
                <w:color w:val="000000"/>
              </w:rPr>
            </w:pPr>
            <w:r>
              <w:rPr>
                <w:color w:val="000000"/>
              </w:rPr>
              <w:t>See Section 4.6</w:t>
            </w:r>
          </w:p>
        </w:tc>
      </w:tr>
      <w:tr w:rsidR="001233F8" w14:paraId="6A8B7E07" w14:textId="77777777">
        <w:trPr>
          <w:cantSplit/>
          <w:trHeight w:val="255"/>
        </w:trPr>
        <w:tc>
          <w:tcPr>
            <w:tcW w:w="880" w:type="dxa"/>
          </w:tcPr>
          <w:p w14:paraId="0106AD98" w14:textId="77777777" w:rsidR="001233F8" w:rsidRDefault="008160FF">
            <w:pPr>
              <w:spacing w:after="0"/>
              <w:ind w:right="72"/>
              <w:jc w:val="center"/>
              <w:rPr>
                <w:color w:val="000000"/>
              </w:rPr>
            </w:pPr>
            <w:r>
              <w:rPr>
                <w:color w:val="000000"/>
              </w:rPr>
              <w:t>5</w:t>
            </w:r>
          </w:p>
        </w:tc>
        <w:tc>
          <w:tcPr>
            <w:tcW w:w="5463" w:type="dxa"/>
          </w:tcPr>
          <w:p w14:paraId="783E436F" w14:textId="77777777" w:rsidR="001233F8" w:rsidRDefault="008160FF">
            <w:pPr>
              <w:spacing w:after="0"/>
              <w:rPr>
                <w:color w:val="000000"/>
              </w:rPr>
            </w:pPr>
            <w:r>
              <w:rPr>
                <w:color w:val="000000"/>
              </w:rPr>
              <w:t>TransactionID</w:t>
            </w:r>
          </w:p>
        </w:tc>
        <w:tc>
          <w:tcPr>
            <w:tcW w:w="1180" w:type="dxa"/>
          </w:tcPr>
          <w:p w14:paraId="07ADE168" w14:textId="77777777" w:rsidR="001233F8" w:rsidRDefault="008160FF">
            <w:pPr>
              <w:spacing w:after="0"/>
              <w:jc w:val="center"/>
              <w:rPr>
                <w:color w:val="000000"/>
              </w:rPr>
            </w:pPr>
            <w:r>
              <w:rPr>
                <w:color w:val="000000"/>
              </w:rPr>
              <w:t>uint8</w:t>
            </w:r>
          </w:p>
        </w:tc>
        <w:tc>
          <w:tcPr>
            <w:tcW w:w="1512" w:type="dxa"/>
            <w:vAlign w:val="center"/>
          </w:tcPr>
          <w:p w14:paraId="34ACF6F9" w14:textId="77777777" w:rsidR="001233F8" w:rsidRDefault="008160FF">
            <w:pPr>
              <w:spacing w:after="0"/>
              <w:jc w:val="center"/>
              <w:rPr>
                <w:color w:val="000000"/>
              </w:rPr>
            </w:pPr>
            <w:r>
              <w:rPr>
                <w:color w:val="000000"/>
              </w:rPr>
              <w:t>See Section 4.3</w:t>
            </w:r>
          </w:p>
        </w:tc>
      </w:tr>
      <w:tr w:rsidR="001233F8" w14:paraId="298F252F" w14:textId="77777777">
        <w:trPr>
          <w:cantSplit/>
        </w:trPr>
        <w:tc>
          <w:tcPr>
            <w:tcW w:w="880" w:type="dxa"/>
          </w:tcPr>
          <w:p w14:paraId="046ECF01" w14:textId="77777777" w:rsidR="001233F8" w:rsidRDefault="008160FF">
            <w:pPr>
              <w:spacing w:after="0"/>
              <w:ind w:right="72"/>
              <w:jc w:val="center"/>
              <w:rPr>
                <w:color w:val="000000"/>
              </w:rPr>
            </w:pPr>
            <w:r>
              <w:rPr>
                <w:color w:val="000000"/>
              </w:rPr>
              <w:t>6</w:t>
            </w:r>
          </w:p>
        </w:tc>
        <w:tc>
          <w:tcPr>
            <w:tcW w:w="5463" w:type="dxa"/>
          </w:tcPr>
          <w:p w14:paraId="2A080187" w14:textId="77777777" w:rsidR="001233F8" w:rsidRDefault="008160FF">
            <w:pPr>
              <w:spacing w:after="0"/>
              <w:rPr>
                <w:color w:val="000000"/>
              </w:rPr>
            </w:pPr>
            <w:r>
              <w:rPr>
                <w:color w:val="000000"/>
              </w:rPr>
              <w:t>MessageID</w:t>
            </w:r>
          </w:p>
        </w:tc>
        <w:tc>
          <w:tcPr>
            <w:tcW w:w="1180" w:type="dxa"/>
          </w:tcPr>
          <w:p w14:paraId="102F594F" w14:textId="77777777" w:rsidR="001233F8" w:rsidRDefault="008160FF">
            <w:pPr>
              <w:spacing w:after="0"/>
              <w:jc w:val="center"/>
              <w:rPr>
                <w:color w:val="000000"/>
              </w:rPr>
            </w:pPr>
            <w:r>
              <w:rPr>
                <w:color w:val="000000"/>
              </w:rPr>
              <w:t>uint8</w:t>
            </w:r>
          </w:p>
        </w:tc>
        <w:tc>
          <w:tcPr>
            <w:tcW w:w="1512" w:type="dxa"/>
            <w:vAlign w:val="center"/>
          </w:tcPr>
          <w:p w14:paraId="0381E732" w14:textId="77777777" w:rsidR="001233F8" w:rsidRDefault="008160FF">
            <w:pPr>
              <w:spacing w:after="0"/>
              <w:jc w:val="center"/>
              <w:rPr>
                <w:color w:val="000000"/>
              </w:rPr>
            </w:pPr>
            <w:r>
              <w:rPr>
                <w:color w:val="000000"/>
              </w:rPr>
              <w:t>76</w:t>
            </w:r>
          </w:p>
        </w:tc>
      </w:tr>
      <w:tr w:rsidR="001233F8" w14:paraId="372A1E0F" w14:textId="77777777">
        <w:trPr>
          <w:cantSplit/>
        </w:trPr>
        <w:tc>
          <w:tcPr>
            <w:tcW w:w="880" w:type="dxa"/>
          </w:tcPr>
          <w:p w14:paraId="73924281" w14:textId="77777777" w:rsidR="001233F8" w:rsidRDefault="008160FF">
            <w:pPr>
              <w:spacing w:after="0"/>
              <w:ind w:right="72"/>
              <w:jc w:val="center"/>
              <w:rPr>
                <w:color w:val="000000"/>
              </w:rPr>
            </w:pPr>
            <w:r>
              <w:rPr>
                <w:color w:val="000000"/>
              </w:rPr>
              <w:t>7</w:t>
            </w:r>
          </w:p>
        </w:tc>
        <w:tc>
          <w:tcPr>
            <w:tcW w:w="5463" w:type="dxa"/>
          </w:tcPr>
          <w:p w14:paraId="4D0E452D" w14:textId="77777777" w:rsidR="001233F8" w:rsidRDefault="008160FF">
            <w:pPr>
              <w:spacing w:after="0"/>
              <w:rPr>
                <w:color w:val="000000"/>
              </w:rPr>
            </w:pPr>
            <w:r>
              <w:rPr>
                <w:color w:val="000000"/>
              </w:rPr>
              <w:t>ErrorCode</w:t>
            </w:r>
          </w:p>
        </w:tc>
        <w:tc>
          <w:tcPr>
            <w:tcW w:w="1180" w:type="dxa"/>
          </w:tcPr>
          <w:p w14:paraId="3780A1FF" w14:textId="77777777" w:rsidR="001233F8" w:rsidRDefault="008160FF">
            <w:pPr>
              <w:spacing w:after="0"/>
              <w:jc w:val="center"/>
              <w:rPr>
                <w:color w:val="000000"/>
              </w:rPr>
            </w:pPr>
            <w:r>
              <w:rPr>
                <w:color w:val="000000"/>
              </w:rPr>
              <w:t>uint8</w:t>
            </w:r>
          </w:p>
        </w:tc>
        <w:tc>
          <w:tcPr>
            <w:tcW w:w="1512" w:type="dxa"/>
            <w:vAlign w:val="center"/>
          </w:tcPr>
          <w:p w14:paraId="5CD37486" w14:textId="77777777" w:rsidR="001233F8" w:rsidRDefault="008160FF">
            <w:pPr>
              <w:spacing w:after="0"/>
              <w:jc w:val="center"/>
              <w:rPr>
                <w:color w:val="000000"/>
              </w:rPr>
            </w:pPr>
            <w:r>
              <w:rPr>
                <w:color w:val="000000"/>
              </w:rPr>
              <w:t>See below</w:t>
            </w:r>
          </w:p>
        </w:tc>
      </w:tr>
      <w:tr w:rsidR="001233F8" w14:paraId="3DD8C578" w14:textId="77777777">
        <w:trPr>
          <w:cantSplit/>
        </w:trPr>
        <w:tc>
          <w:tcPr>
            <w:tcW w:w="880" w:type="dxa"/>
          </w:tcPr>
          <w:p w14:paraId="65CFF612" w14:textId="77777777" w:rsidR="001233F8" w:rsidRDefault="008160FF">
            <w:pPr>
              <w:spacing w:after="0"/>
              <w:ind w:right="72"/>
              <w:jc w:val="center"/>
              <w:rPr>
                <w:color w:val="000000"/>
              </w:rPr>
            </w:pPr>
            <w:r>
              <w:rPr>
                <w:color w:val="000000"/>
              </w:rPr>
              <w:t>8-55</w:t>
            </w:r>
          </w:p>
        </w:tc>
        <w:tc>
          <w:tcPr>
            <w:tcW w:w="5463" w:type="dxa"/>
          </w:tcPr>
          <w:p w14:paraId="761FFB75" w14:textId="77777777" w:rsidR="001233F8" w:rsidRDefault="008160FF">
            <w:pPr>
              <w:spacing w:after="0"/>
              <w:rPr>
                <w:color w:val="000000"/>
              </w:rPr>
            </w:pPr>
            <w:r>
              <w:rPr>
                <w:color w:val="000000"/>
              </w:rPr>
              <w:t>ErrorText[48]</w:t>
            </w:r>
          </w:p>
        </w:tc>
        <w:tc>
          <w:tcPr>
            <w:tcW w:w="1180" w:type="dxa"/>
          </w:tcPr>
          <w:p w14:paraId="43FEBF6D" w14:textId="77777777" w:rsidR="001233F8" w:rsidRDefault="008160FF">
            <w:pPr>
              <w:spacing w:after="0"/>
              <w:jc w:val="center"/>
              <w:rPr>
                <w:color w:val="000000"/>
              </w:rPr>
            </w:pPr>
            <w:r>
              <w:rPr>
                <w:color w:val="000000"/>
              </w:rPr>
              <w:t>uint8</w:t>
            </w:r>
          </w:p>
        </w:tc>
        <w:tc>
          <w:tcPr>
            <w:tcW w:w="1512" w:type="dxa"/>
            <w:vAlign w:val="center"/>
          </w:tcPr>
          <w:p w14:paraId="1F027F42" w14:textId="77777777" w:rsidR="001233F8" w:rsidRDefault="008160FF">
            <w:pPr>
              <w:spacing w:after="0"/>
              <w:jc w:val="center"/>
              <w:rPr>
                <w:color w:val="000000"/>
              </w:rPr>
            </w:pPr>
            <w:r>
              <w:rPr>
                <w:color w:val="000000"/>
              </w:rPr>
              <w:t>See below</w:t>
            </w:r>
          </w:p>
        </w:tc>
      </w:tr>
      <w:tr w:rsidR="001233F8" w14:paraId="097E2DA5" w14:textId="77777777">
        <w:trPr>
          <w:cantSplit/>
        </w:trPr>
        <w:tc>
          <w:tcPr>
            <w:tcW w:w="880" w:type="dxa"/>
          </w:tcPr>
          <w:p w14:paraId="401C52CD" w14:textId="77777777" w:rsidR="001233F8" w:rsidRDefault="008160FF">
            <w:pPr>
              <w:spacing w:after="0"/>
              <w:ind w:right="72"/>
              <w:jc w:val="center"/>
              <w:rPr>
                <w:color w:val="000000"/>
              </w:rPr>
            </w:pPr>
            <w:r>
              <w:rPr>
                <w:color w:val="000000"/>
              </w:rPr>
              <w:t>56-59</w:t>
            </w:r>
          </w:p>
        </w:tc>
        <w:tc>
          <w:tcPr>
            <w:tcW w:w="5463" w:type="dxa"/>
          </w:tcPr>
          <w:p w14:paraId="19A163E2" w14:textId="77777777" w:rsidR="001233F8" w:rsidRDefault="008160FF">
            <w:pPr>
              <w:spacing w:after="0"/>
              <w:rPr>
                <w:color w:val="000000"/>
              </w:rPr>
            </w:pPr>
            <w:r>
              <w:rPr>
                <w:color w:val="000000"/>
              </w:rPr>
              <w:t>CAPErrorCode</w:t>
            </w:r>
          </w:p>
        </w:tc>
        <w:tc>
          <w:tcPr>
            <w:tcW w:w="1180" w:type="dxa"/>
          </w:tcPr>
          <w:p w14:paraId="5F818DAC" w14:textId="77777777" w:rsidR="001233F8" w:rsidRDefault="008160FF">
            <w:pPr>
              <w:spacing w:after="0"/>
              <w:jc w:val="center"/>
              <w:rPr>
                <w:color w:val="000000"/>
              </w:rPr>
            </w:pPr>
            <w:r>
              <w:rPr>
                <w:color w:val="000000"/>
              </w:rPr>
              <w:t>uint32</w:t>
            </w:r>
          </w:p>
        </w:tc>
        <w:tc>
          <w:tcPr>
            <w:tcW w:w="1512" w:type="dxa"/>
            <w:vAlign w:val="center"/>
          </w:tcPr>
          <w:p w14:paraId="0824DEA6" w14:textId="77777777" w:rsidR="001233F8" w:rsidRDefault="008160FF">
            <w:pPr>
              <w:spacing w:after="0"/>
              <w:jc w:val="center"/>
              <w:rPr>
                <w:color w:val="000000"/>
              </w:rPr>
            </w:pPr>
            <w:r>
              <w:rPr>
                <w:color w:val="000000"/>
              </w:rPr>
              <w:t>See below</w:t>
            </w:r>
          </w:p>
        </w:tc>
      </w:tr>
    </w:tbl>
    <w:p w14:paraId="48A9D447"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3641909E" w14:textId="77777777" w:rsidR="001233F8" w:rsidRDefault="008160FF">
      <w:pPr>
        <w:spacing w:after="0"/>
        <w:ind w:left="1440" w:hanging="360"/>
        <w:rPr>
          <w:color w:val="000000"/>
        </w:rPr>
      </w:pPr>
      <w:r>
        <w:rPr>
          <w:color w:val="000000"/>
        </w:rPr>
        <w:t>0 = Invalid ChallengeRequest size</w:t>
      </w:r>
    </w:p>
    <w:p w14:paraId="0C55DBA9" w14:textId="77777777" w:rsidR="001233F8" w:rsidRDefault="008160FF">
      <w:pPr>
        <w:spacing w:after="0"/>
        <w:ind w:left="1440" w:hanging="360"/>
        <w:rPr>
          <w:color w:val="000000"/>
        </w:rPr>
      </w:pPr>
      <w:r>
        <w:rPr>
          <w:color w:val="000000"/>
        </w:rPr>
        <w:t>2 = CAP returned an error code</w:t>
      </w:r>
    </w:p>
    <w:p w14:paraId="54D8A933" w14:textId="77777777" w:rsidR="001233F8" w:rsidRDefault="008160FF">
      <w:pPr>
        <w:spacing w:after="0"/>
        <w:ind w:left="1440" w:hanging="360"/>
        <w:rPr>
          <w:color w:val="000000"/>
        </w:rPr>
      </w:pPr>
      <w:r>
        <w:rPr>
          <w:color w:val="000000"/>
        </w:rPr>
        <w:t>3 = CAP did not respond to command</w:t>
      </w:r>
    </w:p>
    <w:p w14:paraId="16DFFC52" w14:textId="77777777" w:rsidR="001233F8" w:rsidRDefault="008160FF">
      <w:pPr>
        <w:spacing w:after="0"/>
        <w:ind w:left="1440" w:hanging="360"/>
        <w:rPr>
          <w:color w:val="000000"/>
        </w:rPr>
      </w:pPr>
      <w:r>
        <w:rPr>
          <w:color w:val="000000"/>
        </w:rPr>
        <w:t>4 = CAP fatally unresponsive</w:t>
      </w:r>
    </w:p>
    <w:p w14:paraId="29DF93C2" w14:textId="77777777" w:rsidR="001233F8" w:rsidRDefault="008160FF">
      <w:pPr>
        <w:spacing w:after="0"/>
        <w:ind w:left="1440" w:hanging="360"/>
        <w:rPr>
          <w:color w:val="000000"/>
        </w:rPr>
      </w:pPr>
      <w:r>
        <w:rPr>
          <w:color w:val="000000"/>
        </w:rPr>
        <w:t>5 = CAP failed to boot or initialize</w:t>
      </w:r>
    </w:p>
    <w:p w14:paraId="01343546" w14:textId="77777777" w:rsidR="001233F8" w:rsidRDefault="008160FF">
      <w:pPr>
        <w:spacing w:before="120"/>
        <w:ind w:left="1080" w:hanging="360"/>
        <w:jc w:val="both"/>
        <w:rPr>
          <w:color w:val="000000"/>
        </w:rPr>
      </w:pPr>
      <w:r>
        <w:rPr>
          <w:b/>
          <w:color w:val="000000"/>
        </w:rPr>
        <w:lastRenderedPageBreak/>
        <w:t>ErrorText</w:t>
      </w:r>
      <w:r>
        <w:rPr>
          <w:color w:val="000000"/>
        </w:rPr>
        <w:t xml:space="preserve">:  ASCII characters describing the error in human-readable form. Any unused bytes at the end of the text will be set to 0. The Host should ignore the content in this field as it is for Engineering Use Only and could be changed at any time. </w:t>
      </w:r>
    </w:p>
    <w:p w14:paraId="4AEC6FF5" w14:textId="77777777" w:rsidR="001233F8" w:rsidRDefault="008160FF">
      <w:pPr>
        <w:spacing w:before="240" w:after="60"/>
        <w:ind w:left="1080" w:hanging="360"/>
        <w:rPr>
          <w:color w:val="000000"/>
        </w:rPr>
      </w:pPr>
      <w:r>
        <w:rPr>
          <w:b/>
          <w:color w:val="000000"/>
        </w:rPr>
        <w:t>CAPErrorCode</w:t>
      </w:r>
      <w:r>
        <w:rPr>
          <w:color w:val="000000"/>
        </w:rPr>
        <w:t xml:space="preserve">:  Error code returned by the CAP. This field is only valid when </w:t>
      </w:r>
      <w:r>
        <w:rPr>
          <w:b/>
          <w:color w:val="000000"/>
        </w:rPr>
        <w:t>ErrorCode</w:t>
      </w:r>
      <w:r>
        <w:rPr>
          <w:color w:val="000000"/>
        </w:rPr>
        <w:t xml:space="preserve"> = 2, otherwise the value should be ignored.</w:t>
      </w:r>
    </w:p>
    <w:p w14:paraId="6B8FE650" w14:textId="77777777" w:rsidR="001233F8" w:rsidRDefault="008160FF" w:rsidP="0086059E">
      <w:pPr>
        <w:pStyle w:val="Heading2"/>
      </w:pPr>
      <w:bookmarkStart w:id="40" w:name="_Toc202436071"/>
      <w:r>
        <w:t>Authorization Pellet Dispatch</w:t>
      </w:r>
      <w:bookmarkEnd w:id="40"/>
    </w:p>
    <w:p w14:paraId="0A838E57" w14:textId="77777777" w:rsidR="001233F8" w:rsidRDefault="008160FF">
      <w:pPr>
        <w:spacing w:before="120"/>
        <w:jc w:val="both"/>
        <w:rPr>
          <w:i/>
          <w:color w:val="000000"/>
        </w:rPr>
      </w:pPr>
      <w:r>
        <w:rPr>
          <w:color w:val="000000"/>
        </w:rPr>
        <w:t>The Host sends the Authorization Pellet Dispatch</w:t>
      </w:r>
      <w:r>
        <w:rPr>
          <w:i/>
          <w:color w:val="000000"/>
        </w:rPr>
        <w:t xml:space="preserve"> </w:t>
      </w:r>
      <w:r>
        <w:rPr>
          <w:color w:val="000000"/>
        </w:rPr>
        <w:t>to request a signed Authorization State for Sirius XM applications involving IP connectivity. The Module returns the signed Authorization State (</w:t>
      </w:r>
      <w:r>
        <w:rPr>
          <w:b/>
          <w:color w:val="000000"/>
        </w:rPr>
        <w:t>AuthStatePellet</w:t>
      </w:r>
      <w:r>
        <w:rPr>
          <w:color w:val="000000"/>
        </w:rPr>
        <w:t>) via the Authorization Pellet Response</w:t>
      </w:r>
      <w:r>
        <w:rPr>
          <w:i/>
          <w:color w:val="000000"/>
        </w:rPr>
        <w:t xml:space="preserve">. </w:t>
      </w:r>
    </w:p>
    <w:p w14:paraId="73F85C12" w14:textId="77777777" w:rsidR="001233F8" w:rsidRDefault="008160FF">
      <w:pPr>
        <w:spacing w:before="120"/>
        <w:jc w:val="both"/>
        <w:rPr>
          <w:color w:val="000000"/>
        </w:rPr>
      </w:pPr>
      <w:r>
        <w:rPr>
          <w:color w:val="000000"/>
        </w:rPr>
        <w:t>When the Module receives an Authorization Pellet Dispatch it validates the command parameters, verifies the Module is in the proper state to receive the command, and performs any processing associated with that command. If these operations are successful then the Module sends the Authorization Pellet Response to the Host. If these operations are not successful then the Module sends the Authorization Pellet Error Response to the Host.</w:t>
      </w:r>
    </w:p>
    <w:p w14:paraId="19F10EC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4FD0EC6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1D099B1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Authorization Pellet Response or Authorization Pellet Error Response</w:t>
      </w:r>
    </w:p>
    <w:p w14:paraId="148F5DE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5B1248A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6778F69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7</w:t>
      </w:r>
    </w:p>
    <w:p w14:paraId="26980DB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32</w:t>
      </w:r>
    </w:p>
    <w:p w14:paraId="3252F4AE"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8"/>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AB56F35" w14:textId="77777777">
        <w:trPr>
          <w:cantSplit/>
          <w:tblHeader/>
        </w:trPr>
        <w:tc>
          <w:tcPr>
            <w:tcW w:w="880" w:type="dxa"/>
            <w:shd w:val="clear" w:color="auto" w:fill="EEECE1"/>
          </w:tcPr>
          <w:p w14:paraId="338190D4" w14:textId="77777777" w:rsidR="001233F8" w:rsidRDefault="008160FF">
            <w:pPr>
              <w:spacing w:after="0"/>
              <w:jc w:val="center"/>
              <w:rPr>
                <w:b/>
                <w:color w:val="000000"/>
              </w:rPr>
            </w:pPr>
            <w:r>
              <w:rPr>
                <w:b/>
                <w:color w:val="000000"/>
              </w:rPr>
              <w:t>Byte #</w:t>
            </w:r>
          </w:p>
        </w:tc>
        <w:tc>
          <w:tcPr>
            <w:tcW w:w="5463" w:type="dxa"/>
            <w:shd w:val="clear" w:color="auto" w:fill="EEECE1"/>
          </w:tcPr>
          <w:p w14:paraId="0C9DD1C9" w14:textId="77777777" w:rsidR="001233F8" w:rsidRDefault="008160FF">
            <w:pPr>
              <w:spacing w:after="0"/>
              <w:jc w:val="center"/>
              <w:rPr>
                <w:b/>
                <w:color w:val="000000"/>
              </w:rPr>
            </w:pPr>
            <w:r>
              <w:rPr>
                <w:b/>
                <w:color w:val="000000"/>
              </w:rPr>
              <w:t>Field Name</w:t>
            </w:r>
          </w:p>
        </w:tc>
        <w:tc>
          <w:tcPr>
            <w:tcW w:w="1180" w:type="dxa"/>
            <w:shd w:val="clear" w:color="auto" w:fill="EEECE1"/>
          </w:tcPr>
          <w:p w14:paraId="1D85CB69"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0D9483F" w14:textId="77777777" w:rsidR="001233F8" w:rsidRDefault="008160FF">
            <w:pPr>
              <w:spacing w:after="0"/>
              <w:jc w:val="center"/>
              <w:rPr>
                <w:b/>
                <w:color w:val="000000"/>
              </w:rPr>
            </w:pPr>
            <w:r>
              <w:rPr>
                <w:b/>
                <w:color w:val="000000"/>
              </w:rPr>
              <w:t>Value</w:t>
            </w:r>
          </w:p>
        </w:tc>
      </w:tr>
      <w:tr w:rsidR="001233F8" w14:paraId="413D7A99" w14:textId="77777777">
        <w:trPr>
          <w:cantSplit/>
        </w:trPr>
        <w:tc>
          <w:tcPr>
            <w:tcW w:w="880" w:type="dxa"/>
          </w:tcPr>
          <w:p w14:paraId="3D780152" w14:textId="77777777" w:rsidR="001233F8" w:rsidRDefault="008160FF">
            <w:pPr>
              <w:spacing w:after="0"/>
              <w:ind w:right="72"/>
              <w:jc w:val="center"/>
              <w:rPr>
                <w:color w:val="000000"/>
              </w:rPr>
            </w:pPr>
            <w:r>
              <w:rPr>
                <w:color w:val="000000"/>
              </w:rPr>
              <w:t>0</w:t>
            </w:r>
          </w:p>
        </w:tc>
        <w:tc>
          <w:tcPr>
            <w:tcW w:w="5463" w:type="dxa"/>
          </w:tcPr>
          <w:p w14:paraId="3FD7820D" w14:textId="77777777" w:rsidR="001233F8" w:rsidRDefault="008160FF">
            <w:pPr>
              <w:spacing w:after="0"/>
              <w:rPr>
                <w:color w:val="000000"/>
              </w:rPr>
            </w:pPr>
            <w:r>
              <w:rPr>
                <w:color w:val="000000"/>
              </w:rPr>
              <w:t>Sync</w:t>
            </w:r>
          </w:p>
        </w:tc>
        <w:tc>
          <w:tcPr>
            <w:tcW w:w="1180" w:type="dxa"/>
          </w:tcPr>
          <w:p w14:paraId="49A50FB4" w14:textId="77777777" w:rsidR="001233F8" w:rsidRDefault="008160FF">
            <w:pPr>
              <w:spacing w:after="0"/>
              <w:jc w:val="center"/>
              <w:rPr>
                <w:color w:val="000000"/>
              </w:rPr>
            </w:pPr>
            <w:r>
              <w:rPr>
                <w:color w:val="000000"/>
              </w:rPr>
              <w:t>uint8</w:t>
            </w:r>
          </w:p>
        </w:tc>
        <w:tc>
          <w:tcPr>
            <w:tcW w:w="1512" w:type="dxa"/>
            <w:vAlign w:val="center"/>
          </w:tcPr>
          <w:p w14:paraId="5C584435" w14:textId="77777777" w:rsidR="001233F8" w:rsidRDefault="008160FF">
            <w:pPr>
              <w:spacing w:after="0"/>
              <w:jc w:val="center"/>
              <w:rPr>
                <w:color w:val="000000"/>
              </w:rPr>
            </w:pPr>
            <w:r>
              <w:rPr>
                <w:color w:val="000000"/>
              </w:rPr>
              <w:t xml:space="preserve"> See Section 4.1</w:t>
            </w:r>
          </w:p>
        </w:tc>
      </w:tr>
      <w:tr w:rsidR="001233F8" w14:paraId="5D3EF9BA" w14:textId="77777777">
        <w:trPr>
          <w:cantSplit/>
        </w:trPr>
        <w:tc>
          <w:tcPr>
            <w:tcW w:w="880" w:type="dxa"/>
          </w:tcPr>
          <w:p w14:paraId="6E951526" w14:textId="77777777" w:rsidR="001233F8" w:rsidRDefault="008160FF">
            <w:pPr>
              <w:spacing w:after="0"/>
              <w:ind w:right="72"/>
              <w:jc w:val="center"/>
              <w:rPr>
                <w:color w:val="000000"/>
              </w:rPr>
            </w:pPr>
            <w:r>
              <w:rPr>
                <w:color w:val="000000"/>
              </w:rPr>
              <w:t>1-2</w:t>
            </w:r>
          </w:p>
        </w:tc>
        <w:tc>
          <w:tcPr>
            <w:tcW w:w="5463" w:type="dxa"/>
          </w:tcPr>
          <w:p w14:paraId="68593D47" w14:textId="77777777" w:rsidR="001233F8" w:rsidRDefault="008160FF">
            <w:pPr>
              <w:spacing w:after="0"/>
              <w:rPr>
                <w:color w:val="000000"/>
              </w:rPr>
            </w:pPr>
            <w:r>
              <w:rPr>
                <w:color w:val="000000"/>
              </w:rPr>
              <w:t>NumMsgBytes</w:t>
            </w:r>
          </w:p>
        </w:tc>
        <w:tc>
          <w:tcPr>
            <w:tcW w:w="1180" w:type="dxa"/>
          </w:tcPr>
          <w:p w14:paraId="4290AAFA" w14:textId="77777777" w:rsidR="001233F8" w:rsidRDefault="008160FF">
            <w:pPr>
              <w:spacing w:after="0"/>
              <w:jc w:val="center"/>
              <w:rPr>
                <w:color w:val="000000"/>
              </w:rPr>
            </w:pPr>
            <w:r>
              <w:rPr>
                <w:color w:val="000000"/>
              </w:rPr>
              <w:t>uint16</w:t>
            </w:r>
          </w:p>
        </w:tc>
        <w:tc>
          <w:tcPr>
            <w:tcW w:w="1512" w:type="dxa"/>
            <w:vAlign w:val="center"/>
          </w:tcPr>
          <w:p w14:paraId="42FC1F06" w14:textId="77777777" w:rsidR="001233F8" w:rsidRDefault="008160FF">
            <w:pPr>
              <w:spacing w:after="0"/>
              <w:jc w:val="center"/>
              <w:rPr>
                <w:color w:val="000000"/>
              </w:rPr>
            </w:pPr>
            <w:r>
              <w:rPr>
                <w:color w:val="000000"/>
              </w:rPr>
              <w:t>7</w:t>
            </w:r>
          </w:p>
        </w:tc>
      </w:tr>
      <w:tr w:rsidR="001233F8" w14:paraId="37C70FBC" w14:textId="77777777">
        <w:trPr>
          <w:cantSplit/>
        </w:trPr>
        <w:tc>
          <w:tcPr>
            <w:tcW w:w="880" w:type="dxa"/>
          </w:tcPr>
          <w:p w14:paraId="53FF3886" w14:textId="77777777" w:rsidR="001233F8" w:rsidRDefault="008160FF">
            <w:pPr>
              <w:spacing w:after="0"/>
              <w:ind w:right="72"/>
              <w:jc w:val="center"/>
              <w:rPr>
                <w:color w:val="000000"/>
              </w:rPr>
            </w:pPr>
            <w:r>
              <w:rPr>
                <w:color w:val="000000"/>
              </w:rPr>
              <w:t>3-4</w:t>
            </w:r>
          </w:p>
        </w:tc>
        <w:tc>
          <w:tcPr>
            <w:tcW w:w="5463" w:type="dxa"/>
          </w:tcPr>
          <w:p w14:paraId="0128525D" w14:textId="77777777" w:rsidR="001233F8" w:rsidRDefault="008160FF">
            <w:pPr>
              <w:spacing w:after="0"/>
              <w:rPr>
                <w:color w:val="000000"/>
              </w:rPr>
            </w:pPr>
            <w:r>
              <w:rPr>
                <w:color w:val="000000"/>
              </w:rPr>
              <w:t>Checksum</w:t>
            </w:r>
          </w:p>
        </w:tc>
        <w:tc>
          <w:tcPr>
            <w:tcW w:w="1180" w:type="dxa"/>
          </w:tcPr>
          <w:p w14:paraId="02EC598F" w14:textId="77777777" w:rsidR="001233F8" w:rsidRDefault="008160FF">
            <w:pPr>
              <w:spacing w:after="0"/>
              <w:jc w:val="center"/>
              <w:rPr>
                <w:color w:val="000000"/>
              </w:rPr>
            </w:pPr>
            <w:r>
              <w:rPr>
                <w:color w:val="000000"/>
              </w:rPr>
              <w:t>uint16</w:t>
            </w:r>
          </w:p>
        </w:tc>
        <w:tc>
          <w:tcPr>
            <w:tcW w:w="1512" w:type="dxa"/>
            <w:vAlign w:val="center"/>
          </w:tcPr>
          <w:p w14:paraId="40347707" w14:textId="77777777" w:rsidR="001233F8" w:rsidRDefault="008160FF">
            <w:pPr>
              <w:spacing w:after="0"/>
              <w:jc w:val="center"/>
              <w:rPr>
                <w:color w:val="000000"/>
              </w:rPr>
            </w:pPr>
            <w:r>
              <w:rPr>
                <w:color w:val="000000"/>
              </w:rPr>
              <w:t>See Section 4.6</w:t>
            </w:r>
          </w:p>
        </w:tc>
      </w:tr>
      <w:tr w:rsidR="001233F8" w14:paraId="463184AC" w14:textId="77777777">
        <w:trPr>
          <w:cantSplit/>
          <w:trHeight w:val="255"/>
        </w:trPr>
        <w:tc>
          <w:tcPr>
            <w:tcW w:w="880" w:type="dxa"/>
          </w:tcPr>
          <w:p w14:paraId="6AB375C3" w14:textId="77777777" w:rsidR="001233F8" w:rsidRDefault="008160FF">
            <w:pPr>
              <w:spacing w:after="0"/>
              <w:ind w:right="72"/>
              <w:jc w:val="center"/>
              <w:rPr>
                <w:color w:val="000000"/>
              </w:rPr>
            </w:pPr>
            <w:r>
              <w:rPr>
                <w:color w:val="000000"/>
              </w:rPr>
              <w:t>5</w:t>
            </w:r>
          </w:p>
        </w:tc>
        <w:tc>
          <w:tcPr>
            <w:tcW w:w="5463" w:type="dxa"/>
          </w:tcPr>
          <w:p w14:paraId="01B9AB36" w14:textId="77777777" w:rsidR="001233F8" w:rsidRDefault="008160FF">
            <w:pPr>
              <w:spacing w:after="0"/>
              <w:rPr>
                <w:color w:val="000000"/>
              </w:rPr>
            </w:pPr>
            <w:r>
              <w:rPr>
                <w:color w:val="000000"/>
              </w:rPr>
              <w:t>TransactionID</w:t>
            </w:r>
          </w:p>
        </w:tc>
        <w:tc>
          <w:tcPr>
            <w:tcW w:w="1180" w:type="dxa"/>
          </w:tcPr>
          <w:p w14:paraId="4AE9E346" w14:textId="77777777" w:rsidR="001233F8" w:rsidRDefault="008160FF">
            <w:pPr>
              <w:spacing w:after="0"/>
              <w:jc w:val="center"/>
              <w:rPr>
                <w:color w:val="000000"/>
              </w:rPr>
            </w:pPr>
            <w:r>
              <w:rPr>
                <w:color w:val="000000"/>
              </w:rPr>
              <w:t>uint8</w:t>
            </w:r>
          </w:p>
        </w:tc>
        <w:tc>
          <w:tcPr>
            <w:tcW w:w="1512" w:type="dxa"/>
            <w:vAlign w:val="center"/>
          </w:tcPr>
          <w:p w14:paraId="09C0D82A" w14:textId="77777777" w:rsidR="001233F8" w:rsidRDefault="008160FF">
            <w:pPr>
              <w:spacing w:after="0"/>
              <w:jc w:val="center"/>
              <w:rPr>
                <w:color w:val="000000"/>
              </w:rPr>
            </w:pPr>
            <w:r>
              <w:rPr>
                <w:color w:val="000000"/>
              </w:rPr>
              <w:t>See Section 4.3</w:t>
            </w:r>
          </w:p>
        </w:tc>
      </w:tr>
      <w:tr w:rsidR="001233F8" w14:paraId="24B3F7B1" w14:textId="77777777">
        <w:trPr>
          <w:cantSplit/>
        </w:trPr>
        <w:tc>
          <w:tcPr>
            <w:tcW w:w="880" w:type="dxa"/>
          </w:tcPr>
          <w:p w14:paraId="74BB83E9" w14:textId="77777777" w:rsidR="001233F8" w:rsidRDefault="008160FF">
            <w:pPr>
              <w:spacing w:after="0"/>
              <w:ind w:right="72"/>
              <w:jc w:val="center"/>
              <w:rPr>
                <w:color w:val="000000"/>
              </w:rPr>
            </w:pPr>
            <w:r>
              <w:rPr>
                <w:color w:val="000000"/>
              </w:rPr>
              <w:t>6</w:t>
            </w:r>
          </w:p>
        </w:tc>
        <w:tc>
          <w:tcPr>
            <w:tcW w:w="5463" w:type="dxa"/>
          </w:tcPr>
          <w:p w14:paraId="58C08225" w14:textId="77777777" w:rsidR="001233F8" w:rsidRDefault="008160FF">
            <w:pPr>
              <w:spacing w:after="0"/>
              <w:rPr>
                <w:color w:val="000000"/>
              </w:rPr>
            </w:pPr>
            <w:r>
              <w:rPr>
                <w:color w:val="000000"/>
              </w:rPr>
              <w:t>MessageID</w:t>
            </w:r>
          </w:p>
        </w:tc>
        <w:tc>
          <w:tcPr>
            <w:tcW w:w="1180" w:type="dxa"/>
          </w:tcPr>
          <w:p w14:paraId="6C4DB30F" w14:textId="77777777" w:rsidR="001233F8" w:rsidRDefault="008160FF">
            <w:pPr>
              <w:spacing w:after="0"/>
              <w:jc w:val="center"/>
              <w:rPr>
                <w:color w:val="000000"/>
              </w:rPr>
            </w:pPr>
            <w:r>
              <w:rPr>
                <w:color w:val="000000"/>
              </w:rPr>
              <w:t>uint8</w:t>
            </w:r>
          </w:p>
        </w:tc>
        <w:tc>
          <w:tcPr>
            <w:tcW w:w="1512" w:type="dxa"/>
            <w:vAlign w:val="center"/>
          </w:tcPr>
          <w:p w14:paraId="7BDB3CAF" w14:textId="77777777" w:rsidR="001233F8" w:rsidRDefault="008160FF">
            <w:pPr>
              <w:spacing w:after="0"/>
              <w:jc w:val="center"/>
              <w:rPr>
                <w:color w:val="000000"/>
              </w:rPr>
            </w:pPr>
            <w:r>
              <w:rPr>
                <w:color w:val="000000"/>
              </w:rPr>
              <w:t>77</w:t>
            </w:r>
          </w:p>
        </w:tc>
      </w:tr>
    </w:tbl>
    <w:p w14:paraId="27320D5B" w14:textId="77777777" w:rsidR="001233F8" w:rsidRDefault="008160FF" w:rsidP="0086059E">
      <w:pPr>
        <w:pStyle w:val="Heading2"/>
      </w:pPr>
      <w:bookmarkStart w:id="41" w:name="_Toc202436072"/>
      <w:r>
        <w:t>Authorization Pellet Response</w:t>
      </w:r>
      <w:bookmarkEnd w:id="41"/>
    </w:p>
    <w:p w14:paraId="46371D8C" w14:textId="77777777" w:rsidR="001233F8" w:rsidRDefault="008160FF">
      <w:pPr>
        <w:spacing w:before="120"/>
        <w:jc w:val="both"/>
        <w:rPr>
          <w:color w:val="000000"/>
        </w:rPr>
      </w:pPr>
      <w:r>
        <w:rPr>
          <w:color w:val="000000"/>
        </w:rPr>
        <w:t>When the Module receives an Authorization Pellet Dispatch it validates the command parameters, verifies the Module is in the proper state to receive the command, and performs any processing associated with that command. If these operations are successful then the Module sends the Authorization Pellet Response to the Host.</w:t>
      </w:r>
    </w:p>
    <w:p w14:paraId="4B75544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6F2E3DF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5C0D273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7FA56E9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79</w:t>
      </w:r>
    </w:p>
    <w:p w14:paraId="0891B23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586EA38C"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7"/>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F96064A" w14:textId="77777777">
        <w:trPr>
          <w:cantSplit/>
          <w:tblHeader/>
        </w:trPr>
        <w:tc>
          <w:tcPr>
            <w:tcW w:w="880" w:type="dxa"/>
            <w:shd w:val="clear" w:color="auto" w:fill="EEECE1"/>
          </w:tcPr>
          <w:p w14:paraId="27851B36" w14:textId="77777777" w:rsidR="001233F8" w:rsidRDefault="008160FF">
            <w:pPr>
              <w:spacing w:after="0"/>
              <w:jc w:val="center"/>
              <w:rPr>
                <w:b/>
                <w:color w:val="000000"/>
              </w:rPr>
            </w:pPr>
            <w:r>
              <w:rPr>
                <w:b/>
                <w:color w:val="000000"/>
              </w:rPr>
              <w:t>Byte #</w:t>
            </w:r>
          </w:p>
        </w:tc>
        <w:tc>
          <w:tcPr>
            <w:tcW w:w="5463" w:type="dxa"/>
            <w:shd w:val="clear" w:color="auto" w:fill="EEECE1"/>
          </w:tcPr>
          <w:p w14:paraId="3871A8EE" w14:textId="77777777" w:rsidR="001233F8" w:rsidRDefault="008160FF">
            <w:pPr>
              <w:spacing w:after="0"/>
              <w:jc w:val="center"/>
              <w:rPr>
                <w:b/>
                <w:color w:val="000000"/>
              </w:rPr>
            </w:pPr>
            <w:r>
              <w:rPr>
                <w:b/>
                <w:color w:val="000000"/>
              </w:rPr>
              <w:t>Field Name</w:t>
            </w:r>
          </w:p>
        </w:tc>
        <w:tc>
          <w:tcPr>
            <w:tcW w:w="1180" w:type="dxa"/>
            <w:shd w:val="clear" w:color="auto" w:fill="EEECE1"/>
          </w:tcPr>
          <w:p w14:paraId="7B6A82C8"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40282812" w14:textId="77777777" w:rsidR="001233F8" w:rsidRDefault="008160FF">
            <w:pPr>
              <w:spacing w:after="0"/>
              <w:jc w:val="center"/>
              <w:rPr>
                <w:b/>
                <w:color w:val="000000"/>
              </w:rPr>
            </w:pPr>
            <w:r>
              <w:rPr>
                <w:b/>
                <w:color w:val="000000"/>
              </w:rPr>
              <w:t>Value</w:t>
            </w:r>
          </w:p>
        </w:tc>
      </w:tr>
      <w:tr w:rsidR="001233F8" w14:paraId="6218EC65" w14:textId="77777777">
        <w:trPr>
          <w:cantSplit/>
        </w:trPr>
        <w:tc>
          <w:tcPr>
            <w:tcW w:w="880" w:type="dxa"/>
          </w:tcPr>
          <w:p w14:paraId="197C373A" w14:textId="77777777" w:rsidR="001233F8" w:rsidRDefault="008160FF">
            <w:pPr>
              <w:spacing w:after="0"/>
              <w:ind w:right="72"/>
              <w:jc w:val="center"/>
              <w:rPr>
                <w:color w:val="000000"/>
              </w:rPr>
            </w:pPr>
            <w:r>
              <w:rPr>
                <w:color w:val="000000"/>
              </w:rPr>
              <w:t>0</w:t>
            </w:r>
          </w:p>
        </w:tc>
        <w:tc>
          <w:tcPr>
            <w:tcW w:w="5463" w:type="dxa"/>
          </w:tcPr>
          <w:p w14:paraId="4D5F6697" w14:textId="77777777" w:rsidR="001233F8" w:rsidRDefault="008160FF">
            <w:pPr>
              <w:spacing w:after="0"/>
              <w:rPr>
                <w:color w:val="000000"/>
              </w:rPr>
            </w:pPr>
            <w:r>
              <w:rPr>
                <w:color w:val="000000"/>
              </w:rPr>
              <w:t>Sync</w:t>
            </w:r>
          </w:p>
        </w:tc>
        <w:tc>
          <w:tcPr>
            <w:tcW w:w="1180" w:type="dxa"/>
          </w:tcPr>
          <w:p w14:paraId="5FEF835F" w14:textId="77777777" w:rsidR="001233F8" w:rsidRDefault="008160FF">
            <w:pPr>
              <w:spacing w:after="0"/>
              <w:jc w:val="center"/>
              <w:rPr>
                <w:color w:val="000000"/>
              </w:rPr>
            </w:pPr>
            <w:r>
              <w:rPr>
                <w:color w:val="000000"/>
              </w:rPr>
              <w:t>uint8</w:t>
            </w:r>
          </w:p>
        </w:tc>
        <w:tc>
          <w:tcPr>
            <w:tcW w:w="1512" w:type="dxa"/>
            <w:vAlign w:val="center"/>
          </w:tcPr>
          <w:p w14:paraId="028FCF86" w14:textId="77777777" w:rsidR="001233F8" w:rsidRDefault="008160FF">
            <w:pPr>
              <w:spacing w:after="0"/>
              <w:jc w:val="center"/>
              <w:rPr>
                <w:color w:val="000000"/>
              </w:rPr>
            </w:pPr>
            <w:r>
              <w:rPr>
                <w:color w:val="000000"/>
              </w:rPr>
              <w:t xml:space="preserve"> See Section 4.1</w:t>
            </w:r>
          </w:p>
        </w:tc>
      </w:tr>
      <w:tr w:rsidR="001233F8" w14:paraId="1036F49C" w14:textId="77777777">
        <w:trPr>
          <w:cantSplit/>
        </w:trPr>
        <w:tc>
          <w:tcPr>
            <w:tcW w:w="880" w:type="dxa"/>
          </w:tcPr>
          <w:p w14:paraId="7131B8AE" w14:textId="77777777" w:rsidR="001233F8" w:rsidRDefault="008160FF">
            <w:pPr>
              <w:spacing w:after="0"/>
              <w:ind w:right="72"/>
              <w:jc w:val="center"/>
              <w:rPr>
                <w:color w:val="000000"/>
              </w:rPr>
            </w:pPr>
            <w:r>
              <w:rPr>
                <w:color w:val="000000"/>
              </w:rPr>
              <w:t>1:2</w:t>
            </w:r>
          </w:p>
        </w:tc>
        <w:tc>
          <w:tcPr>
            <w:tcW w:w="5463" w:type="dxa"/>
          </w:tcPr>
          <w:p w14:paraId="1B86E1D3" w14:textId="77777777" w:rsidR="001233F8" w:rsidRDefault="008160FF">
            <w:pPr>
              <w:spacing w:after="0"/>
              <w:rPr>
                <w:color w:val="000000"/>
              </w:rPr>
            </w:pPr>
            <w:r>
              <w:rPr>
                <w:color w:val="000000"/>
              </w:rPr>
              <w:t>NumMsgBytes</w:t>
            </w:r>
          </w:p>
        </w:tc>
        <w:tc>
          <w:tcPr>
            <w:tcW w:w="1180" w:type="dxa"/>
          </w:tcPr>
          <w:p w14:paraId="209223CF" w14:textId="77777777" w:rsidR="001233F8" w:rsidRDefault="008160FF">
            <w:pPr>
              <w:spacing w:after="0"/>
              <w:jc w:val="center"/>
              <w:rPr>
                <w:color w:val="000000"/>
              </w:rPr>
            </w:pPr>
            <w:r>
              <w:rPr>
                <w:color w:val="000000"/>
              </w:rPr>
              <w:t>uint16</w:t>
            </w:r>
          </w:p>
        </w:tc>
        <w:tc>
          <w:tcPr>
            <w:tcW w:w="1512" w:type="dxa"/>
            <w:vAlign w:val="center"/>
          </w:tcPr>
          <w:p w14:paraId="217492F8" w14:textId="77777777" w:rsidR="001233F8" w:rsidRDefault="008160FF">
            <w:pPr>
              <w:spacing w:after="0"/>
              <w:jc w:val="center"/>
              <w:rPr>
                <w:color w:val="000000"/>
              </w:rPr>
            </w:pPr>
            <w:r>
              <w:rPr>
                <w:color w:val="000000"/>
              </w:rPr>
              <w:t>79</w:t>
            </w:r>
          </w:p>
        </w:tc>
      </w:tr>
      <w:tr w:rsidR="001233F8" w14:paraId="5EFD08F6" w14:textId="77777777">
        <w:trPr>
          <w:cantSplit/>
        </w:trPr>
        <w:tc>
          <w:tcPr>
            <w:tcW w:w="880" w:type="dxa"/>
          </w:tcPr>
          <w:p w14:paraId="2752C736" w14:textId="77777777" w:rsidR="001233F8" w:rsidRDefault="008160FF">
            <w:pPr>
              <w:spacing w:after="0"/>
              <w:ind w:right="72"/>
              <w:jc w:val="center"/>
              <w:rPr>
                <w:color w:val="000000"/>
              </w:rPr>
            </w:pPr>
            <w:r>
              <w:rPr>
                <w:color w:val="000000"/>
              </w:rPr>
              <w:t>3:4</w:t>
            </w:r>
          </w:p>
        </w:tc>
        <w:tc>
          <w:tcPr>
            <w:tcW w:w="5463" w:type="dxa"/>
          </w:tcPr>
          <w:p w14:paraId="2DB1217C" w14:textId="77777777" w:rsidR="001233F8" w:rsidRDefault="008160FF">
            <w:pPr>
              <w:spacing w:after="0"/>
              <w:rPr>
                <w:color w:val="000000"/>
              </w:rPr>
            </w:pPr>
            <w:r>
              <w:rPr>
                <w:color w:val="000000"/>
              </w:rPr>
              <w:t>Checksum</w:t>
            </w:r>
          </w:p>
        </w:tc>
        <w:tc>
          <w:tcPr>
            <w:tcW w:w="1180" w:type="dxa"/>
          </w:tcPr>
          <w:p w14:paraId="7F5E54BB" w14:textId="77777777" w:rsidR="001233F8" w:rsidRDefault="008160FF">
            <w:pPr>
              <w:spacing w:after="0"/>
              <w:jc w:val="center"/>
              <w:rPr>
                <w:color w:val="000000"/>
              </w:rPr>
            </w:pPr>
            <w:r>
              <w:rPr>
                <w:color w:val="000000"/>
              </w:rPr>
              <w:t>uint16</w:t>
            </w:r>
          </w:p>
        </w:tc>
        <w:tc>
          <w:tcPr>
            <w:tcW w:w="1512" w:type="dxa"/>
            <w:vAlign w:val="center"/>
          </w:tcPr>
          <w:p w14:paraId="60E57D19" w14:textId="77777777" w:rsidR="001233F8" w:rsidRDefault="008160FF">
            <w:pPr>
              <w:spacing w:after="0"/>
              <w:jc w:val="center"/>
              <w:rPr>
                <w:color w:val="000000"/>
              </w:rPr>
            </w:pPr>
            <w:r>
              <w:rPr>
                <w:color w:val="000000"/>
              </w:rPr>
              <w:t>See Section 4.6</w:t>
            </w:r>
          </w:p>
        </w:tc>
      </w:tr>
      <w:tr w:rsidR="001233F8" w14:paraId="6AF49DB1" w14:textId="77777777">
        <w:trPr>
          <w:cantSplit/>
          <w:trHeight w:val="255"/>
        </w:trPr>
        <w:tc>
          <w:tcPr>
            <w:tcW w:w="880" w:type="dxa"/>
          </w:tcPr>
          <w:p w14:paraId="2C4DC040" w14:textId="77777777" w:rsidR="001233F8" w:rsidRDefault="008160FF">
            <w:pPr>
              <w:spacing w:after="0"/>
              <w:ind w:right="72"/>
              <w:jc w:val="center"/>
              <w:rPr>
                <w:color w:val="000000"/>
              </w:rPr>
            </w:pPr>
            <w:r>
              <w:rPr>
                <w:color w:val="000000"/>
              </w:rPr>
              <w:lastRenderedPageBreak/>
              <w:t>5</w:t>
            </w:r>
          </w:p>
        </w:tc>
        <w:tc>
          <w:tcPr>
            <w:tcW w:w="5463" w:type="dxa"/>
          </w:tcPr>
          <w:p w14:paraId="3DD52CE5" w14:textId="77777777" w:rsidR="001233F8" w:rsidRDefault="008160FF">
            <w:pPr>
              <w:spacing w:after="0"/>
              <w:rPr>
                <w:color w:val="000000"/>
              </w:rPr>
            </w:pPr>
            <w:r>
              <w:rPr>
                <w:color w:val="000000"/>
              </w:rPr>
              <w:t>TransactionID</w:t>
            </w:r>
          </w:p>
        </w:tc>
        <w:tc>
          <w:tcPr>
            <w:tcW w:w="1180" w:type="dxa"/>
          </w:tcPr>
          <w:p w14:paraId="36281845" w14:textId="77777777" w:rsidR="001233F8" w:rsidRDefault="008160FF">
            <w:pPr>
              <w:spacing w:after="0"/>
              <w:jc w:val="center"/>
              <w:rPr>
                <w:color w:val="000000"/>
              </w:rPr>
            </w:pPr>
            <w:r>
              <w:rPr>
                <w:color w:val="000000"/>
              </w:rPr>
              <w:t>uint8</w:t>
            </w:r>
          </w:p>
        </w:tc>
        <w:tc>
          <w:tcPr>
            <w:tcW w:w="1512" w:type="dxa"/>
            <w:vAlign w:val="center"/>
          </w:tcPr>
          <w:p w14:paraId="3B37E90E" w14:textId="77777777" w:rsidR="001233F8" w:rsidRDefault="008160FF">
            <w:pPr>
              <w:spacing w:after="0"/>
              <w:jc w:val="center"/>
              <w:rPr>
                <w:color w:val="000000"/>
              </w:rPr>
            </w:pPr>
            <w:r>
              <w:rPr>
                <w:color w:val="000000"/>
              </w:rPr>
              <w:t>See Section 4.3</w:t>
            </w:r>
          </w:p>
        </w:tc>
      </w:tr>
      <w:tr w:rsidR="001233F8" w14:paraId="3B83176A" w14:textId="77777777">
        <w:trPr>
          <w:cantSplit/>
        </w:trPr>
        <w:tc>
          <w:tcPr>
            <w:tcW w:w="880" w:type="dxa"/>
          </w:tcPr>
          <w:p w14:paraId="455286D0" w14:textId="77777777" w:rsidR="001233F8" w:rsidRDefault="008160FF">
            <w:pPr>
              <w:spacing w:after="0"/>
              <w:ind w:right="72"/>
              <w:jc w:val="center"/>
              <w:rPr>
                <w:color w:val="000000"/>
              </w:rPr>
            </w:pPr>
            <w:r>
              <w:rPr>
                <w:color w:val="000000"/>
              </w:rPr>
              <w:t>6</w:t>
            </w:r>
          </w:p>
        </w:tc>
        <w:tc>
          <w:tcPr>
            <w:tcW w:w="5463" w:type="dxa"/>
          </w:tcPr>
          <w:p w14:paraId="0A0AA89E" w14:textId="77777777" w:rsidR="001233F8" w:rsidRDefault="008160FF">
            <w:pPr>
              <w:spacing w:after="0"/>
              <w:rPr>
                <w:color w:val="000000"/>
              </w:rPr>
            </w:pPr>
            <w:r>
              <w:rPr>
                <w:color w:val="000000"/>
              </w:rPr>
              <w:t>MessageID</w:t>
            </w:r>
          </w:p>
        </w:tc>
        <w:tc>
          <w:tcPr>
            <w:tcW w:w="1180" w:type="dxa"/>
          </w:tcPr>
          <w:p w14:paraId="55F35AB6" w14:textId="77777777" w:rsidR="001233F8" w:rsidRDefault="008160FF">
            <w:pPr>
              <w:spacing w:after="0"/>
              <w:jc w:val="center"/>
              <w:rPr>
                <w:color w:val="000000"/>
              </w:rPr>
            </w:pPr>
            <w:r>
              <w:rPr>
                <w:color w:val="000000"/>
              </w:rPr>
              <w:t>uint8</w:t>
            </w:r>
          </w:p>
        </w:tc>
        <w:tc>
          <w:tcPr>
            <w:tcW w:w="1512" w:type="dxa"/>
            <w:vAlign w:val="center"/>
          </w:tcPr>
          <w:p w14:paraId="73EBE37D" w14:textId="77777777" w:rsidR="001233F8" w:rsidRDefault="008160FF">
            <w:pPr>
              <w:spacing w:after="0"/>
              <w:jc w:val="center"/>
              <w:rPr>
                <w:color w:val="000000"/>
              </w:rPr>
            </w:pPr>
            <w:r>
              <w:rPr>
                <w:color w:val="000000"/>
              </w:rPr>
              <w:t>78</w:t>
            </w:r>
          </w:p>
        </w:tc>
      </w:tr>
      <w:tr w:rsidR="001233F8" w14:paraId="69B23D50" w14:textId="77777777">
        <w:trPr>
          <w:cantSplit/>
        </w:trPr>
        <w:tc>
          <w:tcPr>
            <w:tcW w:w="880" w:type="dxa"/>
          </w:tcPr>
          <w:p w14:paraId="2F2611A7" w14:textId="77777777" w:rsidR="001233F8" w:rsidRDefault="008160FF">
            <w:pPr>
              <w:spacing w:after="0"/>
              <w:ind w:right="72"/>
              <w:jc w:val="center"/>
              <w:rPr>
                <w:color w:val="000000"/>
              </w:rPr>
            </w:pPr>
            <w:r>
              <w:rPr>
                <w:color w:val="000000"/>
              </w:rPr>
              <w:t>7-78</w:t>
            </w:r>
          </w:p>
        </w:tc>
        <w:tc>
          <w:tcPr>
            <w:tcW w:w="5463" w:type="dxa"/>
          </w:tcPr>
          <w:p w14:paraId="62800CD5" w14:textId="77777777" w:rsidR="001233F8" w:rsidRDefault="008160FF">
            <w:pPr>
              <w:spacing w:after="0"/>
              <w:rPr>
                <w:color w:val="000000"/>
              </w:rPr>
            </w:pPr>
            <w:r>
              <w:rPr>
                <w:color w:val="000000"/>
              </w:rPr>
              <w:t>AuthStatePellet[72]</w:t>
            </w:r>
          </w:p>
        </w:tc>
        <w:tc>
          <w:tcPr>
            <w:tcW w:w="1180" w:type="dxa"/>
          </w:tcPr>
          <w:p w14:paraId="6579270F" w14:textId="77777777" w:rsidR="001233F8" w:rsidRDefault="008160FF">
            <w:pPr>
              <w:spacing w:after="0"/>
              <w:jc w:val="center"/>
              <w:rPr>
                <w:color w:val="000000"/>
              </w:rPr>
            </w:pPr>
            <w:r>
              <w:rPr>
                <w:color w:val="000000"/>
              </w:rPr>
              <w:t>uint8</w:t>
            </w:r>
          </w:p>
        </w:tc>
        <w:tc>
          <w:tcPr>
            <w:tcW w:w="1512" w:type="dxa"/>
            <w:vAlign w:val="center"/>
          </w:tcPr>
          <w:p w14:paraId="73DC68ED" w14:textId="77777777" w:rsidR="001233F8" w:rsidRDefault="008160FF">
            <w:pPr>
              <w:spacing w:after="0"/>
              <w:jc w:val="center"/>
              <w:rPr>
                <w:color w:val="000000"/>
              </w:rPr>
            </w:pPr>
            <w:r>
              <w:rPr>
                <w:color w:val="000000"/>
              </w:rPr>
              <w:t>See below</w:t>
            </w:r>
          </w:p>
        </w:tc>
      </w:tr>
    </w:tbl>
    <w:p w14:paraId="75E71195" w14:textId="77777777" w:rsidR="001233F8" w:rsidRDefault="008160FF">
      <w:pPr>
        <w:spacing w:before="240" w:after="60"/>
        <w:ind w:left="1080" w:hanging="360"/>
        <w:rPr>
          <w:color w:val="000000"/>
        </w:rPr>
      </w:pPr>
      <w:r>
        <w:rPr>
          <w:b/>
          <w:color w:val="000000"/>
        </w:rPr>
        <w:t>AuthStatePellet:</w:t>
      </w:r>
      <w:r>
        <w:rPr>
          <w:color w:val="000000"/>
        </w:rPr>
        <w:t xml:space="preserve">  Signed authorization state.</w:t>
      </w:r>
    </w:p>
    <w:p w14:paraId="3C9A7412" w14:textId="77777777" w:rsidR="001233F8" w:rsidRDefault="008160FF" w:rsidP="0086059E">
      <w:pPr>
        <w:pStyle w:val="Heading2"/>
      </w:pPr>
      <w:bookmarkStart w:id="42" w:name="_Toc202436073"/>
      <w:r>
        <w:t>Authorization Pellet Error Response</w:t>
      </w:r>
      <w:bookmarkEnd w:id="42"/>
    </w:p>
    <w:p w14:paraId="0C63A298" w14:textId="77777777" w:rsidR="001233F8" w:rsidRDefault="008160FF">
      <w:pPr>
        <w:spacing w:before="120"/>
        <w:jc w:val="both"/>
        <w:rPr>
          <w:color w:val="000000"/>
        </w:rPr>
      </w:pPr>
      <w:r>
        <w:rPr>
          <w:color w:val="000000"/>
        </w:rPr>
        <w:t>When the Module receives an Authorization Pellet Dispatch it validates the command parameters, verifies the Module is in the proper state to receive the command, and performs any processing associated with that command. If these operations are not successful then the Module sends the Authorization Pellet Error Response to the Host.</w:t>
      </w:r>
    </w:p>
    <w:p w14:paraId="656162B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64148A2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0304D03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6AB388F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049B6407"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CAPErrorCode</w:t>
      </w:r>
      <w:r>
        <w:rPr>
          <w:color w:val="000000"/>
          <w:szCs w:val="22"/>
        </w:rPr>
        <w:t xml:space="preserve"> field was a late addition to this message. Module FW using SXi8 v1.20 and before will transmit this message without this field and the message will have a length of 56 bytes.</w:t>
      </w:r>
    </w:p>
    <w:p w14:paraId="58590C4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6B39C2CE"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6"/>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0A25D3C" w14:textId="77777777">
        <w:trPr>
          <w:cantSplit/>
          <w:tblHeader/>
        </w:trPr>
        <w:tc>
          <w:tcPr>
            <w:tcW w:w="880" w:type="dxa"/>
            <w:shd w:val="clear" w:color="auto" w:fill="EEECE1"/>
          </w:tcPr>
          <w:p w14:paraId="21F35B10" w14:textId="77777777" w:rsidR="001233F8" w:rsidRDefault="008160FF">
            <w:pPr>
              <w:spacing w:after="0"/>
              <w:jc w:val="center"/>
              <w:rPr>
                <w:b/>
                <w:color w:val="000000"/>
              </w:rPr>
            </w:pPr>
            <w:r>
              <w:rPr>
                <w:b/>
                <w:color w:val="000000"/>
              </w:rPr>
              <w:t>Byte #</w:t>
            </w:r>
          </w:p>
        </w:tc>
        <w:tc>
          <w:tcPr>
            <w:tcW w:w="5463" w:type="dxa"/>
            <w:shd w:val="clear" w:color="auto" w:fill="EEECE1"/>
          </w:tcPr>
          <w:p w14:paraId="0FF942F7" w14:textId="77777777" w:rsidR="001233F8" w:rsidRDefault="008160FF">
            <w:pPr>
              <w:spacing w:after="0"/>
              <w:jc w:val="center"/>
              <w:rPr>
                <w:b/>
                <w:color w:val="000000"/>
              </w:rPr>
            </w:pPr>
            <w:r>
              <w:rPr>
                <w:b/>
                <w:color w:val="000000"/>
              </w:rPr>
              <w:t>Field Name</w:t>
            </w:r>
          </w:p>
        </w:tc>
        <w:tc>
          <w:tcPr>
            <w:tcW w:w="1180" w:type="dxa"/>
            <w:shd w:val="clear" w:color="auto" w:fill="EEECE1"/>
          </w:tcPr>
          <w:p w14:paraId="688AC283"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E55120E" w14:textId="77777777" w:rsidR="001233F8" w:rsidRDefault="008160FF">
            <w:pPr>
              <w:spacing w:after="0"/>
              <w:jc w:val="center"/>
              <w:rPr>
                <w:b/>
                <w:color w:val="000000"/>
              </w:rPr>
            </w:pPr>
            <w:r>
              <w:rPr>
                <w:b/>
                <w:color w:val="000000"/>
              </w:rPr>
              <w:t>Value</w:t>
            </w:r>
          </w:p>
        </w:tc>
      </w:tr>
      <w:tr w:rsidR="001233F8" w14:paraId="0CA7FADD" w14:textId="77777777">
        <w:trPr>
          <w:cantSplit/>
        </w:trPr>
        <w:tc>
          <w:tcPr>
            <w:tcW w:w="880" w:type="dxa"/>
          </w:tcPr>
          <w:p w14:paraId="3FDF787A" w14:textId="77777777" w:rsidR="001233F8" w:rsidRDefault="008160FF">
            <w:pPr>
              <w:spacing w:after="0"/>
              <w:ind w:right="72"/>
              <w:jc w:val="center"/>
              <w:rPr>
                <w:color w:val="000000"/>
              </w:rPr>
            </w:pPr>
            <w:r>
              <w:rPr>
                <w:color w:val="000000"/>
              </w:rPr>
              <w:t>0</w:t>
            </w:r>
          </w:p>
        </w:tc>
        <w:tc>
          <w:tcPr>
            <w:tcW w:w="5463" w:type="dxa"/>
          </w:tcPr>
          <w:p w14:paraId="7B1DA434" w14:textId="77777777" w:rsidR="001233F8" w:rsidRDefault="008160FF">
            <w:pPr>
              <w:spacing w:after="0"/>
              <w:rPr>
                <w:color w:val="000000"/>
              </w:rPr>
            </w:pPr>
            <w:r>
              <w:rPr>
                <w:color w:val="000000"/>
              </w:rPr>
              <w:t>Sync</w:t>
            </w:r>
          </w:p>
        </w:tc>
        <w:tc>
          <w:tcPr>
            <w:tcW w:w="1180" w:type="dxa"/>
          </w:tcPr>
          <w:p w14:paraId="3B314E76" w14:textId="77777777" w:rsidR="001233F8" w:rsidRDefault="008160FF">
            <w:pPr>
              <w:spacing w:after="0"/>
              <w:jc w:val="center"/>
              <w:rPr>
                <w:color w:val="000000"/>
              </w:rPr>
            </w:pPr>
            <w:r>
              <w:rPr>
                <w:color w:val="000000"/>
              </w:rPr>
              <w:t>uint8</w:t>
            </w:r>
          </w:p>
        </w:tc>
        <w:tc>
          <w:tcPr>
            <w:tcW w:w="1512" w:type="dxa"/>
            <w:vAlign w:val="center"/>
          </w:tcPr>
          <w:p w14:paraId="6D9BCA2C" w14:textId="77777777" w:rsidR="001233F8" w:rsidRDefault="008160FF">
            <w:pPr>
              <w:spacing w:after="0"/>
              <w:jc w:val="center"/>
              <w:rPr>
                <w:color w:val="000000"/>
              </w:rPr>
            </w:pPr>
            <w:r>
              <w:rPr>
                <w:color w:val="000000"/>
              </w:rPr>
              <w:t xml:space="preserve"> See Section 4.1</w:t>
            </w:r>
          </w:p>
        </w:tc>
      </w:tr>
      <w:tr w:rsidR="001233F8" w14:paraId="38D22D9A" w14:textId="77777777">
        <w:trPr>
          <w:cantSplit/>
        </w:trPr>
        <w:tc>
          <w:tcPr>
            <w:tcW w:w="880" w:type="dxa"/>
          </w:tcPr>
          <w:p w14:paraId="234FB3F3" w14:textId="77777777" w:rsidR="001233F8" w:rsidRDefault="008160FF">
            <w:pPr>
              <w:spacing w:after="0"/>
              <w:ind w:right="72"/>
              <w:jc w:val="center"/>
              <w:rPr>
                <w:color w:val="000000"/>
              </w:rPr>
            </w:pPr>
            <w:r>
              <w:rPr>
                <w:color w:val="000000"/>
              </w:rPr>
              <w:t>1-2</w:t>
            </w:r>
          </w:p>
        </w:tc>
        <w:tc>
          <w:tcPr>
            <w:tcW w:w="5463" w:type="dxa"/>
          </w:tcPr>
          <w:p w14:paraId="43B72594" w14:textId="77777777" w:rsidR="001233F8" w:rsidRDefault="008160FF">
            <w:pPr>
              <w:spacing w:after="0"/>
              <w:rPr>
                <w:color w:val="000000"/>
              </w:rPr>
            </w:pPr>
            <w:r>
              <w:rPr>
                <w:color w:val="000000"/>
              </w:rPr>
              <w:t>NumMsgBytes</w:t>
            </w:r>
          </w:p>
        </w:tc>
        <w:tc>
          <w:tcPr>
            <w:tcW w:w="1180" w:type="dxa"/>
          </w:tcPr>
          <w:p w14:paraId="6429705C" w14:textId="77777777" w:rsidR="001233F8" w:rsidRDefault="008160FF">
            <w:pPr>
              <w:spacing w:after="0"/>
              <w:jc w:val="center"/>
              <w:rPr>
                <w:color w:val="000000"/>
              </w:rPr>
            </w:pPr>
            <w:r>
              <w:rPr>
                <w:color w:val="000000"/>
              </w:rPr>
              <w:t>uint16</w:t>
            </w:r>
          </w:p>
        </w:tc>
        <w:tc>
          <w:tcPr>
            <w:tcW w:w="1512" w:type="dxa"/>
            <w:vAlign w:val="center"/>
          </w:tcPr>
          <w:p w14:paraId="24C87235" w14:textId="77777777" w:rsidR="001233F8" w:rsidRDefault="008160FF">
            <w:pPr>
              <w:spacing w:after="0"/>
              <w:jc w:val="center"/>
              <w:rPr>
                <w:color w:val="000000"/>
              </w:rPr>
            </w:pPr>
            <w:r>
              <w:rPr>
                <w:color w:val="000000"/>
              </w:rPr>
              <w:t>60</w:t>
            </w:r>
          </w:p>
        </w:tc>
      </w:tr>
      <w:tr w:rsidR="001233F8" w14:paraId="2B990379" w14:textId="77777777">
        <w:trPr>
          <w:cantSplit/>
        </w:trPr>
        <w:tc>
          <w:tcPr>
            <w:tcW w:w="880" w:type="dxa"/>
          </w:tcPr>
          <w:p w14:paraId="722C3852" w14:textId="77777777" w:rsidR="001233F8" w:rsidRDefault="008160FF">
            <w:pPr>
              <w:spacing w:after="0"/>
              <w:ind w:right="72"/>
              <w:jc w:val="center"/>
              <w:rPr>
                <w:color w:val="000000"/>
              </w:rPr>
            </w:pPr>
            <w:r>
              <w:rPr>
                <w:color w:val="000000"/>
              </w:rPr>
              <w:t>3-4</w:t>
            </w:r>
          </w:p>
        </w:tc>
        <w:tc>
          <w:tcPr>
            <w:tcW w:w="5463" w:type="dxa"/>
          </w:tcPr>
          <w:p w14:paraId="257997A7" w14:textId="77777777" w:rsidR="001233F8" w:rsidRDefault="008160FF">
            <w:pPr>
              <w:spacing w:after="0"/>
              <w:rPr>
                <w:color w:val="000000"/>
              </w:rPr>
            </w:pPr>
            <w:r>
              <w:rPr>
                <w:color w:val="000000"/>
              </w:rPr>
              <w:t>Checksum</w:t>
            </w:r>
          </w:p>
        </w:tc>
        <w:tc>
          <w:tcPr>
            <w:tcW w:w="1180" w:type="dxa"/>
          </w:tcPr>
          <w:p w14:paraId="44BBB0DE" w14:textId="77777777" w:rsidR="001233F8" w:rsidRDefault="008160FF">
            <w:pPr>
              <w:spacing w:after="0"/>
              <w:jc w:val="center"/>
              <w:rPr>
                <w:color w:val="000000"/>
              </w:rPr>
            </w:pPr>
            <w:r>
              <w:rPr>
                <w:color w:val="000000"/>
              </w:rPr>
              <w:t>uint16</w:t>
            </w:r>
          </w:p>
        </w:tc>
        <w:tc>
          <w:tcPr>
            <w:tcW w:w="1512" w:type="dxa"/>
            <w:vAlign w:val="center"/>
          </w:tcPr>
          <w:p w14:paraId="6F7D0E43" w14:textId="77777777" w:rsidR="001233F8" w:rsidRDefault="008160FF">
            <w:pPr>
              <w:spacing w:after="0"/>
              <w:jc w:val="center"/>
              <w:rPr>
                <w:color w:val="000000"/>
              </w:rPr>
            </w:pPr>
            <w:r>
              <w:rPr>
                <w:color w:val="000000"/>
              </w:rPr>
              <w:t>See Section 4.6</w:t>
            </w:r>
          </w:p>
        </w:tc>
      </w:tr>
      <w:tr w:rsidR="001233F8" w14:paraId="6325793A" w14:textId="77777777">
        <w:trPr>
          <w:cantSplit/>
          <w:trHeight w:val="255"/>
        </w:trPr>
        <w:tc>
          <w:tcPr>
            <w:tcW w:w="880" w:type="dxa"/>
          </w:tcPr>
          <w:p w14:paraId="2826F86C" w14:textId="77777777" w:rsidR="001233F8" w:rsidRDefault="008160FF">
            <w:pPr>
              <w:spacing w:after="0"/>
              <w:ind w:right="72"/>
              <w:jc w:val="center"/>
              <w:rPr>
                <w:color w:val="000000"/>
              </w:rPr>
            </w:pPr>
            <w:r>
              <w:rPr>
                <w:color w:val="000000"/>
              </w:rPr>
              <w:t>5</w:t>
            </w:r>
          </w:p>
        </w:tc>
        <w:tc>
          <w:tcPr>
            <w:tcW w:w="5463" w:type="dxa"/>
          </w:tcPr>
          <w:p w14:paraId="7A151B4D" w14:textId="77777777" w:rsidR="001233F8" w:rsidRDefault="008160FF">
            <w:pPr>
              <w:spacing w:after="0"/>
              <w:rPr>
                <w:color w:val="000000"/>
              </w:rPr>
            </w:pPr>
            <w:r>
              <w:rPr>
                <w:color w:val="000000"/>
              </w:rPr>
              <w:t>TransactionID</w:t>
            </w:r>
          </w:p>
        </w:tc>
        <w:tc>
          <w:tcPr>
            <w:tcW w:w="1180" w:type="dxa"/>
          </w:tcPr>
          <w:p w14:paraId="16C55189" w14:textId="77777777" w:rsidR="001233F8" w:rsidRDefault="008160FF">
            <w:pPr>
              <w:spacing w:after="0"/>
              <w:jc w:val="center"/>
              <w:rPr>
                <w:color w:val="000000"/>
              </w:rPr>
            </w:pPr>
            <w:r>
              <w:rPr>
                <w:color w:val="000000"/>
              </w:rPr>
              <w:t>uint8</w:t>
            </w:r>
          </w:p>
        </w:tc>
        <w:tc>
          <w:tcPr>
            <w:tcW w:w="1512" w:type="dxa"/>
            <w:vAlign w:val="center"/>
          </w:tcPr>
          <w:p w14:paraId="2AD5B24A" w14:textId="77777777" w:rsidR="001233F8" w:rsidRDefault="008160FF">
            <w:pPr>
              <w:spacing w:after="0"/>
              <w:jc w:val="center"/>
              <w:rPr>
                <w:color w:val="000000"/>
              </w:rPr>
            </w:pPr>
            <w:r>
              <w:rPr>
                <w:color w:val="000000"/>
              </w:rPr>
              <w:t>See Section 4.3</w:t>
            </w:r>
          </w:p>
        </w:tc>
      </w:tr>
      <w:tr w:rsidR="001233F8" w14:paraId="7CFE1AF6" w14:textId="77777777">
        <w:trPr>
          <w:cantSplit/>
        </w:trPr>
        <w:tc>
          <w:tcPr>
            <w:tcW w:w="880" w:type="dxa"/>
          </w:tcPr>
          <w:p w14:paraId="2FA896B0" w14:textId="77777777" w:rsidR="001233F8" w:rsidRDefault="008160FF">
            <w:pPr>
              <w:spacing w:after="0"/>
              <w:ind w:right="72"/>
              <w:jc w:val="center"/>
              <w:rPr>
                <w:color w:val="000000"/>
              </w:rPr>
            </w:pPr>
            <w:r>
              <w:rPr>
                <w:color w:val="000000"/>
              </w:rPr>
              <w:t>6</w:t>
            </w:r>
          </w:p>
        </w:tc>
        <w:tc>
          <w:tcPr>
            <w:tcW w:w="5463" w:type="dxa"/>
          </w:tcPr>
          <w:p w14:paraId="71A9B800" w14:textId="77777777" w:rsidR="001233F8" w:rsidRDefault="008160FF">
            <w:pPr>
              <w:spacing w:after="0"/>
              <w:rPr>
                <w:color w:val="000000"/>
              </w:rPr>
            </w:pPr>
            <w:r>
              <w:rPr>
                <w:color w:val="000000"/>
              </w:rPr>
              <w:t>MessageID</w:t>
            </w:r>
          </w:p>
        </w:tc>
        <w:tc>
          <w:tcPr>
            <w:tcW w:w="1180" w:type="dxa"/>
          </w:tcPr>
          <w:p w14:paraId="1704BE94" w14:textId="77777777" w:rsidR="001233F8" w:rsidRDefault="008160FF">
            <w:pPr>
              <w:spacing w:after="0"/>
              <w:jc w:val="center"/>
              <w:rPr>
                <w:color w:val="000000"/>
              </w:rPr>
            </w:pPr>
            <w:r>
              <w:rPr>
                <w:color w:val="000000"/>
              </w:rPr>
              <w:t>uint8</w:t>
            </w:r>
          </w:p>
        </w:tc>
        <w:tc>
          <w:tcPr>
            <w:tcW w:w="1512" w:type="dxa"/>
            <w:vAlign w:val="center"/>
          </w:tcPr>
          <w:p w14:paraId="2C1000DE" w14:textId="77777777" w:rsidR="001233F8" w:rsidRDefault="008160FF">
            <w:pPr>
              <w:spacing w:after="0"/>
              <w:jc w:val="center"/>
              <w:rPr>
                <w:color w:val="000000"/>
              </w:rPr>
            </w:pPr>
            <w:r>
              <w:rPr>
                <w:color w:val="000000"/>
              </w:rPr>
              <w:t>79</w:t>
            </w:r>
          </w:p>
        </w:tc>
      </w:tr>
      <w:tr w:rsidR="001233F8" w14:paraId="617E0253" w14:textId="77777777">
        <w:trPr>
          <w:cantSplit/>
        </w:trPr>
        <w:tc>
          <w:tcPr>
            <w:tcW w:w="880" w:type="dxa"/>
          </w:tcPr>
          <w:p w14:paraId="3B5D5929" w14:textId="77777777" w:rsidR="001233F8" w:rsidRDefault="008160FF">
            <w:pPr>
              <w:spacing w:after="0"/>
              <w:ind w:right="72"/>
              <w:jc w:val="center"/>
              <w:rPr>
                <w:color w:val="000000"/>
              </w:rPr>
            </w:pPr>
            <w:r>
              <w:rPr>
                <w:color w:val="000000"/>
              </w:rPr>
              <w:t>7</w:t>
            </w:r>
          </w:p>
        </w:tc>
        <w:tc>
          <w:tcPr>
            <w:tcW w:w="5463" w:type="dxa"/>
          </w:tcPr>
          <w:p w14:paraId="0732553C" w14:textId="77777777" w:rsidR="001233F8" w:rsidRDefault="008160FF">
            <w:pPr>
              <w:spacing w:after="0"/>
              <w:rPr>
                <w:color w:val="000000"/>
              </w:rPr>
            </w:pPr>
            <w:r>
              <w:rPr>
                <w:color w:val="000000"/>
              </w:rPr>
              <w:t>ErrorCode</w:t>
            </w:r>
          </w:p>
        </w:tc>
        <w:tc>
          <w:tcPr>
            <w:tcW w:w="1180" w:type="dxa"/>
          </w:tcPr>
          <w:p w14:paraId="30FCA262" w14:textId="77777777" w:rsidR="001233F8" w:rsidRDefault="008160FF">
            <w:pPr>
              <w:spacing w:after="0"/>
              <w:jc w:val="center"/>
              <w:rPr>
                <w:color w:val="000000"/>
              </w:rPr>
            </w:pPr>
            <w:r>
              <w:rPr>
                <w:color w:val="000000"/>
              </w:rPr>
              <w:t>uint8</w:t>
            </w:r>
          </w:p>
        </w:tc>
        <w:tc>
          <w:tcPr>
            <w:tcW w:w="1512" w:type="dxa"/>
            <w:vAlign w:val="center"/>
          </w:tcPr>
          <w:p w14:paraId="66EE5D4B" w14:textId="77777777" w:rsidR="001233F8" w:rsidRDefault="008160FF">
            <w:pPr>
              <w:spacing w:after="0"/>
              <w:jc w:val="center"/>
              <w:rPr>
                <w:color w:val="000000"/>
              </w:rPr>
            </w:pPr>
            <w:r>
              <w:rPr>
                <w:color w:val="000000"/>
              </w:rPr>
              <w:t>See below</w:t>
            </w:r>
          </w:p>
        </w:tc>
      </w:tr>
      <w:tr w:rsidR="001233F8" w14:paraId="32F6019E" w14:textId="77777777">
        <w:trPr>
          <w:cantSplit/>
        </w:trPr>
        <w:tc>
          <w:tcPr>
            <w:tcW w:w="880" w:type="dxa"/>
          </w:tcPr>
          <w:p w14:paraId="3A2C2290" w14:textId="77777777" w:rsidR="001233F8" w:rsidRDefault="008160FF">
            <w:pPr>
              <w:spacing w:after="0"/>
              <w:ind w:right="72"/>
              <w:jc w:val="center"/>
              <w:rPr>
                <w:color w:val="000000"/>
              </w:rPr>
            </w:pPr>
            <w:r>
              <w:rPr>
                <w:color w:val="000000"/>
              </w:rPr>
              <w:t>8-55</w:t>
            </w:r>
          </w:p>
        </w:tc>
        <w:tc>
          <w:tcPr>
            <w:tcW w:w="5463" w:type="dxa"/>
          </w:tcPr>
          <w:p w14:paraId="4A36C42E" w14:textId="77777777" w:rsidR="001233F8" w:rsidRDefault="008160FF">
            <w:pPr>
              <w:spacing w:after="0"/>
              <w:rPr>
                <w:color w:val="000000"/>
              </w:rPr>
            </w:pPr>
            <w:r>
              <w:rPr>
                <w:color w:val="000000"/>
              </w:rPr>
              <w:t>ErrorText[48]</w:t>
            </w:r>
          </w:p>
        </w:tc>
        <w:tc>
          <w:tcPr>
            <w:tcW w:w="1180" w:type="dxa"/>
          </w:tcPr>
          <w:p w14:paraId="3210F8B2" w14:textId="77777777" w:rsidR="001233F8" w:rsidRDefault="008160FF">
            <w:pPr>
              <w:spacing w:after="0"/>
              <w:jc w:val="center"/>
              <w:rPr>
                <w:color w:val="000000"/>
              </w:rPr>
            </w:pPr>
            <w:r>
              <w:rPr>
                <w:color w:val="000000"/>
              </w:rPr>
              <w:t>uint8</w:t>
            </w:r>
          </w:p>
        </w:tc>
        <w:tc>
          <w:tcPr>
            <w:tcW w:w="1512" w:type="dxa"/>
            <w:vAlign w:val="center"/>
          </w:tcPr>
          <w:p w14:paraId="5021924A" w14:textId="77777777" w:rsidR="001233F8" w:rsidRDefault="008160FF">
            <w:pPr>
              <w:spacing w:after="0"/>
              <w:jc w:val="center"/>
              <w:rPr>
                <w:color w:val="000000"/>
              </w:rPr>
            </w:pPr>
            <w:r>
              <w:rPr>
                <w:color w:val="000000"/>
              </w:rPr>
              <w:t>See below</w:t>
            </w:r>
          </w:p>
        </w:tc>
      </w:tr>
      <w:tr w:rsidR="001233F8" w14:paraId="16B2F9AC" w14:textId="77777777">
        <w:trPr>
          <w:cantSplit/>
        </w:trPr>
        <w:tc>
          <w:tcPr>
            <w:tcW w:w="880" w:type="dxa"/>
          </w:tcPr>
          <w:p w14:paraId="22A8D0FC" w14:textId="77777777" w:rsidR="001233F8" w:rsidRDefault="008160FF">
            <w:pPr>
              <w:spacing w:after="0"/>
              <w:ind w:right="72"/>
              <w:jc w:val="center"/>
              <w:rPr>
                <w:color w:val="000000"/>
              </w:rPr>
            </w:pPr>
            <w:r>
              <w:rPr>
                <w:color w:val="000000"/>
              </w:rPr>
              <w:t>56-59</w:t>
            </w:r>
          </w:p>
        </w:tc>
        <w:tc>
          <w:tcPr>
            <w:tcW w:w="5463" w:type="dxa"/>
          </w:tcPr>
          <w:p w14:paraId="41660B12" w14:textId="77777777" w:rsidR="001233F8" w:rsidRDefault="008160FF">
            <w:pPr>
              <w:spacing w:after="0"/>
              <w:rPr>
                <w:color w:val="000000"/>
              </w:rPr>
            </w:pPr>
            <w:r>
              <w:rPr>
                <w:color w:val="000000"/>
              </w:rPr>
              <w:t>CAPErrorCode</w:t>
            </w:r>
          </w:p>
        </w:tc>
        <w:tc>
          <w:tcPr>
            <w:tcW w:w="1180" w:type="dxa"/>
          </w:tcPr>
          <w:p w14:paraId="02C37BDF" w14:textId="77777777" w:rsidR="001233F8" w:rsidRDefault="008160FF">
            <w:pPr>
              <w:spacing w:after="0"/>
              <w:jc w:val="center"/>
              <w:rPr>
                <w:color w:val="000000"/>
              </w:rPr>
            </w:pPr>
            <w:r>
              <w:rPr>
                <w:color w:val="000000"/>
              </w:rPr>
              <w:t>uint32</w:t>
            </w:r>
          </w:p>
        </w:tc>
        <w:tc>
          <w:tcPr>
            <w:tcW w:w="1512" w:type="dxa"/>
            <w:vAlign w:val="center"/>
          </w:tcPr>
          <w:p w14:paraId="2073D4AF" w14:textId="77777777" w:rsidR="001233F8" w:rsidRDefault="008160FF">
            <w:pPr>
              <w:spacing w:after="0"/>
              <w:jc w:val="center"/>
              <w:rPr>
                <w:color w:val="000000"/>
              </w:rPr>
            </w:pPr>
            <w:r>
              <w:rPr>
                <w:color w:val="000000"/>
              </w:rPr>
              <w:t>See below</w:t>
            </w:r>
          </w:p>
        </w:tc>
      </w:tr>
    </w:tbl>
    <w:p w14:paraId="6B20F986"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6B1172CD" w14:textId="77777777" w:rsidR="001233F8" w:rsidRDefault="008160FF">
      <w:pPr>
        <w:spacing w:after="0"/>
        <w:ind w:left="1440" w:hanging="360"/>
        <w:rPr>
          <w:color w:val="000000"/>
        </w:rPr>
      </w:pPr>
      <w:r>
        <w:rPr>
          <w:color w:val="000000"/>
        </w:rPr>
        <w:t>2 = CAP returned an error code</w:t>
      </w:r>
    </w:p>
    <w:p w14:paraId="176E1CAF" w14:textId="77777777" w:rsidR="001233F8" w:rsidRDefault="008160FF">
      <w:pPr>
        <w:spacing w:after="0"/>
        <w:ind w:left="1440" w:hanging="360"/>
        <w:rPr>
          <w:color w:val="000000"/>
        </w:rPr>
      </w:pPr>
      <w:r>
        <w:rPr>
          <w:color w:val="000000"/>
        </w:rPr>
        <w:t>3 = CAP did not respond to command</w:t>
      </w:r>
    </w:p>
    <w:p w14:paraId="764F22F0" w14:textId="77777777" w:rsidR="001233F8" w:rsidRDefault="008160FF">
      <w:pPr>
        <w:spacing w:after="0"/>
        <w:ind w:left="1440" w:hanging="360"/>
        <w:rPr>
          <w:color w:val="000000"/>
        </w:rPr>
      </w:pPr>
      <w:r>
        <w:rPr>
          <w:color w:val="000000"/>
        </w:rPr>
        <w:t>4 = CAP fatally unresponsive</w:t>
      </w:r>
    </w:p>
    <w:p w14:paraId="54FC4853" w14:textId="77777777" w:rsidR="001233F8" w:rsidRDefault="008160FF">
      <w:pPr>
        <w:spacing w:after="0"/>
        <w:ind w:left="1440" w:hanging="360"/>
        <w:rPr>
          <w:color w:val="000000"/>
        </w:rPr>
      </w:pPr>
      <w:r>
        <w:rPr>
          <w:color w:val="000000"/>
        </w:rPr>
        <w:t>5 = CAP failed to boot or initialize</w:t>
      </w:r>
    </w:p>
    <w:p w14:paraId="6D6F6ACC" w14:textId="77777777" w:rsidR="001233F8" w:rsidRDefault="008160FF">
      <w:pPr>
        <w:spacing w:before="120"/>
        <w:ind w:left="1080" w:hanging="360"/>
        <w:jc w:val="both"/>
        <w:rPr>
          <w:color w:val="000000"/>
        </w:rPr>
      </w:pPr>
      <w:r>
        <w:rPr>
          <w:b/>
          <w:color w:val="000000"/>
        </w:rPr>
        <w:t>ErrorText</w:t>
      </w:r>
      <w:r>
        <w:rPr>
          <w:color w:val="000000"/>
        </w:rPr>
        <w:t xml:space="preserve">:  ASCII characters describing the error in human-readable form. Any unused bytes at the end of the text will be set to 0. The Host should ignore the content in this field as it is for Engineering Use Only and could be changed at any time. </w:t>
      </w:r>
    </w:p>
    <w:p w14:paraId="6660FB5C" w14:textId="77777777" w:rsidR="001233F8" w:rsidRDefault="008160FF">
      <w:pPr>
        <w:spacing w:before="240" w:after="60"/>
        <w:ind w:left="1080" w:hanging="360"/>
        <w:rPr>
          <w:color w:val="000000"/>
        </w:rPr>
      </w:pPr>
      <w:r>
        <w:rPr>
          <w:b/>
          <w:color w:val="000000"/>
        </w:rPr>
        <w:t>CAPErrorCode</w:t>
      </w:r>
      <w:r>
        <w:rPr>
          <w:color w:val="000000"/>
        </w:rPr>
        <w:t xml:space="preserve">:  Error code returned by the CAP. This field is only valid when </w:t>
      </w:r>
      <w:r>
        <w:rPr>
          <w:b/>
          <w:color w:val="000000"/>
        </w:rPr>
        <w:t>ErrorCode</w:t>
      </w:r>
      <w:r>
        <w:rPr>
          <w:color w:val="000000"/>
        </w:rPr>
        <w:t xml:space="preserve"> = 2, otherwise the value should be ignored.</w:t>
      </w:r>
    </w:p>
    <w:p w14:paraId="3197DDF3" w14:textId="77777777" w:rsidR="001233F8" w:rsidRDefault="008160FF" w:rsidP="0086059E">
      <w:pPr>
        <w:pStyle w:val="Heading2"/>
      </w:pPr>
      <w:bookmarkStart w:id="43" w:name="_Toc202436074"/>
      <w:r>
        <w:t>CA Container Dispatch</w:t>
      </w:r>
      <w:bookmarkEnd w:id="43"/>
    </w:p>
    <w:p w14:paraId="2A2A91D7" w14:textId="77777777" w:rsidR="001233F8" w:rsidRDefault="008160FF">
      <w:pPr>
        <w:spacing w:before="120"/>
        <w:jc w:val="both"/>
        <w:rPr>
          <w:color w:val="000000"/>
        </w:rPr>
      </w:pPr>
      <w:r>
        <w:rPr>
          <w:color w:val="000000"/>
        </w:rPr>
        <w:t>The Host sends the CA Container Dispatch</w:t>
      </w:r>
      <w:r>
        <w:rPr>
          <w:i/>
          <w:color w:val="000000"/>
        </w:rPr>
        <w:t xml:space="preserve"> </w:t>
      </w:r>
      <w:r>
        <w:rPr>
          <w:color w:val="000000"/>
        </w:rPr>
        <w:t>to deliver a Conditional Access Container to the Module. Any CA Container or container fragment can be delivered to the Module with this message, but the primary use cases are:</w:t>
      </w:r>
    </w:p>
    <w:p w14:paraId="3E29A16C" w14:textId="77777777" w:rsidR="001233F8" w:rsidRDefault="008160FF">
      <w:pPr>
        <w:numPr>
          <w:ilvl w:val="0"/>
          <w:numId w:val="9"/>
        </w:numPr>
        <w:pBdr>
          <w:top w:val="nil"/>
          <w:left w:val="nil"/>
          <w:bottom w:val="nil"/>
          <w:right w:val="nil"/>
          <w:between w:val="nil"/>
        </w:pBdr>
        <w:spacing w:before="120" w:after="0"/>
        <w:jc w:val="both"/>
        <w:rPr>
          <w:color w:val="000000"/>
          <w:szCs w:val="22"/>
        </w:rPr>
      </w:pPr>
      <w:r>
        <w:rPr>
          <w:color w:val="000000"/>
          <w:szCs w:val="22"/>
        </w:rPr>
        <w:t>Deliver a CA Container recovered via an IP connection</w:t>
      </w:r>
    </w:p>
    <w:p w14:paraId="5E228E8A" w14:textId="77777777" w:rsidR="001233F8" w:rsidRDefault="008160FF">
      <w:pPr>
        <w:numPr>
          <w:ilvl w:val="0"/>
          <w:numId w:val="9"/>
        </w:numPr>
        <w:pBdr>
          <w:top w:val="nil"/>
          <w:left w:val="nil"/>
          <w:bottom w:val="nil"/>
          <w:right w:val="nil"/>
          <w:between w:val="nil"/>
        </w:pBdr>
        <w:spacing w:before="120" w:after="0"/>
        <w:jc w:val="both"/>
        <w:rPr>
          <w:color w:val="000000"/>
          <w:szCs w:val="22"/>
        </w:rPr>
      </w:pPr>
      <w:r>
        <w:rPr>
          <w:color w:val="000000"/>
          <w:szCs w:val="22"/>
        </w:rPr>
        <w:lastRenderedPageBreak/>
        <w:t>Deliver a Factory Activation Container for either a single image or MPFA image array</w:t>
      </w:r>
    </w:p>
    <w:p w14:paraId="6EC329F5" w14:textId="77777777" w:rsidR="001233F8" w:rsidRDefault="008160FF">
      <w:pPr>
        <w:numPr>
          <w:ilvl w:val="0"/>
          <w:numId w:val="9"/>
        </w:numPr>
        <w:pBdr>
          <w:top w:val="nil"/>
          <w:left w:val="nil"/>
          <w:bottom w:val="nil"/>
          <w:right w:val="nil"/>
          <w:between w:val="nil"/>
        </w:pBdr>
        <w:spacing w:before="120" w:after="0"/>
        <w:jc w:val="both"/>
        <w:rPr>
          <w:color w:val="000000"/>
          <w:szCs w:val="22"/>
        </w:rPr>
      </w:pPr>
      <w:r>
        <w:rPr>
          <w:color w:val="000000"/>
          <w:szCs w:val="22"/>
        </w:rPr>
        <w:t>Deliver CA Containers collected by the Host via an RFD data service.</w:t>
      </w:r>
    </w:p>
    <w:p w14:paraId="502D9670" w14:textId="77777777" w:rsidR="001233F8" w:rsidRDefault="008160FF">
      <w:pPr>
        <w:spacing w:before="120"/>
        <w:jc w:val="both"/>
        <w:rPr>
          <w:color w:val="000000"/>
        </w:rPr>
      </w:pPr>
      <w:r>
        <w:rPr>
          <w:color w:val="000000"/>
        </w:rPr>
        <w:t>When the Module receives a CA Container Dispatch it validates the command parameters, verifies the Module is in the proper state to receive the command, and performs any processing associated with that command. If these operations are successful then the Module sends the CA Container Response to the Host. If these operations are not successful then the Module sends the CA Container Error Response to the Host.</w:t>
      </w:r>
    </w:p>
    <w:p w14:paraId="7FF1190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5F5A39A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236264F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CA Container Error Response</w:t>
      </w:r>
    </w:p>
    <w:p w14:paraId="10C7C1B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1500 msec</w:t>
      </w:r>
    </w:p>
    <w:p w14:paraId="5A5EE0C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04E2B3C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10</w:t>
      </w:r>
    </w:p>
    <w:p w14:paraId="081684B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8192</w:t>
      </w:r>
    </w:p>
    <w:p w14:paraId="62EE7AFB"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5"/>
        <w:tblW w:w="963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2"/>
        <w:gridCol w:w="5115"/>
        <w:gridCol w:w="1442"/>
        <w:gridCol w:w="1509"/>
      </w:tblGrid>
      <w:tr w:rsidR="001233F8" w14:paraId="6D33B72D" w14:textId="77777777">
        <w:trPr>
          <w:cantSplit/>
          <w:tblHeader/>
        </w:trPr>
        <w:tc>
          <w:tcPr>
            <w:tcW w:w="1572" w:type="dxa"/>
            <w:shd w:val="clear" w:color="auto" w:fill="EEECE1"/>
          </w:tcPr>
          <w:p w14:paraId="71F0DDDA" w14:textId="77777777" w:rsidR="001233F8" w:rsidRDefault="008160FF">
            <w:pPr>
              <w:spacing w:after="0"/>
              <w:jc w:val="center"/>
              <w:rPr>
                <w:b/>
                <w:color w:val="000000"/>
              </w:rPr>
            </w:pPr>
            <w:r>
              <w:rPr>
                <w:b/>
                <w:color w:val="000000"/>
              </w:rPr>
              <w:t>Byte #</w:t>
            </w:r>
          </w:p>
        </w:tc>
        <w:tc>
          <w:tcPr>
            <w:tcW w:w="5115" w:type="dxa"/>
            <w:shd w:val="clear" w:color="auto" w:fill="EEECE1"/>
          </w:tcPr>
          <w:p w14:paraId="407BD8E6" w14:textId="77777777" w:rsidR="001233F8" w:rsidRDefault="008160FF">
            <w:pPr>
              <w:spacing w:after="0"/>
              <w:jc w:val="center"/>
              <w:rPr>
                <w:b/>
                <w:color w:val="000000"/>
              </w:rPr>
            </w:pPr>
            <w:r>
              <w:rPr>
                <w:b/>
                <w:color w:val="000000"/>
              </w:rPr>
              <w:t>Field Name</w:t>
            </w:r>
          </w:p>
        </w:tc>
        <w:tc>
          <w:tcPr>
            <w:tcW w:w="1442" w:type="dxa"/>
            <w:shd w:val="clear" w:color="auto" w:fill="EEECE1"/>
          </w:tcPr>
          <w:p w14:paraId="6A3CCE30" w14:textId="77777777" w:rsidR="001233F8" w:rsidRDefault="008160FF">
            <w:pPr>
              <w:spacing w:after="0"/>
              <w:jc w:val="center"/>
              <w:rPr>
                <w:b/>
                <w:color w:val="000000"/>
              </w:rPr>
            </w:pPr>
            <w:r>
              <w:rPr>
                <w:b/>
                <w:color w:val="000000"/>
              </w:rPr>
              <w:t>Data Type</w:t>
            </w:r>
          </w:p>
        </w:tc>
        <w:tc>
          <w:tcPr>
            <w:tcW w:w="1509" w:type="dxa"/>
            <w:shd w:val="clear" w:color="auto" w:fill="EEECE1"/>
            <w:vAlign w:val="center"/>
          </w:tcPr>
          <w:p w14:paraId="39BEF116" w14:textId="77777777" w:rsidR="001233F8" w:rsidRDefault="008160FF">
            <w:pPr>
              <w:spacing w:after="0"/>
              <w:jc w:val="center"/>
              <w:rPr>
                <w:b/>
                <w:color w:val="000000"/>
              </w:rPr>
            </w:pPr>
            <w:r>
              <w:rPr>
                <w:b/>
                <w:color w:val="000000"/>
              </w:rPr>
              <w:t>Value</w:t>
            </w:r>
          </w:p>
        </w:tc>
      </w:tr>
      <w:tr w:rsidR="001233F8" w14:paraId="64C482CF" w14:textId="77777777">
        <w:trPr>
          <w:cantSplit/>
        </w:trPr>
        <w:tc>
          <w:tcPr>
            <w:tcW w:w="1572" w:type="dxa"/>
          </w:tcPr>
          <w:p w14:paraId="74071F8C" w14:textId="77777777" w:rsidR="001233F8" w:rsidRDefault="008160FF">
            <w:pPr>
              <w:spacing w:after="0"/>
              <w:ind w:right="72"/>
              <w:jc w:val="center"/>
              <w:rPr>
                <w:color w:val="000000"/>
              </w:rPr>
            </w:pPr>
            <w:r>
              <w:rPr>
                <w:color w:val="000000"/>
              </w:rPr>
              <w:t>0</w:t>
            </w:r>
          </w:p>
        </w:tc>
        <w:tc>
          <w:tcPr>
            <w:tcW w:w="5115" w:type="dxa"/>
          </w:tcPr>
          <w:p w14:paraId="505234C5" w14:textId="77777777" w:rsidR="001233F8" w:rsidRDefault="008160FF">
            <w:pPr>
              <w:spacing w:after="0"/>
              <w:rPr>
                <w:color w:val="000000"/>
              </w:rPr>
            </w:pPr>
            <w:r>
              <w:rPr>
                <w:color w:val="000000"/>
              </w:rPr>
              <w:t>Sync</w:t>
            </w:r>
          </w:p>
        </w:tc>
        <w:tc>
          <w:tcPr>
            <w:tcW w:w="1442" w:type="dxa"/>
          </w:tcPr>
          <w:p w14:paraId="7CBF4D98" w14:textId="77777777" w:rsidR="001233F8" w:rsidRDefault="008160FF">
            <w:pPr>
              <w:spacing w:after="0"/>
              <w:jc w:val="center"/>
              <w:rPr>
                <w:color w:val="000000"/>
              </w:rPr>
            </w:pPr>
            <w:r>
              <w:rPr>
                <w:color w:val="000000"/>
              </w:rPr>
              <w:t>uint8</w:t>
            </w:r>
          </w:p>
        </w:tc>
        <w:tc>
          <w:tcPr>
            <w:tcW w:w="1509" w:type="dxa"/>
            <w:vAlign w:val="center"/>
          </w:tcPr>
          <w:p w14:paraId="5210ACDD" w14:textId="77777777" w:rsidR="001233F8" w:rsidRDefault="008160FF">
            <w:pPr>
              <w:spacing w:after="0"/>
              <w:jc w:val="center"/>
              <w:rPr>
                <w:color w:val="000000"/>
              </w:rPr>
            </w:pPr>
            <w:r>
              <w:rPr>
                <w:color w:val="000000"/>
              </w:rPr>
              <w:t xml:space="preserve"> See Section 4.1</w:t>
            </w:r>
          </w:p>
        </w:tc>
      </w:tr>
      <w:tr w:rsidR="001233F8" w14:paraId="688E304A" w14:textId="77777777">
        <w:trPr>
          <w:cantSplit/>
        </w:trPr>
        <w:tc>
          <w:tcPr>
            <w:tcW w:w="1572" w:type="dxa"/>
          </w:tcPr>
          <w:p w14:paraId="61DB27F2" w14:textId="77777777" w:rsidR="001233F8" w:rsidRDefault="008160FF">
            <w:pPr>
              <w:spacing w:after="0"/>
              <w:ind w:right="72"/>
              <w:jc w:val="center"/>
              <w:rPr>
                <w:color w:val="000000"/>
              </w:rPr>
            </w:pPr>
            <w:r>
              <w:rPr>
                <w:color w:val="000000"/>
              </w:rPr>
              <w:t>1-2</w:t>
            </w:r>
          </w:p>
        </w:tc>
        <w:tc>
          <w:tcPr>
            <w:tcW w:w="5115" w:type="dxa"/>
          </w:tcPr>
          <w:p w14:paraId="2F986C92" w14:textId="77777777" w:rsidR="001233F8" w:rsidRDefault="008160FF">
            <w:pPr>
              <w:spacing w:after="0"/>
              <w:rPr>
                <w:color w:val="000000"/>
              </w:rPr>
            </w:pPr>
            <w:r>
              <w:rPr>
                <w:color w:val="000000"/>
              </w:rPr>
              <w:t>NumMsgBytes</w:t>
            </w:r>
          </w:p>
        </w:tc>
        <w:tc>
          <w:tcPr>
            <w:tcW w:w="1442" w:type="dxa"/>
          </w:tcPr>
          <w:p w14:paraId="0589E7F9" w14:textId="77777777" w:rsidR="001233F8" w:rsidRDefault="008160FF">
            <w:pPr>
              <w:spacing w:after="0"/>
              <w:jc w:val="center"/>
              <w:rPr>
                <w:color w:val="000000"/>
              </w:rPr>
            </w:pPr>
            <w:r>
              <w:rPr>
                <w:color w:val="000000"/>
              </w:rPr>
              <w:t>uint16</w:t>
            </w:r>
          </w:p>
        </w:tc>
        <w:tc>
          <w:tcPr>
            <w:tcW w:w="1509" w:type="dxa"/>
            <w:vAlign w:val="center"/>
          </w:tcPr>
          <w:p w14:paraId="1694E126" w14:textId="77777777" w:rsidR="001233F8" w:rsidRDefault="008160FF">
            <w:pPr>
              <w:spacing w:after="0"/>
              <w:jc w:val="center"/>
              <w:rPr>
                <w:color w:val="000000"/>
              </w:rPr>
            </w:pPr>
            <w:r>
              <w:rPr>
                <w:color w:val="000000"/>
              </w:rPr>
              <w:t>Varies</w:t>
            </w:r>
          </w:p>
        </w:tc>
      </w:tr>
      <w:tr w:rsidR="001233F8" w14:paraId="01C17152" w14:textId="77777777">
        <w:trPr>
          <w:cantSplit/>
        </w:trPr>
        <w:tc>
          <w:tcPr>
            <w:tcW w:w="1572" w:type="dxa"/>
          </w:tcPr>
          <w:p w14:paraId="31DF7DA5" w14:textId="77777777" w:rsidR="001233F8" w:rsidRDefault="008160FF">
            <w:pPr>
              <w:spacing w:after="0"/>
              <w:ind w:right="72"/>
              <w:jc w:val="center"/>
              <w:rPr>
                <w:color w:val="000000"/>
              </w:rPr>
            </w:pPr>
            <w:r>
              <w:rPr>
                <w:color w:val="000000"/>
              </w:rPr>
              <w:t>3-4</w:t>
            </w:r>
          </w:p>
        </w:tc>
        <w:tc>
          <w:tcPr>
            <w:tcW w:w="5115" w:type="dxa"/>
          </w:tcPr>
          <w:p w14:paraId="65E3F8F5" w14:textId="77777777" w:rsidR="001233F8" w:rsidRDefault="008160FF">
            <w:pPr>
              <w:spacing w:after="0"/>
              <w:rPr>
                <w:color w:val="000000"/>
              </w:rPr>
            </w:pPr>
            <w:r>
              <w:rPr>
                <w:color w:val="000000"/>
              </w:rPr>
              <w:t>Checksum</w:t>
            </w:r>
          </w:p>
        </w:tc>
        <w:tc>
          <w:tcPr>
            <w:tcW w:w="1442" w:type="dxa"/>
          </w:tcPr>
          <w:p w14:paraId="75D2BCEC" w14:textId="77777777" w:rsidR="001233F8" w:rsidRDefault="008160FF">
            <w:pPr>
              <w:spacing w:after="0"/>
              <w:jc w:val="center"/>
              <w:rPr>
                <w:color w:val="000000"/>
              </w:rPr>
            </w:pPr>
            <w:r>
              <w:rPr>
                <w:color w:val="000000"/>
              </w:rPr>
              <w:t>uint16</w:t>
            </w:r>
          </w:p>
        </w:tc>
        <w:tc>
          <w:tcPr>
            <w:tcW w:w="1509" w:type="dxa"/>
            <w:vAlign w:val="center"/>
          </w:tcPr>
          <w:p w14:paraId="30A6957C" w14:textId="77777777" w:rsidR="001233F8" w:rsidRDefault="008160FF">
            <w:pPr>
              <w:spacing w:after="0"/>
              <w:jc w:val="center"/>
              <w:rPr>
                <w:color w:val="000000"/>
              </w:rPr>
            </w:pPr>
            <w:r>
              <w:rPr>
                <w:color w:val="000000"/>
              </w:rPr>
              <w:t>See Section 4.6</w:t>
            </w:r>
          </w:p>
        </w:tc>
      </w:tr>
      <w:tr w:rsidR="001233F8" w14:paraId="6DF938C3" w14:textId="77777777">
        <w:trPr>
          <w:cantSplit/>
          <w:trHeight w:val="255"/>
        </w:trPr>
        <w:tc>
          <w:tcPr>
            <w:tcW w:w="1572" w:type="dxa"/>
          </w:tcPr>
          <w:p w14:paraId="7524FDE6" w14:textId="77777777" w:rsidR="001233F8" w:rsidRDefault="008160FF">
            <w:pPr>
              <w:spacing w:after="0"/>
              <w:ind w:right="72"/>
              <w:jc w:val="center"/>
              <w:rPr>
                <w:color w:val="000000"/>
              </w:rPr>
            </w:pPr>
            <w:r>
              <w:rPr>
                <w:color w:val="000000"/>
              </w:rPr>
              <w:t>5</w:t>
            </w:r>
          </w:p>
        </w:tc>
        <w:tc>
          <w:tcPr>
            <w:tcW w:w="5115" w:type="dxa"/>
          </w:tcPr>
          <w:p w14:paraId="272D59B8" w14:textId="77777777" w:rsidR="001233F8" w:rsidRDefault="008160FF">
            <w:pPr>
              <w:spacing w:after="0"/>
              <w:rPr>
                <w:color w:val="000000"/>
              </w:rPr>
            </w:pPr>
            <w:r>
              <w:rPr>
                <w:color w:val="000000"/>
              </w:rPr>
              <w:t>TransactionID</w:t>
            </w:r>
          </w:p>
        </w:tc>
        <w:tc>
          <w:tcPr>
            <w:tcW w:w="1442" w:type="dxa"/>
          </w:tcPr>
          <w:p w14:paraId="11D7A750" w14:textId="77777777" w:rsidR="001233F8" w:rsidRDefault="008160FF">
            <w:pPr>
              <w:spacing w:after="0"/>
              <w:jc w:val="center"/>
              <w:rPr>
                <w:color w:val="000000"/>
              </w:rPr>
            </w:pPr>
            <w:r>
              <w:rPr>
                <w:color w:val="000000"/>
              </w:rPr>
              <w:t>uint8</w:t>
            </w:r>
          </w:p>
        </w:tc>
        <w:tc>
          <w:tcPr>
            <w:tcW w:w="1509" w:type="dxa"/>
            <w:vAlign w:val="center"/>
          </w:tcPr>
          <w:p w14:paraId="193A55C5" w14:textId="77777777" w:rsidR="001233F8" w:rsidRDefault="008160FF">
            <w:pPr>
              <w:spacing w:after="0"/>
              <w:jc w:val="center"/>
              <w:rPr>
                <w:color w:val="000000"/>
              </w:rPr>
            </w:pPr>
            <w:r>
              <w:rPr>
                <w:color w:val="000000"/>
              </w:rPr>
              <w:t>See Section 4.3</w:t>
            </w:r>
          </w:p>
        </w:tc>
      </w:tr>
      <w:tr w:rsidR="001233F8" w14:paraId="0E5A4CD5" w14:textId="77777777">
        <w:trPr>
          <w:cantSplit/>
        </w:trPr>
        <w:tc>
          <w:tcPr>
            <w:tcW w:w="1572" w:type="dxa"/>
          </w:tcPr>
          <w:p w14:paraId="0D0374A6" w14:textId="77777777" w:rsidR="001233F8" w:rsidRDefault="008160FF">
            <w:pPr>
              <w:spacing w:after="0"/>
              <w:ind w:right="72"/>
              <w:jc w:val="center"/>
              <w:rPr>
                <w:color w:val="000000"/>
              </w:rPr>
            </w:pPr>
            <w:r>
              <w:rPr>
                <w:color w:val="000000"/>
              </w:rPr>
              <w:t>6</w:t>
            </w:r>
          </w:p>
        </w:tc>
        <w:tc>
          <w:tcPr>
            <w:tcW w:w="5115" w:type="dxa"/>
          </w:tcPr>
          <w:p w14:paraId="589EB5AE" w14:textId="77777777" w:rsidR="001233F8" w:rsidRDefault="008160FF">
            <w:pPr>
              <w:spacing w:after="0"/>
              <w:rPr>
                <w:color w:val="000000"/>
              </w:rPr>
            </w:pPr>
            <w:r>
              <w:rPr>
                <w:color w:val="000000"/>
              </w:rPr>
              <w:t>MessageID</w:t>
            </w:r>
          </w:p>
        </w:tc>
        <w:tc>
          <w:tcPr>
            <w:tcW w:w="1442" w:type="dxa"/>
          </w:tcPr>
          <w:p w14:paraId="5BACC8F3" w14:textId="77777777" w:rsidR="001233F8" w:rsidRDefault="008160FF">
            <w:pPr>
              <w:spacing w:after="0"/>
              <w:jc w:val="center"/>
              <w:rPr>
                <w:color w:val="000000"/>
              </w:rPr>
            </w:pPr>
            <w:r>
              <w:rPr>
                <w:color w:val="000000"/>
              </w:rPr>
              <w:t>uint8</w:t>
            </w:r>
          </w:p>
        </w:tc>
        <w:tc>
          <w:tcPr>
            <w:tcW w:w="1509" w:type="dxa"/>
            <w:vAlign w:val="center"/>
          </w:tcPr>
          <w:p w14:paraId="0EA5EBF8" w14:textId="77777777" w:rsidR="001233F8" w:rsidRDefault="008160FF">
            <w:pPr>
              <w:spacing w:after="0"/>
              <w:jc w:val="center"/>
              <w:rPr>
                <w:color w:val="000000"/>
              </w:rPr>
            </w:pPr>
            <w:r>
              <w:rPr>
                <w:color w:val="000000"/>
              </w:rPr>
              <w:t>83</w:t>
            </w:r>
          </w:p>
        </w:tc>
      </w:tr>
      <w:tr w:rsidR="001233F8" w14:paraId="074BF6DF" w14:textId="77777777">
        <w:trPr>
          <w:cantSplit/>
        </w:trPr>
        <w:tc>
          <w:tcPr>
            <w:tcW w:w="1572" w:type="dxa"/>
          </w:tcPr>
          <w:p w14:paraId="394242A6" w14:textId="77777777" w:rsidR="001233F8" w:rsidRDefault="008160FF">
            <w:pPr>
              <w:spacing w:after="0"/>
              <w:ind w:right="72"/>
              <w:jc w:val="center"/>
              <w:rPr>
                <w:color w:val="000000"/>
              </w:rPr>
            </w:pPr>
            <w:r>
              <w:rPr>
                <w:color w:val="000000"/>
              </w:rPr>
              <w:t>7-8</w:t>
            </w:r>
          </w:p>
        </w:tc>
        <w:tc>
          <w:tcPr>
            <w:tcW w:w="5115" w:type="dxa"/>
          </w:tcPr>
          <w:p w14:paraId="3E03A7C8" w14:textId="77777777" w:rsidR="001233F8" w:rsidRDefault="008160FF">
            <w:pPr>
              <w:spacing w:after="0"/>
              <w:rPr>
                <w:color w:val="000000"/>
              </w:rPr>
            </w:pPr>
            <w:r>
              <w:rPr>
                <w:color w:val="000000"/>
              </w:rPr>
              <w:t>NumBytes</w:t>
            </w:r>
          </w:p>
        </w:tc>
        <w:tc>
          <w:tcPr>
            <w:tcW w:w="1442" w:type="dxa"/>
          </w:tcPr>
          <w:p w14:paraId="2D487674" w14:textId="77777777" w:rsidR="001233F8" w:rsidRDefault="008160FF">
            <w:pPr>
              <w:spacing w:after="0"/>
              <w:jc w:val="center"/>
              <w:rPr>
                <w:color w:val="000000"/>
              </w:rPr>
            </w:pPr>
            <w:r>
              <w:rPr>
                <w:color w:val="000000"/>
              </w:rPr>
              <w:t>uint16</w:t>
            </w:r>
          </w:p>
        </w:tc>
        <w:tc>
          <w:tcPr>
            <w:tcW w:w="1509" w:type="dxa"/>
            <w:vAlign w:val="center"/>
          </w:tcPr>
          <w:p w14:paraId="4FF50EF7" w14:textId="77777777" w:rsidR="001233F8" w:rsidRDefault="008160FF">
            <w:pPr>
              <w:spacing w:after="0"/>
              <w:jc w:val="center"/>
              <w:rPr>
                <w:color w:val="000000"/>
              </w:rPr>
            </w:pPr>
            <w:r>
              <w:rPr>
                <w:color w:val="000000"/>
              </w:rPr>
              <w:t>See below</w:t>
            </w:r>
          </w:p>
        </w:tc>
      </w:tr>
      <w:tr w:rsidR="001233F8" w14:paraId="765B2B20" w14:textId="77777777">
        <w:trPr>
          <w:cantSplit/>
        </w:trPr>
        <w:tc>
          <w:tcPr>
            <w:tcW w:w="1572" w:type="dxa"/>
          </w:tcPr>
          <w:p w14:paraId="084A7406" w14:textId="77777777" w:rsidR="001233F8" w:rsidRDefault="008160FF">
            <w:pPr>
              <w:spacing w:after="0"/>
              <w:ind w:right="72"/>
              <w:jc w:val="center"/>
              <w:rPr>
                <w:color w:val="000000"/>
              </w:rPr>
            </w:pPr>
            <w:r>
              <w:rPr>
                <w:color w:val="000000"/>
              </w:rPr>
              <w:t>9-8+NumBytes</w:t>
            </w:r>
          </w:p>
        </w:tc>
        <w:tc>
          <w:tcPr>
            <w:tcW w:w="5115" w:type="dxa"/>
          </w:tcPr>
          <w:p w14:paraId="2B51C7B3" w14:textId="77777777" w:rsidR="001233F8" w:rsidRDefault="008160FF">
            <w:pPr>
              <w:spacing w:after="0"/>
              <w:rPr>
                <w:color w:val="000000"/>
              </w:rPr>
            </w:pPr>
            <w:r>
              <w:rPr>
                <w:color w:val="000000"/>
              </w:rPr>
              <w:t>Data[NumBytes]</w:t>
            </w:r>
          </w:p>
        </w:tc>
        <w:tc>
          <w:tcPr>
            <w:tcW w:w="1442" w:type="dxa"/>
          </w:tcPr>
          <w:p w14:paraId="7B66D65F" w14:textId="77777777" w:rsidR="001233F8" w:rsidRDefault="008160FF">
            <w:pPr>
              <w:spacing w:after="0"/>
              <w:jc w:val="center"/>
              <w:rPr>
                <w:color w:val="000000"/>
              </w:rPr>
            </w:pPr>
            <w:r>
              <w:rPr>
                <w:color w:val="000000"/>
              </w:rPr>
              <w:t>uint8</w:t>
            </w:r>
          </w:p>
        </w:tc>
        <w:tc>
          <w:tcPr>
            <w:tcW w:w="1509" w:type="dxa"/>
            <w:vAlign w:val="center"/>
          </w:tcPr>
          <w:p w14:paraId="333AEB21" w14:textId="77777777" w:rsidR="001233F8" w:rsidRDefault="008160FF">
            <w:pPr>
              <w:spacing w:after="0"/>
              <w:jc w:val="center"/>
              <w:rPr>
                <w:color w:val="000000"/>
              </w:rPr>
            </w:pPr>
            <w:r>
              <w:rPr>
                <w:color w:val="000000"/>
              </w:rPr>
              <w:t>See below</w:t>
            </w:r>
          </w:p>
        </w:tc>
      </w:tr>
    </w:tbl>
    <w:p w14:paraId="2292582C" w14:textId="77777777" w:rsidR="001233F8" w:rsidRDefault="008160FF">
      <w:pPr>
        <w:spacing w:before="240" w:after="60"/>
        <w:ind w:left="1080" w:hanging="360"/>
        <w:rPr>
          <w:color w:val="000000"/>
        </w:rPr>
      </w:pPr>
      <w:r>
        <w:rPr>
          <w:b/>
          <w:color w:val="000000"/>
        </w:rPr>
        <w:t>NumBytes</w:t>
      </w:r>
      <w:r>
        <w:rPr>
          <w:color w:val="000000"/>
        </w:rPr>
        <w:t xml:space="preserve">:  Number of bytes in </w:t>
      </w:r>
      <w:r>
        <w:rPr>
          <w:b/>
          <w:color w:val="000000"/>
        </w:rPr>
        <w:t>Data</w:t>
      </w:r>
      <w:r>
        <w:rPr>
          <w:color w:val="000000"/>
        </w:rPr>
        <w:t>. The valid values are 1 thru 8183.</w:t>
      </w:r>
    </w:p>
    <w:p w14:paraId="634D590A" w14:textId="77777777" w:rsidR="001233F8" w:rsidRDefault="008160FF">
      <w:pPr>
        <w:spacing w:before="120" w:after="60"/>
        <w:ind w:left="1080" w:hanging="360"/>
        <w:rPr>
          <w:color w:val="000000"/>
        </w:rPr>
      </w:pPr>
      <w:r>
        <w:rPr>
          <w:b/>
          <w:color w:val="000000"/>
        </w:rPr>
        <w:t>Data</w:t>
      </w:r>
      <w:r>
        <w:rPr>
          <w:color w:val="000000"/>
        </w:rPr>
        <w:t>:  CA Container data.</w:t>
      </w:r>
    </w:p>
    <w:p w14:paraId="295DB24B" w14:textId="77777777" w:rsidR="001233F8" w:rsidRDefault="008160FF" w:rsidP="0086059E">
      <w:pPr>
        <w:pStyle w:val="Heading2"/>
      </w:pPr>
      <w:bookmarkStart w:id="44" w:name="_Toc202436075"/>
      <w:r>
        <w:t>CA Container Error Response</w:t>
      </w:r>
      <w:bookmarkEnd w:id="44"/>
    </w:p>
    <w:p w14:paraId="0A8DC309" w14:textId="77777777" w:rsidR="001233F8" w:rsidRDefault="008160FF">
      <w:pPr>
        <w:spacing w:before="120"/>
        <w:jc w:val="both"/>
        <w:rPr>
          <w:color w:val="000000"/>
        </w:rPr>
      </w:pPr>
      <w:r>
        <w:rPr>
          <w:color w:val="000000"/>
        </w:rPr>
        <w:t>When the Module receives a CA Container Dispatch it validates the command parameters, verifies the Module is in the proper state to receive the command, and performs any processing associated with that command. If these operations are not successful then the Module sends the CA Container Error Response to the Host.</w:t>
      </w:r>
    </w:p>
    <w:p w14:paraId="7B7FF74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773F264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4CAD566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30D78B3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5803F3B3"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CAPErrorCode</w:t>
      </w:r>
      <w:r>
        <w:rPr>
          <w:color w:val="000000"/>
          <w:szCs w:val="22"/>
        </w:rPr>
        <w:t xml:space="preserve"> field was a late addition to this message. Module FW using SXi8 v1.20 and before will transmit this message without this field and the message will have a length of 56 bytes.</w:t>
      </w:r>
    </w:p>
    <w:p w14:paraId="2AA9018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xml:space="preserve">:  128 </w:t>
      </w:r>
    </w:p>
    <w:p w14:paraId="30AB85C9"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4"/>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378DD50A" w14:textId="77777777">
        <w:trPr>
          <w:cantSplit/>
          <w:tblHeader/>
        </w:trPr>
        <w:tc>
          <w:tcPr>
            <w:tcW w:w="880" w:type="dxa"/>
            <w:shd w:val="clear" w:color="auto" w:fill="EEECE1"/>
          </w:tcPr>
          <w:p w14:paraId="3F383448" w14:textId="77777777" w:rsidR="001233F8" w:rsidRDefault="008160FF">
            <w:pPr>
              <w:spacing w:after="0"/>
              <w:jc w:val="center"/>
              <w:rPr>
                <w:b/>
                <w:color w:val="000000"/>
              </w:rPr>
            </w:pPr>
            <w:r>
              <w:rPr>
                <w:b/>
                <w:color w:val="000000"/>
              </w:rPr>
              <w:t>Byte #</w:t>
            </w:r>
          </w:p>
        </w:tc>
        <w:tc>
          <w:tcPr>
            <w:tcW w:w="5463" w:type="dxa"/>
            <w:shd w:val="clear" w:color="auto" w:fill="EEECE1"/>
          </w:tcPr>
          <w:p w14:paraId="6A3A73D6" w14:textId="77777777" w:rsidR="001233F8" w:rsidRDefault="008160FF">
            <w:pPr>
              <w:spacing w:after="0"/>
              <w:jc w:val="center"/>
              <w:rPr>
                <w:b/>
                <w:color w:val="000000"/>
              </w:rPr>
            </w:pPr>
            <w:r>
              <w:rPr>
                <w:b/>
                <w:color w:val="000000"/>
              </w:rPr>
              <w:t>Field Name</w:t>
            </w:r>
          </w:p>
        </w:tc>
        <w:tc>
          <w:tcPr>
            <w:tcW w:w="1180" w:type="dxa"/>
            <w:shd w:val="clear" w:color="auto" w:fill="EEECE1"/>
          </w:tcPr>
          <w:p w14:paraId="5F7AD618"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06745281" w14:textId="77777777" w:rsidR="001233F8" w:rsidRDefault="008160FF">
            <w:pPr>
              <w:spacing w:after="0"/>
              <w:jc w:val="center"/>
              <w:rPr>
                <w:b/>
                <w:color w:val="000000"/>
              </w:rPr>
            </w:pPr>
            <w:r>
              <w:rPr>
                <w:b/>
                <w:color w:val="000000"/>
              </w:rPr>
              <w:t>Value</w:t>
            </w:r>
          </w:p>
        </w:tc>
      </w:tr>
      <w:tr w:rsidR="001233F8" w14:paraId="2EA2FC2E" w14:textId="77777777">
        <w:trPr>
          <w:cantSplit/>
        </w:trPr>
        <w:tc>
          <w:tcPr>
            <w:tcW w:w="880" w:type="dxa"/>
          </w:tcPr>
          <w:p w14:paraId="5732A09F" w14:textId="77777777" w:rsidR="001233F8" w:rsidRDefault="008160FF">
            <w:pPr>
              <w:spacing w:after="0"/>
              <w:ind w:right="72"/>
              <w:jc w:val="center"/>
              <w:rPr>
                <w:color w:val="000000"/>
              </w:rPr>
            </w:pPr>
            <w:r>
              <w:rPr>
                <w:color w:val="000000"/>
              </w:rPr>
              <w:t>0</w:t>
            </w:r>
          </w:p>
        </w:tc>
        <w:tc>
          <w:tcPr>
            <w:tcW w:w="5463" w:type="dxa"/>
          </w:tcPr>
          <w:p w14:paraId="4C48D23F" w14:textId="77777777" w:rsidR="001233F8" w:rsidRDefault="008160FF">
            <w:pPr>
              <w:spacing w:after="0"/>
              <w:rPr>
                <w:color w:val="000000"/>
              </w:rPr>
            </w:pPr>
            <w:r>
              <w:rPr>
                <w:color w:val="000000"/>
              </w:rPr>
              <w:t>Sync</w:t>
            </w:r>
          </w:p>
        </w:tc>
        <w:tc>
          <w:tcPr>
            <w:tcW w:w="1180" w:type="dxa"/>
          </w:tcPr>
          <w:p w14:paraId="20B6969A" w14:textId="77777777" w:rsidR="001233F8" w:rsidRDefault="008160FF">
            <w:pPr>
              <w:spacing w:after="0"/>
              <w:jc w:val="center"/>
              <w:rPr>
                <w:color w:val="000000"/>
              </w:rPr>
            </w:pPr>
            <w:r>
              <w:rPr>
                <w:color w:val="000000"/>
              </w:rPr>
              <w:t>uint8</w:t>
            </w:r>
          </w:p>
        </w:tc>
        <w:tc>
          <w:tcPr>
            <w:tcW w:w="1512" w:type="dxa"/>
            <w:vAlign w:val="center"/>
          </w:tcPr>
          <w:p w14:paraId="17BC5203" w14:textId="77777777" w:rsidR="001233F8" w:rsidRDefault="008160FF">
            <w:pPr>
              <w:spacing w:after="0"/>
              <w:jc w:val="center"/>
              <w:rPr>
                <w:color w:val="000000"/>
              </w:rPr>
            </w:pPr>
            <w:r>
              <w:rPr>
                <w:color w:val="000000"/>
              </w:rPr>
              <w:t xml:space="preserve"> See Section 4.1</w:t>
            </w:r>
          </w:p>
        </w:tc>
      </w:tr>
      <w:tr w:rsidR="001233F8" w14:paraId="5C57A9BD" w14:textId="77777777">
        <w:trPr>
          <w:cantSplit/>
        </w:trPr>
        <w:tc>
          <w:tcPr>
            <w:tcW w:w="880" w:type="dxa"/>
          </w:tcPr>
          <w:p w14:paraId="3DB1484D" w14:textId="77777777" w:rsidR="001233F8" w:rsidRDefault="008160FF">
            <w:pPr>
              <w:spacing w:after="0"/>
              <w:ind w:right="72"/>
              <w:jc w:val="center"/>
              <w:rPr>
                <w:color w:val="000000"/>
              </w:rPr>
            </w:pPr>
            <w:r>
              <w:rPr>
                <w:color w:val="000000"/>
              </w:rPr>
              <w:t>1-2</w:t>
            </w:r>
          </w:p>
        </w:tc>
        <w:tc>
          <w:tcPr>
            <w:tcW w:w="5463" w:type="dxa"/>
          </w:tcPr>
          <w:p w14:paraId="552F98C6" w14:textId="77777777" w:rsidR="001233F8" w:rsidRDefault="008160FF">
            <w:pPr>
              <w:spacing w:after="0"/>
              <w:rPr>
                <w:color w:val="000000"/>
              </w:rPr>
            </w:pPr>
            <w:r>
              <w:rPr>
                <w:color w:val="000000"/>
              </w:rPr>
              <w:t>NumMsgBytes</w:t>
            </w:r>
          </w:p>
        </w:tc>
        <w:tc>
          <w:tcPr>
            <w:tcW w:w="1180" w:type="dxa"/>
          </w:tcPr>
          <w:p w14:paraId="1E04C5DD" w14:textId="77777777" w:rsidR="001233F8" w:rsidRDefault="008160FF">
            <w:pPr>
              <w:spacing w:after="0"/>
              <w:jc w:val="center"/>
              <w:rPr>
                <w:color w:val="000000"/>
              </w:rPr>
            </w:pPr>
            <w:r>
              <w:rPr>
                <w:color w:val="000000"/>
              </w:rPr>
              <w:t>uint16</w:t>
            </w:r>
          </w:p>
        </w:tc>
        <w:tc>
          <w:tcPr>
            <w:tcW w:w="1512" w:type="dxa"/>
            <w:vAlign w:val="center"/>
          </w:tcPr>
          <w:p w14:paraId="38277246" w14:textId="77777777" w:rsidR="001233F8" w:rsidRDefault="008160FF">
            <w:pPr>
              <w:spacing w:after="0"/>
              <w:jc w:val="center"/>
              <w:rPr>
                <w:color w:val="000000"/>
              </w:rPr>
            </w:pPr>
            <w:r>
              <w:rPr>
                <w:color w:val="000000"/>
              </w:rPr>
              <w:t>60</w:t>
            </w:r>
          </w:p>
        </w:tc>
      </w:tr>
      <w:tr w:rsidR="001233F8" w14:paraId="61007D42" w14:textId="77777777">
        <w:trPr>
          <w:cantSplit/>
        </w:trPr>
        <w:tc>
          <w:tcPr>
            <w:tcW w:w="880" w:type="dxa"/>
          </w:tcPr>
          <w:p w14:paraId="2A17AE59" w14:textId="77777777" w:rsidR="001233F8" w:rsidRDefault="008160FF">
            <w:pPr>
              <w:spacing w:after="0"/>
              <w:ind w:right="72"/>
              <w:jc w:val="center"/>
              <w:rPr>
                <w:color w:val="000000"/>
              </w:rPr>
            </w:pPr>
            <w:r>
              <w:rPr>
                <w:color w:val="000000"/>
              </w:rPr>
              <w:t>3-4</w:t>
            </w:r>
          </w:p>
        </w:tc>
        <w:tc>
          <w:tcPr>
            <w:tcW w:w="5463" w:type="dxa"/>
          </w:tcPr>
          <w:p w14:paraId="69885B61" w14:textId="77777777" w:rsidR="001233F8" w:rsidRDefault="008160FF">
            <w:pPr>
              <w:spacing w:after="0"/>
              <w:rPr>
                <w:color w:val="000000"/>
              </w:rPr>
            </w:pPr>
            <w:r>
              <w:rPr>
                <w:color w:val="000000"/>
              </w:rPr>
              <w:t>Checksum</w:t>
            </w:r>
          </w:p>
        </w:tc>
        <w:tc>
          <w:tcPr>
            <w:tcW w:w="1180" w:type="dxa"/>
          </w:tcPr>
          <w:p w14:paraId="2F268A48" w14:textId="77777777" w:rsidR="001233F8" w:rsidRDefault="008160FF">
            <w:pPr>
              <w:spacing w:after="0"/>
              <w:jc w:val="center"/>
              <w:rPr>
                <w:color w:val="000000"/>
              </w:rPr>
            </w:pPr>
            <w:r>
              <w:rPr>
                <w:color w:val="000000"/>
              </w:rPr>
              <w:t>uint16</w:t>
            </w:r>
          </w:p>
        </w:tc>
        <w:tc>
          <w:tcPr>
            <w:tcW w:w="1512" w:type="dxa"/>
            <w:vAlign w:val="center"/>
          </w:tcPr>
          <w:p w14:paraId="7493B12A" w14:textId="77777777" w:rsidR="001233F8" w:rsidRDefault="008160FF">
            <w:pPr>
              <w:spacing w:after="0"/>
              <w:jc w:val="center"/>
              <w:rPr>
                <w:color w:val="000000"/>
              </w:rPr>
            </w:pPr>
            <w:r>
              <w:rPr>
                <w:color w:val="000000"/>
              </w:rPr>
              <w:t>See Section 4.6</w:t>
            </w:r>
          </w:p>
        </w:tc>
      </w:tr>
      <w:tr w:rsidR="001233F8" w14:paraId="649FB6FD" w14:textId="77777777">
        <w:trPr>
          <w:cantSplit/>
          <w:trHeight w:val="255"/>
        </w:trPr>
        <w:tc>
          <w:tcPr>
            <w:tcW w:w="880" w:type="dxa"/>
          </w:tcPr>
          <w:p w14:paraId="6AD2477B" w14:textId="77777777" w:rsidR="001233F8" w:rsidRDefault="008160FF">
            <w:pPr>
              <w:spacing w:after="0"/>
              <w:ind w:right="72"/>
              <w:jc w:val="center"/>
              <w:rPr>
                <w:color w:val="000000"/>
              </w:rPr>
            </w:pPr>
            <w:r>
              <w:rPr>
                <w:color w:val="000000"/>
              </w:rPr>
              <w:t>5</w:t>
            </w:r>
          </w:p>
        </w:tc>
        <w:tc>
          <w:tcPr>
            <w:tcW w:w="5463" w:type="dxa"/>
          </w:tcPr>
          <w:p w14:paraId="200D3937" w14:textId="77777777" w:rsidR="001233F8" w:rsidRDefault="008160FF">
            <w:pPr>
              <w:spacing w:after="0"/>
              <w:rPr>
                <w:color w:val="000000"/>
              </w:rPr>
            </w:pPr>
            <w:r>
              <w:rPr>
                <w:color w:val="000000"/>
              </w:rPr>
              <w:t>TransactionID</w:t>
            </w:r>
          </w:p>
        </w:tc>
        <w:tc>
          <w:tcPr>
            <w:tcW w:w="1180" w:type="dxa"/>
          </w:tcPr>
          <w:p w14:paraId="3658AC74" w14:textId="77777777" w:rsidR="001233F8" w:rsidRDefault="008160FF">
            <w:pPr>
              <w:spacing w:after="0"/>
              <w:jc w:val="center"/>
              <w:rPr>
                <w:color w:val="000000"/>
              </w:rPr>
            </w:pPr>
            <w:r>
              <w:rPr>
                <w:color w:val="000000"/>
              </w:rPr>
              <w:t>uint8</w:t>
            </w:r>
          </w:p>
        </w:tc>
        <w:tc>
          <w:tcPr>
            <w:tcW w:w="1512" w:type="dxa"/>
            <w:vAlign w:val="center"/>
          </w:tcPr>
          <w:p w14:paraId="02DC9DD5" w14:textId="77777777" w:rsidR="001233F8" w:rsidRDefault="008160FF">
            <w:pPr>
              <w:spacing w:after="0"/>
              <w:jc w:val="center"/>
              <w:rPr>
                <w:color w:val="000000"/>
              </w:rPr>
            </w:pPr>
            <w:r>
              <w:rPr>
                <w:color w:val="000000"/>
              </w:rPr>
              <w:t>See Section 4.3</w:t>
            </w:r>
          </w:p>
        </w:tc>
      </w:tr>
      <w:tr w:rsidR="001233F8" w14:paraId="0B7E281B" w14:textId="77777777">
        <w:trPr>
          <w:cantSplit/>
        </w:trPr>
        <w:tc>
          <w:tcPr>
            <w:tcW w:w="880" w:type="dxa"/>
          </w:tcPr>
          <w:p w14:paraId="5E3BF41C" w14:textId="77777777" w:rsidR="001233F8" w:rsidRDefault="008160FF">
            <w:pPr>
              <w:spacing w:after="0"/>
              <w:ind w:right="72"/>
              <w:jc w:val="center"/>
              <w:rPr>
                <w:color w:val="000000"/>
              </w:rPr>
            </w:pPr>
            <w:r>
              <w:rPr>
                <w:color w:val="000000"/>
              </w:rPr>
              <w:t>6</w:t>
            </w:r>
          </w:p>
        </w:tc>
        <w:tc>
          <w:tcPr>
            <w:tcW w:w="5463" w:type="dxa"/>
          </w:tcPr>
          <w:p w14:paraId="3D10ABBE" w14:textId="77777777" w:rsidR="001233F8" w:rsidRDefault="008160FF">
            <w:pPr>
              <w:spacing w:after="0"/>
              <w:rPr>
                <w:color w:val="000000"/>
              </w:rPr>
            </w:pPr>
            <w:r>
              <w:rPr>
                <w:color w:val="000000"/>
              </w:rPr>
              <w:t>MessageID</w:t>
            </w:r>
          </w:p>
        </w:tc>
        <w:tc>
          <w:tcPr>
            <w:tcW w:w="1180" w:type="dxa"/>
          </w:tcPr>
          <w:p w14:paraId="43995C22" w14:textId="77777777" w:rsidR="001233F8" w:rsidRDefault="008160FF">
            <w:pPr>
              <w:spacing w:after="0"/>
              <w:jc w:val="center"/>
              <w:rPr>
                <w:color w:val="000000"/>
              </w:rPr>
            </w:pPr>
            <w:r>
              <w:rPr>
                <w:color w:val="000000"/>
              </w:rPr>
              <w:t>uint8</w:t>
            </w:r>
          </w:p>
        </w:tc>
        <w:tc>
          <w:tcPr>
            <w:tcW w:w="1512" w:type="dxa"/>
            <w:vAlign w:val="center"/>
          </w:tcPr>
          <w:p w14:paraId="6D706276" w14:textId="77777777" w:rsidR="001233F8" w:rsidRDefault="008160FF">
            <w:pPr>
              <w:spacing w:after="0"/>
              <w:jc w:val="center"/>
              <w:rPr>
                <w:color w:val="000000"/>
              </w:rPr>
            </w:pPr>
            <w:r>
              <w:rPr>
                <w:color w:val="000000"/>
              </w:rPr>
              <w:t>84</w:t>
            </w:r>
          </w:p>
        </w:tc>
      </w:tr>
      <w:tr w:rsidR="001233F8" w14:paraId="157B2381" w14:textId="77777777">
        <w:trPr>
          <w:cantSplit/>
        </w:trPr>
        <w:tc>
          <w:tcPr>
            <w:tcW w:w="880" w:type="dxa"/>
          </w:tcPr>
          <w:p w14:paraId="01D54231" w14:textId="77777777" w:rsidR="001233F8" w:rsidRDefault="008160FF">
            <w:pPr>
              <w:spacing w:after="0"/>
              <w:ind w:right="72"/>
              <w:jc w:val="center"/>
              <w:rPr>
                <w:color w:val="000000"/>
              </w:rPr>
            </w:pPr>
            <w:r>
              <w:rPr>
                <w:color w:val="000000"/>
              </w:rPr>
              <w:t>7</w:t>
            </w:r>
          </w:p>
        </w:tc>
        <w:tc>
          <w:tcPr>
            <w:tcW w:w="5463" w:type="dxa"/>
          </w:tcPr>
          <w:p w14:paraId="6D5915FC" w14:textId="77777777" w:rsidR="001233F8" w:rsidRDefault="008160FF">
            <w:pPr>
              <w:spacing w:after="0"/>
              <w:rPr>
                <w:color w:val="000000"/>
              </w:rPr>
            </w:pPr>
            <w:r>
              <w:rPr>
                <w:color w:val="000000"/>
              </w:rPr>
              <w:t>ErrorCode</w:t>
            </w:r>
          </w:p>
        </w:tc>
        <w:tc>
          <w:tcPr>
            <w:tcW w:w="1180" w:type="dxa"/>
          </w:tcPr>
          <w:p w14:paraId="0DAD49A2" w14:textId="77777777" w:rsidR="001233F8" w:rsidRDefault="008160FF">
            <w:pPr>
              <w:spacing w:after="0"/>
              <w:jc w:val="center"/>
              <w:rPr>
                <w:color w:val="000000"/>
              </w:rPr>
            </w:pPr>
            <w:r>
              <w:rPr>
                <w:color w:val="000000"/>
              </w:rPr>
              <w:t>uint8</w:t>
            </w:r>
          </w:p>
        </w:tc>
        <w:tc>
          <w:tcPr>
            <w:tcW w:w="1512" w:type="dxa"/>
            <w:vAlign w:val="center"/>
          </w:tcPr>
          <w:p w14:paraId="4BEE713E" w14:textId="77777777" w:rsidR="001233F8" w:rsidRDefault="008160FF">
            <w:pPr>
              <w:spacing w:after="0"/>
              <w:jc w:val="center"/>
              <w:rPr>
                <w:color w:val="000000"/>
              </w:rPr>
            </w:pPr>
            <w:r>
              <w:rPr>
                <w:color w:val="000000"/>
              </w:rPr>
              <w:t>See below</w:t>
            </w:r>
          </w:p>
        </w:tc>
      </w:tr>
      <w:tr w:rsidR="001233F8" w14:paraId="10F89A6A" w14:textId="77777777">
        <w:trPr>
          <w:cantSplit/>
        </w:trPr>
        <w:tc>
          <w:tcPr>
            <w:tcW w:w="880" w:type="dxa"/>
          </w:tcPr>
          <w:p w14:paraId="300DC662" w14:textId="77777777" w:rsidR="001233F8" w:rsidRDefault="008160FF">
            <w:pPr>
              <w:spacing w:after="0"/>
              <w:ind w:right="72"/>
              <w:jc w:val="center"/>
              <w:rPr>
                <w:color w:val="000000"/>
              </w:rPr>
            </w:pPr>
            <w:r>
              <w:rPr>
                <w:color w:val="000000"/>
              </w:rPr>
              <w:lastRenderedPageBreak/>
              <w:t>8-55</w:t>
            </w:r>
          </w:p>
        </w:tc>
        <w:tc>
          <w:tcPr>
            <w:tcW w:w="5463" w:type="dxa"/>
          </w:tcPr>
          <w:p w14:paraId="1B807220" w14:textId="77777777" w:rsidR="001233F8" w:rsidRDefault="008160FF">
            <w:pPr>
              <w:spacing w:after="0"/>
              <w:rPr>
                <w:color w:val="000000"/>
              </w:rPr>
            </w:pPr>
            <w:r>
              <w:rPr>
                <w:color w:val="000000"/>
              </w:rPr>
              <w:t>ErrorText[48]</w:t>
            </w:r>
          </w:p>
        </w:tc>
        <w:tc>
          <w:tcPr>
            <w:tcW w:w="1180" w:type="dxa"/>
          </w:tcPr>
          <w:p w14:paraId="29A6E4E8" w14:textId="77777777" w:rsidR="001233F8" w:rsidRDefault="008160FF">
            <w:pPr>
              <w:spacing w:after="0"/>
              <w:jc w:val="center"/>
              <w:rPr>
                <w:color w:val="000000"/>
              </w:rPr>
            </w:pPr>
            <w:r>
              <w:rPr>
                <w:color w:val="000000"/>
              </w:rPr>
              <w:t>uint8</w:t>
            </w:r>
          </w:p>
        </w:tc>
        <w:tc>
          <w:tcPr>
            <w:tcW w:w="1512" w:type="dxa"/>
            <w:vAlign w:val="center"/>
          </w:tcPr>
          <w:p w14:paraId="02A8635D" w14:textId="77777777" w:rsidR="001233F8" w:rsidRDefault="008160FF">
            <w:pPr>
              <w:spacing w:after="0"/>
              <w:jc w:val="center"/>
              <w:rPr>
                <w:color w:val="000000"/>
              </w:rPr>
            </w:pPr>
            <w:r>
              <w:rPr>
                <w:color w:val="000000"/>
              </w:rPr>
              <w:t>See below</w:t>
            </w:r>
          </w:p>
        </w:tc>
      </w:tr>
      <w:tr w:rsidR="001233F8" w14:paraId="06A98CF8" w14:textId="77777777">
        <w:trPr>
          <w:cantSplit/>
        </w:trPr>
        <w:tc>
          <w:tcPr>
            <w:tcW w:w="880" w:type="dxa"/>
          </w:tcPr>
          <w:p w14:paraId="2C488DC2" w14:textId="77777777" w:rsidR="001233F8" w:rsidRDefault="008160FF">
            <w:pPr>
              <w:spacing w:after="0"/>
              <w:ind w:right="72"/>
              <w:jc w:val="center"/>
              <w:rPr>
                <w:color w:val="000000"/>
              </w:rPr>
            </w:pPr>
            <w:r>
              <w:rPr>
                <w:color w:val="000000"/>
              </w:rPr>
              <w:t>56-59</w:t>
            </w:r>
          </w:p>
        </w:tc>
        <w:tc>
          <w:tcPr>
            <w:tcW w:w="5463" w:type="dxa"/>
          </w:tcPr>
          <w:p w14:paraId="76730D43" w14:textId="77777777" w:rsidR="001233F8" w:rsidRDefault="008160FF">
            <w:pPr>
              <w:spacing w:after="0"/>
              <w:rPr>
                <w:color w:val="000000"/>
              </w:rPr>
            </w:pPr>
            <w:r>
              <w:rPr>
                <w:color w:val="000000"/>
              </w:rPr>
              <w:t>CAPErrorCode</w:t>
            </w:r>
          </w:p>
        </w:tc>
        <w:tc>
          <w:tcPr>
            <w:tcW w:w="1180" w:type="dxa"/>
          </w:tcPr>
          <w:p w14:paraId="36D0AF9D" w14:textId="77777777" w:rsidR="001233F8" w:rsidRDefault="008160FF">
            <w:pPr>
              <w:spacing w:after="0"/>
              <w:jc w:val="center"/>
              <w:rPr>
                <w:color w:val="000000"/>
              </w:rPr>
            </w:pPr>
            <w:r>
              <w:rPr>
                <w:color w:val="000000"/>
              </w:rPr>
              <w:t>uint32</w:t>
            </w:r>
          </w:p>
        </w:tc>
        <w:tc>
          <w:tcPr>
            <w:tcW w:w="1512" w:type="dxa"/>
            <w:vAlign w:val="center"/>
          </w:tcPr>
          <w:p w14:paraId="7EEDDFA4" w14:textId="77777777" w:rsidR="001233F8" w:rsidRDefault="008160FF">
            <w:pPr>
              <w:spacing w:after="0"/>
              <w:jc w:val="center"/>
              <w:rPr>
                <w:color w:val="000000"/>
              </w:rPr>
            </w:pPr>
            <w:r>
              <w:rPr>
                <w:color w:val="000000"/>
              </w:rPr>
              <w:t>See below</w:t>
            </w:r>
          </w:p>
        </w:tc>
      </w:tr>
    </w:tbl>
    <w:p w14:paraId="3191B945"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3E7D683B" w14:textId="77777777" w:rsidR="001233F8" w:rsidRDefault="008160FF">
      <w:pPr>
        <w:spacing w:after="0"/>
        <w:ind w:left="1440" w:hanging="360"/>
        <w:rPr>
          <w:color w:val="000000"/>
        </w:rPr>
      </w:pPr>
      <w:r>
        <w:rPr>
          <w:color w:val="000000"/>
        </w:rPr>
        <w:t>0 = No fragments or NULL pointer</w:t>
      </w:r>
    </w:p>
    <w:p w14:paraId="6C1462F1" w14:textId="77777777" w:rsidR="001233F8" w:rsidRDefault="008160FF">
      <w:pPr>
        <w:spacing w:after="0"/>
        <w:ind w:left="1440" w:hanging="360"/>
        <w:rPr>
          <w:color w:val="000000"/>
        </w:rPr>
      </w:pPr>
      <w:r>
        <w:rPr>
          <w:color w:val="000000"/>
        </w:rPr>
        <w:t>2 = CAP returned an error code</w:t>
      </w:r>
    </w:p>
    <w:p w14:paraId="6524AAA4" w14:textId="77777777" w:rsidR="001233F8" w:rsidRDefault="008160FF">
      <w:pPr>
        <w:spacing w:after="0"/>
        <w:ind w:left="1440" w:hanging="360"/>
        <w:rPr>
          <w:color w:val="000000"/>
        </w:rPr>
      </w:pPr>
      <w:r>
        <w:rPr>
          <w:color w:val="000000"/>
        </w:rPr>
        <w:t>3 = CAP did not respond to command</w:t>
      </w:r>
    </w:p>
    <w:p w14:paraId="4AB32F6B" w14:textId="77777777" w:rsidR="001233F8" w:rsidRDefault="008160FF">
      <w:pPr>
        <w:spacing w:after="0"/>
        <w:ind w:left="1440" w:hanging="360"/>
        <w:rPr>
          <w:color w:val="000000"/>
        </w:rPr>
      </w:pPr>
      <w:r>
        <w:rPr>
          <w:color w:val="000000"/>
        </w:rPr>
        <w:t>4 = CAP fatally unresponsive</w:t>
      </w:r>
    </w:p>
    <w:p w14:paraId="572EED8B" w14:textId="77777777" w:rsidR="001233F8" w:rsidRDefault="008160FF">
      <w:pPr>
        <w:spacing w:after="0"/>
        <w:ind w:left="1440" w:hanging="360"/>
        <w:rPr>
          <w:color w:val="000000"/>
        </w:rPr>
      </w:pPr>
      <w:r>
        <w:rPr>
          <w:color w:val="000000"/>
        </w:rPr>
        <w:t>5 = CAP failed to boot or initialize</w:t>
      </w:r>
    </w:p>
    <w:p w14:paraId="3E5BC6E3" w14:textId="77777777" w:rsidR="001233F8" w:rsidRDefault="008160FF">
      <w:pPr>
        <w:spacing w:before="120"/>
        <w:ind w:left="1080" w:hanging="360"/>
        <w:jc w:val="both"/>
        <w:rPr>
          <w:color w:val="000000"/>
        </w:rPr>
      </w:pPr>
      <w:r>
        <w:rPr>
          <w:b/>
          <w:color w:val="000000"/>
        </w:rPr>
        <w:t>ErrorText</w:t>
      </w:r>
      <w:r>
        <w:rPr>
          <w:color w:val="000000"/>
        </w:rPr>
        <w:t xml:space="preserve">:  ASCII characters describing the error in human-readable form. Any unused bytes at the end of the text will be set to 0. The Host should ignore the content in this field as it is for Engineering Use Only and could be changed at any time. </w:t>
      </w:r>
    </w:p>
    <w:p w14:paraId="61E9C0B0" w14:textId="77777777" w:rsidR="001233F8" w:rsidRDefault="008160FF">
      <w:pPr>
        <w:spacing w:before="120" w:after="60"/>
        <w:ind w:left="1080" w:hanging="360"/>
        <w:rPr>
          <w:color w:val="000000"/>
        </w:rPr>
      </w:pPr>
      <w:r>
        <w:rPr>
          <w:b/>
          <w:color w:val="000000"/>
        </w:rPr>
        <w:t>CAPErrorCode</w:t>
      </w:r>
      <w:r>
        <w:rPr>
          <w:color w:val="000000"/>
        </w:rPr>
        <w:t xml:space="preserve">:  Error code returned by the CAP. This field is only valid when </w:t>
      </w:r>
      <w:r>
        <w:rPr>
          <w:b/>
          <w:color w:val="000000"/>
        </w:rPr>
        <w:t>ErrorCode</w:t>
      </w:r>
      <w:r>
        <w:rPr>
          <w:color w:val="000000"/>
        </w:rPr>
        <w:t xml:space="preserve"> = 2, otherwise the value should be ignored.</w:t>
      </w:r>
    </w:p>
    <w:p w14:paraId="5F92120D" w14:textId="77777777" w:rsidR="001233F8" w:rsidRDefault="008160FF" w:rsidP="0086059E">
      <w:pPr>
        <w:pStyle w:val="Heading2"/>
      </w:pPr>
      <w:bookmarkStart w:id="45" w:name="_Toc202436076"/>
      <w:r>
        <w:t>Tunnel Dispatch</w:t>
      </w:r>
      <w:bookmarkEnd w:id="45"/>
    </w:p>
    <w:p w14:paraId="01CB6F11" w14:textId="77777777" w:rsidR="001233F8" w:rsidRDefault="008160FF">
      <w:pPr>
        <w:spacing w:before="120"/>
        <w:jc w:val="both"/>
        <w:rPr>
          <w:color w:val="000000"/>
        </w:rPr>
      </w:pPr>
      <w:r>
        <w:rPr>
          <w:color w:val="000000"/>
        </w:rPr>
        <w:t>This message is reserved for internal use by the Module and Host to allow each of these devices to augment the available SXi8 messages with their own messages. Each device can develop a set of proprietary, device-specific messages under the umbrella of this message. As an example, the Module FW uses the Tunnel Dispatch as an envelope for its internal inter-task messages, however, if the Module receives this message on the SXi8 interface it will ignore it. There is no requirement that any device use this message for its internal processing, and each device can choose how to reply to this message.</w:t>
      </w:r>
    </w:p>
    <w:p w14:paraId="747099B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Internal Host or Internal Module Use</w:t>
      </w:r>
    </w:p>
    <w:p w14:paraId="1EC5163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Not applicable</w:t>
      </w:r>
    </w:p>
    <w:p w14:paraId="09F0F5C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Device specific</w:t>
      </w:r>
    </w:p>
    <w:p w14:paraId="7C125C1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Device specific</w:t>
      </w:r>
    </w:p>
    <w:p w14:paraId="6763B50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77256D5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71E0969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Device specific, but subject to overall maximum message size</w:t>
      </w:r>
    </w:p>
    <w:p w14:paraId="4FFE25F3"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3"/>
        <w:tblW w:w="963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26"/>
        <w:gridCol w:w="4980"/>
        <w:gridCol w:w="1159"/>
        <w:gridCol w:w="1573"/>
      </w:tblGrid>
      <w:tr w:rsidR="001233F8" w14:paraId="01009CA8" w14:textId="77777777">
        <w:trPr>
          <w:cantSplit/>
          <w:tblHeader/>
        </w:trPr>
        <w:tc>
          <w:tcPr>
            <w:tcW w:w="1926" w:type="dxa"/>
            <w:shd w:val="clear" w:color="auto" w:fill="EEECE1"/>
          </w:tcPr>
          <w:p w14:paraId="6402C84C" w14:textId="77777777" w:rsidR="001233F8" w:rsidRDefault="008160FF">
            <w:pPr>
              <w:spacing w:after="0"/>
              <w:jc w:val="center"/>
              <w:rPr>
                <w:b/>
                <w:color w:val="000000"/>
              </w:rPr>
            </w:pPr>
            <w:r>
              <w:rPr>
                <w:b/>
                <w:color w:val="000000"/>
              </w:rPr>
              <w:t>Byte #</w:t>
            </w:r>
          </w:p>
        </w:tc>
        <w:tc>
          <w:tcPr>
            <w:tcW w:w="4980" w:type="dxa"/>
            <w:shd w:val="clear" w:color="auto" w:fill="EEECE1"/>
          </w:tcPr>
          <w:p w14:paraId="59CAF076" w14:textId="77777777" w:rsidR="001233F8" w:rsidRDefault="008160FF">
            <w:pPr>
              <w:spacing w:after="0"/>
              <w:jc w:val="center"/>
              <w:rPr>
                <w:b/>
                <w:color w:val="000000"/>
              </w:rPr>
            </w:pPr>
            <w:r>
              <w:rPr>
                <w:b/>
                <w:color w:val="000000"/>
              </w:rPr>
              <w:t>Field Name</w:t>
            </w:r>
          </w:p>
        </w:tc>
        <w:tc>
          <w:tcPr>
            <w:tcW w:w="1159" w:type="dxa"/>
            <w:shd w:val="clear" w:color="auto" w:fill="EEECE1"/>
          </w:tcPr>
          <w:p w14:paraId="5977CB70" w14:textId="77777777" w:rsidR="001233F8" w:rsidRDefault="008160FF">
            <w:pPr>
              <w:spacing w:after="0"/>
              <w:jc w:val="center"/>
              <w:rPr>
                <w:b/>
                <w:color w:val="000000"/>
              </w:rPr>
            </w:pPr>
            <w:r>
              <w:rPr>
                <w:b/>
                <w:color w:val="000000"/>
              </w:rPr>
              <w:t>Data Type</w:t>
            </w:r>
          </w:p>
        </w:tc>
        <w:tc>
          <w:tcPr>
            <w:tcW w:w="1573" w:type="dxa"/>
            <w:shd w:val="clear" w:color="auto" w:fill="EEECE1"/>
            <w:vAlign w:val="center"/>
          </w:tcPr>
          <w:p w14:paraId="63C46918" w14:textId="77777777" w:rsidR="001233F8" w:rsidRDefault="008160FF">
            <w:pPr>
              <w:spacing w:after="0"/>
              <w:jc w:val="center"/>
              <w:rPr>
                <w:b/>
                <w:color w:val="000000"/>
              </w:rPr>
            </w:pPr>
            <w:r>
              <w:rPr>
                <w:b/>
                <w:color w:val="000000"/>
              </w:rPr>
              <w:t>Value</w:t>
            </w:r>
          </w:p>
        </w:tc>
      </w:tr>
      <w:tr w:rsidR="001233F8" w14:paraId="66C81C4F" w14:textId="77777777">
        <w:trPr>
          <w:cantSplit/>
        </w:trPr>
        <w:tc>
          <w:tcPr>
            <w:tcW w:w="1926" w:type="dxa"/>
          </w:tcPr>
          <w:p w14:paraId="0F8691D5" w14:textId="77777777" w:rsidR="001233F8" w:rsidRDefault="008160FF">
            <w:pPr>
              <w:spacing w:after="0"/>
              <w:ind w:right="72"/>
              <w:jc w:val="center"/>
              <w:rPr>
                <w:color w:val="000000"/>
              </w:rPr>
            </w:pPr>
            <w:r>
              <w:rPr>
                <w:color w:val="000000"/>
              </w:rPr>
              <w:t>0</w:t>
            </w:r>
          </w:p>
        </w:tc>
        <w:tc>
          <w:tcPr>
            <w:tcW w:w="4980" w:type="dxa"/>
          </w:tcPr>
          <w:p w14:paraId="38953FB8" w14:textId="77777777" w:rsidR="001233F8" w:rsidRDefault="008160FF">
            <w:pPr>
              <w:spacing w:after="0"/>
              <w:rPr>
                <w:color w:val="000000"/>
              </w:rPr>
            </w:pPr>
            <w:r>
              <w:rPr>
                <w:color w:val="000000"/>
              </w:rPr>
              <w:t>Sync</w:t>
            </w:r>
          </w:p>
        </w:tc>
        <w:tc>
          <w:tcPr>
            <w:tcW w:w="1159" w:type="dxa"/>
          </w:tcPr>
          <w:p w14:paraId="50BA42AF" w14:textId="77777777" w:rsidR="001233F8" w:rsidRDefault="008160FF">
            <w:pPr>
              <w:spacing w:after="0"/>
              <w:jc w:val="center"/>
              <w:rPr>
                <w:color w:val="000000"/>
              </w:rPr>
            </w:pPr>
            <w:r>
              <w:rPr>
                <w:color w:val="000000"/>
              </w:rPr>
              <w:t>uint8</w:t>
            </w:r>
          </w:p>
        </w:tc>
        <w:tc>
          <w:tcPr>
            <w:tcW w:w="1573" w:type="dxa"/>
            <w:vAlign w:val="center"/>
          </w:tcPr>
          <w:p w14:paraId="149D04A6" w14:textId="77777777" w:rsidR="001233F8" w:rsidRDefault="008160FF">
            <w:pPr>
              <w:spacing w:after="0"/>
              <w:jc w:val="center"/>
              <w:rPr>
                <w:color w:val="000000"/>
              </w:rPr>
            </w:pPr>
            <w:r>
              <w:rPr>
                <w:color w:val="000000"/>
              </w:rPr>
              <w:t xml:space="preserve"> See Section 4.1</w:t>
            </w:r>
          </w:p>
        </w:tc>
      </w:tr>
      <w:tr w:rsidR="001233F8" w14:paraId="79AB6557" w14:textId="77777777">
        <w:trPr>
          <w:cantSplit/>
        </w:trPr>
        <w:tc>
          <w:tcPr>
            <w:tcW w:w="1926" w:type="dxa"/>
          </w:tcPr>
          <w:p w14:paraId="25F2F1E5" w14:textId="77777777" w:rsidR="001233F8" w:rsidRDefault="008160FF">
            <w:pPr>
              <w:spacing w:after="0"/>
              <w:ind w:right="72"/>
              <w:jc w:val="center"/>
              <w:rPr>
                <w:color w:val="000000"/>
              </w:rPr>
            </w:pPr>
            <w:r>
              <w:rPr>
                <w:color w:val="000000"/>
              </w:rPr>
              <w:t>1-2</w:t>
            </w:r>
          </w:p>
        </w:tc>
        <w:tc>
          <w:tcPr>
            <w:tcW w:w="4980" w:type="dxa"/>
          </w:tcPr>
          <w:p w14:paraId="7436A6F2" w14:textId="77777777" w:rsidR="001233F8" w:rsidRDefault="008160FF">
            <w:pPr>
              <w:spacing w:after="0"/>
              <w:rPr>
                <w:color w:val="000000"/>
              </w:rPr>
            </w:pPr>
            <w:r>
              <w:rPr>
                <w:color w:val="000000"/>
              </w:rPr>
              <w:t>NumMsgBytes</w:t>
            </w:r>
          </w:p>
        </w:tc>
        <w:tc>
          <w:tcPr>
            <w:tcW w:w="1159" w:type="dxa"/>
          </w:tcPr>
          <w:p w14:paraId="6FAF7A10" w14:textId="77777777" w:rsidR="001233F8" w:rsidRDefault="008160FF">
            <w:pPr>
              <w:spacing w:after="0"/>
              <w:jc w:val="center"/>
              <w:rPr>
                <w:color w:val="000000"/>
              </w:rPr>
            </w:pPr>
            <w:r>
              <w:rPr>
                <w:color w:val="000000"/>
              </w:rPr>
              <w:t>uint16</w:t>
            </w:r>
          </w:p>
        </w:tc>
        <w:tc>
          <w:tcPr>
            <w:tcW w:w="1573" w:type="dxa"/>
            <w:vAlign w:val="center"/>
          </w:tcPr>
          <w:p w14:paraId="39EAA43C" w14:textId="77777777" w:rsidR="001233F8" w:rsidRDefault="008160FF">
            <w:pPr>
              <w:spacing w:after="0"/>
              <w:jc w:val="center"/>
              <w:rPr>
                <w:color w:val="000000"/>
              </w:rPr>
            </w:pPr>
            <w:r>
              <w:rPr>
                <w:color w:val="000000"/>
              </w:rPr>
              <w:t>See below</w:t>
            </w:r>
          </w:p>
        </w:tc>
      </w:tr>
      <w:tr w:rsidR="001233F8" w14:paraId="34EEFB2C" w14:textId="77777777">
        <w:trPr>
          <w:cantSplit/>
        </w:trPr>
        <w:tc>
          <w:tcPr>
            <w:tcW w:w="1926" w:type="dxa"/>
          </w:tcPr>
          <w:p w14:paraId="3F5BA8C0" w14:textId="77777777" w:rsidR="001233F8" w:rsidRDefault="008160FF">
            <w:pPr>
              <w:spacing w:after="0"/>
              <w:ind w:right="72"/>
              <w:jc w:val="center"/>
              <w:rPr>
                <w:color w:val="000000"/>
              </w:rPr>
            </w:pPr>
            <w:r>
              <w:rPr>
                <w:color w:val="000000"/>
              </w:rPr>
              <w:t>3-4</w:t>
            </w:r>
          </w:p>
        </w:tc>
        <w:tc>
          <w:tcPr>
            <w:tcW w:w="4980" w:type="dxa"/>
          </w:tcPr>
          <w:p w14:paraId="3A65A830" w14:textId="77777777" w:rsidR="001233F8" w:rsidRDefault="008160FF">
            <w:pPr>
              <w:spacing w:after="0"/>
              <w:rPr>
                <w:color w:val="000000"/>
              </w:rPr>
            </w:pPr>
            <w:r>
              <w:rPr>
                <w:color w:val="000000"/>
              </w:rPr>
              <w:t>Checksum</w:t>
            </w:r>
          </w:p>
        </w:tc>
        <w:tc>
          <w:tcPr>
            <w:tcW w:w="1159" w:type="dxa"/>
          </w:tcPr>
          <w:p w14:paraId="68F21C7E" w14:textId="77777777" w:rsidR="001233F8" w:rsidRDefault="008160FF">
            <w:pPr>
              <w:spacing w:after="0"/>
              <w:jc w:val="center"/>
              <w:rPr>
                <w:color w:val="000000"/>
              </w:rPr>
            </w:pPr>
            <w:r>
              <w:rPr>
                <w:color w:val="000000"/>
              </w:rPr>
              <w:t>uint16</w:t>
            </w:r>
          </w:p>
        </w:tc>
        <w:tc>
          <w:tcPr>
            <w:tcW w:w="1573" w:type="dxa"/>
            <w:vAlign w:val="center"/>
          </w:tcPr>
          <w:p w14:paraId="2B3BEC8F" w14:textId="77777777" w:rsidR="001233F8" w:rsidRDefault="008160FF">
            <w:pPr>
              <w:spacing w:after="0"/>
              <w:jc w:val="center"/>
              <w:rPr>
                <w:color w:val="000000"/>
              </w:rPr>
            </w:pPr>
            <w:r>
              <w:rPr>
                <w:color w:val="000000"/>
              </w:rPr>
              <w:t>See Section 4.6</w:t>
            </w:r>
          </w:p>
        </w:tc>
      </w:tr>
      <w:tr w:rsidR="001233F8" w14:paraId="3CC6C0C6" w14:textId="77777777">
        <w:trPr>
          <w:cantSplit/>
          <w:trHeight w:val="255"/>
        </w:trPr>
        <w:tc>
          <w:tcPr>
            <w:tcW w:w="1926" w:type="dxa"/>
          </w:tcPr>
          <w:p w14:paraId="4F269CED" w14:textId="77777777" w:rsidR="001233F8" w:rsidRDefault="008160FF">
            <w:pPr>
              <w:spacing w:after="0"/>
              <w:ind w:right="72"/>
              <w:jc w:val="center"/>
              <w:rPr>
                <w:color w:val="000000"/>
              </w:rPr>
            </w:pPr>
            <w:r>
              <w:rPr>
                <w:color w:val="000000"/>
              </w:rPr>
              <w:t>5</w:t>
            </w:r>
          </w:p>
        </w:tc>
        <w:tc>
          <w:tcPr>
            <w:tcW w:w="4980" w:type="dxa"/>
          </w:tcPr>
          <w:p w14:paraId="175F170D" w14:textId="77777777" w:rsidR="001233F8" w:rsidRDefault="008160FF">
            <w:pPr>
              <w:spacing w:after="0"/>
              <w:rPr>
                <w:color w:val="000000"/>
              </w:rPr>
            </w:pPr>
            <w:r>
              <w:rPr>
                <w:color w:val="000000"/>
              </w:rPr>
              <w:t>TransactionID</w:t>
            </w:r>
          </w:p>
        </w:tc>
        <w:tc>
          <w:tcPr>
            <w:tcW w:w="1159" w:type="dxa"/>
          </w:tcPr>
          <w:p w14:paraId="3604173A" w14:textId="77777777" w:rsidR="001233F8" w:rsidRDefault="008160FF">
            <w:pPr>
              <w:spacing w:after="0"/>
              <w:jc w:val="center"/>
              <w:rPr>
                <w:color w:val="000000"/>
              </w:rPr>
            </w:pPr>
            <w:r>
              <w:rPr>
                <w:color w:val="000000"/>
              </w:rPr>
              <w:t>uint8</w:t>
            </w:r>
          </w:p>
        </w:tc>
        <w:tc>
          <w:tcPr>
            <w:tcW w:w="1573" w:type="dxa"/>
            <w:vAlign w:val="center"/>
          </w:tcPr>
          <w:p w14:paraId="55FBED2D" w14:textId="77777777" w:rsidR="001233F8" w:rsidRDefault="008160FF">
            <w:pPr>
              <w:spacing w:after="0"/>
              <w:jc w:val="center"/>
              <w:rPr>
                <w:color w:val="000000"/>
              </w:rPr>
            </w:pPr>
            <w:r>
              <w:rPr>
                <w:color w:val="000000"/>
              </w:rPr>
              <w:t>0</w:t>
            </w:r>
          </w:p>
        </w:tc>
      </w:tr>
      <w:tr w:rsidR="001233F8" w14:paraId="7D239AFA" w14:textId="77777777">
        <w:trPr>
          <w:cantSplit/>
        </w:trPr>
        <w:tc>
          <w:tcPr>
            <w:tcW w:w="1926" w:type="dxa"/>
          </w:tcPr>
          <w:p w14:paraId="2FDE3536" w14:textId="77777777" w:rsidR="001233F8" w:rsidRDefault="008160FF">
            <w:pPr>
              <w:spacing w:after="0"/>
              <w:ind w:right="72"/>
              <w:jc w:val="center"/>
              <w:rPr>
                <w:color w:val="000000"/>
              </w:rPr>
            </w:pPr>
            <w:r>
              <w:rPr>
                <w:color w:val="000000"/>
              </w:rPr>
              <w:t>6</w:t>
            </w:r>
          </w:p>
        </w:tc>
        <w:tc>
          <w:tcPr>
            <w:tcW w:w="4980" w:type="dxa"/>
          </w:tcPr>
          <w:p w14:paraId="7AAC24D1" w14:textId="77777777" w:rsidR="001233F8" w:rsidRDefault="008160FF">
            <w:pPr>
              <w:spacing w:after="0"/>
              <w:rPr>
                <w:color w:val="000000"/>
              </w:rPr>
            </w:pPr>
            <w:r>
              <w:rPr>
                <w:color w:val="000000"/>
              </w:rPr>
              <w:t>MessageID</w:t>
            </w:r>
          </w:p>
        </w:tc>
        <w:tc>
          <w:tcPr>
            <w:tcW w:w="1159" w:type="dxa"/>
          </w:tcPr>
          <w:p w14:paraId="390D5BB7" w14:textId="77777777" w:rsidR="001233F8" w:rsidRDefault="008160FF">
            <w:pPr>
              <w:spacing w:after="0"/>
              <w:jc w:val="center"/>
              <w:rPr>
                <w:color w:val="000000"/>
              </w:rPr>
            </w:pPr>
            <w:r>
              <w:rPr>
                <w:color w:val="000000"/>
              </w:rPr>
              <w:t>uint8</w:t>
            </w:r>
          </w:p>
        </w:tc>
        <w:tc>
          <w:tcPr>
            <w:tcW w:w="1573" w:type="dxa"/>
            <w:vAlign w:val="center"/>
          </w:tcPr>
          <w:p w14:paraId="508443A3" w14:textId="77777777" w:rsidR="001233F8" w:rsidRDefault="008160FF">
            <w:pPr>
              <w:spacing w:after="0"/>
              <w:jc w:val="center"/>
              <w:rPr>
                <w:color w:val="000000"/>
              </w:rPr>
            </w:pPr>
            <w:r>
              <w:rPr>
                <w:color w:val="000000"/>
              </w:rPr>
              <w:t>10</w:t>
            </w:r>
          </w:p>
        </w:tc>
      </w:tr>
      <w:tr w:rsidR="001233F8" w14:paraId="45D72902" w14:textId="77777777">
        <w:trPr>
          <w:cantSplit/>
        </w:trPr>
        <w:tc>
          <w:tcPr>
            <w:tcW w:w="1926" w:type="dxa"/>
          </w:tcPr>
          <w:p w14:paraId="59FD760F" w14:textId="77777777" w:rsidR="001233F8" w:rsidRDefault="008160FF">
            <w:pPr>
              <w:spacing w:after="0"/>
              <w:ind w:right="72"/>
              <w:jc w:val="center"/>
              <w:rPr>
                <w:color w:val="000000"/>
              </w:rPr>
            </w:pPr>
            <w:r>
              <w:rPr>
                <w:color w:val="000000"/>
              </w:rPr>
              <w:t>7-NumMsgBytes-1</w:t>
            </w:r>
          </w:p>
        </w:tc>
        <w:tc>
          <w:tcPr>
            <w:tcW w:w="4980" w:type="dxa"/>
          </w:tcPr>
          <w:p w14:paraId="6BA7066C" w14:textId="77777777" w:rsidR="001233F8" w:rsidRDefault="008160FF">
            <w:pPr>
              <w:spacing w:after="0"/>
              <w:rPr>
                <w:color w:val="000000"/>
              </w:rPr>
            </w:pPr>
            <w:r>
              <w:rPr>
                <w:color w:val="000000"/>
              </w:rPr>
              <w:t>Payload[NumMsgBytes-7]</w:t>
            </w:r>
          </w:p>
        </w:tc>
        <w:tc>
          <w:tcPr>
            <w:tcW w:w="1159" w:type="dxa"/>
          </w:tcPr>
          <w:p w14:paraId="01AE496F" w14:textId="77777777" w:rsidR="001233F8" w:rsidRDefault="008160FF">
            <w:pPr>
              <w:spacing w:after="0"/>
              <w:jc w:val="center"/>
              <w:rPr>
                <w:color w:val="000000"/>
              </w:rPr>
            </w:pPr>
            <w:r>
              <w:rPr>
                <w:color w:val="000000"/>
              </w:rPr>
              <w:t>uint8</w:t>
            </w:r>
          </w:p>
        </w:tc>
        <w:tc>
          <w:tcPr>
            <w:tcW w:w="1573" w:type="dxa"/>
            <w:vAlign w:val="center"/>
          </w:tcPr>
          <w:p w14:paraId="1643E5E4" w14:textId="77777777" w:rsidR="001233F8" w:rsidRDefault="008160FF">
            <w:pPr>
              <w:spacing w:after="0"/>
              <w:jc w:val="center"/>
              <w:rPr>
                <w:color w:val="000000"/>
              </w:rPr>
            </w:pPr>
            <w:r>
              <w:rPr>
                <w:color w:val="000000"/>
              </w:rPr>
              <w:t>See below</w:t>
            </w:r>
          </w:p>
        </w:tc>
      </w:tr>
    </w:tbl>
    <w:p w14:paraId="6A4CFFA6" w14:textId="77777777" w:rsidR="001233F8" w:rsidRDefault="008160FF">
      <w:pPr>
        <w:spacing w:before="240"/>
        <w:ind w:left="1080" w:hanging="360"/>
        <w:jc w:val="both"/>
        <w:rPr>
          <w:color w:val="000000"/>
        </w:rPr>
      </w:pPr>
      <w:r>
        <w:rPr>
          <w:b/>
          <w:color w:val="000000"/>
        </w:rPr>
        <w:t>NumMsgBytes</w:t>
      </w:r>
      <w:r>
        <w:rPr>
          <w:color w:val="000000"/>
        </w:rPr>
        <w:t>:  The number of bytes in the message is variable based on the device’s use of the message. LSB = 1 byte. The range of values is defined internally by each device.</w:t>
      </w:r>
    </w:p>
    <w:p w14:paraId="26F87FEA" w14:textId="77777777" w:rsidR="001233F8" w:rsidRDefault="008160FF">
      <w:pPr>
        <w:spacing w:before="120"/>
        <w:ind w:left="1080" w:hanging="360"/>
        <w:jc w:val="both"/>
        <w:rPr>
          <w:color w:val="000000"/>
        </w:rPr>
      </w:pPr>
      <w:r>
        <w:rPr>
          <w:b/>
          <w:color w:val="000000"/>
        </w:rPr>
        <w:t>Payload</w:t>
      </w:r>
      <w:r>
        <w:rPr>
          <w:color w:val="000000"/>
        </w:rPr>
        <w:t>:  The message payload. It’s format, number of bytes, etc., are internally defined by each device.</w:t>
      </w:r>
    </w:p>
    <w:p w14:paraId="264FEA1C" w14:textId="77777777" w:rsidR="001233F8" w:rsidRDefault="008160FF" w:rsidP="0086059E">
      <w:pPr>
        <w:pStyle w:val="Heading2"/>
      </w:pPr>
      <w:bookmarkStart w:id="46" w:name="_Toc202436077"/>
      <w:r>
        <w:lastRenderedPageBreak/>
        <w:t>Tunnel Response</w:t>
      </w:r>
      <w:bookmarkEnd w:id="46"/>
    </w:p>
    <w:p w14:paraId="62D4ED31" w14:textId="77777777" w:rsidR="001233F8" w:rsidRDefault="008160FF">
      <w:pPr>
        <w:spacing w:before="120"/>
        <w:jc w:val="both"/>
        <w:rPr>
          <w:color w:val="000000"/>
        </w:rPr>
      </w:pPr>
      <w:r>
        <w:rPr>
          <w:color w:val="000000"/>
        </w:rPr>
        <w:t>This message is reserved for internal use by the Module and Host to allow each of these devices to augment the available SXi8 messages with their own messages. Each device can develop a set of proprietary, device-specific messages under the umbrella of this message. If the Module receives this message on the SXi8 interface it will ignore it. There is no requirement that any device use this message for its internal processing, and each device can choose how to reply to this message.</w:t>
      </w:r>
    </w:p>
    <w:p w14:paraId="1D9C536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Internal Host or Internal Module Use</w:t>
      </w:r>
    </w:p>
    <w:p w14:paraId="1138981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Not applicable</w:t>
      </w:r>
    </w:p>
    <w:p w14:paraId="4330A0D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Device specific</w:t>
      </w:r>
    </w:p>
    <w:p w14:paraId="3B97788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Device specific</w:t>
      </w:r>
    </w:p>
    <w:p w14:paraId="3CF7A8C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041212E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446B645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Device specific, but subject to overall maximum message size</w:t>
      </w:r>
    </w:p>
    <w:p w14:paraId="66F4F0DC"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2"/>
        <w:tblW w:w="963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2"/>
        <w:gridCol w:w="4986"/>
        <w:gridCol w:w="1162"/>
        <w:gridCol w:w="1578"/>
      </w:tblGrid>
      <w:tr w:rsidR="001233F8" w14:paraId="7C49CFAC" w14:textId="77777777">
        <w:trPr>
          <w:cantSplit/>
          <w:tblHeader/>
        </w:trPr>
        <w:tc>
          <w:tcPr>
            <w:tcW w:w="1912" w:type="dxa"/>
            <w:shd w:val="clear" w:color="auto" w:fill="EEECE1"/>
          </w:tcPr>
          <w:p w14:paraId="5DC91BE9" w14:textId="77777777" w:rsidR="001233F8" w:rsidRDefault="008160FF">
            <w:pPr>
              <w:spacing w:after="0"/>
              <w:jc w:val="center"/>
              <w:rPr>
                <w:b/>
                <w:color w:val="000000"/>
              </w:rPr>
            </w:pPr>
            <w:r>
              <w:rPr>
                <w:b/>
                <w:color w:val="000000"/>
              </w:rPr>
              <w:t>Byte #</w:t>
            </w:r>
          </w:p>
        </w:tc>
        <w:tc>
          <w:tcPr>
            <w:tcW w:w="4986" w:type="dxa"/>
            <w:shd w:val="clear" w:color="auto" w:fill="EEECE1"/>
          </w:tcPr>
          <w:p w14:paraId="07409A61" w14:textId="77777777" w:rsidR="001233F8" w:rsidRDefault="008160FF">
            <w:pPr>
              <w:spacing w:after="0"/>
              <w:jc w:val="center"/>
              <w:rPr>
                <w:b/>
                <w:color w:val="000000"/>
              </w:rPr>
            </w:pPr>
            <w:r>
              <w:rPr>
                <w:b/>
                <w:color w:val="000000"/>
              </w:rPr>
              <w:t>Field Name</w:t>
            </w:r>
          </w:p>
        </w:tc>
        <w:tc>
          <w:tcPr>
            <w:tcW w:w="1162" w:type="dxa"/>
            <w:shd w:val="clear" w:color="auto" w:fill="EEECE1"/>
          </w:tcPr>
          <w:p w14:paraId="546F41D2" w14:textId="77777777" w:rsidR="001233F8" w:rsidRDefault="008160FF">
            <w:pPr>
              <w:spacing w:after="0"/>
              <w:jc w:val="center"/>
              <w:rPr>
                <w:b/>
                <w:color w:val="000000"/>
              </w:rPr>
            </w:pPr>
            <w:r>
              <w:rPr>
                <w:b/>
                <w:color w:val="000000"/>
              </w:rPr>
              <w:t>Data Type</w:t>
            </w:r>
          </w:p>
        </w:tc>
        <w:tc>
          <w:tcPr>
            <w:tcW w:w="1578" w:type="dxa"/>
            <w:shd w:val="clear" w:color="auto" w:fill="EEECE1"/>
            <w:vAlign w:val="center"/>
          </w:tcPr>
          <w:p w14:paraId="4B3CF32D" w14:textId="77777777" w:rsidR="001233F8" w:rsidRDefault="008160FF">
            <w:pPr>
              <w:spacing w:after="0"/>
              <w:jc w:val="center"/>
              <w:rPr>
                <w:b/>
                <w:color w:val="000000"/>
              </w:rPr>
            </w:pPr>
            <w:r>
              <w:rPr>
                <w:b/>
                <w:color w:val="000000"/>
              </w:rPr>
              <w:t>Value</w:t>
            </w:r>
          </w:p>
        </w:tc>
      </w:tr>
      <w:tr w:rsidR="001233F8" w14:paraId="08E30B04" w14:textId="77777777">
        <w:trPr>
          <w:cantSplit/>
        </w:trPr>
        <w:tc>
          <w:tcPr>
            <w:tcW w:w="1912" w:type="dxa"/>
          </w:tcPr>
          <w:p w14:paraId="36B100E1" w14:textId="77777777" w:rsidR="001233F8" w:rsidRDefault="008160FF">
            <w:pPr>
              <w:spacing w:after="0"/>
              <w:ind w:right="72"/>
              <w:jc w:val="center"/>
              <w:rPr>
                <w:color w:val="000000"/>
              </w:rPr>
            </w:pPr>
            <w:r>
              <w:rPr>
                <w:color w:val="000000"/>
              </w:rPr>
              <w:t>0</w:t>
            </w:r>
          </w:p>
        </w:tc>
        <w:tc>
          <w:tcPr>
            <w:tcW w:w="4986" w:type="dxa"/>
          </w:tcPr>
          <w:p w14:paraId="3F7B9A45" w14:textId="77777777" w:rsidR="001233F8" w:rsidRDefault="008160FF">
            <w:pPr>
              <w:spacing w:after="0"/>
              <w:rPr>
                <w:color w:val="000000"/>
              </w:rPr>
            </w:pPr>
            <w:r>
              <w:rPr>
                <w:color w:val="000000"/>
              </w:rPr>
              <w:t>Sync</w:t>
            </w:r>
          </w:p>
        </w:tc>
        <w:tc>
          <w:tcPr>
            <w:tcW w:w="1162" w:type="dxa"/>
          </w:tcPr>
          <w:p w14:paraId="03DA1D71" w14:textId="77777777" w:rsidR="001233F8" w:rsidRDefault="008160FF">
            <w:pPr>
              <w:spacing w:after="0"/>
              <w:jc w:val="center"/>
              <w:rPr>
                <w:color w:val="000000"/>
              </w:rPr>
            </w:pPr>
            <w:r>
              <w:rPr>
                <w:color w:val="000000"/>
              </w:rPr>
              <w:t>uint8</w:t>
            </w:r>
          </w:p>
        </w:tc>
        <w:tc>
          <w:tcPr>
            <w:tcW w:w="1578" w:type="dxa"/>
            <w:vAlign w:val="center"/>
          </w:tcPr>
          <w:p w14:paraId="61A81964" w14:textId="77777777" w:rsidR="001233F8" w:rsidRDefault="008160FF">
            <w:pPr>
              <w:spacing w:after="0"/>
              <w:jc w:val="center"/>
              <w:rPr>
                <w:color w:val="000000"/>
              </w:rPr>
            </w:pPr>
            <w:r>
              <w:rPr>
                <w:color w:val="000000"/>
              </w:rPr>
              <w:t xml:space="preserve"> See Section 4.1</w:t>
            </w:r>
          </w:p>
        </w:tc>
      </w:tr>
      <w:tr w:rsidR="001233F8" w14:paraId="3022530D" w14:textId="77777777">
        <w:trPr>
          <w:cantSplit/>
        </w:trPr>
        <w:tc>
          <w:tcPr>
            <w:tcW w:w="1912" w:type="dxa"/>
          </w:tcPr>
          <w:p w14:paraId="092A4B55" w14:textId="77777777" w:rsidR="001233F8" w:rsidRDefault="008160FF">
            <w:pPr>
              <w:spacing w:after="0"/>
              <w:ind w:right="72"/>
              <w:jc w:val="center"/>
              <w:rPr>
                <w:color w:val="000000"/>
              </w:rPr>
            </w:pPr>
            <w:r>
              <w:rPr>
                <w:color w:val="000000"/>
              </w:rPr>
              <w:t>1-2</w:t>
            </w:r>
          </w:p>
        </w:tc>
        <w:tc>
          <w:tcPr>
            <w:tcW w:w="4986" w:type="dxa"/>
          </w:tcPr>
          <w:p w14:paraId="3698BC2B" w14:textId="77777777" w:rsidR="001233F8" w:rsidRDefault="008160FF">
            <w:pPr>
              <w:spacing w:after="0"/>
              <w:rPr>
                <w:color w:val="000000"/>
              </w:rPr>
            </w:pPr>
            <w:r>
              <w:rPr>
                <w:color w:val="000000"/>
              </w:rPr>
              <w:t>NumMsgBytes</w:t>
            </w:r>
          </w:p>
        </w:tc>
        <w:tc>
          <w:tcPr>
            <w:tcW w:w="1162" w:type="dxa"/>
          </w:tcPr>
          <w:p w14:paraId="1C77919E" w14:textId="77777777" w:rsidR="001233F8" w:rsidRDefault="008160FF">
            <w:pPr>
              <w:spacing w:after="0"/>
              <w:jc w:val="center"/>
              <w:rPr>
                <w:color w:val="000000"/>
              </w:rPr>
            </w:pPr>
            <w:r>
              <w:rPr>
                <w:color w:val="000000"/>
              </w:rPr>
              <w:t>uint16</w:t>
            </w:r>
          </w:p>
        </w:tc>
        <w:tc>
          <w:tcPr>
            <w:tcW w:w="1578" w:type="dxa"/>
            <w:vAlign w:val="center"/>
          </w:tcPr>
          <w:p w14:paraId="321A25A1" w14:textId="77777777" w:rsidR="001233F8" w:rsidRDefault="008160FF">
            <w:pPr>
              <w:spacing w:after="0"/>
              <w:jc w:val="center"/>
              <w:rPr>
                <w:color w:val="000000"/>
              </w:rPr>
            </w:pPr>
            <w:r>
              <w:rPr>
                <w:color w:val="000000"/>
              </w:rPr>
              <w:t>See below</w:t>
            </w:r>
          </w:p>
        </w:tc>
      </w:tr>
      <w:tr w:rsidR="001233F8" w14:paraId="59B65415" w14:textId="77777777">
        <w:trPr>
          <w:cantSplit/>
        </w:trPr>
        <w:tc>
          <w:tcPr>
            <w:tcW w:w="1912" w:type="dxa"/>
          </w:tcPr>
          <w:p w14:paraId="2FD8F117" w14:textId="77777777" w:rsidR="001233F8" w:rsidRDefault="008160FF">
            <w:pPr>
              <w:spacing w:after="0"/>
              <w:ind w:right="72"/>
              <w:jc w:val="center"/>
              <w:rPr>
                <w:color w:val="000000"/>
              </w:rPr>
            </w:pPr>
            <w:r>
              <w:rPr>
                <w:color w:val="000000"/>
              </w:rPr>
              <w:t>3-4</w:t>
            </w:r>
          </w:p>
        </w:tc>
        <w:tc>
          <w:tcPr>
            <w:tcW w:w="4986" w:type="dxa"/>
          </w:tcPr>
          <w:p w14:paraId="30A5D141" w14:textId="77777777" w:rsidR="001233F8" w:rsidRDefault="008160FF">
            <w:pPr>
              <w:spacing w:after="0"/>
              <w:rPr>
                <w:color w:val="000000"/>
              </w:rPr>
            </w:pPr>
            <w:r>
              <w:rPr>
                <w:color w:val="000000"/>
              </w:rPr>
              <w:t>Checksum</w:t>
            </w:r>
          </w:p>
        </w:tc>
        <w:tc>
          <w:tcPr>
            <w:tcW w:w="1162" w:type="dxa"/>
          </w:tcPr>
          <w:p w14:paraId="6459728B" w14:textId="77777777" w:rsidR="001233F8" w:rsidRDefault="008160FF">
            <w:pPr>
              <w:spacing w:after="0"/>
              <w:jc w:val="center"/>
              <w:rPr>
                <w:color w:val="000000"/>
              </w:rPr>
            </w:pPr>
            <w:r>
              <w:rPr>
                <w:color w:val="000000"/>
              </w:rPr>
              <w:t>uint16</w:t>
            </w:r>
          </w:p>
        </w:tc>
        <w:tc>
          <w:tcPr>
            <w:tcW w:w="1578" w:type="dxa"/>
            <w:vAlign w:val="center"/>
          </w:tcPr>
          <w:p w14:paraId="568C26B8" w14:textId="77777777" w:rsidR="001233F8" w:rsidRDefault="008160FF">
            <w:pPr>
              <w:spacing w:after="0"/>
              <w:jc w:val="center"/>
              <w:rPr>
                <w:color w:val="000000"/>
              </w:rPr>
            </w:pPr>
            <w:r>
              <w:rPr>
                <w:color w:val="000000"/>
              </w:rPr>
              <w:t>See Section 4.6</w:t>
            </w:r>
          </w:p>
        </w:tc>
      </w:tr>
      <w:tr w:rsidR="001233F8" w14:paraId="6F85664C" w14:textId="77777777">
        <w:trPr>
          <w:cantSplit/>
          <w:trHeight w:val="255"/>
        </w:trPr>
        <w:tc>
          <w:tcPr>
            <w:tcW w:w="1912" w:type="dxa"/>
          </w:tcPr>
          <w:p w14:paraId="42C49168" w14:textId="77777777" w:rsidR="001233F8" w:rsidRDefault="008160FF">
            <w:pPr>
              <w:spacing w:after="0"/>
              <w:ind w:right="72"/>
              <w:jc w:val="center"/>
              <w:rPr>
                <w:color w:val="000000"/>
              </w:rPr>
            </w:pPr>
            <w:r>
              <w:rPr>
                <w:color w:val="000000"/>
              </w:rPr>
              <w:t>5</w:t>
            </w:r>
          </w:p>
        </w:tc>
        <w:tc>
          <w:tcPr>
            <w:tcW w:w="4986" w:type="dxa"/>
          </w:tcPr>
          <w:p w14:paraId="0A0B0C37" w14:textId="77777777" w:rsidR="001233F8" w:rsidRDefault="008160FF">
            <w:pPr>
              <w:spacing w:after="0"/>
              <w:rPr>
                <w:color w:val="000000"/>
              </w:rPr>
            </w:pPr>
            <w:r>
              <w:rPr>
                <w:color w:val="000000"/>
              </w:rPr>
              <w:t>TransactionID</w:t>
            </w:r>
          </w:p>
        </w:tc>
        <w:tc>
          <w:tcPr>
            <w:tcW w:w="1162" w:type="dxa"/>
          </w:tcPr>
          <w:p w14:paraId="64E04DC1" w14:textId="77777777" w:rsidR="001233F8" w:rsidRDefault="008160FF">
            <w:pPr>
              <w:spacing w:after="0"/>
              <w:jc w:val="center"/>
              <w:rPr>
                <w:color w:val="000000"/>
              </w:rPr>
            </w:pPr>
            <w:r>
              <w:rPr>
                <w:color w:val="000000"/>
              </w:rPr>
              <w:t>uint8</w:t>
            </w:r>
          </w:p>
        </w:tc>
        <w:tc>
          <w:tcPr>
            <w:tcW w:w="1578" w:type="dxa"/>
            <w:vAlign w:val="center"/>
          </w:tcPr>
          <w:p w14:paraId="0C13D2A9" w14:textId="77777777" w:rsidR="001233F8" w:rsidRDefault="008160FF">
            <w:pPr>
              <w:spacing w:after="0"/>
              <w:jc w:val="center"/>
              <w:rPr>
                <w:color w:val="000000"/>
              </w:rPr>
            </w:pPr>
            <w:r>
              <w:rPr>
                <w:color w:val="000000"/>
              </w:rPr>
              <w:t>0</w:t>
            </w:r>
          </w:p>
        </w:tc>
      </w:tr>
      <w:tr w:rsidR="001233F8" w14:paraId="6A42C0BC" w14:textId="77777777">
        <w:trPr>
          <w:cantSplit/>
        </w:trPr>
        <w:tc>
          <w:tcPr>
            <w:tcW w:w="1912" w:type="dxa"/>
          </w:tcPr>
          <w:p w14:paraId="6BB267B2" w14:textId="77777777" w:rsidR="001233F8" w:rsidRDefault="008160FF">
            <w:pPr>
              <w:spacing w:after="0"/>
              <w:ind w:right="72"/>
              <w:jc w:val="center"/>
              <w:rPr>
                <w:color w:val="000000"/>
              </w:rPr>
            </w:pPr>
            <w:r>
              <w:rPr>
                <w:color w:val="000000"/>
              </w:rPr>
              <w:t>6</w:t>
            </w:r>
          </w:p>
        </w:tc>
        <w:tc>
          <w:tcPr>
            <w:tcW w:w="4986" w:type="dxa"/>
          </w:tcPr>
          <w:p w14:paraId="3640FBB2" w14:textId="77777777" w:rsidR="001233F8" w:rsidRDefault="008160FF">
            <w:pPr>
              <w:spacing w:after="0"/>
              <w:rPr>
                <w:color w:val="000000"/>
              </w:rPr>
            </w:pPr>
            <w:r>
              <w:rPr>
                <w:color w:val="000000"/>
              </w:rPr>
              <w:t>MessageID</w:t>
            </w:r>
          </w:p>
        </w:tc>
        <w:tc>
          <w:tcPr>
            <w:tcW w:w="1162" w:type="dxa"/>
          </w:tcPr>
          <w:p w14:paraId="7604A205" w14:textId="77777777" w:rsidR="001233F8" w:rsidRDefault="008160FF">
            <w:pPr>
              <w:spacing w:after="0"/>
              <w:jc w:val="center"/>
              <w:rPr>
                <w:color w:val="000000"/>
              </w:rPr>
            </w:pPr>
            <w:r>
              <w:rPr>
                <w:color w:val="000000"/>
              </w:rPr>
              <w:t>uint8</w:t>
            </w:r>
          </w:p>
        </w:tc>
        <w:tc>
          <w:tcPr>
            <w:tcW w:w="1578" w:type="dxa"/>
            <w:vAlign w:val="center"/>
          </w:tcPr>
          <w:p w14:paraId="2AC88929" w14:textId="77777777" w:rsidR="001233F8" w:rsidRDefault="008160FF">
            <w:pPr>
              <w:spacing w:after="0"/>
              <w:jc w:val="center"/>
              <w:rPr>
                <w:color w:val="000000"/>
              </w:rPr>
            </w:pPr>
            <w:r>
              <w:rPr>
                <w:color w:val="000000"/>
              </w:rPr>
              <w:t>126</w:t>
            </w:r>
          </w:p>
        </w:tc>
      </w:tr>
      <w:tr w:rsidR="001233F8" w14:paraId="3AB6C5CB" w14:textId="77777777">
        <w:trPr>
          <w:cantSplit/>
        </w:trPr>
        <w:tc>
          <w:tcPr>
            <w:tcW w:w="1912" w:type="dxa"/>
          </w:tcPr>
          <w:p w14:paraId="1DE8DA25" w14:textId="77777777" w:rsidR="001233F8" w:rsidRDefault="008160FF">
            <w:pPr>
              <w:spacing w:after="0"/>
              <w:ind w:right="72"/>
              <w:jc w:val="center"/>
              <w:rPr>
                <w:color w:val="000000"/>
              </w:rPr>
            </w:pPr>
            <w:r>
              <w:rPr>
                <w:color w:val="000000"/>
              </w:rPr>
              <w:t>7</w:t>
            </w:r>
          </w:p>
        </w:tc>
        <w:tc>
          <w:tcPr>
            <w:tcW w:w="4986" w:type="dxa"/>
          </w:tcPr>
          <w:p w14:paraId="09057BDC" w14:textId="77777777" w:rsidR="001233F8" w:rsidRDefault="008160FF">
            <w:pPr>
              <w:spacing w:after="0"/>
              <w:rPr>
                <w:color w:val="000000"/>
              </w:rPr>
            </w:pPr>
            <w:r>
              <w:rPr>
                <w:color w:val="000000"/>
              </w:rPr>
              <w:t>ResponseStatus</w:t>
            </w:r>
          </w:p>
        </w:tc>
        <w:tc>
          <w:tcPr>
            <w:tcW w:w="1162" w:type="dxa"/>
          </w:tcPr>
          <w:p w14:paraId="326D662A" w14:textId="77777777" w:rsidR="001233F8" w:rsidRDefault="008160FF">
            <w:pPr>
              <w:spacing w:after="0"/>
              <w:jc w:val="center"/>
              <w:rPr>
                <w:color w:val="000000"/>
              </w:rPr>
            </w:pPr>
            <w:r>
              <w:rPr>
                <w:color w:val="000000"/>
              </w:rPr>
              <w:t>uint8</w:t>
            </w:r>
          </w:p>
        </w:tc>
        <w:tc>
          <w:tcPr>
            <w:tcW w:w="1578" w:type="dxa"/>
            <w:vAlign w:val="center"/>
          </w:tcPr>
          <w:p w14:paraId="29F5186D" w14:textId="77777777" w:rsidR="001233F8" w:rsidRDefault="008160FF">
            <w:pPr>
              <w:spacing w:after="0"/>
              <w:jc w:val="center"/>
              <w:rPr>
                <w:color w:val="000000"/>
              </w:rPr>
            </w:pPr>
            <w:r>
              <w:rPr>
                <w:color w:val="000000"/>
              </w:rPr>
              <w:t>See below</w:t>
            </w:r>
          </w:p>
        </w:tc>
      </w:tr>
    </w:tbl>
    <w:p w14:paraId="10CEDF6E" w14:textId="77777777" w:rsidR="001233F8" w:rsidRDefault="008160FF">
      <w:pPr>
        <w:spacing w:before="240"/>
        <w:ind w:left="1080" w:hanging="360"/>
        <w:jc w:val="both"/>
        <w:rPr>
          <w:color w:val="000000"/>
        </w:rPr>
      </w:pPr>
      <w:r>
        <w:rPr>
          <w:b/>
          <w:color w:val="000000"/>
        </w:rPr>
        <w:t>ResponseStatus</w:t>
      </w:r>
      <w:r>
        <w:rPr>
          <w:color w:val="000000"/>
        </w:rPr>
        <w:t>:  Processing status of the Tunnel Dispatch to which this is a response. The range of values is defined internally by each device.</w:t>
      </w:r>
    </w:p>
    <w:p w14:paraId="6B5E3AE7" w14:textId="77777777" w:rsidR="001233F8" w:rsidRDefault="008160FF">
      <w:pPr>
        <w:pStyle w:val="Heading1"/>
      </w:pPr>
      <w:bookmarkStart w:id="47" w:name="_Toc202436078"/>
      <w:r>
        <w:lastRenderedPageBreak/>
        <w:t>Status Messages</w:t>
      </w:r>
      <w:bookmarkEnd w:id="47"/>
    </w:p>
    <w:p w14:paraId="190695C0" w14:textId="77777777" w:rsidR="001233F8" w:rsidRDefault="008160FF">
      <w:pPr>
        <w:jc w:val="both"/>
        <w:rPr>
          <w:color w:val="000000"/>
        </w:rPr>
      </w:pPr>
      <w:r>
        <w:rPr>
          <w:color w:val="000000"/>
        </w:rPr>
        <w:t>The Module sends status messages to the Host to inform it of various Module and System statuses:</w:t>
      </w:r>
    </w:p>
    <w:p w14:paraId="2CAB9488" w14:textId="77777777" w:rsidR="001233F8" w:rsidRDefault="008160FF">
      <w:pPr>
        <w:numPr>
          <w:ilvl w:val="0"/>
          <w:numId w:val="13"/>
        </w:numPr>
        <w:pBdr>
          <w:top w:val="nil"/>
          <w:left w:val="nil"/>
          <w:bottom w:val="nil"/>
          <w:right w:val="nil"/>
          <w:between w:val="nil"/>
        </w:pBdr>
        <w:spacing w:before="120" w:after="0"/>
        <w:jc w:val="both"/>
        <w:rPr>
          <w:color w:val="000000"/>
          <w:szCs w:val="22"/>
        </w:rPr>
      </w:pPr>
      <w:r>
        <w:rPr>
          <w:color w:val="000000"/>
          <w:szCs w:val="22"/>
        </w:rPr>
        <w:t>Some statuses are essential for implementation of all Production products, so the corresponding status dispatches are automatically  enabled at startup and cannot be disabled.</w:t>
      </w:r>
    </w:p>
    <w:p w14:paraId="4D6DFE92" w14:textId="77777777" w:rsidR="001233F8" w:rsidRDefault="008160FF">
      <w:pPr>
        <w:numPr>
          <w:ilvl w:val="0"/>
          <w:numId w:val="13"/>
        </w:numPr>
        <w:pBdr>
          <w:top w:val="nil"/>
          <w:left w:val="nil"/>
          <w:bottom w:val="nil"/>
          <w:right w:val="nil"/>
          <w:between w:val="nil"/>
        </w:pBdr>
        <w:spacing w:before="120" w:after="0"/>
        <w:jc w:val="both"/>
        <w:rPr>
          <w:color w:val="000000"/>
          <w:szCs w:val="22"/>
        </w:rPr>
      </w:pPr>
      <w:r>
        <w:rPr>
          <w:color w:val="000000"/>
          <w:szCs w:val="22"/>
        </w:rPr>
        <w:t>Some statuses are needed for Production products, but only under certain conditions, so the Host is allowed to enable and disable the corresponding status dispatches as needed.</w:t>
      </w:r>
    </w:p>
    <w:p w14:paraId="0FCC06BA" w14:textId="77777777" w:rsidR="001233F8" w:rsidRDefault="008160FF">
      <w:pPr>
        <w:numPr>
          <w:ilvl w:val="0"/>
          <w:numId w:val="13"/>
        </w:numPr>
        <w:pBdr>
          <w:top w:val="nil"/>
          <w:left w:val="nil"/>
          <w:bottom w:val="nil"/>
          <w:right w:val="nil"/>
          <w:between w:val="nil"/>
        </w:pBdr>
        <w:spacing w:before="120" w:after="0"/>
        <w:jc w:val="both"/>
        <w:rPr>
          <w:color w:val="000000"/>
          <w:szCs w:val="22"/>
        </w:rPr>
      </w:pPr>
      <w:r>
        <w:rPr>
          <w:color w:val="000000"/>
          <w:szCs w:val="22"/>
        </w:rPr>
        <w:t>Some statuses are only needed in an Engineering &amp; Test environment, so the Test Host is allowed to enable and disable the corresponding status dispatches as needed.</w:t>
      </w:r>
    </w:p>
    <w:p w14:paraId="212ABF53" w14:textId="77777777" w:rsidR="001233F8" w:rsidRDefault="008160FF">
      <w:pPr>
        <w:numPr>
          <w:ilvl w:val="0"/>
          <w:numId w:val="13"/>
        </w:numPr>
        <w:pBdr>
          <w:top w:val="nil"/>
          <w:left w:val="nil"/>
          <w:bottom w:val="nil"/>
          <w:right w:val="nil"/>
          <w:between w:val="nil"/>
        </w:pBdr>
        <w:spacing w:before="120" w:after="0"/>
        <w:jc w:val="both"/>
        <w:rPr>
          <w:color w:val="000000"/>
          <w:szCs w:val="22"/>
        </w:rPr>
      </w:pPr>
      <w:r>
        <w:rPr>
          <w:color w:val="000000"/>
          <w:szCs w:val="22"/>
        </w:rPr>
        <w:t>Some Engineering statuses change at a high rate. It is assumed that the Test Host is capable of receiving all messages without loss and that acknowledgement of certain high-frequency Engineering messages, and subsequent resends of unacknowledged messages by the Module, is unnecessary.</w:t>
      </w:r>
    </w:p>
    <w:p w14:paraId="7FFA9E01" w14:textId="77777777" w:rsidR="001233F8" w:rsidRDefault="008160FF" w:rsidP="0086059E">
      <w:pPr>
        <w:pStyle w:val="Heading2"/>
      </w:pPr>
      <w:bookmarkStart w:id="48" w:name="_Toc202436079"/>
      <w:r>
        <w:t>Time Dispatch</w:t>
      </w:r>
      <w:bookmarkEnd w:id="48"/>
    </w:p>
    <w:p w14:paraId="4C8C77CF" w14:textId="77777777" w:rsidR="001233F8" w:rsidRDefault="008160FF">
      <w:pPr>
        <w:spacing w:before="120"/>
        <w:jc w:val="both"/>
        <w:rPr>
          <w:color w:val="000000"/>
        </w:rPr>
      </w:pPr>
      <w:r>
        <w:rPr>
          <w:color w:val="000000"/>
        </w:rPr>
        <w:t>The Module sends the Time Dispatch to report the current SiriusXM High Band network date and time to the Host. The Module shall send this message once at startup, that is, after the Module Configure Response is sent to the Host and after the Module synchronizes with SiriusXM High Band network time. If the SiriusXM signal is never acquired then the message will never be sent.</w:t>
      </w:r>
    </w:p>
    <w:p w14:paraId="43DD2C52" w14:textId="77777777" w:rsidR="001233F8" w:rsidRDefault="008160FF">
      <w:pPr>
        <w:spacing w:before="120"/>
        <w:jc w:val="both"/>
        <w:rPr>
          <w:color w:val="000000"/>
        </w:rPr>
      </w:pPr>
      <w:r>
        <w:rPr>
          <w:color w:val="000000"/>
        </w:rPr>
        <w:t>Thereafter, the message is sent automatically whenever any of the fields contained in the message changes. Typically this will be on minute boundaries (i.e., when the SiriusXM network time transitions from 59 seconds to 00 seconds). The initial Time Dispatch might not be aligned to “0 seconds” but subsequent Time Dispatches will be aligned to “0 seconds”. This may result in two Time Dispatches within the first minute after the Sirius XM signal is acquired.</w:t>
      </w:r>
    </w:p>
    <w:p w14:paraId="16FA23C1" w14:textId="77777777" w:rsidR="001233F8" w:rsidRDefault="008160FF">
      <w:pPr>
        <w:spacing w:before="120"/>
        <w:jc w:val="both"/>
        <w:rPr>
          <w:color w:val="000000"/>
        </w:rPr>
      </w:pPr>
      <w:r>
        <w:rPr>
          <w:color w:val="000000"/>
        </w:rPr>
        <w:t>If the Module becomes synchronized with SiriusXM network time and then subsequently loses reception of the SiriusXM network signal, the Module will continue to send Time Dispatches in accordance with its internally generated clock. Any time drift will be corrected when SiriusXM signal is again available.</w:t>
      </w:r>
    </w:p>
    <w:p w14:paraId="153A4E0D" w14:textId="77777777" w:rsidR="001233F8" w:rsidRDefault="008160FF">
      <w:pPr>
        <w:spacing w:before="120"/>
        <w:jc w:val="both"/>
        <w:rPr>
          <w:color w:val="000000"/>
        </w:rPr>
      </w:pPr>
      <w:r>
        <w:rPr>
          <w:color w:val="000000"/>
        </w:rPr>
        <w:t>This message is automatically enabled and cannot be disabled by the Host.</w:t>
      </w:r>
    </w:p>
    <w:p w14:paraId="78D0FF44" w14:textId="77777777" w:rsidR="001233F8" w:rsidRDefault="008160FF">
      <w:pPr>
        <w:spacing w:before="120"/>
        <w:jc w:val="both"/>
        <w:rPr>
          <w:color w:val="000000"/>
        </w:rPr>
      </w:pPr>
      <w:r>
        <w:rPr>
          <w:color w:val="000000"/>
        </w:rPr>
        <w:t>The Host sends the Generic Response to the Module to confirm receipt of the Time Dispatch.</w:t>
      </w:r>
    </w:p>
    <w:p w14:paraId="04DDDCE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4E702D8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408EB8C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3E53A15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2961EB9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2C97B6E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12</w:t>
      </w:r>
    </w:p>
    <w:p w14:paraId="53518F5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7AF4F65C"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D298AB0" w14:textId="77777777">
        <w:trPr>
          <w:cantSplit/>
          <w:tblHeader/>
        </w:trPr>
        <w:tc>
          <w:tcPr>
            <w:tcW w:w="880" w:type="dxa"/>
            <w:shd w:val="clear" w:color="auto" w:fill="EEECE1"/>
          </w:tcPr>
          <w:p w14:paraId="229C2DFF" w14:textId="77777777" w:rsidR="001233F8" w:rsidRDefault="008160FF">
            <w:pPr>
              <w:spacing w:after="0"/>
              <w:jc w:val="center"/>
              <w:rPr>
                <w:b/>
                <w:color w:val="000000"/>
              </w:rPr>
            </w:pPr>
            <w:r>
              <w:rPr>
                <w:b/>
                <w:color w:val="000000"/>
              </w:rPr>
              <w:t>Byte #</w:t>
            </w:r>
          </w:p>
        </w:tc>
        <w:tc>
          <w:tcPr>
            <w:tcW w:w="5463" w:type="dxa"/>
            <w:shd w:val="clear" w:color="auto" w:fill="EEECE1"/>
          </w:tcPr>
          <w:p w14:paraId="5C9D4BCD" w14:textId="77777777" w:rsidR="001233F8" w:rsidRDefault="008160FF">
            <w:pPr>
              <w:spacing w:after="0"/>
              <w:jc w:val="center"/>
              <w:rPr>
                <w:b/>
                <w:color w:val="000000"/>
              </w:rPr>
            </w:pPr>
            <w:r>
              <w:rPr>
                <w:b/>
                <w:color w:val="000000"/>
              </w:rPr>
              <w:t>Field Name</w:t>
            </w:r>
          </w:p>
        </w:tc>
        <w:tc>
          <w:tcPr>
            <w:tcW w:w="1180" w:type="dxa"/>
            <w:shd w:val="clear" w:color="auto" w:fill="EEECE1"/>
          </w:tcPr>
          <w:p w14:paraId="1971F235"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4365A2F6" w14:textId="77777777" w:rsidR="001233F8" w:rsidRDefault="008160FF">
            <w:pPr>
              <w:spacing w:after="0"/>
              <w:jc w:val="center"/>
              <w:rPr>
                <w:b/>
                <w:color w:val="000000"/>
              </w:rPr>
            </w:pPr>
            <w:r>
              <w:rPr>
                <w:b/>
                <w:color w:val="000000"/>
              </w:rPr>
              <w:t>Value</w:t>
            </w:r>
          </w:p>
        </w:tc>
      </w:tr>
      <w:tr w:rsidR="001233F8" w14:paraId="3FBF9236" w14:textId="77777777">
        <w:trPr>
          <w:cantSplit/>
        </w:trPr>
        <w:tc>
          <w:tcPr>
            <w:tcW w:w="880" w:type="dxa"/>
          </w:tcPr>
          <w:p w14:paraId="2DBA5B2E" w14:textId="77777777" w:rsidR="001233F8" w:rsidRDefault="008160FF">
            <w:pPr>
              <w:spacing w:after="0"/>
              <w:ind w:right="72"/>
              <w:jc w:val="center"/>
              <w:rPr>
                <w:color w:val="000000"/>
              </w:rPr>
            </w:pPr>
            <w:r>
              <w:rPr>
                <w:color w:val="000000"/>
              </w:rPr>
              <w:t>0</w:t>
            </w:r>
          </w:p>
        </w:tc>
        <w:tc>
          <w:tcPr>
            <w:tcW w:w="5463" w:type="dxa"/>
          </w:tcPr>
          <w:p w14:paraId="6148B3FF" w14:textId="77777777" w:rsidR="001233F8" w:rsidRDefault="008160FF">
            <w:pPr>
              <w:spacing w:after="0"/>
              <w:rPr>
                <w:color w:val="000000"/>
              </w:rPr>
            </w:pPr>
            <w:r>
              <w:rPr>
                <w:color w:val="000000"/>
              </w:rPr>
              <w:t>Sync</w:t>
            </w:r>
          </w:p>
        </w:tc>
        <w:tc>
          <w:tcPr>
            <w:tcW w:w="1180" w:type="dxa"/>
          </w:tcPr>
          <w:p w14:paraId="3D2E37FF" w14:textId="77777777" w:rsidR="001233F8" w:rsidRDefault="008160FF">
            <w:pPr>
              <w:spacing w:after="0"/>
              <w:jc w:val="center"/>
              <w:rPr>
                <w:color w:val="000000"/>
              </w:rPr>
            </w:pPr>
            <w:r>
              <w:rPr>
                <w:color w:val="000000"/>
              </w:rPr>
              <w:t>uint8</w:t>
            </w:r>
          </w:p>
        </w:tc>
        <w:tc>
          <w:tcPr>
            <w:tcW w:w="1512" w:type="dxa"/>
            <w:vAlign w:val="center"/>
          </w:tcPr>
          <w:p w14:paraId="3126FCDE" w14:textId="77777777" w:rsidR="001233F8" w:rsidRDefault="008160FF">
            <w:pPr>
              <w:spacing w:after="0"/>
              <w:jc w:val="center"/>
              <w:rPr>
                <w:color w:val="000000"/>
              </w:rPr>
            </w:pPr>
            <w:r>
              <w:rPr>
                <w:color w:val="000000"/>
              </w:rPr>
              <w:t xml:space="preserve"> See Section 4.1</w:t>
            </w:r>
          </w:p>
        </w:tc>
      </w:tr>
      <w:tr w:rsidR="001233F8" w14:paraId="1F89E90B" w14:textId="77777777">
        <w:trPr>
          <w:cantSplit/>
        </w:trPr>
        <w:tc>
          <w:tcPr>
            <w:tcW w:w="880" w:type="dxa"/>
          </w:tcPr>
          <w:p w14:paraId="3358F8FC" w14:textId="77777777" w:rsidR="001233F8" w:rsidRDefault="008160FF">
            <w:pPr>
              <w:spacing w:after="0"/>
              <w:ind w:right="72"/>
              <w:jc w:val="center"/>
              <w:rPr>
                <w:color w:val="000000"/>
              </w:rPr>
            </w:pPr>
            <w:r>
              <w:rPr>
                <w:color w:val="000000"/>
              </w:rPr>
              <w:t>1-2</w:t>
            </w:r>
          </w:p>
        </w:tc>
        <w:tc>
          <w:tcPr>
            <w:tcW w:w="5463" w:type="dxa"/>
          </w:tcPr>
          <w:p w14:paraId="7754AD71" w14:textId="77777777" w:rsidR="001233F8" w:rsidRDefault="008160FF">
            <w:pPr>
              <w:spacing w:after="0"/>
              <w:rPr>
                <w:color w:val="000000"/>
              </w:rPr>
            </w:pPr>
            <w:r>
              <w:rPr>
                <w:color w:val="000000"/>
              </w:rPr>
              <w:t>NumMsgBytes</w:t>
            </w:r>
          </w:p>
        </w:tc>
        <w:tc>
          <w:tcPr>
            <w:tcW w:w="1180" w:type="dxa"/>
          </w:tcPr>
          <w:p w14:paraId="068EB659" w14:textId="77777777" w:rsidR="001233F8" w:rsidRDefault="008160FF">
            <w:pPr>
              <w:spacing w:after="0"/>
              <w:jc w:val="center"/>
              <w:rPr>
                <w:color w:val="000000"/>
              </w:rPr>
            </w:pPr>
            <w:r>
              <w:rPr>
                <w:color w:val="000000"/>
              </w:rPr>
              <w:t>uint16</w:t>
            </w:r>
          </w:p>
        </w:tc>
        <w:tc>
          <w:tcPr>
            <w:tcW w:w="1512" w:type="dxa"/>
            <w:vAlign w:val="center"/>
          </w:tcPr>
          <w:p w14:paraId="2BF63632" w14:textId="77777777" w:rsidR="001233F8" w:rsidRDefault="008160FF">
            <w:pPr>
              <w:spacing w:after="0"/>
              <w:jc w:val="center"/>
              <w:rPr>
                <w:color w:val="000000"/>
              </w:rPr>
            </w:pPr>
            <w:r>
              <w:rPr>
                <w:color w:val="000000"/>
              </w:rPr>
              <w:t>12</w:t>
            </w:r>
          </w:p>
        </w:tc>
      </w:tr>
      <w:tr w:rsidR="001233F8" w14:paraId="695318FC" w14:textId="77777777">
        <w:trPr>
          <w:cantSplit/>
        </w:trPr>
        <w:tc>
          <w:tcPr>
            <w:tcW w:w="880" w:type="dxa"/>
          </w:tcPr>
          <w:p w14:paraId="08BE0C6A" w14:textId="77777777" w:rsidR="001233F8" w:rsidRDefault="008160FF">
            <w:pPr>
              <w:spacing w:after="0"/>
              <w:ind w:right="72"/>
              <w:jc w:val="center"/>
              <w:rPr>
                <w:color w:val="000000"/>
              </w:rPr>
            </w:pPr>
            <w:r>
              <w:rPr>
                <w:color w:val="000000"/>
              </w:rPr>
              <w:t>3-4</w:t>
            </w:r>
          </w:p>
        </w:tc>
        <w:tc>
          <w:tcPr>
            <w:tcW w:w="5463" w:type="dxa"/>
          </w:tcPr>
          <w:p w14:paraId="7DEEE192" w14:textId="77777777" w:rsidR="001233F8" w:rsidRDefault="008160FF">
            <w:pPr>
              <w:spacing w:after="0"/>
              <w:rPr>
                <w:color w:val="000000"/>
              </w:rPr>
            </w:pPr>
            <w:r>
              <w:rPr>
                <w:color w:val="000000"/>
              </w:rPr>
              <w:t>Checksum</w:t>
            </w:r>
          </w:p>
        </w:tc>
        <w:tc>
          <w:tcPr>
            <w:tcW w:w="1180" w:type="dxa"/>
          </w:tcPr>
          <w:p w14:paraId="50509E8A" w14:textId="77777777" w:rsidR="001233F8" w:rsidRDefault="008160FF">
            <w:pPr>
              <w:spacing w:after="0"/>
              <w:jc w:val="center"/>
              <w:rPr>
                <w:color w:val="000000"/>
              </w:rPr>
            </w:pPr>
            <w:r>
              <w:rPr>
                <w:color w:val="000000"/>
              </w:rPr>
              <w:t>uint16</w:t>
            </w:r>
          </w:p>
        </w:tc>
        <w:tc>
          <w:tcPr>
            <w:tcW w:w="1512" w:type="dxa"/>
            <w:vAlign w:val="center"/>
          </w:tcPr>
          <w:p w14:paraId="3FDF01C1" w14:textId="77777777" w:rsidR="001233F8" w:rsidRDefault="008160FF">
            <w:pPr>
              <w:spacing w:after="0"/>
              <w:jc w:val="center"/>
              <w:rPr>
                <w:color w:val="000000"/>
              </w:rPr>
            </w:pPr>
            <w:r>
              <w:rPr>
                <w:color w:val="000000"/>
              </w:rPr>
              <w:t>See Section 4.6</w:t>
            </w:r>
          </w:p>
        </w:tc>
      </w:tr>
      <w:tr w:rsidR="001233F8" w14:paraId="05B89E37" w14:textId="77777777">
        <w:trPr>
          <w:cantSplit/>
          <w:trHeight w:val="255"/>
        </w:trPr>
        <w:tc>
          <w:tcPr>
            <w:tcW w:w="880" w:type="dxa"/>
          </w:tcPr>
          <w:p w14:paraId="33F26D84" w14:textId="77777777" w:rsidR="001233F8" w:rsidRDefault="008160FF">
            <w:pPr>
              <w:spacing w:after="0"/>
              <w:ind w:right="72"/>
              <w:jc w:val="center"/>
              <w:rPr>
                <w:color w:val="000000"/>
              </w:rPr>
            </w:pPr>
            <w:r>
              <w:rPr>
                <w:color w:val="000000"/>
              </w:rPr>
              <w:t>5</w:t>
            </w:r>
          </w:p>
        </w:tc>
        <w:tc>
          <w:tcPr>
            <w:tcW w:w="5463" w:type="dxa"/>
          </w:tcPr>
          <w:p w14:paraId="76601EFE" w14:textId="77777777" w:rsidR="001233F8" w:rsidRDefault="008160FF">
            <w:pPr>
              <w:spacing w:after="0"/>
              <w:rPr>
                <w:color w:val="000000"/>
              </w:rPr>
            </w:pPr>
            <w:r>
              <w:rPr>
                <w:color w:val="000000"/>
              </w:rPr>
              <w:t>TransactionID</w:t>
            </w:r>
          </w:p>
        </w:tc>
        <w:tc>
          <w:tcPr>
            <w:tcW w:w="1180" w:type="dxa"/>
          </w:tcPr>
          <w:p w14:paraId="6091DF65" w14:textId="77777777" w:rsidR="001233F8" w:rsidRDefault="008160FF">
            <w:pPr>
              <w:spacing w:after="0"/>
              <w:jc w:val="center"/>
              <w:rPr>
                <w:color w:val="000000"/>
              </w:rPr>
            </w:pPr>
            <w:r>
              <w:rPr>
                <w:color w:val="000000"/>
              </w:rPr>
              <w:t>uint8</w:t>
            </w:r>
          </w:p>
        </w:tc>
        <w:tc>
          <w:tcPr>
            <w:tcW w:w="1512" w:type="dxa"/>
            <w:vAlign w:val="center"/>
          </w:tcPr>
          <w:p w14:paraId="57341FE6" w14:textId="77777777" w:rsidR="001233F8" w:rsidRDefault="008160FF">
            <w:pPr>
              <w:spacing w:after="0"/>
              <w:jc w:val="center"/>
              <w:rPr>
                <w:color w:val="000000"/>
              </w:rPr>
            </w:pPr>
            <w:r>
              <w:rPr>
                <w:color w:val="000000"/>
              </w:rPr>
              <w:t>See Section 4.3</w:t>
            </w:r>
          </w:p>
        </w:tc>
      </w:tr>
      <w:tr w:rsidR="001233F8" w14:paraId="4431BF41" w14:textId="77777777">
        <w:trPr>
          <w:cantSplit/>
        </w:trPr>
        <w:tc>
          <w:tcPr>
            <w:tcW w:w="880" w:type="dxa"/>
          </w:tcPr>
          <w:p w14:paraId="169A476D" w14:textId="77777777" w:rsidR="001233F8" w:rsidRDefault="008160FF">
            <w:pPr>
              <w:spacing w:after="0"/>
              <w:ind w:right="72"/>
              <w:jc w:val="center"/>
              <w:rPr>
                <w:color w:val="000000"/>
              </w:rPr>
            </w:pPr>
            <w:r>
              <w:rPr>
                <w:color w:val="000000"/>
              </w:rPr>
              <w:t>6</w:t>
            </w:r>
          </w:p>
        </w:tc>
        <w:tc>
          <w:tcPr>
            <w:tcW w:w="5463" w:type="dxa"/>
          </w:tcPr>
          <w:p w14:paraId="37B2D0DA" w14:textId="77777777" w:rsidR="001233F8" w:rsidRDefault="008160FF">
            <w:pPr>
              <w:spacing w:after="0"/>
              <w:rPr>
                <w:color w:val="000000"/>
              </w:rPr>
            </w:pPr>
            <w:r>
              <w:rPr>
                <w:color w:val="000000"/>
              </w:rPr>
              <w:t>MessageID</w:t>
            </w:r>
          </w:p>
        </w:tc>
        <w:tc>
          <w:tcPr>
            <w:tcW w:w="1180" w:type="dxa"/>
          </w:tcPr>
          <w:p w14:paraId="62031422" w14:textId="77777777" w:rsidR="001233F8" w:rsidRDefault="008160FF">
            <w:pPr>
              <w:spacing w:after="0"/>
              <w:jc w:val="center"/>
              <w:rPr>
                <w:color w:val="000000"/>
              </w:rPr>
            </w:pPr>
            <w:r>
              <w:rPr>
                <w:color w:val="000000"/>
              </w:rPr>
              <w:t>uint8</w:t>
            </w:r>
          </w:p>
        </w:tc>
        <w:tc>
          <w:tcPr>
            <w:tcW w:w="1512" w:type="dxa"/>
            <w:vAlign w:val="center"/>
          </w:tcPr>
          <w:p w14:paraId="2B284D7F" w14:textId="77777777" w:rsidR="001233F8" w:rsidRDefault="008160FF">
            <w:pPr>
              <w:spacing w:after="0"/>
              <w:jc w:val="center"/>
              <w:rPr>
                <w:color w:val="000000"/>
              </w:rPr>
            </w:pPr>
            <w:r>
              <w:rPr>
                <w:color w:val="000000"/>
              </w:rPr>
              <w:t>11</w:t>
            </w:r>
          </w:p>
        </w:tc>
      </w:tr>
      <w:tr w:rsidR="001233F8" w14:paraId="48729311" w14:textId="77777777">
        <w:trPr>
          <w:cantSplit/>
        </w:trPr>
        <w:tc>
          <w:tcPr>
            <w:tcW w:w="880" w:type="dxa"/>
          </w:tcPr>
          <w:p w14:paraId="4382EA58" w14:textId="77777777" w:rsidR="001233F8" w:rsidRDefault="008160FF">
            <w:pPr>
              <w:spacing w:after="0"/>
              <w:ind w:right="72"/>
              <w:jc w:val="center"/>
              <w:rPr>
                <w:color w:val="000000"/>
              </w:rPr>
            </w:pPr>
            <w:r>
              <w:rPr>
                <w:color w:val="000000"/>
              </w:rPr>
              <w:t>7</w:t>
            </w:r>
          </w:p>
        </w:tc>
        <w:tc>
          <w:tcPr>
            <w:tcW w:w="5463" w:type="dxa"/>
          </w:tcPr>
          <w:p w14:paraId="1065019F" w14:textId="77777777" w:rsidR="001233F8" w:rsidRDefault="008160FF">
            <w:pPr>
              <w:spacing w:after="0"/>
              <w:rPr>
                <w:color w:val="000000"/>
              </w:rPr>
            </w:pPr>
            <w:r>
              <w:rPr>
                <w:color w:val="000000"/>
              </w:rPr>
              <w:t>Minute</w:t>
            </w:r>
          </w:p>
        </w:tc>
        <w:tc>
          <w:tcPr>
            <w:tcW w:w="1180" w:type="dxa"/>
          </w:tcPr>
          <w:p w14:paraId="0DFBE776" w14:textId="77777777" w:rsidR="001233F8" w:rsidRDefault="008160FF">
            <w:pPr>
              <w:spacing w:after="0"/>
              <w:jc w:val="center"/>
              <w:rPr>
                <w:color w:val="000000"/>
              </w:rPr>
            </w:pPr>
            <w:r>
              <w:rPr>
                <w:color w:val="000000"/>
              </w:rPr>
              <w:t>uint8</w:t>
            </w:r>
          </w:p>
        </w:tc>
        <w:tc>
          <w:tcPr>
            <w:tcW w:w="1512" w:type="dxa"/>
            <w:vAlign w:val="center"/>
          </w:tcPr>
          <w:p w14:paraId="13EB6446" w14:textId="77777777" w:rsidR="001233F8" w:rsidRDefault="008160FF">
            <w:pPr>
              <w:spacing w:after="0"/>
              <w:jc w:val="center"/>
              <w:rPr>
                <w:color w:val="000000"/>
              </w:rPr>
            </w:pPr>
            <w:r>
              <w:rPr>
                <w:color w:val="000000"/>
              </w:rPr>
              <w:t>See below</w:t>
            </w:r>
          </w:p>
        </w:tc>
      </w:tr>
      <w:tr w:rsidR="001233F8" w14:paraId="16B798E3" w14:textId="77777777">
        <w:trPr>
          <w:cantSplit/>
        </w:trPr>
        <w:tc>
          <w:tcPr>
            <w:tcW w:w="880" w:type="dxa"/>
          </w:tcPr>
          <w:p w14:paraId="6E80D182" w14:textId="77777777" w:rsidR="001233F8" w:rsidRDefault="008160FF">
            <w:pPr>
              <w:spacing w:after="0"/>
              <w:ind w:right="72"/>
              <w:jc w:val="center"/>
              <w:rPr>
                <w:color w:val="000000"/>
              </w:rPr>
            </w:pPr>
            <w:r>
              <w:rPr>
                <w:color w:val="000000"/>
              </w:rPr>
              <w:t>8</w:t>
            </w:r>
          </w:p>
        </w:tc>
        <w:tc>
          <w:tcPr>
            <w:tcW w:w="5463" w:type="dxa"/>
          </w:tcPr>
          <w:p w14:paraId="5EF25C5D" w14:textId="77777777" w:rsidR="001233F8" w:rsidRDefault="008160FF">
            <w:pPr>
              <w:spacing w:after="0"/>
              <w:rPr>
                <w:color w:val="000000"/>
              </w:rPr>
            </w:pPr>
            <w:r>
              <w:rPr>
                <w:color w:val="000000"/>
              </w:rPr>
              <w:t>Hour</w:t>
            </w:r>
          </w:p>
        </w:tc>
        <w:tc>
          <w:tcPr>
            <w:tcW w:w="1180" w:type="dxa"/>
          </w:tcPr>
          <w:p w14:paraId="12CE4A9B" w14:textId="77777777" w:rsidR="001233F8" w:rsidRDefault="008160FF">
            <w:pPr>
              <w:spacing w:after="0"/>
              <w:jc w:val="center"/>
              <w:rPr>
                <w:color w:val="000000"/>
              </w:rPr>
            </w:pPr>
            <w:r>
              <w:rPr>
                <w:color w:val="000000"/>
              </w:rPr>
              <w:t>uint8</w:t>
            </w:r>
          </w:p>
        </w:tc>
        <w:tc>
          <w:tcPr>
            <w:tcW w:w="1512" w:type="dxa"/>
            <w:vAlign w:val="center"/>
          </w:tcPr>
          <w:p w14:paraId="0F10E897" w14:textId="77777777" w:rsidR="001233F8" w:rsidRDefault="008160FF">
            <w:pPr>
              <w:spacing w:after="0"/>
              <w:jc w:val="center"/>
              <w:rPr>
                <w:color w:val="000000"/>
              </w:rPr>
            </w:pPr>
            <w:r>
              <w:rPr>
                <w:color w:val="000000"/>
              </w:rPr>
              <w:t>See below</w:t>
            </w:r>
          </w:p>
        </w:tc>
      </w:tr>
      <w:tr w:rsidR="001233F8" w14:paraId="108C1614" w14:textId="77777777">
        <w:trPr>
          <w:cantSplit/>
        </w:trPr>
        <w:tc>
          <w:tcPr>
            <w:tcW w:w="880" w:type="dxa"/>
          </w:tcPr>
          <w:p w14:paraId="1C710081" w14:textId="77777777" w:rsidR="001233F8" w:rsidRDefault="008160FF">
            <w:pPr>
              <w:spacing w:after="0"/>
              <w:ind w:right="72"/>
              <w:jc w:val="center"/>
              <w:rPr>
                <w:color w:val="000000"/>
              </w:rPr>
            </w:pPr>
            <w:r>
              <w:rPr>
                <w:color w:val="000000"/>
              </w:rPr>
              <w:t>9</w:t>
            </w:r>
          </w:p>
        </w:tc>
        <w:tc>
          <w:tcPr>
            <w:tcW w:w="5463" w:type="dxa"/>
          </w:tcPr>
          <w:p w14:paraId="362D05A4" w14:textId="77777777" w:rsidR="001233F8" w:rsidRDefault="008160FF">
            <w:pPr>
              <w:spacing w:after="0"/>
              <w:rPr>
                <w:color w:val="000000"/>
              </w:rPr>
            </w:pPr>
            <w:r>
              <w:rPr>
                <w:color w:val="000000"/>
              </w:rPr>
              <w:t>Day</w:t>
            </w:r>
          </w:p>
        </w:tc>
        <w:tc>
          <w:tcPr>
            <w:tcW w:w="1180" w:type="dxa"/>
          </w:tcPr>
          <w:p w14:paraId="783E47EE" w14:textId="77777777" w:rsidR="001233F8" w:rsidRDefault="008160FF">
            <w:pPr>
              <w:spacing w:after="0"/>
              <w:jc w:val="center"/>
              <w:rPr>
                <w:color w:val="000000"/>
              </w:rPr>
            </w:pPr>
            <w:r>
              <w:rPr>
                <w:color w:val="000000"/>
              </w:rPr>
              <w:t>uint8</w:t>
            </w:r>
          </w:p>
        </w:tc>
        <w:tc>
          <w:tcPr>
            <w:tcW w:w="1512" w:type="dxa"/>
            <w:vAlign w:val="center"/>
          </w:tcPr>
          <w:p w14:paraId="085A701F" w14:textId="77777777" w:rsidR="001233F8" w:rsidRDefault="008160FF">
            <w:pPr>
              <w:spacing w:after="0"/>
              <w:jc w:val="center"/>
              <w:rPr>
                <w:color w:val="000000"/>
              </w:rPr>
            </w:pPr>
            <w:r>
              <w:rPr>
                <w:color w:val="000000"/>
              </w:rPr>
              <w:t>See below</w:t>
            </w:r>
          </w:p>
        </w:tc>
      </w:tr>
      <w:tr w:rsidR="001233F8" w14:paraId="49FB5D53" w14:textId="77777777">
        <w:trPr>
          <w:cantSplit/>
        </w:trPr>
        <w:tc>
          <w:tcPr>
            <w:tcW w:w="880" w:type="dxa"/>
          </w:tcPr>
          <w:p w14:paraId="6937B54F" w14:textId="77777777" w:rsidR="001233F8" w:rsidRDefault="008160FF">
            <w:pPr>
              <w:spacing w:after="0"/>
              <w:ind w:right="72"/>
              <w:jc w:val="center"/>
              <w:rPr>
                <w:color w:val="000000"/>
              </w:rPr>
            </w:pPr>
            <w:r>
              <w:rPr>
                <w:color w:val="000000"/>
              </w:rPr>
              <w:lastRenderedPageBreak/>
              <w:t>10</w:t>
            </w:r>
          </w:p>
        </w:tc>
        <w:tc>
          <w:tcPr>
            <w:tcW w:w="5463" w:type="dxa"/>
          </w:tcPr>
          <w:p w14:paraId="193392CF" w14:textId="77777777" w:rsidR="001233F8" w:rsidRDefault="008160FF">
            <w:pPr>
              <w:spacing w:after="0"/>
              <w:rPr>
                <w:color w:val="000000"/>
              </w:rPr>
            </w:pPr>
            <w:r>
              <w:rPr>
                <w:color w:val="000000"/>
              </w:rPr>
              <w:t>Month</w:t>
            </w:r>
          </w:p>
        </w:tc>
        <w:tc>
          <w:tcPr>
            <w:tcW w:w="1180" w:type="dxa"/>
          </w:tcPr>
          <w:p w14:paraId="6A93D362" w14:textId="77777777" w:rsidR="001233F8" w:rsidRDefault="008160FF">
            <w:pPr>
              <w:spacing w:after="0"/>
              <w:jc w:val="center"/>
              <w:rPr>
                <w:color w:val="000000"/>
              </w:rPr>
            </w:pPr>
            <w:r>
              <w:rPr>
                <w:color w:val="000000"/>
              </w:rPr>
              <w:t>uint8</w:t>
            </w:r>
          </w:p>
        </w:tc>
        <w:tc>
          <w:tcPr>
            <w:tcW w:w="1512" w:type="dxa"/>
            <w:vAlign w:val="center"/>
          </w:tcPr>
          <w:p w14:paraId="44213BAE" w14:textId="77777777" w:rsidR="001233F8" w:rsidRDefault="008160FF">
            <w:pPr>
              <w:spacing w:after="0"/>
              <w:jc w:val="center"/>
              <w:rPr>
                <w:color w:val="000000"/>
              </w:rPr>
            </w:pPr>
            <w:r>
              <w:rPr>
                <w:color w:val="000000"/>
              </w:rPr>
              <w:t>See below</w:t>
            </w:r>
          </w:p>
        </w:tc>
      </w:tr>
      <w:tr w:rsidR="001233F8" w14:paraId="1F4A2A74" w14:textId="77777777">
        <w:trPr>
          <w:cantSplit/>
        </w:trPr>
        <w:tc>
          <w:tcPr>
            <w:tcW w:w="880" w:type="dxa"/>
          </w:tcPr>
          <w:p w14:paraId="4B380E32" w14:textId="77777777" w:rsidR="001233F8" w:rsidRDefault="008160FF">
            <w:pPr>
              <w:spacing w:after="0"/>
              <w:ind w:right="72"/>
              <w:jc w:val="center"/>
              <w:rPr>
                <w:color w:val="000000"/>
              </w:rPr>
            </w:pPr>
            <w:r>
              <w:rPr>
                <w:color w:val="000000"/>
              </w:rPr>
              <w:t>11</w:t>
            </w:r>
          </w:p>
        </w:tc>
        <w:tc>
          <w:tcPr>
            <w:tcW w:w="5463" w:type="dxa"/>
          </w:tcPr>
          <w:p w14:paraId="40857439" w14:textId="77777777" w:rsidR="001233F8" w:rsidRDefault="008160FF">
            <w:pPr>
              <w:spacing w:after="0"/>
              <w:rPr>
                <w:color w:val="000000"/>
              </w:rPr>
            </w:pPr>
            <w:r>
              <w:rPr>
                <w:color w:val="000000"/>
              </w:rPr>
              <w:t>Year</w:t>
            </w:r>
          </w:p>
        </w:tc>
        <w:tc>
          <w:tcPr>
            <w:tcW w:w="1180" w:type="dxa"/>
          </w:tcPr>
          <w:p w14:paraId="5AC8834D" w14:textId="77777777" w:rsidR="001233F8" w:rsidRDefault="008160FF">
            <w:pPr>
              <w:spacing w:after="0"/>
              <w:jc w:val="center"/>
              <w:rPr>
                <w:color w:val="000000"/>
              </w:rPr>
            </w:pPr>
            <w:r>
              <w:rPr>
                <w:color w:val="000000"/>
              </w:rPr>
              <w:t>uint8</w:t>
            </w:r>
          </w:p>
        </w:tc>
        <w:tc>
          <w:tcPr>
            <w:tcW w:w="1512" w:type="dxa"/>
            <w:vAlign w:val="center"/>
          </w:tcPr>
          <w:p w14:paraId="5961FD95" w14:textId="77777777" w:rsidR="001233F8" w:rsidRDefault="008160FF">
            <w:pPr>
              <w:spacing w:after="0"/>
              <w:jc w:val="center"/>
              <w:rPr>
                <w:color w:val="000000"/>
              </w:rPr>
            </w:pPr>
            <w:r>
              <w:rPr>
                <w:color w:val="000000"/>
              </w:rPr>
              <w:t>See below</w:t>
            </w:r>
          </w:p>
        </w:tc>
      </w:tr>
    </w:tbl>
    <w:p w14:paraId="7B4B5823" w14:textId="77777777" w:rsidR="001233F8" w:rsidRDefault="008160FF">
      <w:pPr>
        <w:spacing w:before="240"/>
        <w:ind w:left="1080" w:hanging="360"/>
        <w:jc w:val="both"/>
        <w:rPr>
          <w:color w:val="000000"/>
        </w:rPr>
      </w:pPr>
      <w:r>
        <w:rPr>
          <w:b/>
          <w:color w:val="000000"/>
        </w:rPr>
        <w:t>Minute</w:t>
      </w:r>
      <w:r>
        <w:rPr>
          <w:color w:val="000000"/>
        </w:rPr>
        <w:t>:  Current minute of Sirius XM network (UTC) time. LSB=1 minute. The range of values is 0 to 59.</w:t>
      </w:r>
    </w:p>
    <w:p w14:paraId="1481392B" w14:textId="77777777" w:rsidR="001233F8" w:rsidRDefault="008160FF">
      <w:pPr>
        <w:spacing w:before="120"/>
        <w:ind w:left="1080" w:hanging="360"/>
        <w:jc w:val="both"/>
        <w:rPr>
          <w:color w:val="000000"/>
        </w:rPr>
      </w:pPr>
      <w:r>
        <w:rPr>
          <w:b/>
          <w:color w:val="000000"/>
        </w:rPr>
        <w:t>Hour</w:t>
      </w:r>
      <w:r>
        <w:rPr>
          <w:color w:val="000000"/>
        </w:rPr>
        <w:t>:  Current hour of Sirius XM network (UTC) time. LSB=1 hour. The range of values is 0 to 23.</w:t>
      </w:r>
    </w:p>
    <w:p w14:paraId="3C7AE33D" w14:textId="77777777" w:rsidR="001233F8" w:rsidRDefault="008160FF">
      <w:pPr>
        <w:spacing w:before="120"/>
        <w:ind w:left="1080" w:hanging="360"/>
        <w:jc w:val="both"/>
        <w:rPr>
          <w:color w:val="000000"/>
        </w:rPr>
      </w:pPr>
      <w:r>
        <w:rPr>
          <w:b/>
          <w:color w:val="000000"/>
        </w:rPr>
        <w:t>Day</w:t>
      </w:r>
      <w:r>
        <w:rPr>
          <w:color w:val="000000"/>
        </w:rPr>
        <w:t>:  Current day of Sirius XM network (UTC) time. LSB=1 day. The range of values is 1 to 31.</w:t>
      </w:r>
    </w:p>
    <w:p w14:paraId="516C72FA" w14:textId="77777777" w:rsidR="001233F8" w:rsidRDefault="008160FF">
      <w:pPr>
        <w:spacing w:before="120"/>
        <w:ind w:left="1080" w:hanging="360"/>
        <w:jc w:val="both"/>
        <w:rPr>
          <w:color w:val="000000"/>
        </w:rPr>
      </w:pPr>
      <w:r>
        <w:rPr>
          <w:b/>
          <w:color w:val="000000"/>
        </w:rPr>
        <w:t>Month</w:t>
      </w:r>
      <w:r>
        <w:rPr>
          <w:color w:val="000000"/>
        </w:rPr>
        <w:t>:  Current month of Sirius XM network (UTC) time. LSB=1 month. The range of values is 1 to 12.</w:t>
      </w:r>
    </w:p>
    <w:p w14:paraId="4883B62A" w14:textId="77777777" w:rsidR="001233F8" w:rsidRDefault="008160FF">
      <w:pPr>
        <w:spacing w:before="120"/>
        <w:ind w:left="1080" w:hanging="360"/>
        <w:jc w:val="both"/>
        <w:rPr>
          <w:color w:val="000000"/>
        </w:rPr>
      </w:pPr>
      <w:r>
        <w:rPr>
          <w:b/>
          <w:color w:val="000000"/>
        </w:rPr>
        <w:t>Year</w:t>
      </w:r>
      <w:r>
        <w:rPr>
          <w:color w:val="000000"/>
        </w:rPr>
        <w:t>:  Current year of Sirius XM network (UTC) time, offset from 2000. E.g., the year 2016 would be reported as 16. LSB=1 year. The range of values is 16 to 99.</w:t>
      </w:r>
    </w:p>
    <w:p w14:paraId="7FF03ED3" w14:textId="77777777" w:rsidR="001233F8" w:rsidRDefault="008160FF" w:rsidP="0086059E">
      <w:pPr>
        <w:pStyle w:val="Heading2"/>
      </w:pPr>
      <w:bookmarkStart w:id="49" w:name="_Toc202436080"/>
      <w:r>
        <w:t>System Status Dispatch</w:t>
      </w:r>
      <w:bookmarkEnd w:id="49"/>
    </w:p>
    <w:p w14:paraId="3EA70F20" w14:textId="77777777" w:rsidR="001233F8" w:rsidRDefault="008160FF">
      <w:pPr>
        <w:spacing w:before="120"/>
        <w:jc w:val="both"/>
        <w:rPr>
          <w:color w:val="000000"/>
        </w:rPr>
      </w:pPr>
      <w:r>
        <w:rPr>
          <w:color w:val="000000"/>
        </w:rPr>
        <w:t>The Module sends the System Status Dispatch to report the various statuses always needed for User display or other routine operational needs. The Module shall send this message once at startup, that is, after the Module Configure Response is sent to the Host. Thereafter, the message is sent automatically whenever any of the fields contained in the message changes.</w:t>
      </w:r>
    </w:p>
    <w:p w14:paraId="29FC1CD0" w14:textId="77777777" w:rsidR="001233F8" w:rsidRDefault="008160FF">
      <w:pPr>
        <w:spacing w:before="120"/>
        <w:jc w:val="both"/>
        <w:rPr>
          <w:color w:val="000000"/>
        </w:rPr>
      </w:pPr>
      <w:r>
        <w:rPr>
          <w:color w:val="000000"/>
        </w:rPr>
        <w:t>This message is automatically enabled and cannot be disabled by the Host.</w:t>
      </w:r>
    </w:p>
    <w:p w14:paraId="47EA1767" w14:textId="77777777" w:rsidR="001233F8" w:rsidRDefault="008160FF">
      <w:pPr>
        <w:spacing w:before="120"/>
        <w:jc w:val="both"/>
        <w:rPr>
          <w:color w:val="000000"/>
        </w:rPr>
      </w:pPr>
      <w:r>
        <w:rPr>
          <w:color w:val="000000"/>
        </w:rPr>
        <w:t>The Host sends the Generic Response to the Module to confirm receipt of the System Status Dispatch.</w:t>
      </w:r>
    </w:p>
    <w:p w14:paraId="7A909AF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1895D9B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47CCF46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1CC8E77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6265789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69D0B61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12</w:t>
      </w:r>
    </w:p>
    <w:p w14:paraId="06E74E4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72B2C82A"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2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89F2D80" w14:textId="77777777">
        <w:trPr>
          <w:cantSplit/>
          <w:tblHeader/>
        </w:trPr>
        <w:tc>
          <w:tcPr>
            <w:tcW w:w="880" w:type="dxa"/>
            <w:shd w:val="clear" w:color="auto" w:fill="EEECE1"/>
          </w:tcPr>
          <w:p w14:paraId="4FB5F34F" w14:textId="77777777" w:rsidR="001233F8" w:rsidRDefault="008160FF">
            <w:pPr>
              <w:spacing w:after="0"/>
              <w:jc w:val="center"/>
              <w:rPr>
                <w:b/>
                <w:color w:val="000000"/>
              </w:rPr>
            </w:pPr>
            <w:r>
              <w:rPr>
                <w:b/>
                <w:color w:val="000000"/>
              </w:rPr>
              <w:t>Byte #</w:t>
            </w:r>
          </w:p>
        </w:tc>
        <w:tc>
          <w:tcPr>
            <w:tcW w:w="5463" w:type="dxa"/>
            <w:shd w:val="clear" w:color="auto" w:fill="EEECE1"/>
          </w:tcPr>
          <w:p w14:paraId="124407E0" w14:textId="77777777" w:rsidR="001233F8" w:rsidRDefault="008160FF">
            <w:pPr>
              <w:spacing w:after="0"/>
              <w:jc w:val="center"/>
              <w:rPr>
                <w:b/>
                <w:color w:val="000000"/>
              </w:rPr>
            </w:pPr>
            <w:r>
              <w:rPr>
                <w:b/>
                <w:color w:val="000000"/>
              </w:rPr>
              <w:t>Field Name</w:t>
            </w:r>
          </w:p>
        </w:tc>
        <w:tc>
          <w:tcPr>
            <w:tcW w:w="1180" w:type="dxa"/>
            <w:shd w:val="clear" w:color="auto" w:fill="EEECE1"/>
          </w:tcPr>
          <w:p w14:paraId="56EEDE9C"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4DEF664" w14:textId="77777777" w:rsidR="001233F8" w:rsidRDefault="008160FF">
            <w:pPr>
              <w:spacing w:after="0"/>
              <w:jc w:val="center"/>
              <w:rPr>
                <w:b/>
                <w:color w:val="000000"/>
              </w:rPr>
            </w:pPr>
            <w:r>
              <w:rPr>
                <w:b/>
                <w:color w:val="000000"/>
              </w:rPr>
              <w:t>Value</w:t>
            </w:r>
          </w:p>
        </w:tc>
      </w:tr>
      <w:tr w:rsidR="001233F8" w14:paraId="47BB9224" w14:textId="77777777">
        <w:trPr>
          <w:cantSplit/>
        </w:trPr>
        <w:tc>
          <w:tcPr>
            <w:tcW w:w="880" w:type="dxa"/>
          </w:tcPr>
          <w:p w14:paraId="2DA152CE" w14:textId="77777777" w:rsidR="001233F8" w:rsidRDefault="008160FF">
            <w:pPr>
              <w:spacing w:after="0"/>
              <w:ind w:right="72"/>
              <w:jc w:val="center"/>
              <w:rPr>
                <w:color w:val="000000"/>
              </w:rPr>
            </w:pPr>
            <w:r>
              <w:rPr>
                <w:color w:val="000000"/>
              </w:rPr>
              <w:t>0</w:t>
            </w:r>
          </w:p>
        </w:tc>
        <w:tc>
          <w:tcPr>
            <w:tcW w:w="5463" w:type="dxa"/>
          </w:tcPr>
          <w:p w14:paraId="20F2715E" w14:textId="77777777" w:rsidR="001233F8" w:rsidRDefault="008160FF">
            <w:pPr>
              <w:spacing w:after="0"/>
              <w:rPr>
                <w:color w:val="000000"/>
              </w:rPr>
            </w:pPr>
            <w:r>
              <w:rPr>
                <w:color w:val="000000"/>
              </w:rPr>
              <w:t>Sync</w:t>
            </w:r>
          </w:p>
        </w:tc>
        <w:tc>
          <w:tcPr>
            <w:tcW w:w="1180" w:type="dxa"/>
          </w:tcPr>
          <w:p w14:paraId="0FF3F666" w14:textId="77777777" w:rsidR="001233F8" w:rsidRDefault="008160FF">
            <w:pPr>
              <w:spacing w:after="0"/>
              <w:jc w:val="center"/>
              <w:rPr>
                <w:color w:val="000000"/>
              </w:rPr>
            </w:pPr>
            <w:r>
              <w:rPr>
                <w:color w:val="000000"/>
              </w:rPr>
              <w:t>uint8</w:t>
            </w:r>
          </w:p>
        </w:tc>
        <w:tc>
          <w:tcPr>
            <w:tcW w:w="1512" w:type="dxa"/>
            <w:vAlign w:val="center"/>
          </w:tcPr>
          <w:p w14:paraId="1D4052F7" w14:textId="77777777" w:rsidR="001233F8" w:rsidRDefault="008160FF">
            <w:pPr>
              <w:spacing w:after="0"/>
              <w:jc w:val="center"/>
              <w:rPr>
                <w:color w:val="000000"/>
              </w:rPr>
            </w:pPr>
            <w:r>
              <w:rPr>
                <w:color w:val="000000"/>
              </w:rPr>
              <w:t xml:space="preserve"> See Section 4.1</w:t>
            </w:r>
          </w:p>
        </w:tc>
      </w:tr>
      <w:tr w:rsidR="001233F8" w14:paraId="2D95083A" w14:textId="77777777">
        <w:trPr>
          <w:cantSplit/>
        </w:trPr>
        <w:tc>
          <w:tcPr>
            <w:tcW w:w="880" w:type="dxa"/>
          </w:tcPr>
          <w:p w14:paraId="01E242B4" w14:textId="77777777" w:rsidR="001233F8" w:rsidRDefault="008160FF">
            <w:pPr>
              <w:spacing w:after="0"/>
              <w:ind w:right="72"/>
              <w:jc w:val="center"/>
              <w:rPr>
                <w:color w:val="000000"/>
              </w:rPr>
            </w:pPr>
            <w:r>
              <w:rPr>
                <w:color w:val="000000"/>
              </w:rPr>
              <w:t>1-2</w:t>
            </w:r>
          </w:p>
        </w:tc>
        <w:tc>
          <w:tcPr>
            <w:tcW w:w="5463" w:type="dxa"/>
          </w:tcPr>
          <w:p w14:paraId="60259BC6" w14:textId="77777777" w:rsidR="001233F8" w:rsidRDefault="008160FF">
            <w:pPr>
              <w:spacing w:after="0"/>
              <w:rPr>
                <w:color w:val="000000"/>
              </w:rPr>
            </w:pPr>
            <w:r>
              <w:rPr>
                <w:color w:val="000000"/>
              </w:rPr>
              <w:t>NumMsgBytes</w:t>
            </w:r>
          </w:p>
        </w:tc>
        <w:tc>
          <w:tcPr>
            <w:tcW w:w="1180" w:type="dxa"/>
          </w:tcPr>
          <w:p w14:paraId="1DD5F777" w14:textId="77777777" w:rsidR="001233F8" w:rsidRDefault="008160FF">
            <w:pPr>
              <w:spacing w:after="0"/>
              <w:jc w:val="center"/>
              <w:rPr>
                <w:color w:val="000000"/>
              </w:rPr>
            </w:pPr>
            <w:r>
              <w:rPr>
                <w:color w:val="000000"/>
              </w:rPr>
              <w:t>uint16</w:t>
            </w:r>
          </w:p>
        </w:tc>
        <w:tc>
          <w:tcPr>
            <w:tcW w:w="1512" w:type="dxa"/>
            <w:vAlign w:val="center"/>
          </w:tcPr>
          <w:p w14:paraId="3483565D" w14:textId="77777777" w:rsidR="001233F8" w:rsidRDefault="008160FF">
            <w:pPr>
              <w:spacing w:after="0"/>
              <w:jc w:val="center"/>
              <w:rPr>
                <w:color w:val="000000"/>
              </w:rPr>
            </w:pPr>
            <w:r>
              <w:rPr>
                <w:color w:val="000000"/>
              </w:rPr>
              <w:t>12</w:t>
            </w:r>
          </w:p>
        </w:tc>
      </w:tr>
      <w:tr w:rsidR="001233F8" w14:paraId="13DF9B62" w14:textId="77777777">
        <w:trPr>
          <w:cantSplit/>
        </w:trPr>
        <w:tc>
          <w:tcPr>
            <w:tcW w:w="880" w:type="dxa"/>
          </w:tcPr>
          <w:p w14:paraId="496955C3" w14:textId="77777777" w:rsidR="001233F8" w:rsidRDefault="008160FF">
            <w:pPr>
              <w:spacing w:after="0"/>
              <w:ind w:right="72"/>
              <w:jc w:val="center"/>
              <w:rPr>
                <w:color w:val="000000"/>
              </w:rPr>
            </w:pPr>
            <w:r>
              <w:rPr>
                <w:color w:val="000000"/>
              </w:rPr>
              <w:t>3-4</w:t>
            </w:r>
          </w:p>
        </w:tc>
        <w:tc>
          <w:tcPr>
            <w:tcW w:w="5463" w:type="dxa"/>
          </w:tcPr>
          <w:p w14:paraId="690BF89F" w14:textId="77777777" w:rsidR="001233F8" w:rsidRDefault="008160FF">
            <w:pPr>
              <w:spacing w:after="0"/>
              <w:rPr>
                <w:color w:val="000000"/>
              </w:rPr>
            </w:pPr>
            <w:r>
              <w:rPr>
                <w:color w:val="000000"/>
              </w:rPr>
              <w:t>Checksum</w:t>
            </w:r>
          </w:p>
        </w:tc>
        <w:tc>
          <w:tcPr>
            <w:tcW w:w="1180" w:type="dxa"/>
          </w:tcPr>
          <w:p w14:paraId="0B4DE35A" w14:textId="77777777" w:rsidR="001233F8" w:rsidRDefault="008160FF">
            <w:pPr>
              <w:spacing w:after="0"/>
              <w:jc w:val="center"/>
              <w:rPr>
                <w:color w:val="000000"/>
              </w:rPr>
            </w:pPr>
            <w:r>
              <w:rPr>
                <w:color w:val="000000"/>
              </w:rPr>
              <w:t>uint16</w:t>
            </w:r>
          </w:p>
        </w:tc>
        <w:tc>
          <w:tcPr>
            <w:tcW w:w="1512" w:type="dxa"/>
            <w:vAlign w:val="center"/>
          </w:tcPr>
          <w:p w14:paraId="4617A346" w14:textId="77777777" w:rsidR="001233F8" w:rsidRDefault="008160FF">
            <w:pPr>
              <w:spacing w:after="0"/>
              <w:jc w:val="center"/>
              <w:rPr>
                <w:color w:val="000000"/>
              </w:rPr>
            </w:pPr>
            <w:r>
              <w:rPr>
                <w:color w:val="000000"/>
              </w:rPr>
              <w:t>See Section 4.6</w:t>
            </w:r>
          </w:p>
        </w:tc>
      </w:tr>
      <w:tr w:rsidR="001233F8" w14:paraId="259B1383" w14:textId="77777777">
        <w:trPr>
          <w:cantSplit/>
          <w:trHeight w:val="255"/>
        </w:trPr>
        <w:tc>
          <w:tcPr>
            <w:tcW w:w="880" w:type="dxa"/>
          </w:tcPr>
          <w:p w14:paraId="0458C81C" w14:textId="77777777" w:rsidR="001233F8" w:rsidRDefault="008160FF">
            <w:pPr>
              <w:spacing w:after="0"/>
              <w:ind w:right="72"/>
              <w:jc w:val="center"/>
              <w:rPr>
                <w:color w:val="000000"/>
              </w:rPr>
            </w:pPr>
            <w:r>
              <w:rPr>
                <w:color w:val="000000"/>
              </w:rPr>
              <w:t>5</w:t>
            </w:r>
          </w:p>
        </w:tc>
        <w:tc>
          <w:tcPr>
            <w:tcW w:w="5463" w:type="dxa"/>
          </w:tcPr>
          <w:p w14:paraId="5D0194EA" w14:textId="77777777" w:rsidR="001233F8" w:rsidRDefault="008160FF">
            <w:pPr>
              <w:spacing w:after="0"/>
              <w:rPr>
                <w:color w:val="000000"/>
              </w:rPr>
            </w:pPr>
            <w:r>
              <w:rPr>
                <w:color w:val="000000"/>
              </w:rPr>
              <w:t>TransactionID</w:t>
            </w:r>
          </w:p>
        </w:tc>
        <w:tc>
          <w:tcPr>
            <w:tcW w:w="1180" w:type="dxa"/>
          </w:tcPr>
          <w:p w14:paraId="20BABE6F" w14:textId="77777777" w:rsidR="001233F8" w:rsidRDefault="008160FF">
            <w:pPr>
              <w:spacing w:after="0"/>
              <w:jc w:val="center"/>
              <w:rPr>
                <w:color w:val="000000"/>
              </w:rPr>
            </w:pPr>
            <w:r>
              <w:rPr>
                <w:color w:val="000000"/>
              </w:rPr>
              <w:t>uint8</w:t>
            </w:r>
          </w:p>
        </w:tc>
        <w:tc>
          <w:tcPr>
            <w:tcW w:w="1512" w:type="dxa"/>
            <w:vAlign w:val="center"/>
          </w:tcPr>
          <w:p w14:paraId="3728719B" w14:textId="77777777" w:rsidR="001233F8" w:rsidRDefault="008160FF">
            <w:pPr>
              <w:spacing w:after="0"/>
              <w:jc w:val="center"/>
              <w:rPr>
                <w:color w:val="000000"/>
              </w:rPr>
            </w:pPr>
            <w:r>
              <w:rPr>
                <w:color w:val="000000"/>
              </w:rPr>
              <w:t>See Section 4.3</w:t>
            </w:r>
          </w:p>
        </w:tc>
      </w:tr>
      <w:tr w:rsidR="001233F8" w14:paraId="4F77BBF4" w14:textId="77777777">
        <w:trPr>
          <w:cantSplit/>
        </w:trPr>
        <w:tc>
          <w:tcPr>
            <w:tcW w:w="880" w:type="dxa"/>
          </w:tcPr>
          <w:p w14:paraId="49485803" w14:textId="77777777" w:rsidR="001233F8" w:rsidRDefault="008160FF">
            <w:pPr>
              <w:spacing w:after="0"/>
              <w:ind w:right="72"/>
              <w:jc w:val="center"/>
              <w:rPr>
                <w:color w:val="000000"/>
              </w:rPr>
            </w:pPr>
            <w:r>
              <w:rPr>
                <w:color w:val="000000"/>
              </w:rPr>
              <w:t>6</w:t>
            </w:r>
          </w:p>
        </w:tc>
        <w:tc>
          <w:tcPr>
            <w:tcW w:w="5463" w:type="dxa"/>
          </w:tcPr>
          <w:p w14:paraId="7765599B" w14:textId="77777777" w:rsidR="001233F8" w:rsidRDefault="008160FF">
            <w:pPr>
              <w:spacing w:after="0"/>
              <w:rPr>
                <w:color w:val="000000"/>
              </w:rPr>
            </w:pPr>
            <w:r>
              <w:rPr>
                <w:color w:val="000000"/>
              </w:rPr>
              <w:t>MessageID</w:t>
            </w:r>
          </w:p>
        </w:tc>
        <w:tc>
          <w:tcPr>
            <w:tcW w:w="1180" w:type="dxa"/>
          </w:tcPr>
          <w:p w14:paraId="062B8C71" w14:textId="77777777" w:rsidR="001233F8" w:rsidRDefault="008160FF">
            <w:pPr>
              <w:spacing w:after="0"/>
              <w:jc w:val="center"/>
              <w:rPr>
                <w:color w:val="000000"/>
              </w:rPr>
            </w:pPr>
            <w:r>
              <w:rPr>
                <w:color w:val="000000"/>
              </w:rPr>
              <w:t>uint8</w:t>
            </w:r>
          </w:p>
        </w:tc>
        <w:tc>
          <w:tcPr>
            <w:tcW w:w="1512" w:type="dxa"/>
            <w:vAlign w:val="center"/>
          </w:tcPr>
          <w:p w14:paraId="4FB78BB7" w14:textId="77777777" w:rsidR="001233F8" w:rsidRDefault="008160FF">
            <w:pPr>
              <w:spacing w:after="0"/>
              <w:jc w:val="center"/>
              <w:rPr>
                <w:color w:val="000000"/>
              </w:rPr>
            </w:pPr>
            <w:r>
              <w:rPr>
                <w:color w:val="000000"/>
              </w:rPr>
              <w:t>12</w:t>
            </w:r>
          </w:p>
        </w:tc>
      </w:tr>
      <w:tr w:rsidR="001233F8" w14:paraId="79F32E9C" w14:textId="77777777">
        <w:trPr>
          <w:cantSplit/>
        </w:trPr>
        <w:tc>
          <w:tcPr>
            <w:tcW w:w="880" w:type="dxa"/>
          </w:tcPr>
          <w:p w14:paraId="3F725CA1" w14:textId="77777777" w:rsidR="001233F8" w:rsidRDefault="008160FF">
            <w:pPr>
              <w:spacing w:after="0"/>
              <w:ind w:right="72"/>
              <w:jc w:val="center"/>
              <w:rPr>
                <w:color w:val="000000"/>
              </w:rPr>
            </w:pPr>
            <w:r>
              <w:rPr>
                <w:color w:val="000000"/>
              </w:rPr>
              <w:t>7</w:t>
            </w:r>
          </w:p>
        </w:tc>
        <w:tc>
          <w:tcPr>
            <w:tcW w:w="5463" w:type="dxa"/>
          </w:tcPr>
          <w:p w14:paraId="21584FED" w14:textId="77777777" w:rsidR="001233F8" w:rsidRDefault="008160FF">
            <w:pPr>
              <w:spacing w:after="0"/>
              <w:rPr>
                <w:color w:val="000000"/>
              </w:rPr>
            </w:pPr>
            <w:r>
              <w:rPr>
                <w:color w:val="000000"/>
              </w:rPr>
              <w:t>SummaryStatus</w:t>
            </w:r>
          </w:p>
        </w:tc>
        <w:tc>
          <w:tcPr>
            <w:tcW w:w="1180" w:type="dxa"/>
          </w:tcPr>
          <w:p w14:paraId="53FEFCDB" w14:textId="77777777" w:rsidR="001233F8" w:rsidRDefault="008160FF">
            <w:pPr>
              <w:spacing w:after="0"/>
              <w:jc w:val="center"/>
              <w:rPr>
                <w:color w:val="000000"/>
              </w:rPr>
            </w:pPr>
            <w:r>
              <w:rPr>
                <w:color w:val="000000"/>
              </w:rPr>
              <w:t>uint8</w:t>
            </w:r>
          </w:p>
        </w:tc>
        <w:tc>
          <w:tcPr>
            <w:tcW w:w="1512" w:type="dxa"/>
            <w:vAlign w:val="center"/>
          </w:tcPr>
          <w:p w14:paraId="78373B84" w14:textId="77777777" w:rsidR="001233F8" w:rsidRDefault="008160FF">
            <w:pPr>
              <w:spacing w:after="0"/>
              <w:jc w:val="center"/>
              <w:rPr>
                <w:color w:val="000000"/>
              </w:rPr>
            </w:pPr>
            <w:r>
              <w:rPr>
                <w:color w:val="000000"/>
              </w:rPr>
              <w:t>See below</w:t>
            </w:r>
          </w:p>
        </w:tc>
      </w:tr>
      <w:tr w:rsidR="001233F8" w14:paraId="53556D5B" w14:textId="77777777">
        <w:trPr>
          <w:cantSplit/>
        </w:trPr>
        <w:tc>
          <w:tcPr>
            <w:tcW w:w="880" w:type="dxa"/>
          </w:tcPr>
          <w:p w14:paraId="01501A06" w14:textId="77777777" w:rsidR="001233F8" w:rsidRDefault="008160FF">
            <w:pPr>
              <w:spacing w:after="0"/>
              <w:ind w:right="72"/>
              <w:jc w:val="center"/>
              <w:rPr>
                <w:color w:val="000000"/>
              </w:rPr>
            </w:pPr>
            <w:r>
              <w:rPr>
                <w:color w:val="000000"/>
              </w:rPr>
              <w:t>8-9</w:t>
            </w:r>
          </w:p>
        </w:tc>
        <w:tc>
          <w:tcPr>
            <w:tcW w:w="5463" w:type="dxa"/>
          </w:tcPr>
          <w:p w14:paraId="79031BB0" w14:textId="77777777" w:rsidR="001233F8" w:rsidRDefault="008160FF">
            <w:pPr>
              <w:spacing w:after="0"/>
              <w:rPr>
                <w:color w:val="000000"/>
              </w:rPr>
            </w:pPr>
            <w:r>
              <w:rPr>
                <w:color w:val="000000"/>
              </w:rPr>
              <w:t>ScannableUnplayedTracks</w:t>
            </w:r>
          </w:p>
        </w:tc>
        <w:tc>
          <w:tcPr>
            <w:tcW w:w="1180" w:type="dxa"/>
          </w:tcPr>
          <w:p w14:paraId="074A2208" w14:textId="77777777" w:rsidR="001233F8" w:rsidRDefault="008160FF">
            <w:pPr>
              <w:spacing w:after="0"/>
              <w:jc w:val="center"/>
              <w:rPr>
                <w:color w:val="000000"/>
              </w:rPr>
            </w:pPr>
            <w:r>
              <w:rPr>
                <w:color w:val="000000"/>
              </w:rPr>
              <w:t>uint16</w:t>
            </w:r>
          </w:p>
        </w:tc>
        <w:tc>
          <w:tcPr>
            <w:tcW w:w="1512" w:type="dxa"/>
            <w:vAlign w:val="center"/>
          </w:tcPr>
          <w:p w14:paraId="42084BEC" w14:textId="77777777" w:rsidR="001233F8" w:rsidRDefault="008160FF">
            <w:pPr>
              <w:spacing w:after="0"/>
              <w:jc w:val="center"/>
              <w:rPr>
                <w:color w:val="000000"/>
              </w:rPr>
            </w:pPr>
            <w:r>
              <w:rPr>
                <w:color w:val="000000"/>
              </w:rPr>
              <w:t>See below</w:t>
            </w:r>
          </w:p>
        </w:tc>
      </w:tr>
      <w:tr w:rsidR="001233F8" w14:paraId="6856899A" w14:textId="77777777">
        <w:trPr>
          <w:cantSplit/>
        </w:trPr>
        <w:tc>
          <w:tcPr>
            <w:tcW w:w="880" w:type="dxa"/>
          </w:tcPr>
          <w:p w14:paraId="0F5126FC" w14:textId="77777777" w:rsidR="001233F8" w:rsidRDefault="008160FF">
            <w:pPr>
              <w:spacing w:after="0"/>
              <w:ind w:right="72"/>
              <w:jc w:val="center"/>
              <w:rPr>
                <w:color w:val="000000"/>
              </w:rPr>
            </w:pPr>
            <w:r>
              <w:rPr>
                <w:color w:val="000000"/>
              </w:rPr>
              <w:t>10-11</w:t>
            </w:r>
          </w:p>
        </w:tc>
        <w:tc>
          <w:tcPr>
            <w:tcW w:w="5463" w:type="dxa"/>
          </w:tcPr>
          <w:p w14:paraId="37514CBE" w14:textId="77777777" w:rsidR="001233F8" w:rsidRDefault="008160FF">
            <w:pPr>
              <w:spacing w:after="0"/>
              <w:rPr>
                <w:color w:val="000000"/>
              </w:rPr>
            </w:pPr>
            <w:r>
              <w:rPr>
                <w:color w:val="000000"/>
              </w:rPr>
              <w:t>TuneMixStatus</w:t>
            </w:r>
          </w:p>
        </w:tc>
        <w:tc>
          <w:tcPr>
            <w:tcW w:w="1180" w:type="dxa"/>
          </w:tcPr>
          <w:p w14:paraId="44F9DB88" w14:textId="77777777" w:rsidR="001233F8" w:rsidRDefault="008160FF">
            <w:pPr>
              <w:spacing w:after="0"/>
              <w:jc w:val="center"/>
              <w:rPr>
                <w:color w:val="000000"/>
              </w:rPr>
            </w:pPr>
            <w:r>
              <w:rPr>
                <w:color w:val="000000"/>
              </w:rPr>
              <w:t>uint16</w:t>
            </w:r>
          </w:p>
        </w:tc>
        <w:tc>
          <w:tcPr>
            <w:tcW w:w="1512" w:type="dxa"/>
            <w:vAlign w:val="center"/>
          </w:tcPr>
          <w:p w14:paraId="4067C753" w14:textId="77777777" w:rsidR="001233F8" w:rsidRDefault="008160FF">
            <w:pPr>
              <w:spacing w:after="0"/>
              <w:jc w:val="center"/>
              <w:rPr>
                <w:color w:val="000000"/>
              </w:rPr>
            </w:pPr>
            <w:r>
              <w:rPr>
                <w:color w:val="000000"/>
              </w:rPr>
              <w:t>See below</w:t>
            </w:r>
          </w:p>
        </w:tc>
      </w:tr>
    </w:tbl>
    <w:p w14:paraId="5AE9B99A" w14:textId="77777777" w:rsidR="001233F8" w:rsidRDefault="008160FF">
      <w:pPr>
        <w:spacing w:before="240"/>
        <w:ind w:left="1080" w:hanging="360"/>
        <w:rPr>
          <w:color w:val="000000"/>
        </w:rPr>
      </w:pPr>
      <w:r>
        <w:rPr>
          <w:b/>
          <w:color w:val="000000"/>
        </w:rPr>
        <w:t>SummaryStatus</w:t>
      </w:r>
      <w:r>
        <w:rPr>
          <w:color w:val="000000"/>
        </w:rPr>
        <w:t>: Reports the Module’s summary status, with bit fields defined as:</w:t>
      </w:r>
    </w:p>
    <w:tbl>
      <w:tblPr>
        <w:tblStyle w:val="219"/>
        <w:tblW w:w="8700"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29"/>
        <w:gridCol w:w="1326"/>
        <w:gridCol w:w="1657"/>
        <w:gridCol w:w="1178"/>
        <w:gridCol w:w="1514"/>
        <w:gridCol w:w="1596"/>
      </w:tblGrid>
      <w:tr w:rsidR="001233F8" w14:paraId="315A56E6" w14:textId="77777777">
        <w:trPr>
          <w:cantSplit/>
          <w:tblHeader/>
        </w:trPr>
        <w:tc>
          <w:tcPr>
            <w:tcW w:w="1429" w:type="dxa"/>
            <w:tcBorders>
              <w:bottom w:val="single" w:sz="4" w:space="0" w:color="000000"/>
            </w:tcBorders>
            <w:shd w:val="clear" w:color="auto" w:fill="EEECE1"/>
          </w:tcPr>
          <w:p w14:paraId="53822EEC" w14:textId="77777777" w:rsidR="001233F8" w:rsidRDefault="008160FF">
            <w:pPr>
              <w:keepNext/>
              <w:keepLines/>
              <w:spacing w:after="0"/>
              <w:jc w:val="center"/>
              <w:rPr>
                <w:b/>
                <w:color w:val="000000"/>
              </w:rPr>
            </w:pPr>
            <w:r>
              <w:rPr>
                <w:b/>
                <w:color w:val="000000"/>
              </w:rPr>
              <w:t>Bit7</w:t>
            </w:r>
          </w:p>
        </w:tc>
        <w:tc>
          <w:tcPr>
            <w:tcW w:w="1326" w:type="dxa"/>
            <w:tcBorders>
              <w:bottom w:val="single" w:sz="4" w:space="0" w:color="000000"/>
            </w:tcBorders>
            <w:shd w:val="clear" w:color="auto" w:fill="EEECE1"/>
          </w:tcPr>
          <w:p w14:paraId="444EF5BE" w14:textId="77777777" w:rsidR="001233F8" w:rsidRDefault="008160FF">
            <w:pPr>
              <w:keepNext/>
              <w:keepLines/>
              <w:spacing w:after="0"/>
              <w:jc w:val="center"/>
              <w:rPr>
                <w:b/>
                <w:color w:val="000000"/>
              </w:rPr>
            </w:pPr>
            <w:r>
              <w:rPr>
                <w:b/>
                <w:color w:val="000000"/>
              </w:rPr>
              <w:t>Bit 6</w:t>
            </w:r>
          </w:p>
        </w:tc>
        <w:tc>
          <w:tcPr>
            <w:tcW w:w="1657" w:type="dxa"/>
            <w:tcBorders>
              <w:bottom w:val="single" w:sz="4" w:space="0" w:color="000000"/>
            </w:tcBorders>
            <w:shd w:val="clear" w:color="auto" w:fill="EEECE1"/>
          </w:tcPr>
          <w:p w14:paraId="243643FB" w14:textId="77777777" w:rsidR="001233F8" w:rsidRDefault="008160FF">
            <w:pPr>
              <w:keepNext/>
              <w:keepLines/>
              <w:spacing w:after="0"/>
              <w:jc w:val="center"/>
              <w:rPr>
                <w:b/>
                <w:color w:val="000000"/>
              </w:rPr>
            </w:pPr>
            <w:r>
              <w:rPr>
                <w:b/>
                <w:color w:val="000000"/>
              </w:rPr>
              <w:t>Bits 5</w:t>
            </w:r>
          </w:p>
        </w:tc>
        <w:tc>
          <w:tcPr>
            <w:tcW w:w="1178" w:type="dxa"/>
            <w:tcBorders>
              <w:bottom w:val="single" w:sz="4" w:space="0" w:color="000000"/>
            </w:tcBorders>
            <w:shd w:val="clear" w:color="auto" w:fill="EEECE1"/>
          </w:tcPr>
          <w:p w14:paraId="50DAB260" w14:textId="77777777" w:rsidR="001233F8" w:rsidRDefault="008160FF">
            <w:pPr>
              <w:keepNext/>
              <w:keepLines/>
              <w:spacing w:after="0"/>
              <w:jc w:val="center"/>
              <w:rPr>
                <w:b/>
                <w:color w:val="000000"/>
              </w:rPr>
            </w:pPr>
            <w:r>
              <w:rPr>
                <w:b/>
                <w:color w:val="000000"/>
              </w:rPr>
              <w:t>Bit 4</w:t>
            </w:r>
          </w:p>
        </w:tc>
        <w:tc>
          <w:tcPr>
            <w:tcW w:w="1514" w:type="dxa"/>
            <w:tcBorders>
              <w:bottom w:val="single" w:sz="4" w:space="0" w:color="000000"/>
            </w:tcBorders>
            <w:shd w:val="clear" w:color="auto" w:fill="EEECE1"/>
          </w:tcPr>
          <w:p w14:paraId="70F9DD92" w14:textId="77777777" w:rsidR="001233F8" w:rsidRDefault="008160FF">
            <w:pPr>
              <w:keepNext/>
              <w:keepLines/>
              <w:spacing w:after="0"/>
              <w:jc w:val="center"/>
              <w:rPr>
                <w:b/>
                <w:color w:val="000000"/>
              </w:rPr>
            </w:pPr>
            <w:r>
              <w:rPr>
                <w:b/>
                <w:color w:val="000000"/>
              </w:rPr>
              <w:t>Bits 3-2</w:t>
            </w:r>
          </w:p>
        </w:tc>
        <w:tc>
          <w:tcPr>
            <w:tcW w:w="1596" w:type="dxa"/>
            <w:tcBorders>
              <w:bottom w:val="single" w:sz="4" w:space="0" w:color="000000"/>
            </w:tcBorders>
            <w:shd w:val="clear" w:color="auto" w:fill="EEECE1"/>
            <w:vAlign w:val="center"/>
          </w:tcPr>
          <w:p w14:paraId="3CB61BEE" w14:textId="77777777" w:rsidR="001233F8" w:rsidRDefault="008160FF">
            <w:pPr>
              <w:keepNext/>
              <w:keepLines/>
              <w:spacing w:after="0"/>
              <w:jc w:val="center"/>
              <w:rPr>
                <w:b/>
                <w:color w:val="000000"/>
              </w:rPr>
            </w:pPr>
            <w:r>
              <w:rPr>
                <w:b/>
                <w:color w:val="000000"/>
              </w:rPr>
              <w:t>Bits 1-0</w:t>
            </w:r>
          </w:p>
        </w:tc>
      </w:tr>
      <w:tr w:rsidR="001233F8" w14:paraId="5B1F0966" w14:textId="77777777">
        <w:trPr>
          <w:cantSplit/>
        </w:trPr>
        <w:tc>
          <w:tcPr>
            <w:tcW w:w="1429" w:type="dxa"/>
            <w:tcBorders>
              <w:top w:val="single" w:sz="4" w:space="0" w:color="000000"/>
              <w:bottom w:val="single" w:sz="4" w:space="0" w:color="000000"/>
            </w:tcBorders>
          </w:tcPr>
          <w:p w14:paraId="71C47C6F" w14:textId="77777777" w:rsidR="001233F8" w:rsidRDefault="008160FF">
            <w:pPr>
              <w:keepNext/>
              <w:keepLines/>
              <w:spacing w:after="0"/>
              <w:jc w:val="center"/>
              <w:rPr>
                <w:color w:val="000000"/>
              </w:rPr>
            </w:pPr>
            <w:r>
              <w:rPr>
                <w:color w:val="000000"/>
              </w:rPr>
              <w:t>AudioPresent</w:t>
            </w:r>
          </w:p>
        </w:tc>
        <w:tc>
          <w:tcPr>
            <w:tcW w:w="1326" w:type="dxa"/>
            <w:tcBorders>
              <w:top w:val="single" w:sz="4" w:space="0" w:color="000000"/>
              <w:bottom w:val="single" w:sz="4" w:space="0" w:color="000000"/>
            </w:tcBorders>
          </w:tcPr>
          <w:p w14:paraId="19E6A816" w14:textId="77777777" w:rsidR="001233F8" w:rsidRDefault="008160FF">
            <w:pPr>
              <w:keepNext/>
              <w:keepLines/>
              <w:spacing w:after="0"/>
              <w:jc w:val="center"/>
              <w:rPr>
                <w:color w:val="000000"/>
              </w:rPr>
            </w:pPr>
            <w:r>
              <w:rPr>
                <w:color w:val="000000"/>
              </w:rPr>
              <w:t>AdPending</w:t>
            </w:r>
          </w:p>
        </w:tc>
        <w:tc>
          <w:tcPr>
            <w:tcW w:w="1657" w:type="dxa"/>
            <w:tcBorders>
              <w:top w:val="single" w:sz="4" w:space="0" w:color="000000"/>
              <w:bottom w:val="single" w:sz="4" w:space="0" w:color="000000"/>
            </w:tcBorders>
          </w:tcPr>
          <w:p w14:paraId="40CB0DE9" w14:textId="77777777" w:rsidR="001233F8" w:rsidRDefault="008160FF">
            <w:pPr>
              <w:keepNext/>
              <w:keepLines/>
              <w:spacing w:after="0"/>
              <w:jc w:val="center"/>
              <w:rPr>
                <w:color w:val="000000"/>
              </w:rPr>
            </w:pPr>
            <w:r>
              <w:rPr>
                <w:color w:val="000000"/>
              </w:rPr>
              <w:t>AdImminent</w:t>
            </w:r>
          </w:p>
        </w:tc>
        <w:tc>
          <w:tcPr>
            <w:tcW w:w="1178" w:type="dxa"/>
            <w:tcBorders>
              <w:top w:val="single" w:sz="4" w:space="0" w:color="000000"/>
              <w:bottom w:val="single" w:sz="4" w:space="0" w:color="000000"/>
            </w:tcBorders>
          </w:tcPr>
          <w:p w14:paraId="48E18D25" w14:textId="77777777" w:rsidR="001233F8" w:rsidRDefault="008160FF">
            <w:pPr>
              <w:keepNext/>
              <w:keepLines/>
              <w:spacing w:after="0"/>
              <w:jc w:val="center"/>
              <w:rPr>
                <w:color w:val="000000"/>
              </w:rPr>
            </w:pPr>
            <w:r>
              <w:rPr>
                <w:color w:val="000000"/>
              </w:rPr>
              <w:t>HiTemp</w:t>
            </w:r>
          </w:p>
        </w:tc>
        <w:tc>
          <w:tcPr>
            <w:tcW w:w="1514" w:type="dxa"/>
            <w:tcBorders>
              <w:top w:val="single" w:sz="4" w:space="0" w:color="000000"/>
              <w:bottom w:val="single" w:sz="4" w:space="0" w:color="000000"/>
            </w:tcBorders>
            <w:vAlign w:val="center"/>
          </w:tcPr>
          <w:p w14:paraId="0FF094B1" w14:textId="77777777" w:rsidR="001233F8" w:rsidRDefault="008160FF">
            <w:pPr>
              <w:keepNext/>
              <w:keepLines/>
              <w:spacing w:after="0"/>
              <w:jc w:val="center"/>
              <w:rPr>
                <w:color w:val="000000"/>
              </w:rPr>
            </w:pPr>
            <w:r>
              <w:rPr>
                <w:color w:val="000000"/>
              </w:rPr>
              <w:t>AntennaStatus</w:t>
            </w:r>
          </w:p>
        </w:tc>
        <w:tc>
          <w:tcPr>
            <w:tcW w:w="1596" w:type="dxa"/>
            <w:tcBorders>
              <w:top w:val="single" w:sz="4" w:space="0" w:color="000000"/>
              <w:bottom w:val="single" w:sz="4" w:space="0" w:color="000000"/>
            </w:tcBorders>
            <w:vAlign w:val="center"/>
          </w:tcPr>
          <w:p w14:paraId="1B851262" w14:textId="77777777" w:rsidR="001233F8" w:rsidRDefault="008160FF">
            <w:pPr>
              <w:keepNext/>
              <w:keepLines/>
              <w:spacing w:after="0"/>
              <w:jc w:val="center"/>
              <w:rPr>
                <w:color w:val="000000"/>
              </w:rPr>
            </w:pPr>
            <w:r>
              <w:rPr>
                <w:color w:val="000000"/>
              </w:rPr>
              <w:t>NumBars</w:t>
            </w:r>
          </w:p>
        </w:tc>
      </w:tr>
    </w:tbl>
    <w:p w14:paraId="50B8790D" w14:textId="77777777" w:rsidR="001233F8" w:rsidRDefault="008160FF">
      <w:pPr>
        <w:spacing w:before="60" w:after="60"/>
        <w:ind w:left="1440" w:hanging="360"/>
        <w:rPr>
          <w:color w:val="000000"/>
        </w:rPr>
      </w:pPr>
      <w:r>
        <w:rPr>
          <w:color w:val="000000"/>
          <w:u w:val="single"/>
        </w:rPr>
        <w:t>AudioPresent</w:t>
      </w:r>
      <w:r>
        <w:rPr>
          <w:color w:val="000000"/>
        </w:rPr>
        <w:t>: Audio present status, with values:</w:t>
      </w:r>
    </w:p>
    <w:p w14:paraId="5008D03F"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Non-zero audio is not being output on the Module’s I2S interface</w:t>
      </w:r>
    </w:p>
    <w:p w14:paraId="7D29E9A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Non-zero audio is being output on the Module’s I2S interface</w:t>
      </w:r>
    </w:p>
    <w:p w14:paraId="4BF4E982" w14:textId="77777777" w:rsidR="001233F8" w:rsidRDefault="008160FF">
      <w:pPr>
        <w:spacing w:before="120" w:after="60"/>
        <w:ind w:left="1440" w:hanging="360"/>
        <w:rPr>
          <w:color w:val="000000"/>
        </w:rPr>
      </w:pPr>
      <w:r>
        <w:rPr>
          <w:color w:val="000000"/>
          <w:u w:val="single"/>
        </w:rPr>
        <w:t>AdPending</w:t>
      </w:r>
      <w:r>
        <w:rPr>
          <w:color w:val="000000"/>
        </w:rPr>
        <w:t>: Indicates if there is an Ad Insertion or Ad Replacement currently scheduled, with values:</w:t>
      </w:r>
    </w:p>
    <w:p w14:paraId="0DAEEB3C"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 Ad Insertion or Ad Replacement is scheduled</w:t>
      </w:r>
    </w:p>
    <w:p w14:paraId="0A830975"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lastRenderedPageBreak/>
        <w:t>1 = Ad Insertion or Ad Replacement is scheduled</w:t>
      </w:r>
    </w:p>
    <w:p w14:paraId="600E8ADE" w14:textId="77777777" w:rsidR="001233F8" w:rsidRDefault="008160FF">
      <w:pPr>
        <w:spacing w:before="120" w:after="60"/>
        <w:ind w:left="1440" w:hanging="360"/>
        <w:rPr>
          <w:color w:val="000000"/>
        </w:rPr>
      </w:pPr>
      <w:r>
        <w:rPr>
          <w:color w:val="000000"/>
          <w:u w:val="single"/>
        </w:rPr>
        <w:t>AdImminent</w:t>
      </w:r>
      <w:r>
        <w:rPr>
          <w:color w:val="000000"/>
        </w:rPr>
        <w:t>: Indicates that an Ad Insertion or Ad Replacement is expected to happen within the next second, with values:</w:t>
      </w:r>
    </w:p>
    <w:p w14:paraId="28F25DC9"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Ad Insertion or Ad Replacement is not imminent</w:t>
      </w:r>
    </w:p>
    <w:p w14:paraId="7504BA8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Ad Insertion or Ad Replacement is imminent</w:t>
      </w:r>
    </w:p>
    <w:p w14:paraId="51743344" w14:textId="77777777" w:rsidR="001233F8" w:rsidRDefault="008160FF">
      <w:pPr>
        <w:pBdr>
          <w:top w:val="nil"/>
          <w:left w:val="nil"/>
          <w:bottom w:val="nil"/>
          <w:right w:val="nil"/>
          <w:between w:val="nil"/>
        </w:pBdr>
        <w:spacing w:after="0"/>
        <w:ind w:left="1080"/>
        <w:rPr>
          <w:color w:val="000000"/>
          <w:szCs w:val="22"/>
        </w:rPr>
      </w:pPr>
      <w:r>
        <w:rPr>
          <w:color w:val="000000"/>
          <w:szCs w:val="22"/>
        </w:rPr>
        <w:t>When the Ad Replacement feature is used, AdImminent is only set when an new ad replacement session is imminent.  AdImminent will not be set if an existing ad replacement session is re-played.</w:t>
      </w:r>
    </w:p>
    <w:p w14:paraId="71DFA552" w14:textId="77777777" w:rsidR="001233F8" w:rsidRDefault="008160FF">
      <w:pPr>
        <w:spacing w:before="120" w:after="60"/>
        <w:ind w:left="1440" w:hanging="360"/>
        <w:rPr>
          <w:color w:val="000000"/>
        </w:rPr>
      </w:pPr>
      <w:r>
        <w:rPr>
          <w:color w:val="000000"/>
          <w:u w:val="single"/>
        </w:rPr>
        <w:t>HiTemp</w:t>
      </w:r>
      <w:r>
        <w:rPr>
          <w:color w:val="000000"/>
        </w:rPr>
        <w:t>: Reports the Module’s temperature warning status, with values:</w:t>
      </w:r>
    </w:p>
    <w:p w14:paraId="2BD63107"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the Module’s temperature is below the warning temperature threshold</w:t>
      </w:r>
    </w:p>
    <w:p w14:paraId="5323A54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the Module’s temperature is at or above the warning temperature threshold</w:t>
      </w:r>
    </w:p>
    <w:p w14:paraId="19892097" w14:textId="77777777" w:rsidR="001233F8" w:rsidRDefault="008160FF">
      <w:pPr>
        <w:spacing w:before="120" w:after="60"/>
        <w:ind w:left="1440" w:hanging="360"/>
        <w:rPr>
          <w:color w:val="000000"/>
        </w:rPr>
      </w:pPr>
      <w:r>
        <w:rPr>
          <w:color w:val="000000"/>
          <w:u w:val="single"/>
        </w:rPr>
        <w:t>NumBars</w:t>
      </w:r>
      <w:r>
        <w:rPr>
          <w:color w:val="000000"/>
        </w:rPr>
        <w:t>: Reports the Module’s summary reception status, with values:</w:t>
      </w:r>
    </w:p>
    <w:p w14:paraId="3CB3FB60"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0 bars – very weak or no signal</w:t>
      </w:r>
    </w:p>
    <w:p w14:paraId="5FBF6664"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1 bar – weak signal</w:t>
      </w:r>
    </w:p>
    <w:p w14:paraId="4CC8065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2 = 2 bars – marginal signal</w:t>
      </w:r>
    </w:p>
    <w:p w14:paraId="30A7DC5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3 = 3 bars – good signal</w:t>
      </w:r>
    </w:p>
    <w:p w14:paraId="32BC0FC7" w14:textId="77777777" w:rsidR="001233F8" w:rsidRDefault="008160FF">
      <w:pPr>
        <w:spacing w:before="120" w:after="60"/>
        <w:ind w:left="1440" w:hanging="360"/>
        <w:rPr>
          <w:color w:val="000000"/>
        </w:rPr>
      </w:pPr>
      <w:r>
        <w:rPr>
          <w:color w:val="000000"/>
          <w:u w:val="single"/>
        </w:rPr>
        <w:t>AntennaStatus</w:t>
      </w:r>
      <w:r>
        <w:rPr>
          <w:color w:val="000000"/>
        </w:rPr>
        <w:t>: Reports the antenna status, with values:</w:t>
      </w:r>
    </w:p>
    <w:p w14:paraId="73B624E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Antenna okay</w:t>
      </w:r>
    </w:p>
    <w:p w14:paraId="2DB2831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Antenna disconnected</w:t>
      </w:r>
    </w:p>
    <w:p w14:paraId="345AF23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2 = Antenna shorted</w:t>
      </w:r>
    </w:p>
    <w:p w14:paraId="200B66C0" w14:textId="77777777" w:rsidR="001233F8" w:rsidRDefault="008160FF">
      <w:pPr>
        <w:spacing w:before="240" w:after="0"/>
        <w:ind w:left="1080" w:hanging="360"/>
        <w:rPr>
          <w:color w:val="000000"/>
        </w:rPr>
      </w:pPr>
      <w:r>
        <w:rPr>
          <w:b/>
          <w:color w:val="000000"/>
        </w:rPr>
        <w:t>ScannableUnplayedTracks</w:t>
      </w:r>
      <w:r>
        <w:rPr>
          <w:color w:val="000000"/>
        </w:rPr>
        <w:t>:  Indicates if there are enough scannable tracks available (i.e., two or more) to initiate TuneScan. The valid values are:</w:t>
      </w:r>
    </w:p>
    <w:p w14:paraId="707198C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Insufficient scannable tracks are available to initiate TuneScan</w:t>
      </w:r>
    </w:p>
    <w:p w14:paraId="50FE2F7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Sufficient scannable tracks are available to initiate TuneScan</w:t>
      </w:r>
    </w:p>
    <w:p w14:paraId="427055D4" w14:textId="77777777" w:rsidR="001233F8" w:rsidRDefault="008160FF">
      <w:pPr>
        <w:spacing w:before="240"/>
        <w:ind w:left="1080" w:hanging="360"/>
        <w:rPr>
          <w:color w:val="000000"/>
        </w:rPr>
      </w:pPr>
      <w:r>
        <w:rPr>
          <w:b/>
          <w:color w:val="000000"/>
        </w:rPr>
        <w:t>TuneMixStatus</w:t>
      </w:r>
      <w:r>
        <w:rPr>
          <w:color w:val="000000"/>
        </w:rPr>
        <w:t>:  Summary status for TuneMix, with bit fields defined as:</w:t>
      </w:r>
    </w:p>
    <w:tbl>
      <w:tblPr>
        <w:tblStyle w:val="218"/>
        <w:tblW w:w="7830"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3510"/>
        <w:gridCol w:w="2160"/>
      </w:tblGrid>
      <w:tr w:rsidR="001233F8" w14:paraId="1F4F3B2C" w14:textId="77777777">
        <w:trPr>
          <w:cantSplit/>
          <w:tblHeader/>
        </w:trPr>
        <w:tc>
          <w:tcPr>
            <w:tcW w:w="990" w:type="dxa"/>
            <w:tcBorders>
              <w:bottom w:val="single" w:sz="4" w:space="0" w:color="000000"/>
            </w:tcBorders>
            <w:shd w:val="clear" w:color="auto" w:fill="EEECE1"/>
          </w:tcPr>
          <w:p w14:paraId="6A997F2E" w14:textId="77777777" w:rsidR="001233F8" w:rsidRDefault="008160FF">
            <w:pPr>
              <w:keepNext/>
              <w:keepLines/>
              <w:spacing w:after="0"/>
              <w:jc w:val="center"/>
              <w:rPr>
                <w:b/>
                <w:color w:val="000000"/>
              </w:rPr>
            </w:pPr>
            <w:r>
              <w:rPr>
                <w:b/>
                <w:color w:val="000000"/>
              </w:rPr>
              <w:t>Bit 15</w:t>
            </w:r>
          </w:p>
        </w:tc>
        <w:tc>
          <w:tcPr>
            <w:tcW w:w="1170" w:type="dxa"/>
            <w:tcBorders>
              <w:bottom w:val="single" w:sz="4" w:space="0" w:color="000000"/>
            </w:tcBorders>
            <w:shd w:val="clear" w:color="auto" w:fill="EEECE1"/>
          </w:tcPr>
          <w:p w14:paraId="1DB0E766" w14:textId="77777777" w:rsidR="001233F8" w:rsidRDefault="008160FF">
            <w:pPr>
              <w:keepNext/>
              <w:keepLines/>
              <w:spacing w:after="0"/>
              <w:jc w:val="center"/>
              <w:rPr>
                <w:b/>
                <w:color w:val="000000"/>
              </w:rPr>
            </w:pPr>
            <w:r>
              <w:rPr>
                <w:b/>
                <w:color w:val="000000"/>
              </w:rPr>
              <w:t>Bit 14</w:t>
            </w:r>
          </w:p>
        </w:tc>
        <w:tc>
          <w:tcPr>
            <w:tcW w:w="3510" w:type="dxa"/>
            <w:tcBorders>
              <w:bottom w:val="single" w:sz="4" w:space="0" w:color="000000"/>
            </w:tcBorders>
            <w:shd w:val="clear" w:color="auto" w:fill="EEECE1"/>
          </w:tcPr>
          <w:p w14:paraId="26A9E5CF" w14:textId="77777777" w:rsidR="001233F8" w:rsidRDefault="008160FF">
            <w:pPr>
              <w:keepNext/>
              <w:keepLines/>
              <w:spacing w:after="0"/>
              <w:jc w:val="center"/>
              <w:rPr>
                <w:b/>
                <w:color w:val="000000"/>
              </w:rPr>
            </w:pPr>
            <w:r>
              <w:rPr>
                <w:b/>
                <w:color w:val="000000"/>
              </w:rPr>
              <w:t>Bits 13-6</w:t>
            </w:r>
          </w:p>
        </w:tc>
        <w:tc>
          <w:tcPr>
            <w:tcW w:w="2160" w:type="dxa"/>
            <w:tcBorders>
              <w:bottom w:val="single" w:sz="4" w:space="0" w:color="000000"/>
            </w:tcBorders>
            <w:shd w:val="clear" w:color="auto" w:fill="EEECE1"/>
          </w:tcPr>
          <w:p w14:paraId="5EE2010D" w14:textId="77777777" w:rsidR="001233F8" w:rsidRDefault="008160FF">
            <w:pPr>
              <w:keepNext/>
              <w:keepLines/>
              <w:spacing w:after="0"/>
              <w:jc w:val="center"/>
              <w:rPr>
                <w:b/>
                <w:color w:val="000000"/>
              </w:rPr>
            </w:pPr>
            <w:r>
              <w:rPr>
                <w:b/>
                <w:color w:val="000000"/>
              </w:rPr>
              <w:t>Bits 5-0</w:t>
            </w:r>
          </w:p>
        </w:tc>
      </w:tr>
      <w:tr w:rsidR="001233F8" w14:paraId="41EA9A55" w14:textId="77777777">
        <w:trPr>
          <w:cantSplit/>
        </w:trPr>
        <w:tc>
          <w:tcPr>
            <w:tcW w:w="990" w:type="dxa"/>
            <w:tcBorders>
              <w:top w:val="single" w:sz="4" w:space="0" w:color="000000"/>
              <w:bottom w:val="single" w:sz="4" w:space="0" w:color="000000"/>
            </w:tcBorders>
            <w:vAlign w:val="center"/>
          </w:tcPr>
          <w:p w14:paraId="3D9DCC98" w14:textId="77777777" w:rsidR="001233F8" w:rsidRDefault="008160FF">
            <w:pPr>
              <w:keepNext/>
              <w:keepLines/>
              <w:spacing w:after="0"/>
              <w:jc w:val="center"/>
              <w:rPr>
                <w:color w:val="000000"/>
              </w:rPr>
            </w:pPr>
            <w:r>
              <w:rPr>
                <w:color w:val="000000"/>
              </w:rPr>
              <w:t>Playable</w:t>
            </w:r>
          </w:p>
        </w:tc>
        <w:tc>
          <w:tcPr>
            <w:tcW w:w="1170" w:type="dxa"/>
            <w:tcBorders>
              <w:top w:val="single" w:sz="4" w:space="0" w:color="000000"/>
              <w:bottom w:val="single" w:sz="4" w:space="0" w:color="000000"/>
            </w:tcBorders>
          </w:tcPr>
          <w:p w14:paraId="69BEB33D" w14:textId="77777777" w:rsidR="001233F8" w:rsidRDefault="008160FF">
            <w:pPr>
              <w:keepNext/>
              <w:keepLines/>
              <w:spacing w:after="0"/>
              <w:jc w:val="center"/>
              <w:rPr>
                <w:color w:val="000000"/>
              </w:rPr>
            </w:pPr>
            <w:r>
              <w:rPr>
                <w:color w:val="000000"/>
              </w:rPr>
              <w:t>HasStart</w:t>
            </w:r>
          </w:p>
        </w:tc>
        <w:tc>
          <w:tcPr>
            <w:tcW w:w="3510" w:type="dxa"/>
            <w:tcBorders>
              <w:top w:val="single" w:sz="4" w:space="0" w:color="000000"/>
              <w:bottom w:val="single" w:sz="4" w:space="0" w:color="000000"/>
            </w:tcBorders>
            <w:vAlign w:val="center"/>
          </w:tcPr>
          <w:p w14:paraId="53EF2B10" w14:textId="77777777" w:rsidR="001233F8" w:rsidRDefault="008160FF">
            <w:pPr>
              <w:keepNext/>
              <w:keepLines/>
              <w:spacing w:after="0"/>
              <w:jc w:val="center"/>
              <w:rPr>
                <w:color w:val="000000"/>
              </w:rPr>
            </w:pPr>
            <w:r>
              <w:rPr>
                <w:color w:val="000000"/>
              </w:rPr>
              <w:t>Reserved</w:t>
            </w:r>
          </w:p>
        </w:tc>
        <w:tc>
          <w:tcPr>
            <w:tcW w:w="2160" w:type="dxa"/>
            <w:tcBorders>
              <w:top w:val="single" w:sz="4" w:space="0" w:color="000000"/>
              <w:bottom w:val="single" w:sz="4" w:space="0" w:color="000000"/>
            </w:tcBorders>
            <w:vAlign w:val="center"/>
          </w:tcPr>
          <w:p w14:paraId="1953E0FA" w14:textId="77777777" w:rsidR="001233F8" w:rsidRDefault="008160FF">
            <w:pPr>
              <w:keepNext/>
              <w:keepLines/>
              <w:spacing w:after="0"/>
              <w:jc w:val="center"/>
              <w:rPr>
                <w:color w:val="000000"/>
              </w:rPr>
            </w:pPr>
            <w:r>
              <w:rPr>
                <w:color w:val="000000"/>
              </w:rPr>
              <w:t>NumComponents</w:t>
            </w:r>
          </w:p>
        </w:tc>
      </w:tr>
    </w:tbl>
    <w:p w14:paraId="602F7B9B" w14:textId="77777777" w:rsidR="001233F8" w:rsidRDefault="008160FF">
      <w:pPr>
        <w:spacing w:before="60" w:after="60"/>
        <w:ind w:left="1440" w:hanging="360"/>
        <w:rPr>
          <w:color w:val="000000"/>
        </w:rPr>
      </w:pPr>
      <w:r>
        <w:rPr>
          <w:color w:val="000000"/>
          <w:u w:val="single"/>
        </w:rPr>
        <w:t>NumComponents</w:t>
      </w:r>
      <w:r>
        <w:rPr>
          <w:color w:val="000000"/>
        </w:rPr>
        <w:t>:  The number of valid, available component channels assigned to TuneMix. The valid values are 0-24.</w:t>
      </w:r>
    </w:p>
    <w:p w14:paraId="18A5C326" w14:textId="77777777" w:rsidR="001233F8" w:rsidRDefault="008160FF">
      <w:pPr>
        <w:spacing w:before="60" w:after="60"/>
        <w:ind w:left="1440" w:hanging="360"/>
        <w:rPr>
          <w:color w:val="000000"/>
        </w:rPr>
      </w:pPr>
      <w:r>
        <w:rPr>
          <w:color w:val="000000"/>
          <w:u w:val="single"/>
        </w:rPr>
        <w:t>HasStart</w:t>
      </w:r>
      <w:r>
        <w:rPr>
          <w:color w:val="000000"/>
        </w:rPr>
        <w:t>:  Indicates if the Module has the start of at least one track from one of TuneMix’s component channels:</w:t>
      </w:r>
    </w:p>
    <w:p w14:paraId="2A3C5A7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does not have start of any tracks</w:t>
      </w:r>
    </w:p>
    <w:p w14:paraId="6867D3B5"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has start for at least one track</w:t>
      </w:r>
    </w:p>
    <w:p w14:paraId="7231BB57" w14:textId="77777777" w:rsidR="001233F8" w:rsidRDefault="008160FF">
      <w:pPr>
        <w:spacing w:before="60" w:after="60"/>
        <w:ind w:left="1440" w:hanging="360"/>
        <w:rPr>
          <w:color w:val="000000"/>
        </w:rPr>
      </w:pPr>
      <w:r>
        <w:rPr>
          <w:color w:val="000000"/>
          <w:u w:val="single"/>
        </w:rPr>
        <w:t>Playable</w:t>
      </w:r>
      <w:r>
        <w:rPr>
          <w:color w:val="000000"/>
        </w:rPr>
        <w:t>:  Indicates if the Host can select TuneMix for playback:</w:t>
      </w:r>
    </w:p>
    <w:p w14:paraId="78ECEAB8"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TuneMix is not playable (i.e., does not have sufficient component music channels)</w:t>
      </w:r>
    </w:p>
    <w:p w14:paraId="33F5874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TuneMix is playable</w:t>
      </w:r>
    </w:p>
    <w:p w14:paraId="6D52D6E6" w14:textId="77777777" w:rsidR="001233F8" w:rsidRDefault="008160FF" w:rsidP="0086059E">
      <w:pPr>
        <w:pStyle w:val="Heading2"/>
      </w:pPr>
      <w:bookmarkStart w:id="50" w:name="_Toc202436081"/>
      <w:r>
        <w:t>Subscription Status Dispatch</w:t>
      </w:r>
      <w:bookmarkEnd w:id="50"/>
    </w:p>
    <w:p w14:paraId="1E0B3349" w14:textId="77777777" w:rsidR="001233F8" w:rsidRDefault="008160FF">
      <w:pPr>
        <w:spacing w:before="120"/>
        <w:jc w:val="both"/>
        <w:rPr>
          <w:color w:val="000000"/>
        </w:rPr>
      </w:pPr>
      <w:r>
        <w:rPr>
          <w:color w:val="000000"/>
        </w:rPr>
        <w:t>The Module sends the Subscription Status Dispatch to report various statuses related to the Module’s overall subscription state. This message does not report individual channel subscription statuses. The Module shall send this message once at startup, that is, after the Module Configure Response is sent to the Host. Thereafter, the message is automatically sent whenever any of the fields contained in the message changes.</w:t>
      </w:r>
    </w:p>
    <w:p w14:paraId="2EBB4991" w14:textId="77777777" w:rsidR="001233F8" w:rsidRDefault="008160FF">
      <w:pPr>
        <w:spacing w:before="120"/>
        <w:jc w:val="both"/>
        <w:rPr>
          <w:color w:val="000000"/>
        </w:rPr>
      </w:pPr>
      <w:r>
        <w:rPr>
          <w:color w:val="000000"/>
        </w:rPr>
        <w:t>This message is automatically enabled and cannot be disabled by the Host.</w:t>
      </w:r>
    </w:p>
    <w:p w14:paraId="6202158B" w14:textId="77777777" w:rsidR="001233F8" w:rsidRDefault="008160FF">
      <w:pPr>
        <w:spacing w:before="120"/>
        <w:jc w:val="both"/>
        <w:rPr>
          <w:color w:val="000000"/>
        </w:rPr>
      </w:pPr>
      <w:r>
        <w:rPr>
          <w:color w:val="000000"/>
        </w:rPr>
        <w:t>The Host sends the Generic Response to the Module to confirm receipt of the Subscription Status Dispatch.</w:t>
      </w:r>
    </w:p>
    <w:p w14:paraId="0501557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Production Infotainment System</w:t>
      </w:r>
    </w:p>
    <w:p w14:paraId="1F391D5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6D26406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6F82A8E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0296AA5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6910BDC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13</w:t>
      </w:r>
    </w:p>
    <w:p w14:paraId="424CE7F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1B6BBE75"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17"/>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EBE93CD" w14:textId="77777777">
        <w:trPr>
          <w:cantSplit/>
          <w:tblHeader/>
        </w:trPr>
        <w:tc>
          <w:tcPr>
            <w:tcW w:w="880" w:type="dxa"/>
            <w:shd w:val="clear" w:color="auto" w:fill="EEECE1"/>
          </w:tcPr>
          <w:p w14:paraId="0F764C2C" w14:textId="77777777" w:rsidR="001233F8" w:rsidRDefault="008160FF">
            <w:pPr>
              <w:spacing w:after="0"/>
              <w:jc w:val="center"/>
              <w:rPr>
                <w:b/>
                <w:color w:val="000000"/>
              </w:rPr>
            </w:pPr>
            <w:r>
              <w:rPr>
                <w:b/>
                <w:color w:val="000000"/>
              </w:rPr>
              <w:t>Byte #</w:t>
            </w:r>
          </w:p>
        </w:tc>
        <w:tc>
          <w:tcPr>
            <w:tcW w:w="5463" w:type="dxa"/>
            <w:shd w:val="clear" w:color="auto" w:fill="EEECE1"/>
          </w:tcPr>
          <w:p w14:paraId="4854FA44" w14:textId="77777777" w:rsidR="001233F8" w:rsidRDefault="008160FF">
            <w:pPr>
              <w:spacing w:after="0"/>
              <w:jc w:val="center"/>
              <w:rPr>
                <w:b/>
                <w:color w:val="000000"/>
              </w:rPr>
            </w:pPr>
            <w:r>
              <w:rPr>
                <w:b/>
                <w:color w:val="000000"/>
              </w:rPr>
              <w:t>Field Name</w:t>
            </w:r>
          </w:p>
        </w:tc>
        <w:tc>
          <w:tcPr>
            <w:tcW w:w="1180" w:type="dxa"/>
            <w:shd w:val="clear" w:color="auto" w:fill="EEECE1"/>
          </w:tcPr>
          <w:p w14:paraId="7F11EB13"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D743914" w14:textId="77777777" w:rsidR="001233F8" w:rsidRDefault="008160FF">
            <w:pPr>
              <w:spacing w:after="0"/>
              <w:jc w:val="center"/>
              <w:rPr>
                <w:b/>
                <w:color w:val="000000"/>
              </w:rPr>
            </w:pPr>
            <w:r>
              <w:rPr>
                <w:b/>
                <w:color w:val="000000"/>
              </w:rPr>
              <w:t>Value</w:t>
            </w:r>
          </w:p>
        </w:tc>
      </w:tr>
      <w:tr w:rsidR="001233F8" w14:paraId="3A7AEC21" w14:textId="77777777">
        <w:trPr>
          <w:cantSplit/>
        </w:trPr>
        <w:tc>
          <w:tcPr>
            <w:tcW w:w="880" w:type="dxa"/>
          </w:tcPr>
          <w:p w14:paraId="1038E9BB" w14:textId="77777777" w:rsidR="001233F8" w:rsidRDefault="008160FF">
            <w:pPr>
              <w:spacing w:after="0"/>
              <w:ind w:right="72"/>
              <w:jc w:val="center"/>
              <w:rPr>
                <w:color w:val="000000"/>
              </w:rPr>
            </w:pPr>
            <w:r>
              <w:rPr>
                <w:color w:val="000000"/>
              </w:rPr>
              <w:t>0</w:t>
            </w:r>
          </w:p>
        </w:tc>
        <w:tc>
          <w:tcPr>
            <w:tcW w:w="5463" w:type="dxa"/>
          </w:tcPr>
          <w:p w14:paraId="726B5EA2" w14:textId="77777777" w:rsidR="001233F8" w:rsidRDefault="008160FF">
            <w:pPr>
              <w:spacing w:after="0"/>
              <w:rPr>
                <w:color w:val="000000"/>
              </w:rPr>
            </w:pPr>
            <w:r>
              <w:rPr>
                <w:color w:val="000000"/>
              </w:rPr>
              <w:t>Sync</w:t>
            </w:r>
          </w:p>
        </w:tc>
        <w:tc>
          <w:tcPr>
            <w:tcW w:w="1180" w:type="dxa"/>
          </w:tcPr>
          <w:p w14:paraId="1C1A536E" w14:textId="77777777" w:rsidR="001233F8" w:rsidRDefault="008160FF">
            <w:pPr>
              <w:spacing w:after="0"/>
              <w:jc w:val="center"/>
              <w:rPr>
                <w:color w:val="000000"/>
              </w:rPr>
            </w:pPr>
            <w:r>
              <w:rPr>
                <w:color w:val="000000"/>
              </w:rPr>
              <w:t>uint8</w:t>
            </w:r>
          </w:p>
        </w:tc>
        <w:tc>
          <w:tcPr>
            <w:tcW w:w="1512" w:type="dxa"/>
            <w:vAlign w:val="center"/>
          </w:tcPr>
          <w:p w14:paraId="38FF7010" w14:textId="77777777" w:rsidR="001233F8" w:rsidRDefault="008160FF">
            <w:pPr>
              <w:spacing w:after="0"/>
              <w:jc w:val="center"/>
              <w:rPr>
                <w:color w:val="000000"/>
              </w:rPr>
            </w:pPr>
            <w:r>
              <w:rPr>
                <w:color w:val="000000"/>
              </w:rPr>
              <w:t xml:space="preserve"> See Section 4.1</w:t>
            </w:r>
          </w:p>
        </w:tc>
      </w:tr>
      <w:tr w:rsidR="001233F8" w14:paraId="48E62E02" w14:textId="77777777">
        <w:trPr>
          <w:cantSplit/>
        </w:trPr>
        <w:tc>
          <w:tcPr>
            <w:tcW w:w="880" w:type="dxa"/>
          </w:tcPr>
          <w:p w14:paraId="18C1916C" w14:textId="77777777" w:rsidR="001233F8" w:rsidRDefault="008160FF">
            <w:pPr>
              <w:spacing w:after="0"/>
              <w:ind w:right="72"/>
              <w:jc w:val="center"/>
              <w:rPr>
                <w:color w:val="000000"/>
              </w:rPr>
            </w:pPr>
            <w:r>
              <w:rPr>
                <w:color w:val="000000"/>
              </w:rPr>
              <w:t>1-2</w:t>
            </w:r>
          </w:p>
        </w:tc>
        <w:tc>
          <w:tcPr>
            <w:tcW w:w="5463" w:type="dxa"/>
          </w:tcPr>
          <w:p w14:paraId="54F49122" w14:textId="77777777" w:rsidR="001233F8" w:rsidRDefault="008160FF">
            <w:pPr>
              <w:spacing w:after="0"/>
              <w:rPr>
                <w:color w:val="000000"/>
              </w:rPr>
            </w:pPr>
            <w:r>
              <w:rPr>
                <w:color w:val="000000"/>
              </w:rPr>
              <w:t>NumMsgBytes</w:t>
            </w:r>
          </w:p>
        </w:tc>
        <w:tc>
          <w:tcPr>
            <w:tcW w:w="1180" w:type="dxa"/>
          </w:tcPr>
          <w:p w14:paraId="4570A855" w14:textId="77777777" w:rsidR="001233F8" w:rsidRDefault="008160FF">
            <w:pPr>
              <w:spacing w:after="0"/>
              <w:jc w:val="center"/>
              <w:rPr>
                <w:color w:val="000000"/>
              </w:rPr>
            </w:pPr>
            <w:r>
              <w:rPr>
                <w:color w:val="000000"/>
              </w:rPr>
              <w:t>uint16</w:t>
            </w:r>
          </w:p>
        </w:tc>
        <w:tc>
          <w:tcPr>
            <w:tcW w:w="1512" w:type="dxa"/>
            <w:vAlign w:val="center"/>
          </w:tcPr>
          <w:p w14:paraId="0DF69CB3" w14:textId="77777777" w:rsidR="001233F8" w:rsidRDefault="008160FF">
            <w:pPr>
              <w:spacing w:after="0"/>
              <w:jc w:val="center"/>
              <w:rPr>
                <w:color w:val="000000"/>
              </w:rPr>
            </w:pPr>
            <w:r>
              <w:rPr>
                <w:color w:val="000000"/>
              </w:rPr>
              <w:t>13</w:t>
            </w:r>
          </w:p>
        </w:tc>
      </w:tr>
      <w:tr w:rsidR="001233F8" w14:paraId="0445C40D" w14:textId="77777777">
        <w:trPr>
          <w:cantSplit/>
        </w:trPr>
        <w:tc>
          <w:tcPr>
            <w:tcW w:w="880" w:type="dxa"/>
          </w:tcPr>
          <w:p w14:paraId="417FD84B" w14:textId="77777777" w:rsidR="001233F8" w:rsidRDefault="008160FF">
            <w:pPr>
              <w:spacing w:after="0"/>
              <w:ind w:right="72"/>
              <w:jc w:val="center"/>
              <w:rPr>
                <w:color w:val="000000"/>
              </w:rPr>
            </w:pPr>
            <w:r>
              <w:rPr>
                <w:color w:val="000000"/>
              </w:rPr>
              <w:t>3-4</w:t>
            </w:r>
          </w:p>
        </w:tc>
        <w:tc>
          <w:tcPr>
            <w:tcW w:w="5463" w:type="dxa"/>
          </w:tcPr>
          <w:p w14:paraId="60999FB8" w14:textId="77777777" w:rsidR="001233F8" w:rsidRDefault="008160FF">
            <w:pPr>
              <w:spacing w:after="0"/>
              <w:rPr>
                <w:color w:val="000000"/>
              </w:rPr>
            </w:pPr>
            <w:r>
              <w:rPr>
                <w:color w:val="000000"/>
              </w:rPr>
              <w:t>Checksum</w:t>
            </w:r>
          </w:p>
        </w:tc>
        <w:tc>
          <w:tcPr>
            <w:tcW w:w="1180" w:type="dxa"/>
          </w:tcPr>
          <w:p w14:paraId="009133F5" w14:textId="77777777" w:rsidR="001233F8" w:rsidRDefault="008160FF">
            <w:pPr>
              <w:spacing w:after="0"/>
              <w:jc w:val="center"/>
              <w:rPr>
                <w:color w:val="000000"/>
              </w:rPr>
            </w:pPr>
            <w:r>
              <w:rPr>
                <w:color w:val="000000"/>
              </w:rPr>
              <w:t>uint16</w:t>
            </w:r>
          </w:p>
        </w:tc>
        <w:tc>
          <w:tcPr>
            <w:tcW w:w="1512" w:type="dxa"/>
            <w:vAlign w:val="center"/>
          </w:tcPr>
          <w:p w14:paraId="5D82F6DF" w14:textId="77777777" w:rsidR="001233F8" w:rsidRDefault="008160FF">
            <w:pPr>
              <w:spacing w:after="0"/>
              <w:jc w:val="center"/>
              <w:rPr>
                <w:color w:val="000000"/>
              </w:rPr>
            </w:pPr>
            <w:r>
              <w:rPr>
                <w:color w:val="000000"/>
              </w:rPr>
              <w:t>See Section 4.6</w:t>
            </w:r>
          </w:p>
        </w:tc>
      </w:tr>
      <w:tr w:rsidR="001233F8" w14:paraId="3EAE4FD6" w14:textId="77777777">
        <w:trPr>
          <w:cantSplit/>
          <w:trHeight w:val="255"/>
        </w:trPr>
        <w:tc>
          <w:tcPr>
            <w:tcW w:w="880" w:type="dxa"/>
          </w:tcPr>
          <w:p w14:paraId="037EC90B" w14:textId="77777777" w:rsidR="001233F8" w:rsidRDefault="008160FF">
            <w:pPr>
              <w:spacing w:after="0"/>
              <w:ind w:right="72"/>
              <w:jc w:val="center"/>
              <w:rPr>
                <w:color w:val="000000"/>
              </w:rPr>
            </w:pPr>
            <w:r>
              <w:rPr>
                <w:color w:val="000000"/>
              </w:rPr>
              <w:t>5</w:t>
            </w:r>
          </w:p>
        </w:tc>
        <w:tc>
          <w:tcPr>
            <w:tcW w:w="5463" w:type="dxa"/>
          </w:tcPr>
          <w:p w14:paraId="31F365D1" w14:textId="77777777" w:rsidR="001233F8" w:rsidRDefault="008160FF">
            <w:pPr>
              <w:spacing w:after="0"/>
              <w:rPr>
                <w:color w:val="000000"/>
              </w:rPr>
            </w:pPr>
            <w:r>
              <w:rPr>
                <w:color w:val="000000"/>
              </w:rPr>
              <w:t>TransactionID</w:t>
            </w:r>
          </w:p>
        </w:tc>
        <w:tc>
          <w:tcPr>
            <w:tcW w:w="1180" w:type="dxa"/>
          </w:tcPr>
          <w:p w14:paraId="6195CCF4" w14:textId="77777777" w:rsidR="001233F8" w:rsidRDefault="008160FF">
            <w:pPr>
              <w:spacing w:after="0"/>
              <w:jc w:val="center"/>
              <w:rPr>
                <w:color w:val="000000"/>
              </w:rPr>
            </w:pPr>
            <w:r>
              <w:rPr>
                <w:color w:val="000000"/>
              </w:rPr>
              <w:t>uint8</w:t>
            </w:r>
          </w:p>
        </w:tc>
        <w:tc>
          <w:tcPr>
            <w:tcW w:w="1512" w:type="dxa"/>
            <w:vAlign w:val="center"/>
          </w:tcPr>
          <w:p w14:paraId="4AE4982A" w14:textId="77777777" w:rsidR="001233F8" w:rsidRDefault="008160FF">
            <w:pPr>
              <w:spacing w:after="0"/>
              <w:jc w:val="center"/>
              <w:rPr>
                <w:color w:val="000000"/>
              </w:rPr>
            </w:pPr>
            <w:r>
              <w:rPr>
                <w:color w:val="000000"/>
              </w:rPr>
              <w:t>See Section 4.3</w:t>
            </w:r>
          </w:p>
        </w:tc>
      </w:tr>
      <w:tr w:rsidR="001233F8" w14:paraId="02731E95" w14:textId="77777777">
        <w:trPr>
          <w:cantSplit/>
        </w:trPr>
        <w:tc>
          <w:tcPr>
            <w:tcW w:w="880" w:type="dxa"/>
          </w:tcPr>
          <w:p w14:paraId="403990A5" w14:textId="77777777" w:rsidR="001233F8" w:rsidRDefault="008160FF">
            <w:pPr>
              <w:spacing w:after="0"/>
              <w:ind w:right="72"/>
              <w:jc w:val="center"/>
              <w:rPr>
                <w:color w:val="000000"/>
              </w:rPr>
            </w:pPr>
            <w:r>
              <w:rPr>
                <w:color w:val="000000"/>
              </w:rPr>
              <w:t>6</w:t>
            </w:r>
          </w:p>
        </w:tc>
        <w:tc>
          <w:tcPr>
            <w:tcW w:w="5463" w:type="dxa"/>
          </w:tcPr>
          <w:p w14:paraId="7B6EE3DA" w14:textId="77777777" w:rsidR="001233F8" w:rsidRDefault="008160FF">
            <w:pPr>
              <w:spacing w:after="0"/>
              <w:rPr>
                <w:color w:val="000000"/>
              </w:rPr>
            </w:pPr>
            <w:r>
              <w:rPr>
                <w:color w:val="000000"/>
              </w:rPr>
              <w:t>MessageID</w:t>
            </w:r>
          </w:p>
        </w:tc>
        <w:tc>
          <w:tcPr>
            <w:tcW w:w="1180" w:type="dxa"/>
          </w:tcPr>
          <w:p w14:paraId="68282132" w14:textId="77777777" w:rsidR="001233F8" w:rsidRDefault="008160FF">
            <w:pPr>
              <w:spacing w:after="0"/>
              <w:jc w:val="center"/>
              <w:rPr>
                <w:color w:val="000000"/>
              </w:rPr>
            </w:pPr>
            <w:r>
              <w:rPr>
                <w:color w:val="000000"/>
              </w:rPr>
              <w:t>uint8</w:t>
            </w:r>
          </w:p>
        </w:tc>
        <w:tc>
          <w:tcPr>
            <w:tcW w:w="1512" w:type="dxa"/>
            <w:vAlign w:val="center"/>
          </w:tcPr>
          <w:p w14:paraId="668E76DE" w14:textId="77777777" w:rsidR="001233F8" w:rsidRDefault="008160FF">
            <w:pPr>
              <w:spacing w:after="0"/>
              <w:jc w:val="center"/>
              <w:rPr>
                <w:color w:val="000000"/>
              </w:rPr>
            </w:pPr>
            <w:r>
              <w:rPr>
                <w:color w:val="000000"/>
              </w:rPr>
              <w:t>13</w:t>
            </w:r>
          </w:p>
        </w:tc>
      </w:tr>
      <w:tr w:rsidR="001233F8" w14:paraId="59692755" w14:textId="77777777">
        <w:trPr>
          <w:cantSplit/>
        </w:trPr>
        <w:tc>
          <w:tcPr>
            <w:tcW w:w="880" w:type="dxa"/>
          </w:tcPr>
          <w:p w14:paraId="1568FE3E" w14:textId="77777777" w:rsidR="001233F8" w:rsidRDefault="008160FF">
            <w:pPr>
              <w:spacing w:after="0"/>
              <w:ind w:right="72"/>
              <w:jc w:val="center"/>
              <w:rPr>
                <w:color w:val="000000"/>
              </w:rPr>
            </w:pPr>
            <w:r>
              <w:rPr>
                <w:color w:val="000000"/>
              </w:rPr>
              <w:t>7</w:t>
            </w:r>
          </w:p>
        </w:tc>
        <w:tc>
          <w:tcPr>
            <w:tcW w:w="5463" w:type="dxa"/>
          </w:tcPr>
          <w:p w14:paraId="77EE4845" w14:textId="77777777" w:rsidR="001233F8" w:rsidRDefault="008160FF">
            <w:pPr>
              <w:spacing w:after="0"/>
              <w:rPr>
                <w:color w:val="000000"/>
              </w:rPr>
            </w:pPr>
            <w:r>
              <w:rPr>
                <w:color w:val="000000"/>
              </w:rPr>
              <w:t>Status</w:t>
            </w:r>
          </w:p>
        </w:tc>
        <w:tc>
          <w:tcPr>
            <w:tcW w:w="1180" w:type="dxa"/>
          </w:tcPr>
          <w:p w14:paraId="0B57754F" w14:textId="77777777" w:rsidR="001233F8" w:rsidRDefault="008160FF">
            <w:pPr>
              <w:spacing w:after="0"/>
              <w:jc w:val="center"/>
              <w:rPr>
                <w:color w:val="000000"/>
              </w:rPr>
            </w:pPr>
            <w:r>
              <w:rPr>
                <w:color w:val="000000"/>
              </w:rPr>
              <w:t>uint8</w:t>
            </w:r>
          </w:p>
        </w:tc>
        <w:tc>
          <w:tcPr>
            <w:tcW w:w="1512" w:type="dxa"/>
            <w:vAlign w:val="center"/>
          </w:tcPr>
          <w:p w14:paraId="353BFD17" w14:textId="77777777" w:rsidR="001233F8" w:rsidRDefault="008160FF">
            <w:pPr>
              <w:spacing w:after="0"/>
              <w:jc w:val="center"/>
              <w:rPr>
                <w:color w:val="000000"/>
              </w:rPr>
            </w:pPr>
            <w:r>
              <w:rPr>
                <w:color w:val="000000"/>
              </w:rPr>
              <w:t>See below</w:t>
            </w:r>
          </w:p>
        </w:tc>
      </w:tr>
      <w:tr w:rsidR="001233F8" w14:paraId="6EE8929A" w14:textId="77777777">
        <w:trPr>
          <w:cantSplit/>
        </w:trPr>
        <w:tc>
          <w:tcPr>
            <w:tcW w:w="880" w:type="dxa"/>
          </w:tcPr>
          <w:p w14:paraId="3216C8C3" w14:textId="77777777" w:rsidR="001233F8" w:rsidRDefault="008160FF">
            <w:pPr>
              <w:spacing w:after="0"/>
              <w:ind w:right="72"/>
              <w:jc w:val="center"/>
              <w:rPr>
                <w:color w:val="000000"/>
              </w:rPr>
            </w:pPr>
            <w:r>
              <w:rPr>
                <w:color w:val="000000"/>
              </w:rPr>
              <w:t>8</w:t>
            </w:r>
          </w:p>
        </w:tc>
        <w:tc>
          <w:tcPr>
            <w:tcW w:w="5463" w:type="dxa"/>
          </w:tcPr>
          <w:p w14:paraId="2F20B55C" w14:textId="77777777" w:rsidR="001233F8" w:rsidRDefault="008160FF">
            <w:pPr>
              <w:spacing w:after="0"/>
              <w:rPr>
                <w:color w:val="000000"/>
              </w:rPr>
            </w:pPr>
            <w:r>
              <w:rPr>
                <w:color w:val="000000"/>
              </w:rPr>
              <w:t>SubscriptionStatus</w:t>
            </w:r>
          </w:p>
        </w:tc>
        <w:tc>
          <w:tcPr>
            <w:tcW w:w="1180" w:type="dxa"/>
          </w:tcPr>
          <w:p w14:paraId="14DA6011" w14:textId="77777777" w:rsidR="001233F8" w:rsidRDefault="008160FF">
            <w:pPr>
              <w:spacing w:after="0"/>
              <w:jc w:val="center"/>
              <w:rPr>
                <w:color w:val="000000"/>
              </w:rPr>
            </w:pPr>
            <w:r>
              <w:rPr>
                <w:color w:val="000000"/>
              </w:rPr>
              <w:t>uint8</w:t>
            </w:r>
          </w:p>
        </w:tc>
        <w:tc>
          <w:tcPr>
            <w:tcW w:w="1512" w:type="dxa"/>
            <w:vAlign w:val="center"/>
          </w:tcPr>
          <w:p w14:paraId="18A43742" w14:textId="77777777" w:rsidR="001233F8" w:rsidRDefault="008160FF">
            <w:pPr>
              <w:spacing w:after="0"/>
              <w:jc w:val="center"/>
              <w:rPr>
                <w:color w:val="000000"/>
              </w:rPr>
            </w:pPr>
            <w:r>
              <w:rPr>
                <w:color w:val="000000"/>
              </w:rPr>
              <w:t>See below</w:t>
            </w:r>
          </w:p>
        </w:tc>
      </w:tr>
      <w:tr w:rsidR="001233F8" w14:paraId="5423AA19" w14:textId="77777777">
        <w:trPr>
          <w:cantSplit/>
        </w:trPr>
        <w:tc>
          <w:tcPr>
            <w:tcW w:w="880" w:type="dxa"/>
          </w:tcPr>
          <w:p w14:paraId="6B4CFD8D" w14:textId="77777777" w:rsidR="001233F8" w:rsidRDefault="008160FF">
            <w:pPr>
              <w:spacing w:after="0"/>
              <w:ind w:right="72"/>
              <w:jc w:val="center"/>
              <w:rPr>
                <w:color w:val="000000"/>
              </w:rPr>
            </w:pPr>
            <w:r>
              <w:rPr>
                <w:color w:val="000000"/>
              </w:rPr>
              <w:t>9-12</w:t>
            </w:r>
          </w:p>
        </w:tc>
        <w:tc>
          <w:tcPr>
            <w:tcW w:w="5463" w:type="dxa"/>
          </w:tcPr>
          <w:p w14:paraId="03A801BD" w14:textId="77777777" w:rsidR="001233F8" w:rsidRDefault="008160FF">
            <w:pPr>
              <w:spacing w:after="0"/>
              <w:rPr>
                <w:color w:val="000000"/>
              </w:rPr>
            </w:pPr>
            <w:r>
              <w:rPr>
                <w:color w:val="000000"/>
              </w:rPr>
              <w:t>FCADSVersion</w:t>
            </w:r>
          </w:p>
        </w:tc>
        <w:tc>
          <w:tcPr>
            <w:tcW w:w="1180" w:type="dxa"/>
          </w:tcPr>
          <w:p w14:paraId="5F575858" w14:textId="77777777" w:rsidR="001233F8" w:rsidRDefault="008160FF">
            <w:pPr>
              <w:spacing w:after="0"/>
              <w:jc w:val="center"/>
              <w:rPr>
                <w:color w:val="000000"/>
              </w:rPr>
            </w:pPr>
            <w:r>
              <w:rPr>
                <w:color w:val="000000"/>
              </w:rPr>
              <w:t>uint32</w:t>
            </w:r>
          </w:p>
        </w:tc>
        <w:tc>
          <w:tcPr>
            <w:tcW w:w="1512" w:type="dxa"/>
            <w:vAlign w:val="center"/>
          </w:tcPr>
          <w:p w14:paraId="34E51A03" w14:textId="77777777" w:rsidR="001233F8" w:rsidRDefault="008160FF">
            <w:pPr>
              <w:spacing w:after="0"/>
              <w:jc w:val="center"/>
              <w:rPr>
                <w:color w:val="000000"/>
              </w:rPr>
            </w:pPr>
            <w:r>
              <w:rPr>
                <w:color w:val="000000"/>
              </w:rPr>
              <w:t>See below</w:t>
            </w:r>
          </w:p>
        </w:tc>
      </w:tr>
    </w:tbl>
    <w:p w14:paraId="77416615" w14:textId="77777777" w:rsidR="001233F8" w:rsidRDefault="008160FF">
      <w:pPr>
        <w:spacing w:before="240" w:after="0"/>
        <w:ind w:left="1080" w:hanging="360"/>
        <w:jc w:val="both"/>
        <w:rPr>
          <w:color w:val="000000"/>
        </w:rPr>
      </w:pPr>
      <w:r>
        <w:rPr>
          <w:b/>
          <w:color w:val="000000"/>
        </w:rPr>
        <w:t>Status</w:t>
      </w:r>
      <w:r>
        <w:rPr>
          <w:color w:val="000000"/>
        </w:rPr>
        <w:t xml:space="preserve">:  Reports the validity of the subscription status. A value of 0 indicates that </w:t>
      </w:r>
      <w:r>
        <w:rPr>
          <w:b/>
          <w:color w:val="000000"/>
        </w:rPr>
        <w:t>SubscriptionStatus</w:t>
      </w:r>
      <w:r>
        <w:rPr>
          <w:color w:val="000000"/>
        </w:rPr>
        <w:t xml:space="preserve"> is valid. Any other value indicates that </w:t>
      </w:r>
      <w:r>
        <w:rPr>
          <w:b/>
          <w:color w:val="000000"/>
        </w:rPr>
        <w:t>SubscriptionStatus</w:t>
      </w:r>
      <w:r>
        <w:rPr>
          <w:color w:val="000000"/>
        </w:rPr>
        <w:t xml:space="preserve"> is not valid and the subscriptions status of the Module is uncertain. See the CAP FW Development Team for the interpretation of non-zero values of this field.</w:t>
      </w:r>
    </w:p>
    <w:p w14:paraId="22F62E24" w14:textId="77777777" w:rsidR="001233F8" w:rsidRDefault="008160FF">
      <w:pPr>
        <w:spacing w:before="120"/>
        <w:ind w:left="1080" w:hanging="360"/>
        <w:rPr>
          <w:color w:val="000000"/>
        </w:rPr>
      </w:pPr>
      <w:r>
        <w:rPr>
          <w:b/>
          <w:color w:val="000000"/>
        </w:rPr>
        <w:t>SubscriptionStatus</w:t>
      </w:r>
      <w:r>
        <w:rPr>
          <w:color w:val="000000"/>
        </w:rPr>
        <w:t xml:space="preserve">: Reports the Module’s subscription status. If </w:t>
      </w:r>
      <w:r>
        <w:rPr>
          <w:b/>
          <w:color w:val="000000"/>
        </w:rPr>
        <w:t>Status</w:t>
      </w:r>
      <w:r>
        <w:rPr>
          <w:color w:val="000000"/>
        </w:rPr>
        <w:t xml:space="preserve"> indicates that the subscription status is invalid, then this field is set to 0. </w:t>
      </w:r>
      <w:r>
        <w:rPr>
          <w:b/>
          <w:color w:val="000000"/>
        </w:rPr>
        <w:t>SubscriptionStatus</w:t>
      </w:r>
      <w:r>
        <w:rPr>
          <w:color w:val="000000"/>
        </w:rPr>
        <w:t xml:space="preserve"> has bit fields defined as:</w:t>
      </w:r>
    </w:p>
    <w:tbl>
      <w:tblPr>
        <w:tblStyle w:val="216"/>
        <w:tblW w:w="8790"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98"/>
        <w:gridCol w:w="1742"/>
        <w:gridCol w:w="1440"/>
        <w:gridCol w:w="1350"/>
        <w:gridCol w:w="1260"/>
        <w:gridCol w:w="1800"/>
      </w:tblGrid>
      <w:tr w:rsidR="001233F8" w14:paraId="6C0E92E0" w14:textId="77777777">
        <w:trPr>
          <w:cantSplit/>
          <w:tblHeader/>
        </w:trPr>
        <w:tc>
          <w:tcPr>
            <w:tcW w:w="1198" w:type="dxa"/>
            <w:tcBorders>
              <w:bottom w:val="single" w:sz="4" w:space="0" w:color="000000"/>
            </w:tcBorders>
            <w:shd w:val="clear" w:color="auto" w:fill="EEECE1"/>
          </w:tcPr>
          <w:p w14:paraId="5954CDF4" w14:textId="77777777" w:rsidR="001233F8" w:rsidRDefault="008160FF">
            <w:pPr>
              <w:keepNext/>
              <w:keepLines/>
              <w:spacing w:after="0"/>
              <w:jc w:val="center"/>
              <w:rPr>
                <w:b/>
                <w:color w:val="000000"/>
              </w:rPr>
            </w:pPr>
            <w:r>
              <w:rPr>
                <w:b/>
                <w:color w:val="000000"/>
              </w:rPr>
              <w:t>Bit7</w:t>
            </w:r>
          </w:p>
        </w:tc>
        <w:tc>
          <w:tcPr>
            <w:tcW w:w="1742" w:type="dxa"/>
            <w:tcBorders>
              <w:bottom w:val="single" w:sz="4" w:space="0" w:color="000000"/>
            </w:tcBorders>
            <w:shd w:val="clear" w:color="auto" w:fill="EEECE1"/>
          </w:tcPr>
          <w:p w14:paraId="256DF04B" w14:textId="77777777" w:rsidR="001233F8" w:rsidRDefault="008160FF">
            <w:pPr>
              <w:keepNext/>
              <w:keepLines/>
              <w:spacing w:after="0"/>
              <w:jc w:val="center"/>
              <w:rPr>
                <w:b/>
                <w:color w:val="000000"/>
              </w:rPr>
            </w:pPr>
            <w:r>
              <w:rPr>
                <w:b/>
                <w:color w:val="000000"/>
              </w:rPr>
              <w:t>Bits 6-5</w:t>
            </w:r>
          </w:p>
        </w:tc>
        <w:tc>
          <w:tcPr>
            <w:tcW w:w="1440" w:type="dxa"/>
            <w:tcBorders>
              <w:bottom w:val="single" w:sz="4" w:space="0" w:color="000000"/>
            </w:tcBorders>
            <w:shd w:val="clear" w:color="auto" w:fill="EEECE1"/>
          </w:tcPr>
          <w:p w14:paraId="05A8413F" w14:textId="77777777" w:rsidR="001233F8" w:rsidRDefault="008160FF">
            <w:pPr>
              <w:keepNext/>
              <w:keepLines/>
              <w:spacing w:after="0"/>
              <w:jc w:val="center"/>
              <w:rPr>
                <w:b/>
                <w:color w:val="000000"/>
              </w:rPr>
            </w:pPr>
            <w:r>
              <w:rPr>
                <w:b/>
                <w:color w:val="000000"/>
              </w:rPr>
              <w:t>Bit 4</w:t>
            </w:r>
          </w:p>
        </w:tc>
        <w:tc>
          <w:tcPr>
            <w:tcW w:w="1350" w:type="dxa"/>
            <w:tcBorders>
              <w:bottom w:val="single" w:sz="4" w:space="0" w:color="000000"/>
            </w:tcBorders>
            <w:shd w:val="clear" w:color="auto" w:fill="EEECE1"/>
          </w:tcPr>
          <w:p w14:paraId="22DBB2C1" w14:textId="77777777" w:rsidR="001233F8" w:rsidRDefault="008160FF">
            <w:pPr>
              <w:keepNext/>
              <w:keepLines/>
              <w:spacing w:after="0"/>
              <w:jc w:val="center"/>
              <w:rPr>
                <w:b/>
                <w:color w:val="000000"/>
              </w:rPr>
            </w:pPr>
            <w:r>
              <w:rPr>
                <w:b/>
                <w:color w:val="000000"/>
              </w:rPr>
              <w:t>Bit 3</w:t>
            </w:r>
          </w:p>
        </w:tc>
        <w:tc>
          <w:tcPr>
            <w:tcW w:w="1260" w:type="dxa"/>
            <w:tcBorders>
              <w:bottom w:val="single" w:sz="4" w:space="0" w:color="000000"/>
            </w:tcBorders>
            <w:shd w:val="clear" w:color="auto" w:fill="EEECE1"/>
          </w:tcPr>
          <w:p w14:paraId="616557AC" w14:textId="77777777" w:rsidR="001233F8" w:rsidRDefault="008160FF">
            <w:pPr>
              <w:keepNext/>
              <w:keepLines/>
              <w:spacing w:after="0"/>
              <w:jc w:val="center"/>
              <w:rPr>
                <w:b/>
                <w:color w:val="000000"/>
              </w:rPr>
            </w:pPr>
            <w:r>
              <w:rPr>
                <w:b/>
                <w:color w:val="000000"/>
              </w:rPr>
              <w:t>Bit 2</w:t>
            </w:r>
          </w:p>
        </w:tc>
        <w:tc>
          <w:tcPr>
            <w:tcW w:w="1800" w:type="dxa"/>
            <w:tcBorders>
              <w:bottom w:val="single" w:sz="4" w:space="0" w:color="000000"/>
            </w:tcBorders>
            <w:shd w:val="clear" w:color="auto" w:fill="EEECE1"/>
            <w:vAlign w:val="center"/>
          </w:tcPr>
          <w:p w14:paraId="07E15F38" w14:textId="77777777" w:rsidR="001233F8" w:rsidRDefault="008160FF">
            <w:pPr>
              <w:keepNext/>
              <w:keepLines/>
              <w:spacing w:after="0"/>
              <w:jc w:val="center"/>
              <w:rPr>
                <w:b/>
                <w:color w:val="000000"/>
              </w:rPr>
            </w:pPr>
            <w:r>
              <w:rPr>
                <w:b/>
                <w:color w:val="000000"/>
              </w:rPr>
              <w:t>Bits 1-0</w:t>
            </w:r>
          </w:p>
        </w:tc>
      </w:tr>
      <w:tr w:rsidR="001233F8" w14:paraId="1DB55E8C" w14:textId="77777777">
        <w:trPr>
          <w:cantSplit/>
        </w:trPr>
        <w:tc>
          <w:tcPr>
            <w:tcW w:w="1198" w:type="dxa"/>
            <w:tcBorders>
              <w:top w:val="single" w:sz="4" w:space="0" w:color="000000"/>
              <w:bottom w:val="single" w:sz="4" w:space="0" w:color="000000"/>
            </w:tcBorders>
          </w:tcPr>
          <w:p w14:paraId="062589AC" w14:textId="77777777" w:rsidR="001233F8" w:rsidRDefault="008160FF">
            <w:pPr>
              <w:keepNext/>
              <w:keepLines/>
              <w:spacing w:after="0"/>
              <w:jc w:val="center"/>
              <w:rPr>
                <w:color w:val="000000"/>
              </w:rPr>
            </w:pPr>
            <w:r>
              <w:rPr>
                <w:color w:val="000000"/>
              </w:rPr>
              <w:t>AudioSub</w:t>
            </w:r>
          </w:p>
        </w:tc>
        <w:tc>
          <w:tcPr>
            <w:tcW w:w="1742" w:type="dxa"/>
            <w:tcBorders>
              <w:top w:val="single" w:sz="4" w:space="0" w:color="000000"/>
              <w:bottom w:val="single" w:sz="4" w:space="0" w:color="000000"/>
            </w:tcBorders>
            <w:vAlign w:val="center"/>
          </w:tcPr>
          <w:p w14:paraId="691F4D58" w14:textId="77777777" w:rsidR="001233F8" w:rsidRDefault="008160FF">
            <w:pPr>
              <w:keepNext/>
              <w:keepLines/>
              <w:spacing w:after="0"/>
              <w:jc w:val="center"/>
              <w:rPr>
                <w:color w:val="000000"/>
              </w:rPr>
            </w:pPr>
            <w:r>
              <w:rPr>
                <w:color w:val="000000"/>
              </w:rPr>
              <w:t>Reserved</w:t>
            </w:r>
          </w:p>
        </w:tc>
        <w:tc>
          <w:tcPr>
            <w:tcW w:w="1440" w:type="dxa"/>
            <w:tcBorders>
              <w:top w:val="single" w:sz="4" w:space="0" w:color="000000"/>
              <w:bottom w:val="single" w:sz="4" w:space="0" w:color="000000"/>
            </w:tcBorders>
          </w:tcPr>
          <w:p w14:paraId="70E71C35" w14:textId="77777777" w:rsidR="001233F8" w:rsidRDefault="008160FF">
            <w:pPr>
              <w:keepNext/>
              <w:keepLines/>
              <w:spacing w:after="0"/>
              <w:jc w:val="center"/>
              <w:rPr>
                <w:color w:val="000000"/>
              </w:rPr>
            </w:pPr>
            <w:r>
              <w:rPr>
                <w:color w:val="000000"/>
              </w:rPr>
              <w:t>L2Reconfig</w:t>
            </w:r>
          </w:p>
        </w:tc>
        <w:tc>
          <w:tcPr>
            <w:tcW w:w="1350" w:type="dxa"/>
            <w:tcBorders>
              <w:top w:val="single" w:sz="4" w:space="0" w:color="000000"/>
              <w:bottom w:val="single" w:sz="4" w:space="0" w:color="000000"/>
            </w:tcBorders>
          </w:tcPr>
          <w:p w14:paraId="6D320507" w14:textId="77777777" w:rsidR="001233F8" w:rsidRDefault="008160FF">
            <w:pPr>
              <w:keepNext/>
              <w:keepLines/>
              <w:spacing w:after="0"/>
              <w:jc w:val="center"/>
              <w:rPr>
                <w:color w:val="000000"/>
              </w:rPr>
            </w:pPr>
            <w:r>
              <w:rPr>
                <w:color w:val="000000"/>
              </w:rPr>
              <w:t>CAPFWOp</w:t>
            </w:r>
          </w:p>
        </w:tc>
        <w:tc>
          <w:tcPr>
            <w:tcW w:w="1260" w:type="dxa"/>
            <w:tcBorders>
              <w:top w:val="single" w:sz="4" w:space="0" w:color="000000"/>
              <w:bottom w:val="single" w:sz="4" w:space="0" w:color="000000"/>
            </w:tcBorders>
          </w:tcPr>
          <w:p w14:paraId="32F7CD69" w14:textId="77777777" w:rsidR="001233F8" w:rsidRDefault="008160FF">
            <w:pPr>
              <w:keepNext/>
              <w:keepLines/>
              <w:spacing w:after="0"/>
              <w:jc w:val="center"/>
              <w:rPr>
                <w:color w:val="000000"/>
              </w:rPr>
            </w:pPr>
            <w:r>
              <w:rPr>
                <w:color w:val="000000"/>
              </w:rPr>
              <w:t>SubUpdate</w:t>
            </w:r>
          </w:p>
        </w:tc>
        <w:tc>
          <w:tcPr>
            <w:tcW w:w="1800" w:type="dxa"/>
            <w:tcBorders>
              <w:top w:val="single" w:sz="4" w:space="0" w:color="000000"/>
              <w:bottom w:val="single" w:sz="4" w:space="0" w:color="000000"/>
            </w:tcBorders>
            <w:vAlign w:val="center"/>
          </w:tcPr>
          <w:p w14:paraId="67901653" w14:textId="77777777" w:rsidR="001233F8" w:rsidRDefault="008160FF">
            <w:pPr>
              <w:keepNext/>
              <w:keepLines/>
              <w:spacing w:after="0"/>
              <w:jc w:val="center"/>
              <w:rPr>
                <w:color w:val="000000"/>
              </w:rPr>
            </w:pPr>
            <w:r>
              <w:rPr>
                <w:color w:val="000000"/>
              </w:rPr>
              <w:t>SubStatus</w:t>
            </w:r>
          </w:p>
        </w:tc>
      </w:tr>
    </w:tbl>
    <w:p w14:paraId="51F8E604" w14:textId="77777777" w:rsidR="001233F8" w:rsidRDefault="008160FF">
      <w:pPr>
        <w:spacing w:before="60" w:after="60"/>
        <w:ind w:left="1440" w:hanging="360"/>
        <w:rPr>
          <w:color w:val="000000"/>
        </w:rPr>
      </w:pPr>
      <w:r>
        <w:rPr>
          <w:color w:val="000000"/>
          <w:u w:val="single"/>
        </w:rPr>
        <w:t>AudioSub</w:t>
      </w:r>
      <w:r>
        <w:rPr>
          <w:color w:val="000000"/>
        </w:rPr>
        <w:t>: Audio subscription summary, with values:</w:t>
      </w:r>
    </w:p>
    <w:p w14:paraId="549D1A64"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subscribed to any audio services</w:t>
      </w:r>
    </w:p>
    <w:p w14:paraId="2A0A6098"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Subscribed to at least one audio service that is not FTA</w:t>
      </w:r>
    </w:p>
    <w:p w14:paraId="6B288121" w14:textId="77777777" w:rsidR="001233F8" w:rsidRDefault="008160FF">
      <w:pPr>
        <w:spacing w:before="120" w:after="60"/>
        <w:ind w:left="1440" w:hanging="360"/>
        <w:jc w:val="both"/>
        <w:rPr>
          <w:color w:val="000000"/>
        </w:rPr>
      </w:pPr>
      <w:r>
        <w:rPr>
          <w:color w:val="000000"/>
          <w:u w:val="single"/>
        </w:rPr>
        <w:t>L2Reconfig</w:t>
      </w:r>
      <w:r>
        <w:rPr>
          <w:color w:val="000000"/>
        </w:rPr>
        <w:t>: Reports that the Module’s Layer 2 (Low Band Base Layer) channel lineup is changing and is affecting audio playback. During Layer 2 channel lineup changes there is a brief period where service decryption may be blocked until the system is again synchronized. L2Reconfig is valid only when OpMode=0.  Valid values:</w:t>
      </w:r>
    </w:p>
    <w:p w14:paraId="0BEECDFF"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Audio playback is not being affected by a Layer 2 reconfiguration.</w:t>
      </w:r>
    </w:p>
    <w:p w14:paraId="63615E9D"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Audio playback is being affected by a Layer 2 reconfiguration (only happens when playing from the Live point of a Layer 2 channel during a Layer 2 reconfiguration).</w:t>
      </w:r>
    </w:p>
    <w:p w14:paraId="2977A8F8" w14:textId="77777777" w:rsidR="001233F8" w:rsidRDefault="008160FF">
      <w:pPr>
        <w:spacing w:before="120" w:after="60"/>
        <w:ind w:left="1440" w:hanging="360"/>
        <w:rPr>
          <w:color w:val="000000"/>
        </w:rPr>
      </w:pPr>
      <w:r>
        <w:rPr>
          <w:color w:val="000000"/>
          <w:u w:val="single"/>
        </w:rPr>
        <w:t>CAPFWOp</w:t>
      </w:r>
      <w:r>
        <w:rPr>
          <w:color w:val="000000"/>
        </w:rPr>
        <w:t>: Reports if the CAP FW is operational. The CAP FW could be non-operational either because a valid version is not loaded, or the loaded version is blocked from running for security reasons. Valid values:</w:t>
      </w:r>
    </w:p>
    <w:p w14:paraId="6E99F63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CAP FW is operational</w:t>
      </w:r>
    </w:p>
    <w:p w14:paraId="2387070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CAP FW is not operational</w:t>
      </w:r>
    </w:p>
    <w:p w14:paraId="0E246A3D" w14:textId="77777777" w:rsidR="001233F8" w:rsidRDefault="008160FF">
      <w:pPr>
        <w:spacing w:before="120" w:after="60"/>
        <w:ind w:left="1440" w:hanging="360"/>
        <w:rPr>
          <w:color w:val="000000"/>
        </w:rPr>
      </w:pPr>
      <w:r>
        <w:rPr>
          <w:color w:val="000000"/>
          <w:u w:val="single"/>
        </w:rPr>
        <w:t>SubUpdate</w:t>
      </w:r>
      <w:r>
        <w:rPr>
          <w:color w:val="000000"/>
        </w:rPr>
        <w:t>: Reports that the Module’s subscription package has changed since it was last reported, with values:</w:t>
      </w:r>
    </w:p>
    <w:p w14:paraId="260C5478"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Subscription package has not changed since last report</w:t>
      </w:r>
    </w:p>
    <w:p w14:paraId="42113CCF"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Subscription package has changed since last report</w:t>
      </w:r>
    </w:p>
    <w:p w14:paraId="2A56BA66" w14:textId="77777777" w:rsidR="001233F8" w:rsidRDefault="008160FF">
      <w:pPr>
        <w:spacing w:before="120" w:after="60"/>
        <w:ind w:left="1440" w:hanging="360"/>
        <w:rPr>
          <w:color w:val="000000"/>
        </w:rPr>
      </w:pPr>
      <w:r>
        <w:rPr>
          <w:color w:val="000000"/>
          <w:u w:val="single"/>
        </w:rPr>
        <w:t>SubStatus</w:t>
      </w:r>
      <w:r>
        <w:rPr>
          <w:color w:val="000000"/>
        </w:rPr>
        <w:t>: Reports the overall Module subscription status, with values:</w:t>
      </w:r>
    </w:p>
    <w:p w14:paraId="5C39B5C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subscribed</w:t>
      </w:r>
    </w:p>
    <w:p w14:paraId="2D000550"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Subscribed</w:t>
      </w:r>
    </w:p>
    <w:p w14:paraId="74D89C5C"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lastRenderedPageBreak/>
        <w:t>2 = MPFA Pre-Select</w:t>
      </w:r>
    </w:p>
    <w:p w14:paraId="34F36E82" w14:textId="77777777" w:rsidR="001233F8" w:rsidRDefault="008160FF">
      <w:pPr>
        <w:spacing w:before="120" w:after="60"/>
        <w:ind w:left="1080" w:hanging="360"/>
        <w:jc w:val="both"/>
        <w:rPr>
          <w:color w:val="000000"/>
        </w:rPr>
      </w:pPr>
      <w:r>
        <w:rPr>
          <w:b/>
          <w:color w:val="000000"/>
        </w:rPr>
        <w:t>FCADSVersion</w:t>
      </w:r>
      <w:r>
        <w:rPr>
          <w:color w:val="000000"/>
        </w:rPr>
        <w:t>:  Identifies the version of the last FCADS file processed.</w:t>
      </w:r>
    </w:p>
    <w:p w14:paraId="79E33914" w14:textId="77777777" w:rsidR="001233F8" w:rsidRDefault="008160FF" w:rsidP="0086059E">
      <w:pPr>
        <w:pStyle w:val="Heading2"/>
      </w:pPr>
      <w:bookmarkStart w:id="51" w:name="_Toc202436082"/>
      <w:r>
        <w:t>Authorization Status Dispatch</w:t>
      </w:r>
      <w:bookmarkEnd w:id="51"/>
    </w:p>
    <w:p w14:paraId="1D11BBE3" w14:textId="77777777" w:rsidR="001233F8" w:rsidRDefault="008160FF">
      <w:pPr>
        <w:spacing w:before="120"/>
        <w:jc w:val="both"/>
        <w:rPr>
          <w:color w:val="000000"/>
        </w:rPr>
      </w:pPr>
      <w:r>
        <w:rPr>
          <w:color w:val="000000"/>
        </w:rPr>
        <w:t>The Module sends the Authorization Status Dispatch to report the current Authorization State Unit (ASU) values in the Module and corresponding details. The Module shall send this message once at startup, that is, after the Module Configure Response is sent to the Host. Thereafter, the message is automatically sent whenever any of the fields contained in the message changes.</w:t>
      </w:r>
    </w:p>
    <w:p w14:paraId="4C61C49D" w14:textId="77777777" w:rsidR="001233F8" w:rsidRDefault="008160FF">
      <w:pPr>
        <w:spacing w:before="120"/>
        <w:jc w:val="both"/>
        <w:rPr>
          <w:color w:val="000000"/>
        </w:rPr>
      </w:pPr>
      <w:r>
        <w:rPr>
          <w:color w:val="000000"/>
        </w:rPr>
        <w:t>This message is automatically enabled and cannot be disabled by the Host.</w:t>
      </w:r>
    </w:p>
    <w:p w14:paraId="5DC08A02" w14:textId="77777777" w:rsidR="001233F8" w:rsidRDefault="001233F8">
      <w:pPr>
        <w:spacing w:before="120"/>
        <w:jc w:val="both"/>
        <w:rPr>
          <w:color w:val="000000"/>
        </w:rPr>
      </w:pPr>
    </w:p>
    <w:p w14:paraId="3E7B59CD" w14:textId="77777777" w:rsidR="001233F8" w:rsidRDefault="008160FF">
      <w:pPr>
        <w:spacing w:before="120"/>
        <w:jc w:val="both"/>
        <w:rPr>
          <w:color w:val="000000"/>
        </w:rPr>
      </w:pPr>
      <w:r>
        <w:rPr>
          <w:color w:val="000000"/>
        </w:rPr>
        <w:t>Gen8 supports two user ASUs with values assigned via subscription processes. The Module is authorized for the combination of all services authorized (logical OR of all SID or DMI vectors) by the two user ASUs and a default ASU. A user ASU might not be present for a given package, and this is indicated with an ASID value of 0. When ASID=0, all other parameters related to that ASU will be set to 0.</w:t>
      </w:r>
    </w:p>
    <w:p w14:paraId="1D30D69B" w14:textId="77777777" w:rsidR="001233F8" w:rsidRDefault="008160FF">
      <w:pPr>
        <w:spacing w:before="120"/>
        <w:jc w:val="both"/>
        <w:rPr>
          <w:color w:val="000000"/>
        </w:rPr>
      </w:pPr>
      <w:r>
        <w:rPr>
          <w:color w:val="000000"/>
        </w:rPr>
        <w:t>The sending of this message is controlled by the Status Monitor Dispatch.</w:t>
      </w:r>
    </w:p>
    <w:p w14:paraId="75A5B692" w14:textId="77777777" w:rsidR="001233F8" w:rsidRDefault="008160FF">
      <w:pPr>
        <w:spacing w:before="120"/>
        <w:jc w:val="both"/>
        <w:rPr>
          <w:color w:val="000000"/>
        </w:rPr>
      </w:pPr>
      <w:r>
        <w:rPr>
          <w:color w:val="000000"/>
        </w:rPr>
        <w:t>The receiver sends the Generic Response to the Module to confirm receipt of the Authorization Status Dispatch.</w:t>
      </w:r>
    </w:p>
    <w:p w14:paraId="7159FD1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244E631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6E3C7B8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215C459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6BE6470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7C40F3C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13</w:t>
      </w:r>
    </w:p>
    <w:p w14:paraId="62D5C1E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3D7DCC29" w14:textId="77777777" w:rsidR="001233F8" w:rsidRDefault="008160FF">
      <w:pPr>
        <w:pBdr>
          <w:top w:val="nil"/>
          <w:left w:val="nil"/>
          <w:bottom w:val="nil"/>
          <w:right w:val="nil"/>
          <w:between w:val="nil"/>
        </w:pBdr>
        <w:tabs>
          <w:tab w:val="left" w:pos="2592"/>
        </w:tabs>
        <w:spacing w:before="60" w:after="60"/>
        <w:ind w:left="648"/>
        <w:rPr>
          <w:b/>
          <w:color w:val="000000"/>
          <w:szCs w:val="22"/>
        </w:rPr>
      </w:pPr>
      <w:r>
        <w:rPr>
          <w:color w:val="000000"/>
          <w:szCs w:val="22"/>
        </w:rPr>
        <w:t>Message Format:</w:t>
      </w:r>
    </w:p>
    <w:tbl>
      <w:tblPr>
        <w:tblStyle w:val="215"/>
        <w:tblW w:w="916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283"/>
        <w:gridCol w:w="1488"/>
        <w:gridCol w:w="1512"/>
      </w:tblGrid>
      <w:tr w:rsidR="001233F8" w14:paraId="00F253C7" w14:textId="77777777">
        <w:trPr>
          <w:cantSplit/>
          <w:tblHeader/>
        </w:trPr>
        <w:tc>
          <w:tcPr>
            <w:tcW w:w="880" w:type="dxa"/>
            <w:shd w:val="clear" w:color="auto" w:fill="EEECE1"/>
          </w:tcPr>
          <w:p w14:paraId="1E0E0EAC" w14:textId="77777777" w:rsidR="001233F8" w:rsidRDefault="008160FF">
            <w:pPr>
              <w:spacing w:after="0"/>
              <w:jc w:val="center"/>
              <w:rPr>
                <w:b/>
                <w:color w:val="000000"/>
              </w:rPr>
            </w:pPr>
            <w:r>
              <w:rPr>
                <w:b/>
                <w:color w:val="000000"/>
              </w:rPr>
              <w:t>Byte #</w:t>
            </w:r>
          </w:p>
        </w:tc>
        <w:tc>
          <w:tcPr>
            <w:tcW w:w="5283" w:type="dxa"/>
            <w:shd w:val="clear" w:color="auto" w:fill="EEECE1"/>
          </w:tcPr>
          <w:p w14:paraId="1C55A4CB" w14:textId="77777777" w:rsidR="001233F8" w:rsidRDefault="008160FF">
            <w:pPr>
              <w:spacing w:after="0"/>
              <w:jc w:val="center"/>
              <w:rPr>
                <w:b/>
                <w:color w:val="000000"/>
              </w:rPr>
            </w:pPr>
            <w:r>
              <w:rPr>
                <w:b/>
                <w:color w:val="000000"/>
              </w:rPr>
              <w:t>Field Name</w:t>
            </w:r>
          </w:p>
        </w:tc>
        <w:tc>
          <w:tcPr>
            <w:tcW w:w="1488" w:type="dxa"/>
            <w:shd w:val="clear" w:color="auto" w:fill="EEECE1"/>
          </w:tcPr>
          <w:p w14:paraId="1C9FBE17"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74C30A1" w14:textId="77777777" w:rsidR="001233F8" w:rsidRDefault="008160FF">
            <w:pPr>
              <w:spacing w:after="0"/>
              <w:jc w:val="center"/>
              <w:rPr>
                <w:b/>
                <w:color w:val="000000"/>
              </w:rPr>
            </w:pPr>
            <w:r>
              <w:rPr>
                <w:b/>
                <w:color w:val="000000"/>
              </w:rPr>
              <w:t>Value</w:t>
            </w:r>
          </w:p>
        </w:tc>
      </w:tr>
      <w:tr w:rsidR="001233F8" w14:paraId="13151D19" w14:textId="77777777">
        <w:trPr>
          <w:cantSplit/>
        </w:trPr>
        <w:tc>
          <w:tcPr>
            <w:tcW w:w="880" w:type="dxa"/>
          </w:tcPr>
          <w:p w14:paraId="6B84B11D" w14:textId="77777777" w:rsidR="001233F8" w:rsidRDefault="008160FF">
            <w:pPr>
              <w:spacing w:after="0"/>
              <w:ind w:right="72"/>
              <w:jc w:val="center"/>
              <w:rPr>
                <w:color w:val="000000"/>
              </w:rPr>
            </w:pPr>
            <w:r>
              <w:rPr>
                <w:color w:val="000000"/>
              </w:rPr>
              <w:t>0</w:t>
            </w:r>
          </w:p>
        </w:tc>
        <w:tc>
          <w:tcPr>
            <w:tcW w:w="5283" w:type="dxa"/>
          </w:tcPr>
          <w:p w14:paraId="5C8B8BBD" w14:textId="77777777" w:rsidR="001233F8" w:rsidRDefault="008160FF">
            <w:pPr>
              <w:spacing w:after="0"/>
              <w:rPr>
                <w:color w:val="000000"/>
              </w:rPr>
            </w:pPr>
            <w:r>
              <w:rPr>
                <w:color w:val="000000"/>
              </w:rPr>
              <w:t>Sync</w:t>
            </w:r>
          </w:p>
        </w:tc>
        <w:tc>
          <w:tcPr>
            <w:tcW w:w="1488" w:type="dxa"/>
          </w:tcPr>
          <w:p w14:paraId="707CADBF" w14:textId="77777777" w:rsidR="001233F8" w:rsidRDefault="008160FF">
            <w:pPr>
              <w:spacing w:after="0"/>
              <w:jc w:val="center"/>
              <w:rPr>
                <w:color w:val="000000"/>
              </w:rPr>
            </w:pPr>
            <w:r>
              <w:rPr>
                <w:color w:val="000000"/>
              </w:rPr>
              <w:t>uint8</w:t>
            </w:r>
          </w:p>
        </w:tc>
        <w:tc>
          <w:tcPr>
            <w:tcW w:w="1512" w:type="dxa"/>
            <w:vAlign w:val="center"/>
          </w:tcPr>
          <w:p w14:paraId="7A225B4A" w14:textId="77777777" w:rsidR="001233F8" w:rsidRDefault="008160FF">
            <w:pPr>
              <w:spacing w:after="0"/>
              <w:jc w:val="center"/>
              <w:rPr>
                <w:color w:val="000000"/>
              </w:rPr>
            </w:pPr>
            <w:r>
              <w:rPr>
                <w:color w:val="000000"/>
              </w:rPr>
              <w:t xml:space="preserve"> See Section 4.1</w:t>
            </w:r>
          </w:p>
        </w:tc>
      </w:tr>
      <w:tr w:rsidR="001233F8" w14:paraId="1F8DD9F8" w14:textId="77777777">
        <w:trPr>
          <w:cantSplit/>
        </w:trPr>
        <w:tc>
          <w:tcPr>
            <w:tcW w:w="880" w:type="dxa"/>
          </w:tcPr>
          <w:p w14:paraId="2C09FB42" w14:textId="77777777" w:rsidR="001233F8" w:rsidRDefault="008160FF">
            <w:pPr>
              <w:spacing w:after="0"/>
              <w:ind w:right="72"/>
              <w:jc w:val="center"/>
              <w:rPr>
                <w:color w:val="000000"/>
              </w:rPr>
            </w:pPr>
            <w:r>
              <w:rPr>
                <w:color w:val="000000"/>
              </w:rPr>
              <w:t>1-2</w:t>
            </w:r>
          </w:p>
        </w:tc>
        <w:tc>
          <w:tcPr>
            <w:tcW w:w="5283" w:type="dxa"/>
          </w:tcPr>
          <w:p w14:paraId="15F8EF24" w14:textId="77777777" w:rsidR="001233F8" w:rsidRDefault="008160FF">
            <w:pPr>
              <w:spacing w:after="0"/>
              <w:rPr>
                <w:color w:val="000000"/>
              </w:rPr>
            </w:pPr>
            <w:r>
              <w:rPr>
                <w:color w:val="000000"/>
              </w:rPr>
              <w:t>NumMsgBytes</w:t>
            </w:r>
          </w:p>
        </w:tc>
        <w:tc>
          <w:tcPr>
            <w:tcW w:w="1488" w:type="dxa"/>
          </w:tcPr>
          <w:p w14:paraId="09FAFB98" w14:textId="77777777" w:rsidR="001233F8" w:rsidRDefault="008160FF">
            <w:pPr>
              <w:spacing w:after="0"/>
              <w:jc w:val="center"/>
              <w:rPr>
                <w:color w:val="000000"/>
              </w:rPr>
            </w:pPr>
            <w:r>
              <w:rPr>
                <w:color w:val="000000"/>
              </w:rPr>
              <w:t>uint16</w:t>
            </w:r>
          </w:p>
        </w:tc>
        <w:tc>
          <w:tcPr>
            <w:tcW w:w="1512" w:type="dxa"/>
            <w:vAlign w:val="center"/>
          </w:tcPr>
          <w:p w14:paraId="7C929C94" w14:textId="77777777" w:rsidR="001233F8" w:rsidRDefault="008160FF">
            <w:pPr>
              <w:spacing w:after="0"/>
              <w:jc w:val="center"/>
              <w:rPr>
                <w:color w:val="000000"/>
              </w:rPr>
            </w:pPr>
            <w:r>
              <w:rPr>
                <w:color w:val="000000"/>
              </w:rPr>
              <w:t>13</w:t>
            </w:r>
          </w:p>
        </w:tc>
      </w:tr>
      <w:tr w:rsidR="001233F8" w14:paraId="64F1B6F7" w14:textId="77777777">
        <w:trPr>
          <w:cantSplit/>
        </w:trPr>
        <w:tc>
          <w:tcPr>
            <w:tcW w:w="880" w:type="dxa"/>
          </w:tcPr>
          <w:p w14:paraId="1FEFD0D8" w14:textId="77777777" w:rsidR="001233F8" w:rsidRDefault="008160FF">
            <w:pPr>
              <w:spacing w:after="0"/>
              <w:ind w:right="72"/>
              <w:jc w:val="center"/>
              <w:rPr>
                <w:color w:val="000000"/>
              </w:rPr>
            </w:pPr>
            <w:r>
              <w:rPr>
                <w:color w:val="000000"/>
              </w:rPr>
              <w:t>3-4</w:t>
            </w:r>
          </w:p>
        </w:tc>
        <w:tc>
          <w:tcPr>
            <w:tcW w:w="5283" w:type="dxa"/>
          </w:tcPr>
          <w:p w14:paraId="4E2BA876" w14:textId="77777777" w:rsidR="001233F8" w:rsidRDefault="008160FF">
            <w:pPr>
              <w:spacing w:after="0"/>
              <w:rPr>
                <w:color w:val="000000"/>
              </w:rPr>
            </w:pPr>
            <w:r>
              <w:rPr>
                <w:color w:val="000000"/>
              </w:rPr>
              <w:t>Checksum</w:t>
            </w:r>
          </w:p>
        </w:tc>
        <w:tc>
          <w:tcPr>
            <w:tcW w:w="1488" w:type="dxa"/>
          </w:tcPr>
          <w:p w14:paraId="7BEAA755" w14:textId="77777777" w:rsidR="001233F8" w:rsidRDefault="008160FF">
            <w:pPr>
              <w:spacing w:after="0"/>
              <w:jc w:val="center"/>
              <w:rPr>
                <w:color w:val="000000"/>
              </w:rPr>
            </w:pPr>
            <w:r>
              <w:rPr>
                <w:color w:val="000000"/>
              </w:rPr>
              <w:t>uint16</w:t>
            </w:r>
          </w:p>
        </w:tc>
        <w:tc>
          <w:tcPr>
            <w:tcW w:w="1512" w:type="dxa"/>
            <w:vAlign w:val="center"/>
          </w:tcPr>
          <w:p w14:paraId="74225A5E" w14:textId="77777777" w:rsidR="001233F8" w:rsidRDefault="008160FF">
            <w:pPr>
              <w:spacing w:after="0"/>
              <w:jc w:val="center"/>
              <w:rPr>
                <w:color w:val="000000"/>
              </w:rPr>
            </w:pPr>
            <w:r>
              <w:rPr>
                <w:color w:val="000000"/>
              </w:rPr>
              <w:t>See Section 4.6</w:t>
            </w:r>
          </w:p>
        </w:tc>
      </w:tr>
      <w:tr w:rsidR="001233F8" w14:paraId="5174BD66" w14:textId="77777777">
        <w:trPr>
          <w:cantSplit/>
          <w:trHeight w:val="255"/>
        </w:trPr>
        <w:tc>
          <w:tcPr>
            <w:tcW w:w="880" w:type="dxa"/>
          </w:tcPr>
          <w:p w14:paraId="28051473" w14:textId="77777777" w:rsidR="001233F8" w:rsidRDefault="008160FF">
            <w:pPr>
              <w:spacing w:after="0"/>
              <w:ind w:right="72"/>
              <w:jc w:val="center"/>
              <w:rPr>
                <w:color w:val="000000"/>
              </w:rPr>
            </w:pPr>
            <w:r>
              <w:rPr>
                <w:color w:val="000000"/>
              </w:rPr>
              <w:t>5</w:t>
            </w:r>
          </w:p>
        </w:tc>
        <w:tc>
          <w:tcPr>
            <w:tcW w:w="5283" w:type="dxa"/>
          </w:tcPr>
          <w:p w14:paraId="65EE36C6" w14:textId="77777777" w:rsidR="001233F8" w:rsidRDefault="008160FF">
            <w:pPr>
              <w:spacing w:after="0"/>
              <w:rPr>
                <w:color w:val="000000"/>
              </w:rPr>
            </w:pPr>
            <w:r>
              <w:rPr>
                <w:color w:val="000000"/>
              </w:rPr>
              <w:t>TransactionID</w:t>
            </w:r>
          </w:p>
        </w:tc>
        <w:tc>
          <w:tcPr>
            <w:tcW w:w="1488" w:type="dxa"/>
          </w:tcPr>
          <w:p w14:paraId="7EB83034" w14:textId="77777777" w:rsidR="001233F8" w:rsidRDefault="008160FF">
            <w:pPr>
              <w:spacing w:after="0"/>
              <w:jc w:val="center"/>
              <w:rPr>
                <w:color w:val="000000"/>
              </w:rPr>
            </w:pPr>
            <w:r>
              <w:rPr>
                <w:color w:val="000000"/>
              </w:rPr>
              <w:t>uint8</w:t>
            </w:r>
          </w:p>
        </w:tc>
        <w:tc>
          <w:tcPr>
            <w:tcW w:w="1512" w:type="dxa"/>
            <w:vAlign w:val="center"/>
          </w:tcPr>
          <w:p w14:paraId="7B1E38C4" w14:textId="77777777" w:rsidR="001233F8" w:rsidRDefault="008160FF">
            <w:pPr>
              <w:spacing w:after="0"/>
              <w:jc w:val="center"/>
              <w:rPr>
                <w:color w:val="000000"/>
              </w:rPr>
            </w:pPr>
            <w:r>
              <w:rPr>
                <w:color w:val="000000"/>
              </w:rPr>
              <w:t>See Section 4.3</w:t>
            </w:r>
          </w:p>
        </w:tc>
      </w:tr>
      <w:tr w:rsidR="001233F8" w14:paraId="345FE02C" w14:textId="77777777">
        <w:trPr>
          <w:cantSplit/>
        </w:trPr>
        <w:tc>
          <w:tcPr>
            <w:tcW w:w="880" w:type="dxa"/>
          </w:tcPr>
          <w:p w14:paraId="0692D830" w14:textId="77777777" w:rsidR="001233F8" w:rsidRDefault="008160FF">
            <w:pPr>
              <w:spacing w:after="0"/>
              <w:ind w:right="72"/>
              <w:jc w:val="center"/>
              <w:rPr>
                <w:color w:val="000000"/>
              </w:rPr>
            </w:pPr>
            <w:r>
              <w:rPr>
                <w:color w:val="000000"/>
              </w:rPr>
              <w:t>6</w:t>
            </w:r>
          </w:p>
        </w:tc>
        <w:tc>
          <w:tcPr>
            <w:tcW w:w="5283" w:type="dxa"/>
          </w:tcPr>
          <w:p w14:paraId="4A7C4CA7" w14:textId="77777777" w:rsidR="001233F8" w:rsidRDefault="008160FF">
            <w:pPr>
              <w:spacing w:after="0"/>
              <w:rPr>
                <w:color w:val="000000"/>
              </w:rPr>
            </w:pPr>
            <w:r>
              <w:rPr>
                <w:color w:val="000000"/>
              </w:rPr>
              <w:t>MessageID</w:t>
            </w:r>
          </w:p>
        </w:tc>
        <w:tc>
          <w:tcPr>
            <w:tcW w:w="1488" w:type="dxa"/>
          </w:tcPr>
          <w:p w14:paraId="1D958ABF" w14:textId="77777777" w:rsidR="001233F8" w:rsidRDefault="008160FF">
            <w:pPr>
              <w:spacing w:after="0"/>
              <w:jc w:val="center"/>
              <w:rPr>
                <w:color w:val="000000"/>
              </w:rPr>
            </w:pPr>
            <w:r>
              <w:rPr>
                <w:color w:val="000000"/>
              </w:rPr>
              <w:t>uint8</w:t>
            </w:r>
          </w:p>
        </w:tc>
        <w:tc>
          <w:tcPr>
            <w:tcW w:w="1512" w:type="dxa"/>
            <w:vAlign w:val="center"/>
          </w:tcPr>
          <w:p w14:paraId="0CF88054" w14:textId="77777777" w:rsidR="001233F8" w:rsidRDefault="008160FF">
            <w:pPr>
              <w:spacing w:after="0"/>
              <w:jc w:val="center"/>
              <w:rPr>
                <w:color w:val="000000"/>
              </w:rPr>
            </w:pPr>
            <w:r>
              <w:rPr>
                <w:color w:val="000000"/>
              </w:rPr>
              <w:t>27</w:t>
            </w:r>
          </w:p>
        </w:tc>
      </w:tr>
      <w:tr w:rsidR="001233F8" w14:paraId="3141D976" w14:textId="77777777">
        <w:trPr>
          <w:cantSplit/>
        </w:trPr>
        <w:tc>
          <w:tcPr>
            <w:tcW w:w="880" w:type="dxa"/>
          </w:tcPr>
          <w:p w14:paraId="5D27C0AA" w14:textId="77777777" w:rsidR="001233F8" w:rsidRDefault="008160FF">
            <w:pPr>
              <w:spacing w:after="0"/>
              <w:ind w:right="72"/>
              <w:jc w:val="center"/>
              <w:rPr>
                <w:color w:val="000000"/>
              </w:rPr>
            </w:pPr>
            <w:r>
              <w:rPr>
                <w:color w:val="000000"/>
              </w:rPr>
              <w:t>7-8</w:t>
            </w:r>
          </w:p>
        </w:tc>
        <w:tc>
          <w:tcPr>
            <w:tcW w:w="5283" w:type="dxa"/>
          </w:tcPr>
          <w:p w14:paraId="59171AF0" w14:textId="77777777" w:rsidR="001233F8" w:rsidRDefault="008160FF">
            <w:pPr>
              <w:spacing w:after="0"/>
              <w:rPr>
                <w:color w:val="000000"/>
              </w:rPr>
            </w:pPr>
            <w:r>
              <w:rPr>
                <w:color w:val="000000"/>
              </w:rPr>
              <w:t>ASID1</w:t>
            </w:r>
          </w:p>
        </w:tc>
        <w:tc>
          <w:tcPr>
            <w:tcW w:w="1488" w:type="dxa"/>
          </w:tcPr>
          <w:p w14:paraId="66715994" w14:textId="77777777" w:rsidR="001233F8" w:rsidRDefault="008160FF">
            <w:pPr>
              <w:spacing w:after="0"/>
              <w:jc w:val="center"/>
              <w:rPr>
                <w:color w:val="000000"/>
              </w:rPr>
            </w:pPr>
            <w:r>
              <w:rPr>
                <w:color w:val="000000"/>
              </w:rPr>
              <w:t>uint16</w:t>
            </w:r>
          </w:p>
        </w:tc>
        <w:tc>
          <w:tcPr>
            <w:tcW w:w="1512" w:type="dxa"/>
            <w:vAlign w:val="center"/>
          </w:tcPr>
          <w:p w14:paraId="25866E4A" w14:textId="77777777" w:rsidR="001233F8" w:rsidRDefault="008160FF">
            <w:pPr>
              <w:spacing w:after="0"/>
              <w:jc w:val="center"/>
              <w:rPr>
                <w:color w:val="000000"/>
              </w:rPr>
            </w:pPr>
            <w:r>
              <w:rPr>
                <w:color w:val="000000"/>
              </w:rPr>
              <w:t>See below</w:t>
            </w:r>
          </w:p>
        </w:tc>
      </w:tr>
      <w:tr w:rsidR="001233F8" w14:paraId="18D827D6" w14:textId="77777777">
        <w:trPr>
          <w:cantSplit/>
        </w:trPr>
        <w:tc>
          <w:tcPr>
            <w:tcW w:w="880" w:type="dxa"/>
          </w:tcPr>
          <w:p w14:paraId="46404FC5" w14:textId="77777777" w:rsidR="001233F8" w:rsidRDefault="008160FF">
            <w:pPr>
              <w:spacing w:after="0"/>
              <w:ind w:right="72"/>
              <w:jc w:val="center"/>
              <w:rPr>
                <w:color w:val="000000"/>
              </w:rPr>
            </w:pPr>
            <w:r>
              <w:rPr>
                <w:color w:val="000000"/>
              </w:rPr>
              <w:t>9</w:t>
            </w:r>
          </w:p>
        </w:tc>
        <w:tc>
          <w:tcPr>
            <w:tcW w:w="5283" w:type="dxa"/>
          </w:tcPr>
          <w:p w14:paraId="2C41127B" w14:textId="77777777" w:rsidR="001233F8" w:rsidRDefault="008160FF">
            <w:pPr>
              <w:spacing w:after="0"/>
              <w:rPr>
                <w:color w:val="000000"/>
              </w:rPr>
            </w:pPr>
            <w:r>
              <w:rPr>
                <w:color w:val="000000"/>
              </w:rPr>
              <w:t>ASID1SlotStatus</w:t>
            </w:r>
          </w:p>
        </w:tc>
        <w:tc>
          <w:tcPr>
            <w:tcW w:w="1488" w:type="dxa"/>
          </w:tcPr>
          <w:p w14:paraId="576ED153" w14:textId="77777777" w:rsidR="001233F8" w:rsidRDefault="008160FF">
            <w:pPr>
              <w:spacing w:after="0"/>
              <w:jc w:val="center"/>
              <w:rPr>
                <w:color w:val="000000"/>
              </w:rPr>
            </w:pPr>
            <w:r>
              <w:rPr>
                <w:color w:val="000000"/>
              </w:rPr>
              <w:t>uint8</w:t>
            </w:r>
          </w:p>
        </w:tc>
        <w:tc>
          <w:tcPr>
            <w:tcW w:w="1512" w:type="dxa"/>
            <w:vAlign w:val="center"/>
          </w:tcPr>
          <w:p w14:paraId="5161326C" w14:textId="77777777" w:rsidR="001233F8" w:rsidRDefault="008160FF">
            <w:pPr>
              <w:spacing w:after="0"/>
              <w:jc w:val="center"/>
              <w:rPr>
                <w:color w:val="000000"/>
              </w:rPr>
            </w:pPr>
            <w:r>
              <w:rPr>
                <w:color w:val="000000"/>
              </w:rPr>
              <w:t>See below</w:t>
            </w:r>
          </w:p>
        </w:tc>
      </w:tr>
      <w:tr w:rsidR="001233F8" w14:paraId="4103FDA1" w14:textId="77777777">
        <w:trPr>
          <w:cantSplit/>
        </w:trPr>
        <w:tc>
          <w:tcPr>
            <w:tcW w:w="880" w:type="dxa"/>
          </w:tcPr>
          <w:p w14:paraId="377D04F9" w14:textId="77777777" w:rsidR="001233F8" w:rsidRDefault="008160FF">
            <w:pPr>
              <w:spacing w:after="0"/>
              <w:ind w:right="72"/>
              <w:jc w:val="center"/>
              <w:rPr>
                <w:color w:val="000000"/>
              </w:rPr>
            </w:pPr>
            <w:r>
              <w:rPr>
                <w:color w:val="000000"/>
              </w:rPr>
              <w:t>10-11</w:t>
            </w:r>
          </w:p>
        </w:tc>
        <w:tc>
          <w:tcPr>
            <w:tcW w:w="5283" w:type="dxa"/>
          </w:tcPr>
          <w:p w14:paraId="5234A231" w14:textId="77777777" w:rsidR="001233F8" w:rsidRDefault="008160FF">
            <w:pPr>
              <w:spacing w:after="0"/>
              <w:rPr>
                <w:color w:val="000000"/>
              </w:rPr>
            </w:pPr>
            <w:r>
              <w:rPr>
                <w:color w:val="000000"/>
              </w:rPr>
              <w:t>ASID2</w:t>
            </w:r>
          </w:p>
        </w:tc>
        <w:tc>
          <w:tcPr>
            <w:tcW w:w="1488" w:type="dxa"/>
          </w:tcPr>
          <w:p w14:paraId="483F148E" w14:textId="77777777" w:rsidR="001233F8" w:rsidRDefault="008160FF">
            <w:pPr>
              <w:spacing w:after="0"/>
              <w:jc w:val="center"/>
              <w:rPr>
                <w:color w:val="000000"/>
              </w:rPr>
            </w:pPr>
            <w:r>
              <w:rPr>
                <w:color w:val="000000"/>
              </w:rPr>
              <w:t>uint16</w:t>
            </w:r>
          </w:p>
        </w:tc>
        <w:tc>
          <w:tcPr>
            <w:tcW w:w="1512" w:type="dxa"/>
            <w:vAlign w:val="center"/>
          </w:tcPr>
          <w:p w14:paraId="370474DC" w14:textId="77777777" w:rsidR="001233F8" w:rsidRDefault="008160FF">
            <w:pPr>
              <w:spacing w:after="0"/>
              <w:jc w:val="center"/>
              <w:rPr>
                <w:color w:val="000000"/>
              </w:rPr>
            </w:pPr>
            <w:r>
              <w:rPr>
                <w:color w:val="000000"/>
              </w:rPr>
              <w:t>See below</w:t>
            </w:r>
          </w:p>
        </w:tc>
      </w:tr>
      <w:tr w:rsidR="001233F8" w14:paraId="35FD1FB6" w14:textId="77777777">
        <w:trPr>
          <w:cantSplit/>
        </w:trPr>
        <w:tc>
          <w:tcPr>
            <w:tcW w:w="880" w:type="dxa"/>
          </w:tcPr>
          <w:p w14:paraId="5125DDEF" w14:textId="77777777" w:rsidR="001233F8" w:rsidRDefault="008160FF">
            <w:pPr>
              <w:spacing w:after="0"/>
              <w:ind w:right="72"/>
              <w:jc w:val="center"/>
              <w:rPr>
                <w:color w:val="000000"/>
              </w:rPr>
            </w:pPr>
            <w:r>
              <w:rPr>
                <w:color w:val="000000"/>
              </w:rPr>
              <w:t>12</w:t>
            </w:r>
          </w:p>
        </w:tc>
        <w:tc>
          <w:tcPr>
            <w:tcW w:w="5283" w:type="dxa"/>
          </w:tcPr>
          <w:p w14:paraId="34BFE880" w14:textId="77777777" w:rsidR="001233F8" w:rsidRDefault="008160FF">
            <w:pPr>
              <w:spacing w:after="0"/>
              <w:rPr>
                <w:color w:val="000000"/>
              </w:rPr>
            </w:pPr>
            <w:r>
              <w:rPr>
                <w:color w:val="000000"/>
              </w:rPr>
              <w:t>ASID2SlotStatus</w:t>
            </w:r>
          </w:p>
        </w:tc>
        <w:tc>
          <w:tcPr>
            <w:tcW w:w="1488" w:type="dxa"/>
          </w:tcPr>
          <w:p w14:paraId="414745B3" w14:textId="77777777" w:rsidR="001233F8" w:rsidRDefault="008160FF">
            <w:pPr>
              <w:spacing w:after="0"/>
              <w:jc w:val="center"/>
              <w:rPr>
                <w:color w:val="000000"/>
              </w:rPr>
            </w:pPr>
            <w:r>
              <w:rPr>
                <w:color w:val="000000"/>
              </w:rPr>
              <w:t>uint8</w:t>
            </w:r>
          </w:p>
        </w:tc>
        <w:tc>
          <w:tcPr>
            <w:tcW w:w="1512" w:type="dxa"/>
            <w:vAlign w:val="center"/>
          </w:tcPr>
          <w:p w14:paraId="6649BDA4" w14:textId="77777777" w:rsidR="001233F8" w:rsidRDefault="008160FF">
            <w:pPr>
              <w:spacing w:after="0"/>
              <w:jc w:val="center"/>
              <w:rPr>
                <w:color w:val="000000"/>
              </w:rPr>
            </w:pPr>
            <w:r>
              <w:rPr>
                <w:color w:val="000000"/>
              </w:rPr>
              <w:t>See below</w:t>
            </w:r>
          </w:p>
        </w:tc>
      </w:tr>
    </w:tbl>
    <w:p w14:paraId="4AB64882" w14:textId="77777777" w:rsidR="001233F8" w:rsidRDefault="008160FF">
      <w:pPr>
        <w:spacing w:before="240"/>
        <w:ind w:left="1080" w:hanging="360"/>
        <w:jc w:val="both"/>
        <w:rPr>
          <w:color w:val="000000"/>
        </w:rPr>
      </w:pPr>
      <w:r>
        <w:rPr>
          <w:b/>
          <w:color w:val="000000"/>
        </w:rPr>
        <w:t>ASID1</w:t>
      </w:r>
      <w:r>
        <w:rPr>
          <w:color w:val="000000"/>
        </w:rPr>
        <w:t>:  Authorization State Identifier for ASU1.</w:t>
      </w:r>
    </w:p>
    <w:p w14:paraId="4E087054" w14:textId="77777777" w:rsidR="001233F8" w:rsidRDefault="008160FF">
      <w:pPr>
        <w:spacing w:before="240"/>
        <w:ind w:left="1080" w:hanging="360"/>
        <w:jc w:val="both"/>
        <w:rPr>
          <w:color w:val="000000"/>
        </w:rPr>
      </w:pPr>
      <w:r>
        <w:rPr>
          <w:b/>
          <w:color w:val="000000"/>
        </w:rPr>
        <w:t>ASID1SlotStatus</w:t>
      </w:r>
      <w:r>
        <w:rPr>
          <w:color w:val="000000"/>
        </w:rPr>
        <w:t>:  ASID1 Status.</w:t>
      </w:r>
    </w:p>
    <w:tbl>
      <w:tblPr>
        <w:tblStyle w:val="214"/>
        <w:tblW w:w="5029"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9"/>
        <w:gridCol w:w="1771"/>
        <w:gridCol w:w="1062"/>
        <w:gridCol w:w="1037"/>
      </w:tblGrid>
      <w:tr w:rsidR="001233F8" w14:paraId="15B5CBA7" w14:textId="77777777">
        <w:trPr>
          <w:cantSplit/>
          <w:tblHeader/>
        </w:trPr>
        <w:tc>
          <w:tcPr>
            <w:tcW w:w="1159" w:type="dxa"/>
            <w:shd w:val="clear" w:color="auto" w:fill="EEECE1"/>
          </w:tcPr>
          <w:p w14:paraId="34CA1CD6" w14:textId="77777777" w:rsidR="001233F8" w:rsidRDefault="008160FF">
            <w:pPr>
              <w:keepNext/>
              <w:keepLines/>
              <w:spacing w:after="0"/>
              <w:jc w:val="center"/>
              <w:rPr>
                <w:b/>
                <w:color w:val="000000"/>
              </w:rPr>
            </w:pPr>
            <w:r>
              <w:rPr>
                <w:b/>
                <w:color w:val="000000"/>
              </w:rPr>
              <w:t>Bit 7-3</w:t>
            </w:r>
          </w:p>
        </w:tc>
        <w:tc>
          <w:tcPr>
            <w:tcW w:w="1771" w:type="dxa"/>
            <w:shd w:val="clear" w:color="auto" w:fill="EEECE1"/>
            <w:vAlign w:val="center"/>
          </w:tcPr>
          <w:p w14:paraId="48C0FACF" w14:textId="77777777" w:rsidR="001233F8" w:rsidRDefault="008160FF">
            <w:pPr>
              <w:keepNext/>
              <w:keepLines/>
              <w:spacing w:after="0"/>
              <w:jc w:val="center"/>
              <w:rPr>
                <w:b/>
                <w:color w:val="000000"/>
              </w:rPr>
            </w:pPr>
            <w:r>
              <w:rPr>
                <w:b/>
                <w:color w:val="000000"/>
              </w:rPr>
              <w:t>Bit 2</w:t>
            </w:r>
          </w:p>
        </w:tc>
        <w:tc>
          <w:tcPr>
            <w:tcW w:w="1062" w:type="dxa"/>
            <w:shd w:val="clear" w:color="auto" w:fill="EEECE1"/>
            <w:vAlign w:val="center"/>
          </w:tcPr>
          <w:p w14:paraId="2E62B277" w14:textId="77777777" w:rsidR="001233F8" w:rsidRDefault="008160FF">
            <w:pPr>
              <w:keepNext/>
              <w:keepLines/>
              <w:spacing w:after="0"/>
              <w:jc w:val="center"/>
              <w:rPr>
                <w:b/>
                <w:color w:val="000000"/>
              </w:rPr>
            </w:pPr>
            <w:r>
              <w:rPr>
                <w:b/>
                <w:color w:val="000000"/>
              </w:rPr>
              <w:t>Bit 1</w:t>
            </w:r>
          </w:p>
        </w:tc>
        <w:tc>
          <w:tcPr>
            <w:tcW w:w="1037" w:type="dxa"/>
            <w:shd w:val="clear" w:color="auto" w:fill="EEECE1"/>
            <w:vAlign w:val="center"/>
          </w:tcPr>
          <w:p w14:paraId="1B653BDA" w14:textId="77777777" w:rsidR="001233F8" w:rsidRDefault="008160FF">
            <w:pPr>
              <w:keepNext/>
              <w:keepLines/>
              <w:spacing w:after="0"/>
              <w:jc w:val="center"/>
              <w:rPr>
                <w:b/>
                <w:color w:val="000000"/>
              </w:rPr>
            </w:pPr>
            <w:r>
              <w:rPr>
                <w:b/>
                <w:color w:val="000000"/>
              </w:rPr>
              <w:t>Bit 0</w:t>
            </w:r>
          </w:p>
        </w:tc>
      </w:tr>
      <w:tr w:rsidR="001233F8" w14:paraId="2A61728C" w14:textId="77777777">
        <w:trPr>
          <w:cantSplit/>
        </w:trPr>
        <w:tc>
          <w:tcPr>
            <w:tcW w:w="1159" w:type="dxa"/>
          </w:tcPr>
          <w:p w14:paraId="7A5274A5" w14:textId="77777777" w:rsidR="001233F8" w:rsidRDefault="008160FF">
            <w:pPr>
              <w:keepNext/>
              <w:keepLines/>
              <w:spacing w:after="0"/>
              <w:jc w:val="center"/>
              <w:rPr>
                <w:color w:val="000000"/>
              </w:rPr>
            </w:pPr>
            <w:r>
              <w:rPr>
                <w:color w:val="000000"/>
              </w:rPr>
              <w:t>Reserved</w:t>
            </w:r>
          </w:p>
        </w:tc>
        <w:tc>
          <w:tcPr>
            <w:tcW w:w="1771" w:type="dxa"/>
            <w:vAlign w:val="center"/>
          </w:tcPr>
          <w:p w14:paraId="4851D9DF" w14:textId="77777777" w:rsidR="001233F8" w:rsidRDefault="008160FF">
            <w:pPr>
              <w:keepNext/>
              <w:keepLines/>
              <w:spacing w:after="0"/>
              <w:jc w:val="center"/>
              <w:rPr>
                <w:color w:val="000000"/>
              </w:rPr>
            </w:pPr>
            <w:r>
              <w:rPr>
                <w:color w:val="000000"/>
              </w:rPr>
              <w:t>MPFA_Pending</w:t>
            </w:r>
          </w:p>
        </w:tc>
        <w:tc>
          <w:tcPr>
            <w:tcW w:w="1062" w:type="dxa"/>
            <w:vAlign w:val="center"/>
          </w:tcPr>
          <w:p w14:paraId="07202AA3" w14:textId="77777777" w:rsidR="001233F8" w:rsidRDefault="008160FF">
            <w:pPr>
              <w:keepNext/>
              <w:keepLines/>
              <w:spacing w:after="0"/>
              <w:jc w:val="center"/>
              <w:rPr>
                <w:color w:val="000000"/>
              </w:rPr>
            </w:pPr>
            <w:r>
              <w:rPr>
                <w:color w:val="000000"/>
              </w:rPr>
              <w:t>Pending</w:t>
            </w:r>
          </w:p>
        </w:tc>
        <w:tc>
          <w:tcPr>
            <w:tcW w:w="1037" w:type="dxa"/>
            <w:vAlign w:val="center"/>
          </w:tcPr>
          <w:p w14:paraId="781074E5" w14:textId="77777777" w:rsidR="001233F8" w:rsidRDefault="008160FF">
            <w:pPr>
              <w:keepNext/>
              <w:keepLines/>
              <w:spacing w:after="0"/>
              <w:jc w:val="center"/>
              <w:rPr>
                <w:color w:val="000000"/>
              </w:rPr>
            </w:pPr>
            <w:r>
              <w:rPr>
                <w:color w:val="000000"/>
              </w:rPr>
              <w:t>Expired</w:t>
            </w:r>
          </w:p>
        </w:tc>
      </w:tr>
    </w:tbl>
    <w:p w14:paraId="77743A59" w14:textId="77777777" w:rsidR="001233F8" w:rsidRDefault="008160FF">
      <w:pPr>
        <w:spacing w:before="60" w:after="60"/>
        <w:ind w:left="1440" w:hanging="360"/>
        <w:rPr>
          <w:color w:val="000000"/>
        </w:rPr>
      </w:pPr>
      <w:r>
        <w:rPr>
          <w:color w:val="000000"/>
          <w:u w:val="single"/>
        </w:rPr>
        <w:t>Expired</w:t>
      </w:r>
      <w:r>
        <w:rPr>
          <w:color w:val="000000"/>
        </w:rPr>
        <w:t>: Authorization State expiry status:</w:t>
      </w:r>
    </w:p>
    <w:p w14:paraId="40EF723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expired</w:t>
      </w:r>
    </w:p>
    <w:p w14:paraId="3CFCF0C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Expired</w:t>
      </w:r>
    </w:p>
    <w:p w14:paraId="4EAD2156" w14:textId="77777777" w:rsidR="001233F8" w:rsidRDefault="008160FF">
      <w:pPr>
        <w:spacing w:before="60" w:after="60"/>
        <w:ind w:left="1440" w:hanging="360"/>
        <w:rPr>
          <w:color w:val="000000"/>
        </w:rPr>
      </w:pPr>
      <w:r>
        <w:rPr>
          <w:color w:val="000000"/>
          <w:u w:val="single"/>
        </w:rPr>
        <w:t>Pending</w:t>
      </w:r>
      <w:r>
        <w:rPr>
          <w:color w:val="000000"/>
        </w:rPr>
        <w:t>: Authorization State Definition (ASD) pending status:</w:t>
      </w:r>
    </w:p>
    <w:p w14:paraId="62E4B86E"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lastRenderedPageBreak/>
        <w:t>0 = Not Pending</w:t>
      </w:r>
    </w:p>
    <w:p w14:paraId="7B844C25"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Pending</w:t>
      </w:r>
    </w:p>
    <w:p w14:paraId="1D6A0EC5" w14:textId="77777777" w:rsidR="001233F8" w:rsidRDefault="008160FF">
      <w:pPr>
        <w:spacing w:before="60" w:after="60"/>
        <w:ind w:left="1440" w:hanging="360"/>
        <w:rPr>
          <w:color w:val="000000"/>
        </w:rPr>
      </w:pPr>
      <w:r>
        <w:rPr>
          <w:color w:val="000000"/>
          <w:u w:val="single"/>
        </w:rPr>
        <w:t>MPFA_Pending</w:t>
      </w:r>
      <w:r>
        <w:rPr>
          <w:color w:val="000000"/>
        </w:rPr>
        <w:t>: After a successful MPFA selection; Authorization State Definition pending status:</w:t>
      </w:r>
    </w:p>
    <w:p w14:paraId="08C561A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Pending</w:t>
      </w:r>
    </w:p>
    <w:p w14:paraId="173F0A99"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 xml:space="preserve">1 = Pending </w:t>
      </w:r>
    </w:p>
    <w:p w14:paraId="68865065" w14:textId="77777777" w:rsidR="001233F8" w:rsidRDefault="008160FF">
      <w:pPr>
        <w:spacing w:before="240"/>
        <w:ind w:left="1080" w:hanging="360"/>
        <w:jc w:val="both"/>
        <w:rPr>
          <w:color w:val="000000"/>
        </w:rPr>
      </w:pPr>
      <w:r>
        <w:rPr>
          <w:b/>
          <w:color w:val="000000"/>
        </w:rPr>
        <w:t>ASID2</w:t>
      </w:r>
      <w:r>
        <w:rPr>
          <w:color w:val="000000"/>
        </w:rPr>
        <w:t xml:space="preserve">; </w:t>
      </w:r>
      <w:r>
        <w:rPr>
          <w:b/>
          <w:color w:val="000000"/>
        </w:rPr>
        <w:t>ASID2SlotStatus</w:t>
      </w:r>
      <w:r>
        <w:rPr>
          <w:color w:val="000000"/>
        </w:rPr>
        <w:t>:  Same as above but for ASU2/ASID2.</w:t>
      </w:r>
    </w:p>
    <w:p w14:paraId="03C7111B" w14:textId="77777777" w:rsidR="001233F8" w:rsidRDefault="008160FF" w:rsidP="0086059E">
      <w:pPr>
        <w:pStyle w:val="Heading2"/>
      </w:pPr>
      <w:bookmarkStart w:id="52" w:name="_Toc202436083"/>
      <w:r>
        <w:t>Channel Status Dispatch</w:t>
      </w:r>
      <w:bookmarkEnd w:id="52"/>
    </w:p>
    <w:p w14:paraId="06E7E731" w14:textId="77777777" w:rsidR="001233F8" w:rsidRDefault="008160FF">
      <w:pPr>
        <w:spacing w:before="120"/>
        <w:jc w:val="both"/>
        <w:rPr>
          <w:color w:val="000000"/>
        </w:rPr>
      </w:pPr>
      <w:r>
        <w:rPr>
          <w:color w:val="000000"/>
        </w:rPr>
        <w:t>The Module sends the Channel Status Dispatch to the Host to report the availability status of each of the Sirius XM channels. The Module shall send this message once at startup, that is, after the Module Configure Response is sent to the Host. In general, this will contain the last channel status the Module has stored in its NVM. Thereafter, the Module will send the message whenever any of the fields contained in the message changes (e.g., as driven by received OTA channel lineup updates).</w:t>
      </w:r>
    </w:p>
    <w:p w14:paraId="099D06FD" w14:textId="77777777" w:rsidR="001233F8" w:rsidRDefault="008160FF">
      <w:pPr>
        <w:spacing w:before="120"/>
        <w:jc w:val="both"/>
        <w:rPr>
          <w:color w:val="000000"/>
        </w:rPr>
      </w:pPr>
      <w:r>
        <w:rPr>
          <w:color w:val="000000"/>
        </w:rPr>
        <w:t>If the Host attempts to tune to an unavailable channel the Module will reject the request. The Host is responsible for examining a newly received Channel Status Dispatch and taking any appropriate actions with regard to channel management.</w:t>
      </w:r>
    </w:p>
    <w:p w14:paraId="6821D69F" w14:textId="77777777" w:rsidR="001233F8" w:rsidRDefault="008160FF">
      <w:pPr>
        <w:spacing w:before="120"/>
        <w:jc w:val="both"/>
        <w:rPr>
          <w:color w:val="000000"/>
        </w:rPr>
      </w:pPr>
      <w:r>
        <w:rPr>
          <w:color w:val="000000"/>
        </w:rPr>
        <w:t>This message is automatically enabled and cannot be disabled by the Host.</w:t>
      </w:r>
    </w:p>
    <w:p w14:paraId="7533933C" w14:textId="77777777" w:rsidR="001233F8" w:rsidRDefault="008160FF">
      <w:pPr>
        <w:spacing w:before="120"/>
        <w:jc w:val="both"/>
        <w:rPr>
          <w:color w:val="000000"/>
        </w:rPr>
      </w:pPr>
      <w:r>
        <w:rPr>
          <w:color w:val="000000"/>
        </w:rPr>
        <w:t>The Host sends the Generic Response to the Module to confirm receipt of the Channel Status Dispatch.</w:t>
      </w:r>
    </w:p>
    <w:p w14:paraId="56A4603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7B0B8B0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04E140B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507D91A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7C49FC0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3D56672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135</w:t>
      </w:r>
    </w:p>
    <w:p w14:paraId="36BFBEC0"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ChNotSubscribedMap</w:t>
      </w:r>
      <w:r>
        <w:rPr>
          <w:color w:val="000000"/>
          <w:szCs w:val="22"/>
        </w:rPr>
        <w:t xml:space="preserve"> field was a late addition to this message. Module FW using SXi8 v1.16 and before will transmit this message without this field and the message will have a length of 135 bytes.</w:t>
      </w:r>
    </w:p>
    <w:p w14:paraId="75058A16"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ChFTAMap</w:t>
      </w:r>
      <w:r>
        <w:rPr>
          <w:color w:val="000000"/>
          <w:szCs w:val="22"/>
        </w:rPr>
        <w:t xml:space="preserve"> field was a late addition to this message. Module FW using SXi8 v2.2 and before will transmit this message without this field and the message will have a length of 263 bytes.</w:t>
      </w:r>
    </w:p>
    <w:p w14:paraId="708F72F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512</w:t>
      </w:r>
    </w:p>
    <w:p w14:paraId="4A3B3DA2"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13"/>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
        <w:gridCol w:w="5358"/>
        <w:gridCol w:w="1180"/>
        <w:gridCol w:w="1512"/>
      </w:tblGrid>
      <w:tr w:rsidR="001233F8" w14:paraId="5F8E8F4A" w14:textId="77777777">
        <w:trPr>
          <w:cantSplit/>
          <w:tblHeader/>
        </w:trPr>
        <w:tc>
          <w:tcPr>
            <w:tcW w:w="985" w:type="dxa"/>
            <w:shd w:val="clear" w:color="auto" w:fill="EEECE1"/>
          </w:tcPr>
          <w:p w14:paraId="5DB85514" w14:textId="77777777" w:rsidR="001233F8" w:rsidRDefault="008160FF">
            <w:pPr>
              <w:spacing w:after="0"/>
              <w:jc w:val="center"/>
              <w:rPr>
                <w:b/>
                <w:color w:val="000000"/>
              </w:rPr>
            </w:pPr>
            <w:r>
              <w:rPr>
                <w:b/>
                <w:color w:val="000000"/>
              </w:rPr>
              <w:t>Byte #</w:t>
            </w:r>
          </w:p>
        </w:tc>
        <w:tc>
          <w:tcPr>
            <w:tcW w:w="5358" w:type="dxa"/>
            <w:shd w:val="clear" w:color="auto" w:fill="EEECE1"/>
          </w:tcPr>
          <w:p w14:paraId="03A4C952" w14:textId="77777777" w:rsidR="001233F8" w:rsidRDefault="008160FF">
            <w:pPr>
              <w:spacing w:after="0"/>
              <w:jc w:val="center"/>
              <w:rPr>
                <w:b/>
                <w:color w:val="000000"/>
              </w:rPr>
            </w:pPr>
            <w:r>
              <w:rPr>
                <w:b/>
                <w:color w:val="000000"/>
              </w:rPr>
              <w:t>Field Name</w:t>
            </w:r>
          </w:p>
        </w:tc>
        <w:tc>
          <w:tcPr>
            <w:tcW w:w="1180" w:type="dxa"/>
            <w:shd w:val="clear" w:color="auto" w:fill="EEECE1"/>
          </w:tcPr>
          <w:p w14:paraId="63CBF53A"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28B92E1" w14:textId="77777777" w:rsidR="001233F8" w:rsidRDefault="008160FF">
            <w:pPr>
              <w:spacing w:after="0"/>
              <w:jc w:val="center"/>
              <w:rPr>
                <w:b/>
                <w:color w:val="000000"/>
              </w:rPr>
            </w:pPr>
            <w:r>
              <w:rPr>
                <w:b/>
                <w:color w:val="000000"/>
              </w:rPr>
              <w:t>Value</w:t>
            </w:r>
          </w:p>
        </w:tc>
      </w:tr>
      <w:tr w:rsidR="001233F8" w14:paraId="6E011A1F" w14:textId="77777777">
        <w:trPr>
          <w:cantSplit/>
        </w:trPr>
        <w:tc>
          <w:tcPr>
            <w:tcW w:w="985" w:type="dxa"/>
          </w:tcPr>
          <w:p w14:paraId="7B1BE3A5" w14:textId="77777777" w:rsidR="001233F8" w:rsidRDefault="008160FF">
            <w:pPr>
              <w:spacing w:after="0"/>
              <w:ind w:right="72"/>
              <w:jc w:val="center"/>
              <w:rPr>
                <w:color w:val="000000"/>
              </w:rPr>
            </w:pPr>
            <w:r>
              <w:rPr>
                <w:color w:val="000000"/>
              </w:rPr>
              <w:t>0</w:t>
            </w:r>
          </w:p>
        </w:tc>
        <w:tc>
          <w:tcPr>
            <w:tcW w:w="5358" w:type="dxa"/>
          </w:tcPr>
          <w:p w14:paraId="77F92201" w14:textId="77777777" w:rsidR="001233F8" w:rsidRDefault="008160FF">
            <w:pPr>
              <w:spacing w:after="0"/>
              <w:rPr>
                <w:color w:val="000000"/>
              </w:rPr>
            </w:pPr>
            <w:r>
              <w:rPr>
                <w:color w:val="000000"/>
              </w:rPr>
              <w:t>Sync</w:t>
            </w:r>
          </w:p>
        </w:tc>
        <w:tc>
          <w:tcPr>
            <w:tcW w:w="1180" w:type="dxa"/>
          </w:tcPr>
          <w:p w14:paraId="2B9A8450" w14:textId="77777777" w:rsidR="001233F8" w:rsidRDefault="008160FF">
            <w:pPr>
              <w:spacing w:after="0"/>
              <w:jc w:val="center"/>
              <w:rPr>
                <w:color w:val="000000"/>
              </w:rPr>
            </w:pPr>
            <w:r>
              <w:rPr>
                <w:color w:val="000000"/>
              </w:rPr>
              <w:t>uint8</w:t>
            </w:r>
          </w:p>
        </w:tc>
        <w:tc>
          <w:tcPr>
            <w:tcW w:w="1512" w:type="dxa"/>
            <w:vAlign w:val="center"/>
          </w:tcPr>
          <w:p w14:paraId="61D2C5F4" w14:textId="77777777" w:rsidR="001233F8" w:rsidRDefault="008160FF">
            <w:pPr>
              <w:spacing w:after="0"/>
              <w:jc w:val="center"/>
              <w:rPr>
                <w:color w:val="000000"/>
              </w:rPr>
            </w:pPr>
            <w:r>
              <w:rPr>
                <w:color w:val="000000"/>
              </w:rPr>
              <w:t xml:space="preserve"> See Section 4.1</w:t>
            </w:r>
          </w:p>
        </w:tc>
      </w:tr>
      <w:tr w:rsidR="001233F8" w14:paraId="443A4ED0" w14:textId="77777777">
        <w:trPr>
          <w:cantSplit/>
        </w:trPr>
        <w:tc>
          <w:tcPr>
            <w:tcW w:w="985" w:type="dxa"/>
          </w:tcPr>
          <w:p w14:paraId="3B541A76" w14:textId="77777777" w:rsidR="001233F8" w:rsidRDefault="008160FF">
            <w:pPr>
              <w:spacing w:after="0"/>
              <w:ind w:right="72"/>
              <w:jc w:val="center"/>
              <w:rPr>
                <w:color w:val="000000"/>
              </w:rPr>
            </w:pPr>
            <w:r>
              <w:rPr>
                <w:color w:val="000000"/>
              </w:rPr>
              <w:t>1-2</w:t>
            </w:r>
          </w:p>
        </w:tc>
        <w:tc>
          <w:tcPr>
            <w:tcW w:w="5358" w:type="dxa"/>
          </w:tcPr>
          <w:p w14:paraId="2487FCCE" w14:textId="77777777" w:rsidR="001233F8" w:rsidRDefault="008160FF">
            <w:pPr>
              <w:spacing w:after="0"/>
              <w:rPr>
                <w:color w:val="000000"/>
              </w:rPr>
            </w:pPr>
            <w:r>
              <w:rPr>
                <w:color w:val="000000"/>
              </w:rPr>
              <w:t>NumMsgBytes</w:t>
            </w:r>
          </w:p>
        </w:tc>
        <w:tc>
          <w:tcPr>
            <w:tcW w:w="1180" w:type="dxa"/>
          </w:tcPr>
          <w:p w14:paraId="0FFA3FCF" w14:textId="77777777" w:rsidR="001233F8" w:rsidRDefault="008160FF">
            <w:pPr>
              <w:spacing w:after="0"/>
              <w:jc w:val="center"/>
              <w:rPr>
                <w:color w:val="000000"/>
              </w:rPr>
            </w:pPr>
            <w:r>
              <w:rPr>
                <w:color w:val="000000"/>
              </w:rPr>
              <w:t>uint16</w:t>
            </w:r>
          </w:p>
        </w:tc>
        <w:tc>
          <w:tcPr>
            <w:tcW w:w="1512" w:type="dxa"/>
            <w:vAlign w:val="center"/>
          </w:tcPr>
          <w:p w14:paraId="0E6E9AEE" w14:textId="77777777" w:rsidR="001233F8" w:rsidRDefault="008160FF">
            <w:pPr>
              <w:spacing w:after="0"/>
              <w:jc w:val="center"/>
              <w:rPr>
                <w:color w:val="000000"/>
              </w:rPr>
            </w:pPr>
            <w:r>
              <w:rPr>
                <w:color w:val="000000"/>
              </w:rPr>
              <w:t>391</w:t>
            </w:r>
          </w:p>
        </w:tc>
      </w:tr>
      <w:tr w:rsidR="001233F8" w14:paraId="612E4A98" w14:textId="77777777">
        <w:trPr>
          <w:cantSplit/>
        </w:trPr>
        <w:tc>
          <w:tcPr>
            <w:tcW w:w="985" w:type="dxa"/>
          </w:tcPr>
          <w:p w14:paraId="0BEE5DCD" w14:textId="77777777" w:rsidR="001233F8" w:rsidRDefault="008160FF">
            <w:pPr>
              <w:spacing w:after="0"/>
              <w:ind w:right="72"/>
              <w:jc w:val="center"/>
              <w:rPr>
                <w:color w:val="000000"/>
              </w:rPr>
            </w:pPr>
            <w:r>
              <w:rPr>
                <w:color w:val="000000"/>
              </w:rPr>
              <w:t>3-4</w:t>
            </w:r>
          </w:p>
        </w:tc>
        <w:tc>
          <w:tcPr>
            <w:tcW w:w="5358" w:type="dxa"/>
          </w:tcPr>
          <w:p w14:paraId="52914BF3" w14:textId="77777777" w:rsidR="001233F8" w:rsidRDefault="008160FF">
            <w:pPr>
              <w:spacing w:after="0"/>
              <w:rPr>
                <w:color w:val="000000"/>
              </w:rPr>
            </w:pPr>
            <w:r>
              <w:rPr>
                <w:color w:val="000000"/>
              </w:rPr>
              <w:t>Checksum</w:t>
            </w:r>
          </w:p>
        </w:tc>
        <w:tc>
          <w:tcPr>
            <w:tcW w:w="1180" w:type="dxa"/>
          </w:tcPr>
          <w:p w14:paraId="2B1B983F" w14:textId="77777777" w:rsidR="001233F8" w:rsidRDefault="008160FF">
            <w:pPr>
              <w:spacing w:after="0"/>
              <w:jc w:val="center"/>
              <w:rPr>
                <w:color w:val="000000"/>
              </w:rPr>
            </w:pPr>
            <w:r>
              <w:rPr>
                <w:color w:val="000000"/>
              </w:rPr>
              <w:t>uint16</w:t>
            </w:r>
          </w:p>
        </w:tc>
        <w:tc>
          <w:tcPr>
            <w:tcW w:w="1512" w:type="dxa"/>
            <w:vAlign w:val="center"/>
          </w:tcPr>
          <w:p w14:paraId="5CAC8319" w14:textId="77777777" w:rsidR="001233F8" w:rsidRDefault="008160FF">
            <w:pPr>
              <w:spacing w:after="0"/>
              <w:jc w:val="center"/>
              <w:rPr>
                <w:color w:val="000000"/>
              </w:rPr>
            </w:pPr>
            <w:r>
              <w:rPr>
                <w:color w:val="000000"/>
              </w:rPr>
              <w:t>See Section 4.6</w:t>
            </w:r>
          </w:p>
        </w:tc>
      </w:tr>
      <w:tr w:rsidR="001233F8" w14:paraId="6CECAD41" w14:textId="77777777">
        <w:trPr>
          <w:cantSplit/>
          <w:trHeight w:val="255"/>
        </w:trPr>
        <w:tc>
          <w:tcPr>
            <w:tcW w:w="985" w:type="dxa"/>
          </w:tcPr>
          <w:p w14:paraId="47F0945E" w14:textId="77777777" w:rsidR="001233F8" w:rsidRDefault="008160FF">
            <w:pPr>
              <w:spacing w:after="0"/>
              <w:ind w:right="72"/>
              <w:jc w:val="center"/>
              <w:rPr>
                <w:color w:val="000000"/>
              </w:rPr>
            </w:pPr>
            <w:r>
              <w:rPr>
                <w:color w:val="000000"/>
              </w:rPr>
              <w:t>5</w:t>
            </w:r>
          </w:p>
        </w:tc>
        <w:tc>
          <w:tcPr>
            <w:tcW w:w="5358" w:type="dxa"/>
          </w:tcPr>
          <w:p w14:paraId="7378AA3E" w14:textId="77777777" w:rsidR="001233F8" w:rsidRDefault="008160FF">
            <w:pPr>
              <w:spacing w:after="0"/>
              <w:rPr>
                <w:color w:val="000000"/>
              </w:rPr>
            </w:pPr>
            <w:r>
              <w:rPr>
                <w:color w:val="000000"/>
              </w:rPr>
              <w:t>TransactionID</w:t>
            </w:r>
          </w:p>
        </w:tc>
        <w:tc>
          <w:tcPr>
            <w:tcW w:w="1180" w:type="dxa"/>
          </w:tcPr>
          <w:p w14:paraId="77281364" w14:textId="77777777" w:rsidR="001233F8" w:rsidRDefault="008160FF">
            <w:pPr>
              <w:spacing w:after="0"/>
              <w:jc w:val="center"/>
              <w:rPr>
                <w:color w:val="000000"/>
              </w:rPr>
            </w:pPr>
            <w:r>
              <w:rPr>
                <w:color w:val="000000"/>
              </w:rPr>
              <w:t>uint8</w:t>
            </w:r>
          </w:p>
        </w:tc>
        <w:tc>
          <w:tcPr>
            <w:tcW w:w="1512" w:type="dxa"/>
            <w:vAlign w:val="center"/>
          </w:tcPr>
          <w:p w14:paraId="577CE1BB" w14:textId="77777777" w:rsidR="001233F8" w:rsidRDefault="008160FF">
            <w:pPr>
              <w:spacing w:after="0"/>
              <w:jc w:val="center"/>
              <w:rPr>
                <w:color w:val="000000"/>
              </w:rPr>
            </w:pPr>
            <w:r>
              <w:rPr>
                <w:color w:val="000000"/>
              </w:rPr>
              <w:t>See Section 4.3</w:t>
            </w:r>
          </w:p>
        </w:tc>
      </w:tr>
      <w:tr w:rsidR="001233F8" w14:paraId="0A98A023" w14:textId="77777777">
        <w:trPr>
          <w:cantSplit/>
        </w:trPr>
        <w:tc>
          <w:tcPr>
            <w:tcW w:w="985" w:type="dxa"/>
          </w:tcPr>
          <w:p w14:paraId="4EBF8D26" w14:textId="77777777" w:rsidR="001233F8" w:rsidRDefault="008160FF">
            <w:pPr>
              <w:spacing w:after="0"/>
              <w:ind w:right="72"/>
              <w:jc w:val="center"/>
              <w:rPr>
                <w:color w:val="000000"/>
              </w:rPr>
            </w:pPr>
            <w:r>
              <w:rPr>
                <w:color w:val="000000"/>
              </w:rPr>
              <w:t>6</w:t>
            </w:r>
          </w:p>
        </w:tc>
        <w:tc>
          <w:tcPr>
            <w:tcW w:w="5358" w:type="dxa"/>
          </w:tcPr>
          <w:p w14:paraId="2596D26F" w14:textId="77777777" w:rsidR="001233F8" w:rsidRDefault="008160FF">
            <w:pPr>
              <w:spacing w:after="0"/>
              <w:rPr>
                <w:color w:val="000000"/>
              </w:rPr>
            </w:pPr>
            <w:r>
              <w:rPr>
                <w:color w:val="000000"/>
              </w:rPr>
              <w:t>MessageID</w:t>
            </w:r>
          </w:p>
        </w:tc>
        <w:tc>
          <w:tcPr>
            <w:tcW w:w="1180" w:type="dxa"/>
          </w:tcPr>
          <w:p w14:paraId="2613A7D2" w14:textId="77777777" w:rsidR="001233F8" w:rsidRDefault="008160FF">
            <w:pPr>
              <w:spacing w:after="0"/>
              <w:jc w:val="center"/>
              <w:rPr>
                <w:color w:val="000000"/>
              </w:rPr>
            </w:pPr>
            <w:r>
              <w:rPr>
                <w:color w:val="000000"/>
              </w:rPr>
              <w:t>uint8</w:t>
            </w:r>
          </w:p>
        </w:tc>
        <w:tc>
          <w:tcPr>
            <w:tcW w:w="1512" w:type="dxa"/>
            <w:vAlign w:val="center"/>
          </w:tcPr>
          <w:p w14:paraId="5B19DF4E" w14:textId="77777777" w:rsidR="001233F8" w:rsidRDefault="008160FF">
            <w:pPr>
              <w:spacing w:after="0"/>
              <w:jc w:val="center"/>
              <w:rPr>
                <w:color w:val="000000"/>
              </w:rPr>
            </w:pPr>
            <w:r>
              <w:rPr>
                <w:color w:val="000000"/>
              </w:rPr>
              <w:t>88</w:t>
            </w:r>
          </w:p>
        </w:tc>
      </w:tr>
      <w:tr w:rsidR="001233F8" w14:paraId="22ECB2F1" w14:textId="77777777">
        <w:trPr>
          <w:cantSplit/>
        </w:trPr>
        <w:tc>
          <w:tcPr>
            <w:tcW w:w="985" w:type="dxa"/>
          </w:tcPr>
          <w:p w14:paraId="1C44084D" w14:textId="77777777" w:rsidR="001233F8" w:rsidRDefault="008160FF">
            <w:pPr>
              <w:spacing w:after="0"/>
              <w:ind w:right="72"/>
              <w:jc w:val="center"/>
              <w:rPr>
                <w:color w:val="000000"/>
              </w:rPr>
            </w:pPr>
            <w:r>
              <w:rPr>
                <w:color w:val="000000"/>
              </w:rPr>
              <w:t>7-134</w:t>
            </w:r>
          </w:p>
        </w:tc>
        <w:tc>
          <w:tcPr>
            <w:tcW w:w="5358" w:type="dxa"/>
          </w:tcPr>
          <w:p w14:paraId="78FF448A" w14:textId="77777777" w:rsidR="001233F8" w:rsidRDefault="008160FF">
            <w:pPr>
              <w:spacing w:after="0"/>
              <w:rPr>
                <w:color w:val="000000"/>
              </w:rPr>
            </w:pPr>
            <w:r>
              <w:rPr>
                <w:color w:val="000000"/>
              </w:rPr>
              <w:t>ChAvailMap[128]</w:t>
            </w:r>
          </w:p>
        </w:tc>
        <w:tc>
          <w:tcPr>
            <w:tcW w:w="1180" w:type="dxa"/>
          </w:tcPr>
          <w:p w14:paraId="73F568C7" w14:textId="77777777" w:rsidR="001233F8" w:rsidRDefault="008160FF">
            <w:pPr>
              <w:spacing w:after="0"/>
              <w:jc w:val="center"/>
              <w:rPr>
                <w:color w:val="000000"/>
              </w:rPr>
            </w:pPr>
            <w:r>
              <w:rPr>
                <w:color w:val="000000"/>
              </w:rPr>
              <w:t>uint8</w:t>
            </w:r>
          </w:p>
        </w:tc>
        <w:tc>
          <w:tcPr>
            <w:tcW w:w="1512" w:type="dxa"/>
            <w:vAlign w:val="center"/>
          </w:tcPr>
          <w:p w14:paraId="28C183DE" w14:textId="77777777" w:rsidR="001233F8" w:rsidRDefault="008160FF">
            <w:pPr>
              <w:spacing w:after="0"/>
              <w:jc w:val="center"/>
              <w:rPr>
                <w:color w:val="000000"/>
              </w:rPr>
            </w:pPr>
            <w:r>
              <w:rPr>
                <w:color w:val="000000"/>
              </w:rPr>
              <w:t>See below</w:t>
            </w:r>
          </w:p>
        </w:tc>
      </w:tr>
      <w:tr w:rsidR="001233F8" w14:paraId="706F4CF2" w14:textId="77777777">
        <w:trPr>
          <w:cantSplit/>
        </w:trPr>
        <w:tc>
          <w:tcPr>
            <w:tcW w:w="985" w:type="dxa"/>
          </w:tcPr>
          <w:p w14:paraId="6D99927A" w14:textId="77777777" w:rsidR="001233F8" w:rsidRDefault="008160FF">
            <w:pPr>
              <w:spacing w:after="0"/>
              <w:ind w:right="72"/>
              <w:jc w:val="center"/>
              <w:rPr>
                <w:color w:val="000000"/>
              </w:rPr>
            </w:pPr>
            <w:r>
              <w:rPr>
                <w:color w:val="000000"/>
              </w:rPr>
              <w:t>135-262</w:t>
            </w:r>
          </w:p>
        </w:tc>
        <w:tc>
          <w:tcPr>
            <w:tcW w:w="5358" w:type="dxa"/>
          </w:tcPr>
          <w:p w14:paraId="379544BD" w14:textId="77777777" w:rsidR="001233F8" w:rsidRDefault="008160FF">
            <w:pPr>
              <w:spacing w:after="0"/>
              <w:rPr>
                <w:color w:val="000000"/>
              </w:rPr>
            </w:pPr>
            <w:r>
              <w:rPr>
                <w:color w:val="000000"/>
              </w:rPr>
              <w:t>ChNotSubscribedMap[128]</w:t>
            </w:r>
          </w:p>
        </w:tc>
        <w:tc>
          <w:tcPr>
            <w:tcW w:w="1180" w:type="dxa"/>
          </w:tcPr>
          <w:p w14:paraId="747AC838" w14:textId="77777777" w:rsidR="001233F8" w:rsidRDefault="008160FF">
            <w:pPr>
              <w:spacing w:after="0"/>
              <w:jc w:val="center"/>
              <w:rPr>
                <w:color w:val="000000"/>
              </w:rPr>
            </w:pPr>
            <w:r>
              <w:rPr>
                <w:color w:val="000000"/>
              </w:rPr>
              <w:t>uint8</w:t>
            </w:r>
          </w:p>
        </w:tc>
        <w:tc>
          <w:tcPr>
            <w:tcW w:w="1512" w:type="dxa"/>
            <w:vAlign w:val="center"/>
          </w:tcPr>
          <w:p w14:paraId="25600A13" w14:textId="77777777" w:rsidR="001233F8" w:rsidRDefault="008160FF">
            <w:pPr>
              <w:spacing w:after="0"/>
              <w:jc w:val="center"/>
              <w:rPr>
                <w:color w:val="000000"/>
              </w:rPr>
            </w:pPr>
            <w:r>
              <w:rPr>
                <w:color w:val="000000"/>
              </w:rPr>
              <w:t>See below</w:t>
            </w:r>
          </w:p>
        </w:tc>
      </w:tr>
      <w:tr w:rsidR="001233F8" w14:paraId="1923ACE1" w14:textId="77777777">
        <w:trPr>
          <w:cantSplit/>
        </w:trPr>
        <w:tc>
          <w:tcPr>
            <w:tcW w:w="985" w:type="dxa"/>
          </w:tcPr>
          <w:p w14:paraId="78E7DC24" w14:textId="77777777" w:rsidR="001233F8" w:rsidRDefault="008160FF">
            <w:pPr>
              <w:spacing w:after="0"/>
              <w:ind w:right="72"/>
              <w:jc w:val="center"/>
              <w:rPr>
                <w:color w:val="000000"/>
              </w:rPr>
            </w:pPr>
            <w:r>
              <w:rPr>
                <w:color w:val="000000"/>
              </w:rPr>
              <w:t>263-390</w:t>
            </w:r>
          </w:p>
        </w:tc>
        <w:tc>
          <w:tcPr>
            <w:tcW w:w="5358" w:type="dxa"/>
          </w:tcPr>
          <w:p w14:paraId="71F55792" w14:textId="77777777" w:rsidR="001233F8" w:rsidRDefault="008160FF">
            <w:pPr>
              <w:spacing w:after="0"/>
              <w:rPr>
                <w:color w:val="000000"/>
              </w:rPr>
            </w:pPr>
            <w:r>
              <w:rPr>
                <w:color w:val="000000"/>
              </w:rPr>
              <w:t>ChFTAMap[128]</w:t>
            </w:r>
          </w:p>
        </w:tc>
        <w:tc>
          <w:tcPr>
            <w:tcW w:w="1180" w:type="dxa"/>
          </w:tcPr>
          <w:p w14:paraId="6C2D7E0A" w14:textId="77777777" w:rsidR="001233F8" w:rsidRDefault="008160FF">
            <w:pPr>
              <w:spacing w:after="0"/>
              <w:jc w:val="center"/>
              <w:rPr>
                <w:color w:val="000000"/>
              </w:rPr>
            </w:pPr>
            <w:r>
              <w:rPr>
                <w:color w:val="000000"/>
              </w:rPr>
              <w:t>uint8</w:t>
            </w:r>
          </w:p>
        </w:tc>
        <w:tc>
          <w:tcPr>
            <w:tcW w:w="1512" w:type="dxa"/>
            <w:vAlign w:val="center"/>
          </w:tcPr>
          <w:p w14:paraId="2849252B" w14:textId="77777777" w:rsidR="001233F8" w:rsidRDefault="008160FF">
            <w:pPr>
              <w:spacing w:after="0"/>
              <w:jc w:val="center"/>
              <w:rPr>
                <w:color w:val="000000"/>
              </w:rPr>
            </w:pPr>
            <w:r>
              <w:rPr>
                <w:color w:val="000000"/>
              </w:rPr>
              <w:t>See below</w:t>
            </w:r>
          </w:p>
        </w:tc>
      </w:tr>
    </w:tbl>
    <w:p w14:paraId="08ABE771" w14:textId="77777777" w:rsidR="001233F8" w:rsidRDefault="008160FF">
      <w:pPr>
        <w:spacing w:before="240" w:after="60"/>
        <w:ind w:left="1080" w:hanging="360"/>
        <w:jc w:val="both"/>
        <w:rPr>
          <w:color w:val="000000"/>
        </w:rPr>
      </w:pPr>
      <w:r>
        <w:rPr>
          <w:b/>
          <w:color w:val="000000"/>
        </w:rPr>
        <w:t>ChAvailMap</w:t>
      </w:r>
      <w:r>
        <w:rPr>
          <w:color w:val="000000"/>
        </w:rPr>
        <w:t>:  A SID vector, with each bit indicating:</w:t>
      </w:r>
    </w:p>
    <w:p w14:paraId="45DA9A44" w14:textId="77777777" w:rsidR="001233F8" w:rsidRDefault="008160FF">
      <w:pPr>
        <w:spacing w:before="60" w:after="0"/>
        <w:ind w:left="1080"/>
        <w:jc w:val="both"/>
        <w:rPr>
          <w:color w:val="000000"/>
        </w:rPr>
      </w:pPr>
      <w:r>
        <w:rPr>
          <w:color w:val="000000"/>
        </w:rPr>
        <w:t>1 = the SID is an audio channel and the user is capable of tuning to it</w:t>
      </w:r>
    </w:p>
    <w:p w14:paraId="6E5CEFBA" w14:textId="77777777" w:rsidR="001233F8" w:rsidRDefault="008160FF">
      <w:pPr>
        <w:spacing w:after="0"/>
        <w:ind w:left="1080"/>
        <w:jc w:val="both"/>
        <w:rPr>
          <w:color w:val="000000"/>
        </w:rPr>
      </w:pPr>
      <w:r>
        <w:rPr>
          <w:color w:val="000000"/>
        </w:rPr>
        <w:t>0 = otherwise</w:t>
      </w:r>
    </w:p>
    <w:p w14:paraId="7E65A847" w14:textId="77777777" w:rsidR="001233F8" w:rsidRDefault="008160FF">
      <w:pPr>
        <w:spacing w:before="60"/>
        <w:ind w:left="1080" w:hanging="360"/>
        <w:jc w:val="both"/>
        <w:rPr>
          <w:color w:val="000000"/>
        </w:rPr>
      </w:pPr>
      <w:r>
        <w:rPr>
          <w:color w:val="000000"/>
        </w:rPr>
        <w:t>See 4.10 for the definition of the SID vector.</w:t>
      </w:r>
    </w:p>
    <w:p w14:paraId="1CF5B9C9" w14:textId="77777777" w:rsidR="001233F8" w:rsidRDefault="008160FF">
      <w:pPr>
        <w:spacing w:before="120" w:after="0"/>
        <w:ind w:left="1080" w:hanging="360"/>
        <w:jc w:val="both"/>
        <w:rPr>
          <w:color w:val="000000"/>
        </w:rPr>
      </w:pPr>
      <w:r>
        <w:rPr>
          <w:b/>
          <w:color w:val="000000"/>
        </w:rPr>
        <w:t>ChNotSubscribedMap</w:t>
      </w:r>
      <w:r>
        <w:rPr>
          <w:color w:val="000000"/>
        </w:rPr>
        <w:t>:  A SID vector, with each bit indicating:</w:t>
      </w:r>
    </w:p>
    <w:p w14:paraId="19E50F97" w14:textId="77777777" w:rsidR="001233F8" w:rsidRDefault="008160FF">
      <w:pPr>
        <w:spacing w:before="60" w:after="0"/>
        <w:ind w:left="720" w:firstLine="360"/>
        <w:jc w:val="both"/>
        <w:rPr>
          <w:color w:val="000000"/>
        </w:rPr>
      </w:pPr>
      <w:r>
        <w:rPr>
          <w:color w:val="000000"/>
        </w:rPr>
        <w:lastRenderedPageBreak/>
        <w:t>1 = the SID is an audio channel, the user is capable of tuning to it, and the Module is not subscribed to it</w:t>
      </w:r>
    </w:p>
    <w:p w14:paraId="0393D6D8" w14:textId="77777777" w:rsidR="001233F8" w:rsidRDefault="008160FF">
      <w:pPr>
        <w:spacing w:after="0"/>
        <w:ind w:left="720" w:firstLine="360"/>
        <w:jc w:val="both"/>
        <w:rPr>
          <w:color w:val="000000"/>
        </w:rPr>
      </w:pPr>
      <w:r>
        <w:rPr>
          <w:color w:val="000000"/>
        </w:rPr>
        <w:t>0 = otherwise, and for SID=1</w:t>
      </w:r>
    </w:p>
    <w:p w14:paraId="59A5DEC7" w14:textId="77777777" w:rsidR="001233F8" w:rsidRDefault="008160FF">
      <w:pPr>
        <w:spacing w:before="60" w:after="0"/>
        <w:ind w:left="360" w:firstLine="360"/>
        <w:jc w:val="both"/>
        <w:rPr>
          <w:color w:val="000000"/>
        </w:rPr>
      </w:pPr>
      <w:r>
        <w:rPr>
          <w:color w:val="000000"/>
        </w:rPr>
        <w:t>See 4.10 for the definition of the SID vector.</w:t>
      </w:r>
    </w:p>
    <w:p w14:paraId="4B606EFB" w14:textId="77777777" w:rsidR="001233F8" w:rsidRDefault="008160FF">
      <w:pPr>
        <w:spacing w:before="120" w:after="0"/>
        <w:ind w:left="1080" w:hanging="360"/>
        <w:jc w:val="both"/>
        <w:rPr>
          <w:color w:val="000000"/>
        </w:rPr>
      </w:pPr>
      <w:r>
        <w:rPr>
          <w:b/>
          <w:color w:val="000000"/>
        </w:rPr>
        <w:t>ChFTAMap</w:t>
      </w:r>
      <w:r>
        <w:rPr>
          <w:color w:val="000000"/>
        </w:rPr>
        <w:t>:  A SID vector, with each bit indicating:</w:t>
      </w:r>
    </w:p>
    <w:p w14:paraId="4D8E623C" w14:textId="77777777" w:rsidR="001233F8" w:rsidRDefault="008160FF">
      <w:pPr>
        <w:spacing w:before="60" w:after="0"/>
        <w:ind w:left="720" w:firstLine="360"/>
        <w:jc w:val="both"/>
        <w:rPr>
          <w:color w:val="000000"/>
        </w:rPr>
      </w:pPr>
      <w:r>
        <w:rPr>
          <w:color w:val="000000"/>
        </w:rPr>
        <w:t>1 = the Module has identified this SID as a free-to-air (FTA) audio channel</w:t>
      </w:r>
    </w:p>
    <w:p w14:paraId="6A5B6379" w14:textId="77777777" w:rsidR="001233F8" w:rsidRDefault="008160FF">
      <w:pPr>
        <w:spacing w:after="0"/>
        <w:ind w:left="720" w:firstLine="360"/>
        <w:jc w:val="both"/>
        <w:rPr>
          <w:color w:val="000000"/>
        </w:rPr>
      </w:pPr>
      <w:r>
        <w:rPr>
          <w:color w:val="000000"/>
        </w:rPr>
        <w:t>0 = otherwise</w:t>
      </w:r>
    </w:p>
    <w:p w14:paraId="4F040454" w14:textId="77777777" w:rsidR="001233F8" w:rsidRDefault="008160FF">
      <w:pPr>
        <w:spacing w:before="60" w:after="0"/>
        <w:ind w:left="360" w:firstLine="360"/>
        <w:jc w:val="both"/>
        <w:rPr>
          <w:color w:val="000000"/>
        </w:rPr>
      </w:pPr>
      <w:r>
        <w:rPr>
          <w:color w:val="000000"/>
        </w:rPr>
        <w:t>See 4.10 for the definition of the SID vector.</w:t>
      </w:r>
    </w:p>
    <w:p w14:paraId="6826EF84" w14:textId="77777777" w:rsidR="001233F8" w:rsidRDefault="008160FF" w:rsidP="0086059E">
      <w:pPr>
        <w:pStyle w:val="Heading2"/>
      </w:pPr>
      <w:bookmarkStart w:id="53" w:name="_Toc202436084"/>
      <w:r>
        <w:t>Event Report Dispatch</w:t>
      </w:r>
      <w:bookmarkEnd w:id="53"/>
    </w:p>
    <w:p w14:paraId="38BF9576" w14:textId="77777777" w:rsidR="001233F8" w:rsidRDefault="008160FF">
      <w:pPr>
        <w:spacing w:before="120"/>
        <w:jc w:val="both"/>
        <w:rPr>
          <w:color w:val="000000"/>
        </w:rPr>
      </w:pPr>
      <w:r>
        <w:rPr>
          <w:color w:val="000000"/>
        </w:rPr>
        <w:t>The Module sends the Event Report Dispatch to report an unexpected event has occurred. The Host should take the appropriate action based on the EventType. Typically this Dispatch will only be issued by production Module code under rare circumstances.</w:t>
      </w:r>
    </w:p>
    <w:p w14:paraId="28D5A909" w14:textId="77777777" w:rsidR="001233F8" w:rsidRDefault="008160FF">
      <w:pPr>
        <w:spacing w:before="120"/>
        <w:jc w:val="both"/>
        <w:rPr>
          <w:color w:val="000000"/>
        </w:rPr>
      </w:pPr>
      <w:r>
        <w:rPr>
          <w:color w:val="000000"/>
        </w:rPr>
        <w:t>This message is automatically enabled and cannot be disabled by the Host.</w:t>
      </w:r>
    </w:p>
    <w:p w14:paraId="27C27797" w14:textId="77777777" w:rsidR="001233F8" w:rsidRDefault="008160FF">
      <w:pPr>
        <w:spacing w:before="120"/>
        <w:jc w:val="both"/>
        <w:rPr>
          <w:color w:val="000000"/>
        </w:rPr>
      </w:pPr>
      <w:r>
        <w:rPr>
          <w:color w:val="000000"/>
        </w:rPr>
        <w:t>The Host sends the Generic Response to the Module to confirm receipt of the Event Report Dispatch.</w:t>
      </w:r>
    </w:p>
    <w:p w14:paraId="6A72B3F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4D6F224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3B841C2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5638A36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55E1E98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56C8DFF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60</w:t>
      </w:r>
    </w:p>
    <w:p w14:paraId="7344231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180279C7"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1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6802767" w14:textId="77777777">
        <w:trPr>
          <w:cantSplit/>
          <w:tblHeader/>
        </w:trPr>
        <w:tc>
          <w:tcPr>
            <w:tcW w:w="880" w:type="dxa"/>
            <w:shd w:val="clear" w:color="auto" w:fill="EEECE1"/>
          </w:tcPr>
          <w:p w14:paraId="32069418" w14:textId="77777777" w:rsidR="001233F8" w:rsidRDefault="008160FF">
            <w:pPr>
              <w:spacing w:after="0"/>
              <w:jc w:val="center"/>
              <w:rPr>
                <w:b/>
                <w:color w:val="000000"/>
              </w:rPr>
            </w:pPr>
            <w:r>
              <w:rPr>
                <w:b/>
                <w:color w:val="000000"/>
              </w:rPr>
              <w:t>Byte #</w:t>
            </w:r>
          </w:p>
        </w:tc>
        <w:tc>
          <w:tcPr>
            <w:tcW w:w="5463" w:type="dxa"/>
            <w:shd w:val="clear" w:color="auto" w:fill="EEECE1"/>
          </w:tcPr>
          <w:p w14:paraId="416C3D87" w14:textId="77777777" w:rsidR="001233F8" w:rsidRDefault="008160FF">
            <w:pPr>
              <w:spacing w:after="0"/>
              <w:jc w:val="center"/>
              <w:rPr>
                <w:b/>
                <w:color w:val="000000"/>
              </w:rPr>
            </w:pPr>
            <w:r>
              <w:rPr>
                <w:b/>
                <w:color w:val="000000"/>
              </w:rPr>
              <w:t>Field Name</w:t>
            </w:r>
          </w:p>
        </w:tc>
        <w:tc>
          <w:tcPr>
            <w:tcW w:w="1180" w:type="dxa"/>
            <w:shd w:val="clear" w:color="auto" w:fill="EEECE1"/>
          </w:tcPr>
          <w:p w14:paraId="70813197"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7586DFC" w14:textId="77777777" w:rsidR="001233F8" w:rsidRDefault="008160FF">
            <w:pPr>
              <w:spacing w:after="0"/>
              <w:jc w:val="center"/>
              <w:rPr>
                <w:b/>
                <w:color w:val="000000"/>
              </w:rPr>
            </w:pPr>
            <w:r>
              <w:rPr>
                <w:b/>
                <w:color w:val="000000"/>
              </w:rPr>
              <w:t>Value</w:t>
            </w:r>
          </w:p>
        </w:tc>
      </w:tr>
      <w:tr w:rsidR="001233F8" w14:paraId="02AE0722" w14:textId="77777777">
        <w:trPr>
          <w:cantSplit/>
        </w:trPr>
        <w:tc>
          <w:tcPr>
            <w:tcW w:w="880" w:type="dxa"/>
          </w:tcPr>
          <w:p w14:paraId="7D745F80" w14:textId="77777777" w:rsidR="001233F8" w:rsidRDefault="008160FF">
            <w:pPr>
              <w:spacing w:after="0"/>
              <w:ind w:right="72"/>
              <w:jc w:val="center"/>
              <w:rPr>
                <w:color w:val="000000"/>
              </w:rPr>
            </w:pPr>
            <w:r>
              <w:rPr>
                <w:color w:val="000000"/>
              </w:rPr>
              <w:t>0</w:t>
            </w:r>
          </w:p>
        </w:tc>
        <w:tc>
          <w:tcPr>
            <w:tcW w:w="5463" w:type="dxa"/>
          </w:tcPr>
          <w:p w14:paraId="74809D78" w14:textId="77777777" w:rsidR="001233F8" w:rsidRDefault="008160FF">
            <w:pPr>
              <w:spacing w:after="0"/>
              <w:rPr>
                <w:color w:val="000000"/>
              </w:rPr>
            </w:pPr>
            <w:r>
              <w:rPr>
                <w:color w:val="000000"/>
              </w:rPr>
              <w:t>Sync</w:t>
            </w:r>
          </w:p>
        </w:tc>
        <w:tc>
          <w:tcPr>
            <w:tcW w:w="1180" w:type="dxa"/>
          </w:tcPr>
          <w:p w14:paraId="0525FB0F" w14:textId="77777777" w:rsidR="001233F8" w:rsidRDefault="008160FF">
            <w:pPr>
              <w:spacing w:after="0"/>
              <w:jc w:val="center"/>
              <w:rPr>
                <w:color w:val="000000"/>
              </w:rPr>
            </w:pPr>
            <w:r>
              <w:rPr>
                <w:color w:val="000000"/>
              </w:rPr>
              <w:t>uint8</w:t>
            </w:r>
          </w:p>
        </w:tc>
        <w:tc>
          <w:tcPr>
            <w:tcW w:w="1512" w:type="dxa"/>
            <w:vAlign w:val="center"/>
          </w:tcPr>
          <w:p w14:paraId="1D1D28AC" w14:textId="77777777" w:rsidR="001233F8" w:rsidRDefault="008160FF">
            <w:pPr>
              <w:spacing w:after="0"/>
              <w:jc w:val="center"/>
              <w:rPr>
                <w:color w:val="000000"/>
              </w:rPr>
            </w:pPr>
            <w:r>
              <w:rPr>
                <w:color w:val="000000"/>
              </w:rPr>
              <w:t xml:space="preserve"> See Section 4.1</w:t>
            </w:r>
          </w:p>
        </w:tc>
      </w:tr>
      <w:tr w:rsidR="001233F8" w14:paraId="2F1972BA" w14:textId="77777777">
        <w:trPr>
          <w:cantSplit/>
        </w:trPr>
        <w:tc>
          <w:tcPr>
            <w:tcW w:w="880" w:type="dxa"/>
          </w:tcPr>
          <w:p w14:paraId="6954631D" w14:textId="77777777" w:rsidR="001233F8" w:rsidRDefault="008160FF">
            <w:pPr>
              <w:spacing w:after="0"/>
              <w:ind w:right="72"/>
              <w:jc w:val="center"/>
              <w:rPr>
                <w:color w:val="000000"/>
              </w:rPr>
            </w:pPr>
            <w:r>
              <w:rPr>
                <w:color w:val="000000"/>
              </w:rPr>
              <w:t>1-2</w:t>
            </w:r>
          </w:p>
        </w:tc>
        <w:tc>
          <w:tcPr>
            <w:tcW w:w="5463" w:type="dxa"/>
          </w:tcPr>
          <w:p w14:paraId="656B3F7A" w14:textId="77777777" w:rsidR="001233F8" w:rsidRDefault="008160FF">
            <w:pPr>
              <w:spacing w:after="0"/>
              <w:rPr>
                <w:color w:val="000000"/>
              </w:rPr>
            </w:pPr>
            <w:r>
              <w:rPr>
                <w:color w:val="000000"/>
              </w:rPr>
              <w:t>NumMsgBytes</w:t>
            </w:r>
          </w:p>
        </w:tc>
        <w:tc>
          <w:tcPr>
            <w:tcW w:w="1180" w:type="dxa"/>
          </w:tcPr>
          <w:p w14:paraId="5E6F2A66" w14:textId="77777777" w:rsidR="001233F8" w:rsidRDefault="008160FF">
            <w:pPr>
              <w:spacing w:after="0"/>
              <w:jc w:val="center"/>
              <w:rPr>
                <w:color w:val="000000"/>
              </w:rPr>
            </w:pPr>
            <w:r>
              <w:rPr>
                <w:color w:val="000000"/>
              </w:rPr>
              <w:t>uint16</w:t>
            </w:r>
          </w:p>
        </w:tc>
        <w:tc>
          <w:tcPr>
            <w:tcW w:w="1512" w:type="dxa"/>
            <w:vAlign w:val="center"/>
          </w:tcPr>
          <w:p w14:paraId="69BA674A" w14:textId="77777777" w:rsidR="001233F8" w:rsidRDefault="008160FF">
            <w:pPr>
              <w:spacing w:after="0"/>
              <w:jc w:val="center"/>
              <w:rPr>
                <w:color w:val="000000"/>
              </w:rPr>
            </w:pPr>
            <w:r>
              <w:rPr>
                <w:color w:val="000000"/>
              </w:rPr>
              <w:t>60</w:t>
            </w:r>
          </w:p>
        </w:tc>
      </w:tr>
      <w:tr w:rsidR="001233F8" w14:paraId="3A91F78D" w14:textId="77777777">
        <w:trPr>
          <w:cantSplit/>
        </w:trPr>
        <w:tc>
          <w:tcPr>
            <w:tcW w:w="880" w:type="dxa"/>
          </w:tcPr>
          <w:p w14:paraId="7E53122C" w14:textId="77777777" w:rsidR="001233F8" w:rsidRDefault="008160FF">
            <w:pPr>
              <w:spacing w:after="0"/>
              <w:ind w:right="72"/>
              <w:jc w:val="center"/>
              <w:rPr>
                <w:color w:val="000000"/>
              </w:rPr>
            </w:pPr>
            <w:r>
              <w:rPr>
                <w:color w:val="000000"/>
              </w:rPr>
              <w:t>3-4</w:t>
            </w:r>
          </w:p>
        </w:tc>
        <w:tc>
          <w:tcPr>
            <w:tcW w:w="5463" w:type="dxa"/>
          </w:tcPr>
          <w:p w14:paraId="53ED228F" w14:textId="77777777" w:rsidR="001233F8" w:rsidRDefault="008160FF">
            <w:pPr>
              <w:spacing w:after="0"/>
              <w:rPr>
                <w:color w:val="000000"/>
              </w:rPr>
            </w:pPr>
            <w:r>
              <w:rPr>
                <w:color w:val="000000"/>
              </w:rPr>
              <w:t>Checksum</w:t>
            </w:r>
          </w:p>
        </w:tc>
        <w:tc>
          <w:tcPr>
            <w:tcW w:w="1180" w:type="dxa"/>
          </w:tcPr>
          <w:p w14:paraId="4B53BC76" w14:textId="77777777" w:rsidR="001233F8" w:rsidRDefault="008160FF">
            <w:pPr>
              <w:spacing w:after="0"/>
              <w:jc w:val="center"/>
              <w:rPr>
                <w:color w:val="000000"/>
              </w:rPr>
            </w:pPr>
            <w:r>
              <w:rPr>
                <w:color w:val="000000"/>
              </w:rPr>
              <w:t>uint16</w:t>
            </w:r>
          </w:p>
        </w:tc>
        <w:tc>
          <w:tcPr>
            <w:tcW w:w="1512" w:type="dxa"/>
            <w:vAlign w:val="center"/>
          </w:tcPr>
          <w:p w14:paraId="6671E603" w14:textId="77777777" w:rsidR="001233F8" w:rsidRDefault="008160FF">
            <w:pPr>
              <w:spacing w:after="0"/>
              <w:jc w:val="center"/>
              <w:rPr>
                <w:color w:val="000000"/>
              </w:rPr>
            </w:pPr>
            <w:r>
              <w:rPr>
                <w:color w:val="000000"/>
              </w:rPr>
              <w:t>See Section 4.6</w:t>
            </w:r>
          </w:p>
        </w:tc>
      </w:tr>
      <w:tr w:rsidR="001233F8" w14:paraId="778641AC" w14:textId="77777777">
        <w:trPr>
          <w:cantSplit/>
          <w:trHeight w:val="255"/>
        </w:trPr>
        <w:tc>
          <w:tcPr>
            <w:tcW w:w="880" w:type="dxa"/>
          </w:tcPr>
          <w:p w14:paraId="0CD2BCBC" w14:textId="77777777" w:rsidR="001233F8" w:rsidRDefault="008160FF">
            <w:pPr>
              <w:spacing w:after="0"/>
              <w:ind w:right="72"/>
              <w:jc w:val="center"/>
              <w:rPr>
                <w:color w:val="000000"/>
              </w:rPr>
            </w:pPr>
            <w:r>
              <w:rPr>
                <w:color w:val="000000"/>
              </w:rPr>
              <w:t>5</w:t>
            </w:r>
          </w:p>
        </w:tc>
        <w:tc>
          <w:tcPr>
            <w:tcW w:w="5463" w:type="dxa"/>
          </w:tcPr>
          <w:p w14:paraId="0B9F29FA" w14:textId="77777777" w:rsidR="001233F8" w:rsidRDefault="008160FF">
            <w:pPr>
              <w:spacing w:after="0"/>
              <w:rPr>
                <w:color w:val="000000"/>
              </w:rPr>
            </w:pPr>
            <w:r>
              <w:rPr>
                <w:color w:val="000000"/>
              </w:rPr>
              <w:t>TransactionID</w:t>
            </w:r>
          </w:p>
        </w:tc>
        <w:tc>
          <w:tcPr>
            <w:tcW w:w="1180" w:type="dxa"/>
          </w:tcPr>
          <w:p w14:paraId="741A1FB4" w14:textId="77777777" w:rsidR="001233F8" w:rsidRDefault="008160FF">
            <w:pPr>
              <w:spacing w:after="0"/>
              <w:jc w:val="center"/>
              <w:rPr>
                <w:color w:val="000000"/>
              </w:rPr>
            </w:pPr>
            <w:r>
              <w:rPr>
                <w:color w:val="000000"/>
              </w:rPr>
              <w:t>uint8</w:t>
            </w:r>
          </w:p>
        </w:tc>
        <w:tc>
          <w:tcPr>
            <w:tcW w:w="1512" w:type="dxa"/>
            <w:vAlign w:val="center"/>
          </w:tcPr>
          <w:p w14:paraId="293F2BF6" w14:textId="77777777" w:rsidR="001233F8" w:rsidRDefault="008160FF">
            <w:pPr>
              <w:spacing w:after="0"/>
              <w:jc w:val="center"/>
              <w:rPr>
                <w:color w:val="000000"/>
              </w:rPr>
            </w:pPr>
            <w:r>
              <w:rPr>
                <w:color w:val="000000"/>
              </w:rPr>
              <w:t>See Section 4.3</w:t>
            </w:r>
          </w:p>
        </w:tc>
      </w:tr>
      <w:tr w:rsidR="001233F8" w14:paraId="29E17D99" w14:textId="77777777">
        <w:trPr>
          <w:cantSplit/>
        </w:trPr>
        <w:tc>
          <w:tcPr>
            <w:tcW w:w="880" w:type="dxa"/>
          </w:tcPr>
          <w:p w14:paraId="7492645C" w14:textId="77777777" w:rsidR="001233F8" w:rsidRDefault="008160FF">
            <w:pPr>
              <w:spacing w:after="0"/>
              <w:ind w:right="72"/>
              <w:jc w:val="center"/>
              <w:rPr>
                <w:color w:val="000000"/>
              </w:rPr>
            </w:pPr>
            <w:r>
              <w:rPr>
                <w:color w:val="000000"/>
              </w:rPr>
              <w:t>6</w:t>
            </w:r>
          </w:p>
        </w:tc>
        <w:tc>
          <w:tcPr>
            <w:tcW w:w="5463" w:type="dxa"/>
          </w:tcPr>
          <w:p w14:paraId="2F210772" w14:textId="77777777" w:rsidR="001233F8" w:rsidRDefault="008160FF">
            <w:pPr>
              <w:spacing w:after="0"/>
              <w:rPr>
                <w:color w:val="000000"/>
              </w:rPr>
            </w:pPr>
            <w:r>
              <w:rPr>
                <w:color w:val="000000"/>
              </w:rPr>
              <w:t>MessageID</w:t>
            </w:r>
          </w:p>
        </w:tc>
        <w:tc>
          <w:tcPr>
            <w:tcW w:w="1180" w:type="dxa"/>
          </w:tcPr>
          <w:p w14:paraId="21277B28" w14:textId="77777777" w:rsidR="001233F8" w:rsidRDefault="008160FF">
            <w:pPr>
              <w:spacing w:after="0"/>
              <w:jc w:val="center"/>
              <w:rPr>
                <w:color w:val="000000"/>
              </w:rPr>
            </w:pPr>
            <w:r>
              <w:rPr>
                <w:color w:val="000000"/>
              </w:rPr>
              <w:t>uint8</w:t>
            </w:r>
          </w:p>
        </w:tc>
        <w:tc>
          <w:tcPr>
            <w:tcW w:w="1512" w:type="dxa"/>
            <w:vAlign w:val="center"/>
          </w:tcPr>
          <w:p w14:paraId="02AC5FBD" w14:textId="77777777" w:rsidR="001233F8" w:rsidRDefault="008160FF">
            <w:pPr>
              <w:spacing w:after="0"/>
              <w:jc w:val="center"/>
              <w:rPr>
                <w:color w:val="000000"/>
              </w:rPr>
            </w:pPr>
            <w:r>
              <w:rPr>
                <w:color w:val="000000"/>
              </w:rPr>
              <w:t>14</w:t>
            </w:r>
          </w:p>
        </w:tc>
      </w:tr>
      <w:tr w:rsidR="001233F8" w14:paraId="43A78D11" w14:textId="77777777">
        <w:trPr>
          <w:cantSplit/>
        </w:trPr>
        <w:tc>
          <w:tcPr>
            <w:tcW w:w="880" w:type="dxa"/>
          </w:tcPr>
          <w:p w14:paraId="4A9C294E" w14:textId="77777777" w:rsidR="001233F8" w:rsidRDefault="008160FF">
            <w:pPr>
              <w:spacing w:after="0"/>
              <w:ind w:right="72"/>
              <w:jc w:val="center"/>
              <w:rPr>
                <w:color w:val="000000"/>
              </w:rPr>
            </w:pPr>
            <w:r>
              <w:rPr>
                <w:color w:val="000000"/>
              </w:rPr>
              <w:t>7</w:t>
            </w:r>
          </w:p>
        </w:tc>
        <w:tc>
          <w:tcPr>
            <w:tcW w:w="5463" w:type="dxa"/>
          </w:tcPr>
          <w:p w14:paraId="63E97431" w14:textId="77777777" w:rsidR="001233F8" w:rsidRDefault="008160FF">
            <w:pPr>
              <w:spacing w:after="0"/>
              <w:rPr>
                <w:color w:val="000000"/>
              </w:rPr>
            </w:pPr>
            <w:r>
              <w:rPr>
                <w:color w:val="000000"/>
              </w:rPr>
              <w:t>EventType</w:t>
            </w:r>
          </w:p>
        </w:tc>
        <w:tc>
          <w:tcPr>
            <w:tcW w:w="1180" w:type="dxa"/>
          </w:tcPr>
          <w:p w14:paraId="0E1B7A5C" w14:textId="77777777" w:rsidR="001233F8" w:rsidRDefault="008160FF">
            <w:pPr>
              <w:spacing w:after="0"/>
              <w:jc w:val="center"/>
              <w:rPr>
                <w:color w:val="000000"/>
              </w:rPr>
            </w:pPr>
            <w:r>
              <w:rPr>
                <w:color w:val="000000"/>
              </w:rPr>
              <w:t>uint8</w:t>
            </w:r>
          </w:p>
        </w:tc>
        <w:tc>
          <w:tcPr>
            <w:tcW w:w="1512" w:type="dxa"/>
            <w:vAlign w:val="center"/>
          </w:tcPr>
          <w:p w14:paraId="4F31C6E1" w14:textId="77777777" w:rsidR="001233F8" w:rsidRDefault="008160FF">
            <w:pPr>
              <w:spacing w:after="0"/>
              <w:jc w:val="center"/>
              <w:rPr>
                <w:color w:val="000000"/>
              </w:rPr>
            </w:pPr>
            <w:r>
              <w:rPr>
                <w:color w:val="000000"/>
              </w:rPr>
              <w:t>See below</w:t>
            </w:r>
          </w:p>
        </w:tc>
      </w:tr>
      <w:tr w:rsidR="001233F8" w14:paraId="339CCC41" w14:textId="77777777">
        <w:trPr>
          <w:cantSplit/>
        </w:trPr>
        <w:tc>
          <w:tcPr>
            <w:tcW w:w="880" w:type="dxa"/>
          </w:tcPr>
          <w:p w14:paraId="0DDB8B2A" w14:textId="77777777" w:rsidR="001233F8" w:rsidRDefault="008160FF">
            <w:pPr>
              <w:spacing w:after="0"/>
              <w:ind w:right="72"/>
              <w:jc w:val="center"/>
              <w:rPr>
                <w:color w:val="000000"/>
              </w:rPr>
            </w:pPr>
            <w:r>
              <w:rPr>
                <w:color w:val="000000"/>
              </w:rPr>
              <w:t>8-11</w:t>
            </w:r>
          </w:p>
        </w:tc>
        <w:tc>
          <w:tcPr>
            <w:tcW w:w="5463" w:type="dxa"/>
          </w:tcPr>
          <w:p w14:paraId="3A767066" w14:textId="77777777" w:rsidR="001233F8" w:rsidRDefault="008160FF">
            <w:pPr>
              <w:spacing w:after="0"/>
              <w:rPr>
                <w:color w:val="000000"/>
              </w:rPr>
            </w:pPr>
            <w:r>
              <w:rPr>
                <w:color w:val="000000"/>
              </w:rPr>
              <w:t>EventTime</w:t>
            </w:r>
          </w:p>
        </w:tc>
        <w:tc>
          <w:tcPr>
            <w:tcW w:w="1180" w:type="dxa"/>
          </w:tcPr>
          <w:p w14:paraId="6CC2BDFC" w14:textId="77777777" w:rsidR="001233F8" w:rsidRDefault="008160FF">
            <w:pPr>
              <w:spacing w:after="0"/>
              <w:jc w:val="center"/>
              <w:rPr>
                <w:color w:val="000000"/>
              </w:rPr>
            </w:pPr>
            <w:r>
              <w:rPr>
                <w:color w:val="000000"/>
              </w:rPr>
              <w:t>uint32</w:t>
            </w:r>
          </w:p>
        </w:tc>
        <w:tc>
          <w:tcPr>
            <w:tcW w:w="1512" w:type="dxa"/>
            <w:vAlign w:val="center"/>
          </w:tcPr>
          <w:p w14:paraId="05FF70F3" w14:textId="77777777" w:rsidR="001233F8" w:rsidRDefault="008160FF">
            <w:pPr>
              <w:spacing w:after="0"/>
              <w:jc w:val="center"/>
              <w:rPr>
                <w:color w:val="000000"/>
              </w:rPr>
            </w:pPr>
            <w:r>
              <w:rPr>
                <w:color w:val="000000"/>
              </w:rPr>
              <w:t>See below</w:t>
            </w:r>
          </w:p>
        </w:tc>
      </w:tr>
      <w:tr w:rsidR="001233F8" w14:paraId="7ED0F28C" w14:textId="77777777">
        <w:trPr>
          <w:cantSplit/>
        </w:trPr>
        <w:tc>
          <w:tcPr>
            <w:tcW w:w="880" w:type="dxa"/>
          </w:tcPr>
          <w:p w14:paraId="2154B960" w14:textId="77777777" w:rsidR="001233F8" w:rsidRDefault="008160FF">
            <w:pPr>
              <w:spacing w:after="0"/>
              <w:ind w:right="72"/>
              <w:jc w:val="center"/>
              <w:rPr>
                <w:color w:val="000000"/>
              </w:rPr>
            </w:pPr>
            <w:r>
              <w:rPr>
                <w:color w:val="000000"/>
              </w:rPr>
              <w:t>12-59</w:t>
            </w:r>
          </w:p>
        </w:tc>
        <w:tc>
          <w:tcPr>
            <w:tcW w:w="5463" w:type="dxa"/>
          </w:tcPr>
          <w:p w14:paraId="4A585098" w14:textId="77777777" w:rsidR="001233F8" w:rsidRDefault="008160FF">
            <w:pPr>
              <w:spacing w:after="0"/>
              <w:rPr>
                <w:color w:val="000000"/>
              </w:rPr>
            </w:pPr>
            <w:r>
              <w:rPr>
                <w:color w:val="000000"/>
              </w:rPr>
              <w:t>EventText[48]</w:t>
            </w:r>
          </w:p>
        </w:tc>
        <w:tc>
          <w:tcPr>
            <w:tcW w:w="1180" w:type="dxa"/>
          </w:tcPr>
          <w:p w14:paraId="3918C451" w14:textId="77777777" w:rsidR="001233F8" w:rsidRDefault="008160FF">
            <w:pPr>
              <w:spacing w:after="0"/>
              <w:jc w:val="center"/>
              <w:rPr>
                <w:color w:val="000000"/>
              </w:rPr>
            </w:pPr>
            <w:r>
              <w:rPr>
                <w:color w:val="000000"/>
              </w:rPr>
              <w:t>uint8</w:t>
            </w:r>
          </w:p>
        </w:tc>
        <w:tc>
          <w:tcPr>
            <w:tcW w:w="1512" w:type="dxa"/>
            <w:vAlign w:val="center"/>
          </w:tcPr>
          <w:p w14:paraId="06301CE3" w14:textId="77777777" w:rsidR="001233F8" w:rsidRDefault="008160FF">
            <w:pPr>
              <w:spacing w:after="0"/>
              <w:jc w:val="center"/>
              <w:rPr>
                <w:color w:val="000000"/>
              </w:rPr>
            </w:pPr>
            <w:r>
              <w:rPr>
                <w:color w:val="000000"/>
              </w:rPr>
              <w:t>See below</w:t>
            </w:r>
          </w:p>
        </w:tc>
      </w:tr>
    </w:tbl>
    <w:p w14:paraId="30F5ED01" w14:textId="77777777" w:rsidR="001233F8" w:rsidRDefault="008160FF">
      <w:pPr>
        <w:spacing w:before="240" w:after="60"/>
        <w:ind w:left="1080" w:hanging="360"/>
        <w:jc w:val="both"/>
        <w:rPr>
          <w:color w:val="000000"/>
        </w:rPr>
      </w:pPr>
      <w:r>
        <w:rPr>
          <w:b/>
          <w:color w:val="000000"/>
        </w:rPr>
        <w:t>EventType</w:t>
      </w:r>
      <w:r>
        <w:rPr>
          <w:color w:val="000000"/>
        </w:rPr>
        <w:t>:  Indicates what type of event is being reported. The valid values are:</w:t>
      </w:r>
    </w:p>
    <w:p w14:paraId="65921AD9" w14:textId="77777777" w:rsidR="001233F8" w:rsidRDefault="008160FF">
      <w:pPr>
        <w:spacing w:before="60" w:after="0"/>
        <w:ind w:left="1440" w:hanging="360"/>
        <w:jc w:val="both"/>
        <w:rPr>
          <w:color w:val="000000"/>
        </w:rPr>
      </w:pPr>
      <w:r>
        <w:rPr>
          <w:color w:val="000000"/>
        </w:rPr>
        <w:t xml:space="preserve">0 = Fatal Event: the Module has detected an unrecoverable system error. The Host shall reset the Module to recover proper operation. </w:t>
      </w:r>
    </w:p>
    <w:p w14:paraId="311CEEB8" w14:textId="77777777" w:rsidR="001233F8" w:rsidRDefault="008160FF">
      <w:pPr>
        <w:spacing w:before="60" w:after="0"/>
        <w:ind w:left="1440" w:hanging="360"/>
        <w:jc w:val="both"/>
        <w:rPr>
          <w:color w:val="000000"/>
        </w:rPr>
      </w:pPr>
      <w:r>
        <w:rPr>
          <w:color w:val="000000"/>
        </w:rPr>
        <w:t>1 = Overtemp Event: the Module has detected it is beyond its safe operating temperature. The Host shall take the proper action to protect the Module from permanent damage and to safely recover proper operation.</w:t>
      </w:r>
    </w:p>
    <w:p w14:paraId="3DFED44C" w14:textId="77777777" w:rsidR="001233F8" w:rsidRDefault="008160FF">
      <w:pPr>
        <w:spacing w:before="60" w:after="0"/>
        <w:ind w:left="1440" w:hanging="360"/>
        <w:jc w:val="both"/>
        <w:rPr>
          <w:color w:val="000000"/>
        </w:rPr>
      </w:pPr>
      <w:r>
        <w:rPr>
          <w:color w:val="000000"/>
        </w:rPr>
        <w:t>2 = Reconfiguration Event:  The Low Band Operational Mode has changed. The Module needs to be reset to properly receive Low Band channels. The Host does not have to immediately reset the Module (e.g., if the User is not using Low Band services), and can wait until the next ignition cycle if desired.</w:t>
      </w:r>
    </w:p>
    <w:p w14:paraId="74233E13" w14:textId="77777777" w:rsidR="001233F8" w:rsidRDefault="008160FF">
      <w:pPr>
        <w:spacing w:before="60" w:after="0"/>
        <w:ind w:left="1440" w:hanging="360"/>
        <w:jc w:val="both"/>
        <w:rPr>
          <w:color w:val="000000"/>
        </w:rPr>
      </w:pPr>
      <w:r>
        <w:rPr>
          <w:color w:val="000000"/>
        </w:rPr>
        <w:t>All others = Non-Fatal Event: The Module should continue to operate normally, but information is being provided to report that unexpected Module behavior was detected. This is intended for SiriusXM Engineering Use Only. All Events of these types should be ignored by the Host.</w:t>
      </w:r>
    </w:p>
    <w:p w14:paraId="07115046" w14:textId="77777777" w:rsidR="001233F8" w:rsidRDefault="008160FF">
      <w:pPr>
        <w:spacing w:before="120"/>
        <w:ind w:left="1080" w:hanging="360"/>
        <w:jc w:val="both"/>
        <w:rPr>
          <w:color w:val="000000"/>
        </w:rPr>
      </w:pPr>
      <w:r>
        <w:rPr>
          <w:b/>
          <w:color w:val="000000"/>
        </w:rPr>
        <w:t>EventTime</w:t>
      </w:r>
      <w:r>
        <w:rPr>
          <w:color w:val="000000"/>
        </w:rPr>
        <w:t xml:space="preserve">:  Time elapsed from Module startup that the event was detected. LSB=1 second. </w:t>
      </w:r>
    </w:p>
    <w:p w14:paraId="3E413A2A" w14:textId="77777777" w:rsidR="001233F8" w:rsidRDefault="008160FF">
      <w:pPr>
        <w:spacing w:before="120"/>
        <w:ind w:left="1080" w:hanging="360"/>
        <w:jc w:val="both"/>
        <w:rPr>
          <w:color w:val="000000"/>
        </w:rPr>
      </w:pPr>
      <w:r>
        <w:rPr>
          <w:b/>
          <w:color w:val="000000"/>
        </w:rPr>
        <w:lastRenderedPageBreak/>
        <w:t>EventText</w:t>
      </w:r>
      <w:r>
        <w:rPr>
          <w:color w:val="000000"/>
        </w:rPr>
        <w:t>:  ASCII characters describing the event in human-readable form. Any unused bytes at the end of the text will be set to 0. The Host should ignore the content in this field as it is for Engineering Use Only and could be changed at any time.</w:t>
      </w:r>
    </w:p>
    <w:p w14:paraId="67612197" w14:textId="77777777" w:rsidR="001233F8" w:rsidRDefault="008160FF" w:rsidP="0086059E">
      <w:pPr>
        <w:pStyle w:val="Heading2"/>
      </w:pPr>
      <w:bookmarkStart w:id="54" w:name="_Toc202436085"/>
      <w:r>
        <w:t>Status Monitor Dispatch</w:t>
      </w:r>
      <w:bookmarkEnd w:id="54"/>
    </w:p>
    <w:p w14:paraId="145290E0" w14:textId="77777777" w:rsidR="001233F8" w:rsidRDefault="008160FF">
      <w:pPr>
        <w:spacing w:before="120"/>
        <w:jc w:val="both"/>
        <w:rPr>
          <w:color w:val="000000"/>
        </w:rPr>
      </w:pPr>
      <w:r>
        <w:rPr>
          <w:color w:val="000000"/>
        </w:rPr>
        <w:t>The Host sends the Status Monitor Dispatch to the Module to control the reporting of specified Module statuses. On startup, all status monitors that can be enabled/disabled are disabled.</w:t>
      </w:r>
    </w:p>
    <w:p w14:paraId="3E8C8DE2" w14:textId="77777777" w:rsidR="001233F8" w:rsidRDefault="008160FF">
      <w:pPr>
        <w:spacing w:before="120"/>
        <w:jc w:val="both"/>
        <w:rPr>
          <w:color w:val="000000"/>
        </w:rPr>
      </w:pPr>
      <w:r>
        <w:rPr>
          <w:color w:val="000000"/>
        </w:rPr>
        <w:t>When a status message becomes enabled, the Module will respond with the current state of the status item in an appropriate Dispatch. Thereafter, the Module will check the status item periodically and if the value has changed, in general the Module will send an appropriate Dispatch with the new value of the status item(s).</w:t>
      </w:r>
    </w:p>
    <w:p w14:paraId="312BECE5" w14:textId="77777777" w:rsidR="001233F8" w:rsidRDefault="008160FF">
      <w:pPr>
        <w:spacing w:before="120"/>
        <w:jc w:val="both"/>
        <w:rPr>
          <w:color w:val="000000"/>
        </w:rPr>
      </w:pPr>
      <w:r>
        <w:rPr>
          <w:color w:val="000000"/>
        </w:rPr>
        <w:t>When the Module receives a Status Monitor Dispatch it validates the command parameters, verifies the Module is in the proper state to receive the command, and performs any processing associated with that command. If these operations are successful then the Module sends the Generic Response to the Host. If these operations are not successful then the Module sends the Status Monitor Error Response to the Host.</w:t>
      </w:r>
    </w:p>
    <w:p w14:paraId="7D2BE63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182B510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50CF4D6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Status Monitor Error Response</w:t>
      </w:r>
    </w:p>
    <w:p w14:paraId="3BDA6C6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457D4D1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730227A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9</w:t>
      </w:r>
    </w:p>
    <w:p w14:paraId="34B7ADB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058F6DE5"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1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449A4978" w14:textId="77777777">
        <w:trPr>
          <w:cantSplit/>
          <w:tblHeader/>
        </w:trPr>
        <w:tc>
          <w:tcPr>
            <w:tcW w:w="880" w:type="dxa"/>
            <w:shd w:val="clear" w:color="auto" w:fill="EEECE1"/>
          </w:tcPr>
          <w:p w14:paraId="6A7790B4" w14:textId="77777777" w:rsidR="001233F8" w:rsidRDefault="008160FF">
            <w:pPr>
              <w:spacing w:after="0"/>
              <w:jc w:val="center"/>
              <w:rPr>
                <w:b/>
                <w:color w:val="000000"/>
              </w:rPr>
            </w:pPr>
            <w:r>
              <w:rPr>
                <w:b/>
                <w:color w:val="000000"/>
              </w:rPr>
              <w:t>Byte #</w:t>
            </w:r>
          </w:p>
        </w:tc>
        <w:tc>
          <w:tcPr>
            <w:tcW w:w="5463" w:type="dxa"/>
            <w:shd w:val="clear" w:color="auto" w:fill="EEECE1"/>
          </w:tcPr>
          <w:p w14:paraId="07F7312C" w14:textId="77777777" w:rsidR="001233F8" w:rsidRDefault="008160FF">
            <w:pPr>
              <w:spacing w:after="0"/>
              <w:jc w:val="center"/>
              <w:rPr>
                <w:b/>
                <w:color w:val="000000"/>
              </w:rPr>
            </w:pPr>
            <w:r>
              <w:rPr>
                <w:b/>
                <w:color w:val="000000"/>
              </w:rPr>
              <w:t>Field Name</w:t>
            </w:r>
          </w:p>
        </w:tc>
        <w:tc>
          <w:tcPr>
            <w:tcW w:w="1180" w:type="dxa"/>
            <w:shd w:val="clear" w:color="auto" w:fill="EEECE1"/>
          </w:tcPr>
          <w:p w14:paraId="3126080D"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B0FB4DD" w14:textId="77777777" w:rsidR="001233F8" w:rsidRDefault="008160FF">
            <w:pPr>
              <w:spacing w:after="0"/>
              <w:jc w:val="center"/>
              <w:rPr>
                <w:b/>
                <w:color w:val="000000"/>
              </w:rPr>
            </w:pPr>
            <w:r>
              <w:rPr>
                <w:b/>
                <w:color w:val="000000"/>
              </w:rPr>
              <w:t>Value</w:t>
            </w:r>
          </w:p>
        </w:tc>
      </w:tr>
      <w:tr w:rsidR="001233F8" w14:paraId="0E33AB14" w14:textId="77777777">
        <w:trPr>
          <w:cantSplit/>
        </w:trPr>
        <w:tc>
          <w:tcPr>
            <w:tcW w:w="880" w:type="dxa"/>
          </w:tcPr>
          <w:p w14:paraId="6E01497F" w14:textId="77777777" w:rsidR="001233F8" w:rsidRDefault="008160FF">
            <w:pPr>
              <w:spacing w:after="0"/>
              <w:ind w:right="72"/>
              <w:jc w:val="center"/>
              <w:rPr>
                <w:color w:val="000000"/>
              </w:rPr>
            </w:pPr>
            <w:r>
              <w:rPr>
                <w:color w:val="000000"/>
              </w:rPr>
              <w:t>0</w:t>
            </w:r>
          </w:p>
        </w:tc>
        <w:tc>
          <w:tcPr>
            <w:tcW w:w="5463" w:type="dxa"/>
          </w:tcPr>
          <w:p w14:paraId="426D8339" w14:textId="77777777" w:rsidR="001233F8" w:rsidRDefault="008160FF">
            <w:pPr>
              <w:spacing w:after="0"/>
              <w:rPr>
                <w:color w:val="000000"/>
              </w:rPr>
            </w:pPr>
            <w:r>
              <w:rPr>
                <w:color w:val="000000"/>
              </w:rPr>
              <w:t>Sync</w:t>
            </w:r>
          </w:p>
        </w:tc>
        <w:tc>
          <w:tcPr>
            <w:tcW w:w="1180" w:type="dxa"/>
          </w:tcPr>
          <w:p w14:paraId="7E5005BC" w14:textId="77777777" w:rsidR="001233F8" w:rsidRDefault="008160FF">
            <w:pPr>
              <w:spacing w:after="0"/>
              <w:jc w:val="center"/>
              <w:rPr>
                <w:color w:val="000000"/>
              </w:rPr>
            </w:pPr>
            <w:r>
              <w:rPr>
                <w:color w:val="000000"/>
              </w:rPr>
              <w:t>uint8</w:t>
            </w:r>
          </w:p>
        </w:tc>
        <w:tc>
          <w:tcPr>
            <w:tcW w:w="1512" w:type="dxa"/>
            <w:vAlign w:val="center"/>
          </w:tcPr>
          <w:p w14:paraId="5EF8E9F1" w14:textId="77777777" w:rsidR="001233F8" w:rsidRDefault="008160FF">
            <w:pPr>
              <w:spacing w:after="0"/>
              <w:jc w:val="center"/>
              <w:rPr>
                <w:color w:val="000000"/>
              </w:rPr>
            </w:pPr>
            <w:r>
              <w:rPr>
                <w:color w:val="000000"/>
              </w:rPr>
              <w:t xml:space="preserve"> See Section 4.1</w:t>
            </w:r>
          </w:p>
        </w:tc>
      </w:tr>
      <w:tr w:rsidR="001233F8" w14:paraId="7686D122" w14:textId="77777777">
        <w:trPr>
          <w:cantSplit/>
        </w:trPr>
        <w:tc>
          <w:tcPr>
            <w:tcW w:w="880" w:type="dxa"/>
          </w:tcPr>
          <w:p w14:paraId="6F36E0A6" w14:textId="77777777" w:rsidR="001233F8" w:rsidRDefault="008160FF">
            <w:pPr>
              <w:spacing w:after="0"/>
              <w:ind w:right="72"/>
              <w:jc w:val="center"/>
              <w:rPr>
                <w:color w:val="000000"/>
              </w:rPr>
            </w:pPr>
            <w:r>
              <w:rPr>
                <w:color w:val="000000"/>
              </w:rPr>
              <w:t>1-2</w:t>
            </w:r>
          </w:p>
        </w:tc>
        <w:tc>
          <w:tcPr>
            <w:tcW w:w="5463" w:type="dxa"/>
          </w:tcPr>
          <w:p w14:paraId="27553DF6" w14:textId="77777777" w:rsidR="001233F8" w:rsidRDefault="008160FF">
            <w:pPr>
              <w:spacing w:after="0"/>
              <w:rPr>
                <w:color w:val="000000"/>
              </w:rPr>
            </w:pPr>
            <w:r>
              <w:rPr>
                <w:color w:val="000000"/>
              </w:rPr>
              <w:t>NumMsgBytes</w:t>
            </w:r>
          </w:p>
        </w:tc>
        <w:tc>
          <w:tcPr>
            <w:tcW w:w="1180" w:type="dxa"/>
          </w:tcPr>
          <w:p w14:paraId="0C36D160" w14:textId="77777777" w:rsidR="001233F8" w:rsidRDefault="008160FF">
            <w:pPr>
              <w:spacing w:after="0"/>
              <w:jc w:val="center"/>
              <w:rPr>
                <w:color w:val="000000"/>
              </w:rPr>
            </w:pPr>
            <w:r>
              <w:rPr>
                <w:color w:val="000000"/>
              </w:rPr>
              <w:t>uint16</w:t>
            </w:r>
          </w:p>
        </w:tc>
        <w:tc>
          <w:tcPr>
            <w:tcW w:w="1512" w:type="dxa"/>
            <w:vAlign w:val="center"/>
          </w:tcPr>
          <w:p w14:paraId="2E0AFC89" w14:textId="77777777" w:rsidR="001233F8" w:rsidRDefault="008160FF">
            <w:pPr>
              <w:spacing w:after="0"/>
              <w:jc w:val="center"/>
              <w:rPr>
                <w:color w:val="000000"/>
              </w:rPr>
            </w:pPr>
            <w:r>
              <w:rPr>
                <w:color w:val="000000"/>
              </w:rPr>
              <w:t>9</w:t>
            </w:r>
          </w:p>
        </w:tc>
      </w:tr>
      <w:tr w:rsidR="001233F8" w14:paraId="5999CE62" w14:textId="77777777">
        <w:trPr>
          <w:cantSplit/>
        </w:trPr>
        <w:tc>
          <w:tcPr>
            <w:tcW w:w="880" w:type="dxa"/>
          </w:tcPr>
          <w:p w14:paraId="2D11FC7D" w14:textId="77777777" w:rsidR="001233F8" w:rsidRDefault="008160FF">
            <w:pPr>
              <w:spacing w:after="0"/>
              <w:ind w:right="72"/>
              <w:jc w:val="center"/>
              <w:rPr>
                <w:color w:val="000000"/>
              </w:rPr>
            </w:pPr>
            <w:r>
              <w:rPr>
                <w:color w:val="000000"/>
              </w:rPr>
              <w:t>3-4</w:t>
            </w:r>
          </w:p>
        </w:tc>
        <w:tc>
          <w:tcPr>
            <w:tcW w:w="5463" w:type="dxa"/>
          </w:tcPr>
          <w:p w14:paraId="26101A0F" w14:textId="77777777" w:rsidR="001233F8" w:rsidRDefault="008160FF">
            <w:pPr>
              <w:spacing w:after="0"/>
              <w:rPr>
                <w:color w:val="000000"/>
              </w:rPr>
            </w:pPr>
            <w:r>
              <w:rPr>
                <w:color w:val="000000"/>
              </w:rPr>
              <w:t>Checksum</w:t>
            </w:r>
          </w:p>
        </w:tc>
        <w:tc>
          <w:tcPr>
            <w:tcW w:w="1180" w:type="dxa"/>
          </w:tcPr>
          <w:p w14:paraId="52C47256" w14:textId="77777777" w:rsidR="001233F8" w:rsidRDefault="008160FF">
            <w:pPr>
              <w:spacing w:after="0"/>
              <w:jc w:val="center"/>
              <w:rPr>
                <w:color w:val="000000"/>
              </w:rPr>
            </w:pPr>
            <w:r>
              <w:rPr>
                <w:color w:val="000000"/>
              </w:rPr>
              <w:t>uint16</w:t>
            </w:r>
          </w:p>
        </w:tc>
        <w:tc>
          <w:tcPr>
            <w:tcW w:w="1512" w:type="dxa"/>
            <w:vAlign w:val="center"/>
          </w:tcPr>
          <w:p w14:paraId="5563329F" w14:textId="77777777" w:rsidR="001233F8" w:rsidRDefault="008160FF">
            <w:pPr>
              <w:spacing w:after="0"/>
              <w:jc w:val="center"/>
              <w:rPr>
                <w:color w:val="000000"/>
              </w:rPr>
            </w:pPr>
            <w:r>
              <w:rPr>
                <w:color w:val="000000"/>
              </w:rPr>
              <w:t>See Section 4.6</w:t>
            </w:r>
          </w:p>
        </w:tc>
      </w:tr>
      <w:tr w:rsidR="001233F8" w14:paraId="033454DE" w14:textId="77777777">
        <w:trPr>
          <w:cantSplit/>
          <w:trHeight w:val="255"/>
        </w:trPr>
        <w:tc>
          <w:tcPr>
            <w:tcW w:w="880" w:type="dxa"/>
          </w:tcPr>
          <w:p w14:paraId="7C8F7085" w14:textId="77777777" w:rsidR="001233F8" w:rsidRDefault="008160FF">
            <w:pPr>
              <w:spacing w:after="0"/>
              <w:ind w:right="72"/>
              <w:jc w:val="center"/>
              <w:rPr>
                <w:color w:val="000000"/>
              </w:rPr>
            </w:pPr>
            <w:r>
              <w:rPr>
                <w:color w:val="000000"/>
              </w:rPr>
              <w:t>5</w:t>
            </w:r>
          </w:p>
        </w:tc>
        <w:tc>
          <w:tcPr>
            <w:tcW w:w="5463" w:type="dxa"/>
          </w:tcPr>
          <w:p w14:paraId="25DCA63D" w14:textId="77777777" w:rsidR="001233F8" w:rsidRDefault="008160FF">
            <w:pPr>
              <w:spacing w:after="0"/>
              <w:rPr>
                <w:color w:val="000000"/>
              </w:rPr>
            </w:pPr>
            <w:r>
              <w:rPr>
                <w:color w:val="000000"/>
              </w:rPr>
              <w:t>TransactionID</w:t>
            </w:r>
          </w:p>
        </w:tc>
        <w:tc>
          <w:tcPr>
            <w:tcW w:w="1180" w:type="dxa"/>
          </w:tcPr>
          <w:p w14:paraId="1CE238D2" w14:textId="77777777" w:rsidR="001233F8" w:rsidRDefault="008160FF">
            <w:pPr>
              <w:spacing w:after="0"/>
              <w:jc w:val="center"/>
              <w:rPr>
                <w:color w:val="000000"/>
              </w:rPr>
            </w:pPr>
            <w:r>
              <w:rPr>
                <w:color w:val="000000"/>
              </w:rPr>
              <w:t>uint8</w:t>
            </w:r>
          </w:p>
        </w:tc>
        <w:tc>
          <w:tcPr>
            <w:tcW w:w="1512" w:type="dxa"/>
            <w:vAlign w:val="center"/>
          </w:tcPr>
          <w:p w14:paraId="2DAA8EC8" w14:textId="77777777" w:rsidR="001233F8" w:rsidRDefault="008160FF">
            <w:pPr>
              <w:spacing w:after="0"/>
              <w:jc w:val="center"/>
              <w:rPr>
                <w:color w:val="000000"/>
              </w:rPr>
            </w:pPr>
            <w:r>
              <w:rPr>
                <w:color w:val="000000"/>
              </w:rPr>
              <w:t>See Section 4.3</w:t>
            </w:r>
          </w:p>
        </w:tc>
      </w:tr>
      <w:tr w:rsidR="001233F8" w14:paraId="2EF00846" w14:textId="77777777">
        <w:trPr>
          <w:cantSplit/>
        </w:trPr>
        <w:tc>
          <w:tcPr>
            <w:tcW w:w="880" w:type="dxa"/>
          </w:tcPr>
          <w:p w14:paraId="09A883B2" w14:textId="77777777" w:rsidR="001233F8" w:rsidRDefault="008160FF">
            <w:pPr>
              <w:spacing w:after="0"/>
              <w:ind w:right="72"/>
              <w:jc w:val="center"/>
              <w:rPr>
                <w:color w:val="000000"/>
              </w:rPr>
            </w:pPr>
            <w:r>
              <w:rPr>
                <w:color w:val="000000"/>
              </w:rPr>
              <w:t>6</w:t>
            </w:r>
          </w:p>
        </w:tc>
        <w:tc>
          <w:tcPr>
            <w:tcW w:w="5463" w:type="dxa"/>
          </w:tcPr>
          <w:p w14:paraId="20D0FC3D" w14:textId="77777777" w:rsidR="001233F8" w:rsidRDefault="008160FF">
            <w:pPr>
              <w:spacing w:after="0"/>
              <w:rPr>
                <w:color w:val="000000"/>
              </w:rPr>
            </w:pPr>
            <w:r>
              <w:rPr>
                <w:color w:val="000000"/>
              </w:rPr>
              <w:t>MessageID</w:t>
            </w:r>
          </w:p>
        </w:tc>
        <w:tc>
          <w:tcPr>
            <w:tcW w:w="1180" w:type="dxa"/>
          </w:tcPr>
          <w:p w14:paraId="0C697FF4" w14:textId="77777777" w:rsidR="001233F8" w:rsidRDefault="008160FF">
            <w:pPr>
              <w:spacing w:after="0"/>
              <w:jc w:val="center"/>
              <w:rPr>
                <w:color w:val="000000"/>
              </w:rPr>
            </w:pPr>
            <w:r>
              <w:rPr>
                <w:color w:val="000000"/>
              </w:rPr>
              <w:t>uint8</w:t>
            </w:r>
          </w:p>
        </w:tc>
        <w:tc>
          <w:tcPr>
            <w:tcW w:w="1512" w:type="dxa"/>
            <w:vAlign w:val="center"/>
          </w:tcPr>
          <w:p w14:paraId="465E6907" w14:textId="77777777" w:rsidR="001233F8" w:rsidRDefault="008160FF">
            <w:pPr>
              <w:spacing w:after="0"/>
              <w:jc w:val="center"/>
              <w:rPr>
                <w:color w:val="000000"/>
              </w:rPr>
            </w:pPr>
            <w:r>
              <w:rPr>
                <w:color w:val="000000"/>
              </w:rPr>
              <w:t>15</w:t>
            </w:r>
          </w:p>
        </w:tc>
      </w:tr>
      <w:tr w:rsidR="001233F8" w14:paraId="78AA326D" w14:textId="77777777">
        <w:trPr>
          <w:cantSplit/>
        </w:trPr>
        <w:tc>
          <w:tcPr>
            <w:tcW w:w="880" w:type="dxa"/>
          </w:tcPr>
          <w:p w14:paraId="497A359A" w14:textId="77777777" w:rsidR="001233F8" w:rsidRDefault="008160FF">
            <w:pPr>
              <w:spacing w:after="0"/>
              <w:ind w:right="72"/>
              <w:jc w:val="center"/>
              <w:rPr>
                <w:color w:val="000000"/>
              </w:rPr>
            </w:pPr>
            <w:r>
              <w:rPr>
                <w:color w:val="000000"/>
              </w:rPr>
              <w:t>7</w:t>
            </w:r>
          </w:p>
        </w:tc>
        <w:tc>
          <w:tcPr>
            <w:tcW w:w="5463" w:type="dxa"/>
          </w:tcPr>
          <w:p w14:paraId="70673C6B" w14:textId="77777777" w:rsidR="001233F8" w:rsidRDefault="008160FF">
            <w:pPr>
              <w:spacing w:after="0"/>
              <w:rPr>
                <w:color w:val="000000"/>
              </w:rPr>
            </w:pPr>
            <w:r>
              <w:rPr>
                <w:color w:val="000000"/>
              </w:rPr>
              <w:t>Command</w:t>
            </w:r>
          </w:p>
        </w:tc>
        <w:tc>
          <w:tcPr>
            <w:tcW w:w="1180" w:type="dxa"/>
          </w:tcPr>
          <w:p w14:paraId="4385CF27" w14:textId="77777777" w:rsidR="001233F8" w:rsidRDefault="008160FF">
            <w:pPr>
              <w:spacing w:after="0"/>
              <w:jc w:val="center"/>
              <w:rPr>
                <w:color w:val="000000"/>
              </w:rPr>
            </w:pPr>
            <w:r>
              <w:rPr>
                <w:color w:val="000000"/>
              </w:rPr>
              <w:t>uint8</w:t>
            </w:r>
          </w:p>
        </w:tc>
        <w:tc>
          <w:tcPr>
            <w:tcW w:w="1512" w:type="dxa"/>
            <w:vAlign w:val="center"/>
          </w:tcPr>
          <w:p w14:paraId="7F68F5CA" w14:textId="77777777" w:rsidR="001233F8" w:rsidRDefault="008160FF">
            <w:pPr>
              <w:spacing w:after="0"/>
              <w:jc w:val="center"/>
              <w:rPr>
                <w:color w:val="000000"/>
              </w:rPr>
            </w:pPr>
            <w:r>
              <w:rPr>
                <w:color w:val="000000"/>
              </w:rPr>
              <w:t>See below</w:t>
            </w:r>
          </w:p>
        </w:tc>
      </w:tr>
      <w:tr w:rsidR="001233F8" w14:paraId="2BE33272" w14:textId="77777777">
        <w:trPr>
          <w:cantSplit/>
        </w:trPr>
        <w:tc>
          <w:tcPr>
            <w:tcW w:w="880" w:type="dxa"/>
          </w:tcPr>
          <w:p w14:paraId="345D7D1B" w14:textId="77777777" w:rsidR="001233F8" w:rsidRDefault="008160FF">
            <w:pPr>
              <w:spacing w:after="0"/>
              <w:ind w:right="72"/>
              <w:jc w:val="center"/>
              <w:rPr>
                <w:color w:val="000000"/>
              </w:rPr>
            </w:pPr>
            <w:r>
              <w:rPr>
                <w:color w:val="000000"/>
              </w:rPr>
              <w:t>8</w:t>
            </w:r>
          </w:p>
        </w:tc>
        <w:tc>
          <w:tcPr>
            <w:tcW w:w="5463" w:type="dxa"/>
          </w:tcPr>
          <w:p w14:paraId="019531E1" w14:textId="77777777" w:rsidR="001233F8" w:rsidRDefault="008160FF">
            <w:pPr>
              <w:spacing w:after="0"/>
              <w:rPr>
                <w:color w:val="000000"/>
              </w:rPr>
            </w:pPr>
            <w:r>
              <w:rPr>
                <w:color w:val="000000"/>
              </w:rPr>
              <w:t>StatusMessage</w:t>
            </w:r>
          </w:p>
        </w:tc>
        <w:tc>
          <w:tcPr>
            <w:tcW w:w="1180" w:type="dxa"/>
          </w:tcPr>
          <w:p w14:paraId="53A739A3" w14:textId="77777777" w:rsidR="001233F8" w:rsidRDefault="008160FF">
            <w:pPr>
              <w:spacing w:after="0"/>
              <w:jc w:val="center"/>
              <w:rPr>
                <w:color w:val="000000"/>
              </w:rPr>
            </w:pPr>
            <w:r>
              <w:rPr>
                <w:color w:val="000000"/>
              </w:rPr>
              <w:t>uint8</w:t>
            </w:r>
          </w:p>
        </w:tc>
        <w:tc>
          <w:tcPr>
            <w:tcW w:w="1512" w:type="dxa"/>
            <w:vAlign w:val="center"/>
          </w:tcPr>
          <w:p w14:paraId="515B0532" w14:textId="77777777" w:rsidR="001233F8" w:rsidRDefault="008160FF">
            <w:pPr>
              <w:spacing w:after="0"/>
              <w:jc w:val="center"/>
              <w:rPr>
                <w:color w:val="000000"/>
              </w:rPr>
            </w:pPr>
            <w:r>
              <w:rPr>
                <w:color w:val="000000"/>
              </w:rPr>
              <w:t>See below</w:t>
            </w:r>
          </w:p>
        </w:tc>
      </w:tr>
    </w:tbl>
    <w:p w14:paraId="46130CBD" w14:textId="77777777" w:rsidR="001233F8" w:rsidRDefault="008160FF">
      <w:pPr>
        <w:spacing w:before="240" w:after="0"/>
        <w:ind w:left="1080" w:hanging="360"/>
        <w:rPr>
          <w:color w:val="000000"/>
        </w:rPr>
      </w:pPr>
      <w:r>
        <w:rPr>
          <w:b/>
          <w:color w:val="000000"/>
        </w:rPr>
        <w:t>Command</w:t>
      </w:r>
      <w:r>
        <w:rPr>
          <w:color w:val="000000"/>
        </w:rPr>
        <w:t>: Action to perform. The valid values are:</w:t>
      </w:r>
    </w:p>
    <w:p w14:paraId="63DC99E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Disable the sending of the specified status message</w:t>
      </w:r>
    </w:p>
    <w:p w14:paraId="21084A2C"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Enable the sending of the specified status message</w:t>
      </w:r>
    </w:p>
    <w:p w14:paraId="5612300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2 = Send the specified status message once (i.e., one-shot), ignore any response, and do not send retries if no response is received</w:t>
      </w:r>
    </w:p>
    <w:p w14:paraId="12C89525"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3 = Reset any latched status associated with the specified status message</w:t>
      </w:r>
    </w:p>
    <w:p w14:paraId="340E6CCE" w14:textId="77777777" w:rsidR="001233F8" w:rsidRDefault="008160FF">
      <w:pPr>
        <w:spacing w:before="120" w:after="0"/>
        <w:ind w:left="1080" w:hanging="360"/>
        <w:rPr>
          <w:color w:val="000000"/>
        </w:rPr>
      </w:pPr>
      <w:r>
        <w:rPr>
          <w:b/>
          <w:color w:val="000000"/>
        </w:rPr>
        <w:t>StatusMessage</w:t>
      </w:r>
      <w:r>
        <w:rPr>
          <w:color w:val="000000"/>
        </w:rPr>
        <w:t>: Status message to perform the requested action on. The valid values are:</w:t>
      </w:r>
    </w:p>
    <w:p w14:paraId="2870F5CD"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 xml:space="preserve">Production Host dispatches, valid for </w:t>
      </w:r>
      <w:r>
        <w:rPr>
          <w:b/>
          <w:color w:val="000000"/>
          <w:szCs w:val="22"/>
        </w:rPr>
        <w:t>Command</w:t>
      </w:r>
      <w:r>
        <w:rPr>
          <w:color w:val="000000"/>
          <w:szCs w:val="22"/>
        </w:rPr>
        <w:t>=one-shot:</w:t>
      </w:r>
    </w:p>
    <w:p w14:paraId="10928095"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0 = Time Dispatch</w:t>
      </w:r>
    </w:p>
    <w:p w14:paraId="5F5B9610"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 = System Status Dispatch</w:t>
      </w:r>
    </w:p>
    <w:p w14:paraId="5798DE05"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2 = Subscription Status Dispatch</w:t>
      </w:r>
    </w:p>
    <w:p w14:paraId="1E8A4979"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3 = Authorization Status Dispatch</w:t>
      </w:r>
    </w:p>
    <w:p w14:paraId="3A3170C3"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4 = Channel Status Dispatch</w:t>
      </w:r>
    </w:p>
    <w:p w14:paraId="15BFBF76"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5 = Event Report Dispatches (one-shot sends last 10 events)</w:t>
      </w:r>
    </w:p>
    <w:p w14:paraId="7820C471" w14:textId="77777777" w:rsidR="001233F8" w:rsidRDefault="008160FF">
      <w:pPr>
        <w:pBdr>
          <w:top w:val="nil"/>
          <w:left w:val="nil"/>
          <w:bottom w:val="nil"/>
          <w:right w:val="nil"/>
          <w:between w:val="nil"/>
        </w:pBdr>
        <w:spacing w:before="120" w:after="0"/>
        <w:ind w:left="1872" w:hanging="431"/>
        <w:rPr>
          <w:color w:val="000000"/>
          <w:szCs w:val="22"/>
        </w:rPr>
      </w:pPr>
      <w:r>
        <w:rPr>
          <w:color w:val="000000"/>
          <w:szCs w:val="22"/>
        </w:rPr>
        <w:t xml:space="preserve">Production Host dispatches, valid for </w:t>
      </w:r>
      <w:r>
        <w:rPr>
          <w:b/>
          <w:color w:val="000000"/>
          <w:szCs w:val="22"/>
        </w:rPr>
        <w:t>Command</w:t>
      </w:r>
      <w:r>
        <w:rPr>
          <w:color w:val="000000"/>
          <w:szCs w:val="22"/>
        </w:rPr>
        <w:t>=disable, enable, one-shot:</w:t>
      </w:r>
    </w:p>
    <w:p w14:paraId="1C1D1432"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40 = Antenna Aiming Dispatch</w:t>
      </w:r>
    </w:p>
    <w:p w14:paraId="229C806E"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lastRenderedPageBreak/>
        <w:t>41 = Signal Status Summary Dispatch</w:t>
      </w:r>
    </w:p>
    <w:p w14:paraId="68F7D3A0" w14:textId="77777777" w:rsidR="001233F8" w:rsidRDefault="001233F8">
      <w:pPr>
        <w:pBdr>
          <w:top w:val="nil"/>
          <w:left w:val="nil"/>
          <w:bottom w:val="nil"/>
          <w:right w:val="nil"/>
          <w:between w:val="nil"/>
        </w:pBdr>
        <w:spacing w:after="0"/>
        <w:ind w:left="1872" w:hanging="71"/>
        <w:rPr>
          <w:color w:val="000000"/>
          <w:szCs w:val="22"/>
        </w:rPr>
      </w:pPr>
    </w:p>
    <w:p w14:paraId="067E8EE6" w14:textId="77777777" w:rsidR="001233F8" w:rsidRDefault="008160FF">
      <w:pPr>
        <w:pBdr>
          <w:top w:val="nil"/>
          <w:left w:val="nil"/>
          <w:bottom w:val="nil"/>
          <w:right w:val="nil"/>
          <w:between w:val="nil"/>
        </w:pBdr>
        <w:spacing w:after="0"/>
        <w:ind w:left="1512" w:hanging="71"/>
        <w:rPr>
          <w:color w:val="000000"/>
          <w:szCs w:val="22"/>
        </w:rPr>
      </w:pPr>
      <w:r>
        <w:rPr>
          <w:color w:val="000000"/>
          <w:szCs w:val="22"/>
        </w:rPr>
        <w:t xml:space="preserve">Production Host dispatches, valid for </w:t>
      </w:r>
      <w:r>
        <w:rPr>
          <w:b/>
          <w:color w:val="000000"/>
          <w:szCs w:val="22"/>
        </w:rPr>
        <w:t>Command</w:t>
      </w:r>
      <w:r>
        <w:rPr>
          <w:color w:val="000000"/>
          <w:szCs w:val="22"/>
        </w:rPr>
        <w:t>=disable, enable, one-shot, reset:</w:t>
      </w:r>
    </w:p>
    <w:p w14:paraId="403CC500"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100 = Messaging Status Dispatch</w:t>
      </w:r>
    </w:p>
    <w:p w14:paraId="765E7AB9" w14:textId="77777777" w:rsidR="001233F8" w:rsidRDefault="008160FF">
      <w:pPr>
        <w:pBdr>
          <w:top w:val="nil"/>
          <w:left w:val="nil"/>
          <w:bottom w:val="nil"/>
          <w:right w:val="nil"/>
          <w:between w:val="nil"/>
        </w:pBdr>
        <w:spacing w:before="120" w:after="0"/>
        <w:ind w:left="1872" w:hanging="431"/>
        <w:rPr>
          <w:color w:val="000000"/>
          <w:szCs w:val="22"/>
        </w:rPr>
      </w:pPr>
      <w:r>
        <w:rPr>
          <w:color w:val="000000"/>
          <w:szCs w:val="22"/>
        </w:rPr>
        <w:t xml:space="preserve">Engineering Only dispatches, for </w:t>
      </w:r>
      <w:r>
        <w:rPr>
          <w:b/>
          <w:color w:val="000000"/>
          <w:szCs w:val="22"/>
        </w:rPr>
        <w:t>Command</w:t>
      </w:r>
      <w:r>
        <w:rPr>
          <w:color w:val="000000"/>
          <w:szCs w:val="22"/>
        </w:rPr>
        <w:t>=disable, enable, one-shot, reset:</w:t>
      </w:r>
    </w:p>
    <w:p w14:paraId="2196F05D"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101 = Queue Status Dispatch</w:t>
      </w:r>
    </w:p>
    <w:p w14:paraId="368FDBA7"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102 = Audio Decoder Status Dispatch</w:t>
      </w:r>
    </w:p>
    <w:p w14:paraId="47EA7487"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103 = Audio Decoder Detailed Status Dispatch</w:t>
      </w:r>
    </w:p>
    <w:p w14:paraId="0885373D"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104 = SPI Status Dispatch</w:t>
      </w:r>
    </w:p>
    <w:p w14:paraId="79A4CA9E"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105 = Authorization Detailed Status Dispatch</w:t>
      </w:r>
    </w:p>
    <w:p w14:paraId="41FDF6BA"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106 = Application Payload Element Dispatch</w:t>
      </w:r>
    </w:p>
    <w:p w14:paraId="46EF03A1"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107 = Channel Info Dispatch</w:t>
      </w:r>
    </w:p>
    <w:p w14:paraId="5A6B0AF5"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108 = BIC Status Dispatch</w:t>
      </w:r>
    </w:p>
    <w:p w14:paraId="5790402E"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109 = CAP Status Dispatch</w:t>
      </w:r>
    </w:p>
    <w:p w14:paraId="53FB031F"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110 = DMA Status Dispatch</w:t>
      </w:r>
    </w:p>
    <w:p w14:paraId="5FB39101"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111 = CA debug dispatches (CA Error Indication Dispatch, CA Debug Indication Dispatch, and CA Diagnostic Indication Dispatch)</w:t>
      </w:r>
    </w:p>
    <w:p w14:paraId="06CEBDEA"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120 = AVS Status Dispatch</w:t>
      </w:r>
    </w:p>
    <w:p w14:paraId="445878B9"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140 = ADI, NXP, or Broadcom Tuner Status Dispatch</w:t>
      </w:r>
    </w:p>
    <w:p w14:paraId="111C2C53"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150 = C/N Status Dispatch</w:t>
      </w:r>
    </w:p>
    <w:p w14:paraId="00DD1AD6"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160 = High Band MFC Dispatch</w:t>
      </w:r>
    </w:p>
    <w:p w14:paraId="3D5B3D70"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161 = High Band Signal Quality Dispatch</w:t>
      </w:r>
    </w:p>
    <w:p w14:paraId="7050C648"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162 = High Band ATE Dispatch</w:t>
      </w:r>
    </w:p>
    <w:p w14:paraId="65D3A03B"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163 = Service Layer Status Dispatch</w:t>
      </w:r>
    </w:p>
    <w:p w14:paraId="02B6DCD1"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164 = High Band FFT Dispatch</w:t>
      </w:r>
    </w:p>
    <w:p w14:paraId="3C41E830"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165 = High Band Overlay Pipe Status Dispatch</w:t>
      </w:r>
    </w:p>
    <w:p w14:paraId="47753E00"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180 = Low Band MFC Dispatch</w:t>
      </w:r>
    </w:p>
    <w:p w14:paraId="77D85831"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181 = Low Band Signal Quality Dispatch</w:t>
      </w:r>
    </w:p>
    <w:p w14:paraId="41BC59F8"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182 = Low Band ATE Dispatch</w:t>
      </w:r>
    </w:p>
    <w:p w14:paraId="71D456D5"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184 = Low Band Overlay Pipe Status Dispatch</w:t>
      </w:r>
    </w:p>
    <w:sdt>
      <w:sdtPr>
        <w:tag w:val="goog_rdk_161"/>
        <w:id w:val="-1966806193"/>
      </w:sdtPr>
      <w:sdtContent>
        <w:p w14:paraId="7A141E1D" w14:textId="64242DD2" w:rsidR="001233F8" w:rsidRDefault="008160FF">
          <w:pPr>
            <w:pBdr>
              <w:top w:val="nil"/>
              <w:left w:val="nil"/>
              <w:bottom w:val="nil"/>
              <w:right w:val="nil"/>
              <w:between w:val="nil"/>
            </w:pBdr>
            <w:spacing w:after="0"/>
            <w:ind w:left="1872" w:hanging="71"/>
            <w:rPr>
              <w:color w:val="000000"/>
              <w:szCs w:val="22"/>
            </w:rPr>
          </w:pPr>
          <w:r>
            <w:rPr>
              <w:color w:val="000000"/>
              <w:szCs w:val="22"/>
            </w:rPr>
            <w:t>185 = Low Band Pipe Header Dispatch</w:t>
          </w:r>
          <w:sdt>
            <w:sdtPr>
              <w:tag w:val="goog_rdk_160"/>
              <w:id w:val="-1112506931"/>
              <w:showingPlcHdr/>
            </w:sdtPr>
            <w:sdtContent>
              <w:r w:rsidR="006B59F6">
                <w:t xml:space="preserve">     </w:t>
              </w:r>
            </w:sdtContent>
          </w:sdt>
        </w:p>
      </w:sdtContent>
    </w:sdt>
    <w:sdt>
      <w:sdtPr>
        <w:tag w:val="goog_rdk_163"/>
        <w:id w:val="-972367234"/>
      </w:sdtPr>
      <w:sdtContent>
        <w:p w14:paraId="70D43EBC" w14:textId="77777777" w:rsidR="001233F8" w:rsidRDefault="0061042A">
          <w:pPr>
            <w:pBdr>
              <w:top w:val="nil"/>
              <w:left w:val="nil"/>
              <w:bottom w:val="nil"/>
              <w:right w:val="nil"/>
              <w:between w:val="nil"/>
            </w:pBdr>
            <w:spacing w:after="0"/>
            <w:ind w:left="1872" w:hanging="71"/>
            <w:rPr>
              <w:ins w:id="55" w:author="Lerner, Kenneth" w:date="2024-10-02T10:26:00Z"/>
              <w:color w:val="000000"/>
              <w:szCs w:val="22"/>
            </w:rPr>
          </w:pPr>
          <w:sdt>
            <w:sdtPr>
              <w:tag w:val="goog_rdk_162"/>
              <w:id w:val="-1863816151"/>
            </w:sdtPr>
            <w:sdtContent>
              <w:r w:rsidR="008160FF">
                <w:rPr>
                  <w:color w:val="000000"/>
                  <w:szCs w:val="22"/>
                </w:rPr>
                <w:t>186 = High Band Fast C/N Dispatch</w:t>
              </w:r>
            </w:sdtContent>
          </w:sdt>
        </w:p>
      </w:sdtContent>
    </w:sdt>
    <w:p w14:paraId="1977AA69" w14:textId="5853538E" w:rsidR="001233F8" w:rsidRDefault="0061042A">
      <w:pPr>
        <w:pBdr>
          <w:top w:val="nil"/>
          <w:left w:val="nil"/>
          <w:bottom w:val="nil"/>
          <w:right w:val="nil"/>
          <w:between w:val="nil"/>
        </w:pBdr>
        <w:spacing w:after="0"/>
        <w:ind w:left="1872" w:hanging="71"/>
        <w:rPr>
          <w:ins w:id="56" w:author="Lerner, Kenneth" w:date="2025-05-30T10:56:00Z"/>
          <w:color w:val="000000"/>
          <w:szCs w:val="22"/>
        </w:rPr>
      </w:pPr>
      <w:sdt>
        <w:sdtPr>
          <w:tag w:val="goog_rdk_164"/>
          <w:id w:val="-16399139"/>
          <w:showingPlcHdr/>
        </w:sdtPr>
        <w:sdtContent>
          <w:r w:rsidR="00FB20D6">
            <w:t xml:space="preserve">     </w:t>
          </w:r>
        </w:sdtContent>
      </w:sdt>
      <w:r w:rsidR="008160FF">
        <w:rPr>
          <w:color w:val="000000"/>
          <w:szCs w:val="22"/>
        </w:rPr>
        <w:t xml:space="preserve"> </w:t>
      </w:r>
    </w:p>
    <w:p w14:paraId="4016509B" w14:textId="77777777" w:rsidR="006B59F6" w:rsidRDefault="006B59F6">
      <w:pPr>
        <w:pBdr>
          <w:top w:val="nil"/>
          <w:left w:val="nil"/>
          <w:bottom w:val="nil"/>
          <w:right w:val="nil"/>
          <w:between w:val="nil"/>
        </w:pBdr>
        <w:spacing w:after="0"/>
        <w:ind w:left="1872" w:hanging="71"/>
        <w:rPr>
          <w:color w:val="000000"/>
          <w:szCs w:val="22"/>
        </w:rPr>
      </w:pPr>
    </w:p>
    <w:sdt>
      <w:sdtPr>
        <w:tag w:val="goog_rdk_167"/>
        <w:id w:val="-1512067825"/>
      </w:sdtPr>
      <w:sdtContent>
        <w:p w14:paraId="5B66670D" w14:textId="6D81AFB6" w:rsidR="001233F8" w:rsidRDefault="008160FF" w:rsidP="00AA381B">
          <w:pPr>
            <w:pBdr>
              <w:top w:val="nil"/>
              <w:left w:val="nil"/>
              <w:bottom w:val="nil"/>
              <w:right w:val="nil"/>
              <w:between w:val="nil"/>
            </w:pBdr>
            <w:spacing w:before="120" w:after="0"/>
            <w:ind w:left="1872" w:hanging="431"/>
            <w:rPr>
              <w:del w:id="57" w:author="Lerner, Kenneth" w:date="2024-10-02T10:25:00Z"/>
              <w:color w:val="000000"/>
              <w:szCs w:val="22"/>
            </w:rPr>
          </w:pPr>
          <w:r>
            <w:rPr>
              <w:color w:val="000000"/>
              <w:szCs w:val="22"/>
            </w:rPr>
            <w:t xml:space="preserve">Engineering Only dispatches, for </w:t>
          </w:r>
          <w:r>
            <w:rPr>
              <w:b/>
              <w:color w:val="000000"/>
              <w:szCs w:val="22"/>
            </w:rPr>
            <w:t>Command</w:t>
          </w:r>
          <w:r>
            <w:rPr>
              <w:color w:val="000000"/>
              <w:szCs w:val="22"/>
            </w:rPr>
            <w:t>=disable, enable:</w:t>
          </w:r>
          <w:sdt>
            <w:sdtPr>
              <w:tag w:val="goog_rdk_166"/>
              <w:id w:val="-1333290587"/>
            </w:sdtPr>
            <w:sdtContent/>
          </w:sdt>
        </w:p>
      </w:sdtContent>
    </w:sdt>
    <w:p w14:paraId="028C4C19"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200 = TuneMix Track Evaluation Dispatch</w:t>
      </w:r>
    </w:p>
    <w:p w14:paraId="5B4FFD8C" w14:textId="77777777" w:rsidR="001233F8" w:rsidRDefault="008160FF">
      <w:pPr>
        <w:pBdr>
          <w:top w:val="nil"/>
          <w:left w:val="nil"/>
          <w:bottom w:val="nil"/>
          <w:right w:val="nil"/>
          <w:between w:val="nil"/>
        </w:pBdr>
        <w:spacing w:after="0"/>
        <w:ind w:left="1872" w:hanging="71"/>
        <w:rPr>
          <w:color w:val="000000"/>
          <w:szCs w:val="22"/>
        </w:rPr>
      </w:pPr>
      <w:r>
        <w:rPr>
          <w:color w:val="000000"/>
          <w:szCs w:val="22"/>
        </w:rPr>
        <w:t>201 = Ad Status Dispatch</w:t>
      </w:r>
    </w:p>
    <w:p w14:paraId="26BED2FB" w14:textId="77777777" w:rsidR="001233F8" w:rsidRDefault="008160FF" w:rsidP="0086059E">
      <w:pPr>
        <w:pStyle w:val="Heading2"/>
      </w:pPr>
      <w:bookmarkStart w:id="58" w:name="_Toc202436086"/>
      <w:r>
        <w:t>Status Monitor Error Response</w:t>
      </w:r>
      <w:bookmarkEnd w:id="58"/>
    </w:p>
    <w:p w14:paraId="01B0BFFA" w14:textId="77777777" w:rsidR="001233F8" w:rsidRDefault="008160FF">
      <w:pPr>
        <w:spacing w:before="120"/>
        <w:jc w:val="both"/>
        <w:rPr>
          <w:color w:val="000000"/>
        </w:rPr>
      </w:pPr>
      <w:r>
        <w:rPr>
          <w:color w:val="000000"/>
        </w:rPr>
        <w:t>When the Module receives a Status Monitor Dispatch it validates the command parameters, verifies the Module is in the proper state to receive the command, and performs any processing associated with that command. If these operations are not successful then the Module sends the Status Monitor Error Response to the Host.</w:t>
      </w:r>
    </w:p>
    <w:p w14:paraId="74C196A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41BDBE1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273364E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79B1FFB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3CAC634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3C6A6DFE"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1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625AF9E" w14:textId="77777777">
        <w:trPr>
          <w:cantSplit/>
          <w:tblHeader/>
        </w:trPr>
        <w:tc>
          <w:tcPr>
            <w:tcW w:w="880" w:type="dxa"/>
            <w:shd w:val="clear" w:color="auto" w:fill="EEECE1"/>
          </w:tcPr>
          <w:p w14:paraId="5A0A8E20" w14:textId="77777777" w:rsidR="001233F8" w:rsidRDefault="008160FF">
            <w:pPr>
              <w:spacing w:after="0"/>
              <w:jc w:val="center"/>
              <w:rPr>
                <w:b/>
                <w:color w:val="000000"/>
              </w:rPr>
            </w:pPr>
            <w:r>
              <w:rPr>
                <w:b/>
                <w:color w:val="000000"/>
              </w:rPr>
              <w:t>Byte #</w:t>
            </w:r>
          </w:p>
        </w:tc>
        <w:tc>
          <w:tcPr>
            <w:tcW w:w="5463" w:type="dxa"/>
            <w:shd w:val="clear" w:color="auto" w:fill="EEECE1"/>
          </w:tcPr>
          <w:p w14:paraId="61FB4E32" w14:textId="77777777" w:rsidR="001233F8" w:rsidRDefault="008160FF">
            <w:pPr>
              <w:spacing w:after="0"/>
              <w:jc w:val="center"/>
              <w:rPr>
                <w:b/>
                <w:color w:val="000000"/>
              </w:rPr>
            </w:pPr>
            <w:r>
              <w:rPr>
                <w:b/>
                <w:color w:val="000000"/>
              </w:rPr>
              <w:t>Field Name</w:t>
            </w:r>
          </w:p>
        </w:tc>
        <w:tc>
          <w:tcPr>
            <w:tcW w:w="1180" w:type="dxa"/>
            <w:shd w:val="clear" w:color="auto" w:fill="EEECE1"/>
          </w:tcPr>
          <w:p w14:paraId="00F3B593"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08980FA" w14:textId="77777777" w:rsidR="001233F8" w:rsidRDefault="008160FF">
            <w:pPr>
              <w:spacing w:after="0"/>
              <w:jc w:val="center"/>
              <w:rPr>
                <w:b/>
                <w:color w:val="000000"/>
              </w:rPr>
            </w:pPr>
            <w:r>
              <w:rPr>
                <w:b/>
                <w:color w:val="000000"/>
              </w:rPr>
              <w:t>Value</w:t>
            </w:r>
          </w:p>
        </w:tc>
      </w:tr>
      <w:tr w:rsidR="001233F8" w14:paraId="226646F7" w14:textId="77777777">
        <w:trPr>
          <w:cantSplit/>
        </w:trPr>
        <w:tc>
          <w:tcPr>
            <w:tcW w:w="880" w:type="dxa"/>
          </w:tcPr>
          <w:p w14:paraId="7ECF1999" w14:textId="77777777" w:rsidR="001233F8" w:rsidRDefault="008160FF">
            <w:pPr>
              <w:spacing w:after="0"/>
              <w:ind w:right="72"/>
              <w:jc w:val="center"/>
              <w:rPr>
                <w:color w:val="000000"/>
              </w:rPr>
            </w:pPr>
            <w:r>
              <w:rPr>
                <w:color w:val="000000"/>
              </w:rPr>
              <w:t>0</w:t>
            </w:r>
          </w:p>
        </w:tc>
        <w:tc>
          <w:tcPr>
            <w:tcW w:w="5463" w:type="dxa"/>
          </w:tcPr>
          <w:p w14:paraId="6A15F8F7" w14:textId="77777777" w:rsidR="001233F8" w:rsidRDefault="008160FF">
            <w:pPr>
              <w:spacing w:after="0"/>
              <w:rPr>
                <w:color w:val="000000"/>
              </w:rPr>
            </w:pPr>
            <w:r>
              <w:rPr>
                <w:color w:val="000000"/>
              </w:rPr>
              <w:t>Sync</w:t>
            </w:r>
          </w:p>
        </w:tc>
        <w:tc>
          <w:tcPr>
            <w:tcW w:w="1180" w:type="dxa"/>
          </w:tcPr>
          <w:p w14:paraId="67FD1BA2" w14:textId="77777777" w:rsidR="001233F8" w:rsidRDefault="008160FF">
            <w:pPr>
              <w:spacing w:after="0"/>
              <w:jc w:val="center"/>
              <w:rPr>
                <w:color w:val="000000"/>
              </w:rPr>
            </w:pPr>
            <w:r>
              <w:rPr>
                <w:color w:val="000000"/>
              </w:rPr>
              <w:t>uint8</w:t>
            </w:r>
          </w:p>
        </w:tc>
        <w:tc>
          <w:tcPr>
            <w:tcW w:w="1512" w:type="dxa"/>
            <w:vAlign w:val="center"/>
          </w:tcPr>
          <w:p w14:paraId="7419F203" w14:textId="77777777" w:rsidR="001233F8" w:rsidRDefault="008160FF">
            <w:pPr>
              <w:spacing w:after="0"/>
              <w:jc w:val="center"/>
              <w:rPr>
                <w:color w:val="000000"/>
              </w:rPr>
            </w:pPr>
            <w:r>
              <w:rPr>
                <w:color w:val="000000"/>
              </w:rPr>
              <w:t xml:space="preserve"> See Section 4.1</w:t>
            </w:r>
          </w:p>
        </w:tc>
      </w:tr>
      <w:tr w:rsidR="001233F8" w14:paraId="16345CD7" w14:textId="77777777">
        <w:trPr>
          <w:cantSplit/>
        </w:trPr>
        <w:tc>
          <w:tcPr>
            <w:tcW w:w="880" w:type="dxa"/>
          </w:tcPr>
          <w:p w14:paraId="48BD3E88" w14:textId="77777777" w:rsidR="001233F8" w:rsidRDefault="008160FF">
            <w:pPr>
              <w:spacing w:after="0"/>
              <w:ind w:right="72"/>
              <w:jc w:val="center"/>
              <w:rPr>
                <w:color w:val="000000"/>
              </w:rPr>
            </w:pPr>
            <w:r>
              <w:rPr>
                <w:color w:val="000000"/>
              </w:rPr>
              <w:lastRenderedPageBreak/>
              <w:t>1-2</w:t>
            </w:r>
          </w:p>
        </w:tc>
        <w:tc>
          <w:tcPr>
            <w:tcW w:w="5463" w:type="dxa"/>
          </w:tcPr>
          <w:p w14:paraId="1F14C837" w14:textId="77777777" w:rsidR="001233F8" w:rsidRDefault="008160FF">
            <w:pPr>
              <w:spacing w:after="0"/>
              <w:rPr>
                <w:color w:val="000000"/>
              </w:rPr>
            </w:pPr>
            <w:r>
              <w:rPr>
                <w:color w:val="000000"/>
              </w:rPr>
              <w:t>NumMsgBytes</w:t>
            </w:r>
          </w:p>
        </w:tc>
        <w:tc>
          <w:tcPr>
            <w:tcW w:w="1180" w:type="dxa"/>
          </w:tcPr>
          <w:p w14:paraId="7B51B387" w14:textId="77777777" w:rsidR="001233F8" w:rsidRDefault="008160FF">
            <w:pPr>
              <w:spacing w:after="0"/>
              <w:jc w:val="center"/>
              <w:rPr>
                <w:color w:val="000000"/>
              </w:rPr>
            </w:pPr>
            <w:r>
              <w:rPr>
                <w:color w:val="000000"/>
              </w:rPr>
              <w:t>uint16</w:t>
            </w:r>
          </w:p>
        </w:tc>
        <w:tc>
          <w:tcPr>
            <w:tcW w:w="1512" w:type="dxa"/>
            <w:vAlign w:val="center"/>
          </w:tcPr>
          <w:p w14:paraId="0861422D" w14:textId="77777777" w:rsidR="001233F8" w:rsidRDefault="008160FF">
            <w:pPr>
              <w:spacing w:after="0"/>
              <w:jc w:val="center"/>
              <w:rPr>
                <w:color w:val="000000"/>
              </w:rPr>
            </w:pPr>
            <w:r>
              <w:rPr>
                <w:color w:val="000000"/>
              </w:rPr>
              <w:t>56</w:t>
            </w:r>
          </w:p>
        </w:tc>
      </w:tr>
      <w:tr w:rsidR="001233F8" w14:paraId="25DEDFF3" w14:textId="77777777">
        <w:trPr>
          <w:cantSplit/>
        </w:trPr>
        <w:tc>
          <w:tcPr>
            <w:tcW w:w="880" w:type="dxa"/>
          </w:tcPr>
          <w:p w14:paraId="71DA6930" w14:textId="77777777" w:rsidR="001233F8" w:rsidRDefault="008160FF">
            <w:pPr>
              <w:spacing w:after="0"/>
              <w:ind w:right="72"/>
              <w:jc w:val="center"/>
              <w:rPr>
                <w:color w:val="000000"/>
              </w:rPr>
            </w:pPr>
            <w:r>
              <w:rPr>
                <w:color w:val="000000"/>
              </w:rPr>
              <w:t>3-4</w:t>
            </w:r>
          </w:p>
        </w:tc>
        <w:tc>
          <w:tcPr>
            <w:tcW w:w="5463" w:type="dxa"/>
          </w:tcPr>
          <w:p w14:paraId="63024268" w14:textId="77777777" w:rsidR="001233F8" w:rsidRDefault="008160FF">
            <w:pPr>
              <w:spacing w:after="0"/>
              <w:rPr>
                <w:color w:val="000000"/>
              </w:rPr>
            </w:pPr>
            <w:r>
              <w:rPr>
                <w:color w:val="000000"/>
              </w:rPr>
              <w:t>Checksum</w:t>
            </w:r>
          </w:p>
        </w:tc>
        <w:tc>
          <w:tcPr>
            <w:tcW w:w="1180" w:type="dxa"/>
          </w:tcPr>
          <w:p w14:paraId="68BA863E" w14:textId="77777777" w:rsidR="001233F8" w:rsidRDefault="008160FF">
            <w:pPr>
              <w:spacing w:after="0"/>
              <w:jc w:val="center"/>
              <w:rPr>
                <w:color w:val="000000"/>
              </w:rPr>
            </w:pPr>
            <w:r>
              <w:rPr>
                <w:color w:val="000000"/>
              </w:rPr>
              <w:t>uint16</w:t>
            </w:r>
          </w:p>
        </w:tc>
        <w:tc>
          <w:tcPr>
            <w:tcW w:w="1512" w:type="dxa"/>
            <w:vAlign w:val="center"/>
          </w:tcPr>
          <w:p w14:paraId="56BCD908" w14:textId="77777777" w:rsidR="001233F8" w:rsidRDefault="008160FF">
            <w:pPr>
              <w:spacing w:after="0"/>
              <w:jc w:val="center"/>
              <w:rPr>
                <w:color w:val="000000"/>
              </w:rPr>
            </w:pPr>
            <w:r>
              <w:rPr>
                <w:color w:val="000000"/>
              </w:rPr>
              <w:t>See Section 4.6</w:t>
            </w:r>
          </w:p>
        </w:tc>
      </w:tr>
      <w:tr w:rsidR="001233F8" w14:paraId="2E003AD6" w14:textId="77777777">
        <w:trPr>
          <w:cantSplit/>
          <w:trHeight w:val="255"/>
        </w:trPr>
        <w:tc>
          <w:tcPr>
            <w:tcW w:w="880" w:type="dxa"/>
          </w:tcPr>
          <w:p w14:paraId="72423129" w14:textId="77777777" w:rsidR="001233F8" w:rsidRDefault="008160FF">
            <w:pPr>
              <w:spacing w:after="0"/>
              <w:ind w:right="72"/>
              <w:jc w:val="center"/>
              <w:rPr>
                <w:color w:val="000000"/>
              </w:rPr>
            </w:pPr>
            <w:r>
              <w:rPr>
                <w:color w:val="000000"/>
              </w:rPr>
              <w:t>5</w:t>
            </w:r>
          </w:p>
        </w:tc>
        <w:tc>
          <w:tcPr>
            <w:tcW w:w="5463" w:type="dxa"/>
          </w:tcPr>
          <w:p w14:paraId="7064E176" w14:textId="77777777" w:rsidR="001233F8" w:rsidRDefault="008160FF">
            <w:pPr>
              <w:spacing w:after="0"/>
              <w:rPr>
                <w:color w:val="000000"/>
              </w:rPr>
            </w:pPr>
            <w:r>
              <w:rPr>
                <w:color w:val="000000"/>
              </w:rPr>
              <w:t>TransactionID</w:t>
            </w:r>
          </w:p>
        </w:tc>
        <w:tc>
          <w:tcPr>
            <w:tcW w:w="1180" w:type="dxa"/>
          </w:tcPr>
          <w:p w14:paraId="692A5789" w14:textId="77777777" w:rsidR="001233F8" w:rsidRDefault="008160FF">
            <w:pPr>
              <w:spacing w:after="0"/>
              <w:jc w:val="center"/>
              <w:rPr>
                <w:color w:val="000000"/>
              </w:rPr>
            </w:pPr>
            <w:r>
              <w:rPr>
                <w:color w:val="000000"/>
              </w:rPr>
              <w:t>uint8</w:t>
            </w:r>
          </w:p>
        </w:tc>
        <w:tc>
          <w:tcPr>
            <w:tcW w:w="1512" w:type="dxa"/>
            <w:vAlign w:val="center"/>
          </w:tcPr>
          <w:p w14:paraId="186D23B9" w14:textId="77777777" w:rsidR="001233F8" w:rsidRDefault="008160FF">
            <w:pPr>
              <w:spacing w:after="0"/>
              <w:jc w:val="center"/>
              <w:rPr>
                <w:color w:val="000000"/>
              </w:rPr>
            </w:pPr>
            <w:r>
              <w:rPr>
                <w:color w:val="000000"/>
              </w:rPr>
              <w:t>See Section 4.3</w:t>
            </w:r>
          </w:p>
        </w:tc>
      </w:tr>
      <w:tr w:rsidR="001233F8" w14:paraId="2112441C" w14:textId="77777777">
        <w:trPr>
          <w:cantSplit/>
        </w:trPr>
        <w:tc>
          <w:tcPr>
            <w:tcW w:w="880" w:type="dxa"/>
          </w:tcPr>
          <w:p w14:paraId="59DDFA48" w14:textId="77777777" w:rsidR="001233F8" w:rsidRDefault="008160FF">
            <w:pPr>
              <w:spacing w:after="0"/>
              <w:ind w:right="72"/>
              <w:jc w:val="center"/>
              <w:rPr>
                <w:color w:val="000000"/>
              </w:rPr>
            </w:pPr>
            <w:r>
              <w:rPr>
                <w:color w:val="000000"/>
              </w:rPr>
              <w:t>6</w:t>
            </w:r>
          </w:p>
        </w:tc>
        <w:tc>
          <w:tcPr>
            <w:tcW w:w="5463" w:type="dxa"/>
          </w:tcPr>
          <w:p w14:paraId="33D7947E" w14:textId="77777777" w:rsidR="001233F8" w:rsidRDefault="008160FF">
            <w:pPr>
              <w:spacing w:after="0"/>
              <w:rPr>
                <w:color w:val="000000"/>
              </w:rPr>
            </w:pPr>
            <w:r>
              <w:rPr>
                <w:color w:val="000000"/>
              </w:rPr>
              <w:t>MessageID</w:t>
            </w:r>
          </w:p>
        </w:tc>
        <w:tc>
          <w:tcPr>
            <w:tcW w:w="1180" w:type="dxa"/>
          </w:tcPr>
          <w:p w14:paraId="706874AC" w14:textId="77777777" w:rsidR="001233F8" w:rsidRDefault="008160FF">
            <w:pPr>
              <w:spacing w:after="0"/>
              <w:jc w:val="center"/>
              <w:rPr>
                <w:color w:val="000000"/>
              </w:rPr>
            </w:pPr>
            <w:r>
              <w:rPr>
                <w:color w:val="000000"/>
              </w:rPr>
              <w:t>uint8</w:t>
            </w:r>
          </w:p>
        </w:tc>
        <w:tc>
          <w:tcPr>
            <w:tcW w:w="1512" w:type="dxa"/>
            <w:vAlign w:val="center"/>
          </w:tcPr>
          <w:p w14:paraId="7250CE96" w14:textId="77777777" w:rsidR="001233F8" w:rsidRDefault="008160FF">
            <w:pPr>
              <w:spacing w:after="0"/>
              <w:jc w:val="center"/>
              <w:rPr>
                <w:color w:val="000000"/>
              </w:rPr>
            </w:pPr>
            <w:r>
              <w:rPr>
                <w:color w:val="000000"/>
              </w:rPr>
              <w:t>16</w:t>
            </w:r>
          </w:p>
        </w:tc>
      </w:tr>
      <w:tr w:rsidR="001233F8" w14:paraId="7D1450E1" w14:textId="77777777">
        <w:trPr>
          <w:cantSplit/>
        </w:trPr>
        <w:tc>
          <w:tcPr>
            <w:tcW w:w="880" w:type="dxa"/>
          </w:tcPr>
          <w:p w14:paraId="54CBA423" w14:textId="77777777" w:rsidR="001233F8" w:rsidRDefault="008160FF">
            <w:pPr>
              <w:spacing w:after="0"/>
              <w:ind w:right="72"/>
              <w:jc w:val="center"/>
              <w:rPr>
                <w:color w:val="000000"/>
              </w:rPr>
            </w:pPr>
            <w:r>
              <w:rPr>
                <w:color w:val="000000"/>
              </w:rPr>
              <w:t>7</w:t>
            </w:r>
          </w:p>
        </w:tc>
        <w:tc>
          <w:tcPr>
            <w:tcW w:w="5463" w:type="dxa"/>
          </w:tcPr>
          <w:p w14:paraId="2364B4DF" w14:textId="77777777" w:rsidR="001233F8" w:rsidRDefault="008160FF">
            <w:pPr>
              <w:spacing w:after="0"/>
              <w:rPr>
                <w:color w:val="000000"/>
              </w:rPr>
            </w:pPr>
            <w:r>
              <w:rPr>
                <w:color w:val="000000"/>
              </w:rPr>
              <w:t>ErrorCode</w:t>
            </w:r>
          </w:p>
        </w:tc>
        <w:tc>
          <w:tcPr>
            <w:tcW w:w="1180" w:type="dxa"/>
          </w:tcPr>
          <w:p w14:paraId="697BA6E7" w14:textId="77777777" w:rsidR="001233F8" w:rsidRDefault="008160FF">
            <w:pPr>
              <w:spacing w:after="0"/>
              <w:jc w:val="center"/>
              <w:rPr>
                <w:color w:val="000000"/>
              </w:rPr>
            </w:pPr>
            <w:r>
              <w:rPr>
                <w:color w:val="000000"/>
              </w:rPr>
              <w:t>uint8</w:t>
            </w:r>
          </w:p>
        </w:tc>
        <w:tc>
          <w:tcPr>
            <w:tcW w:w="1512" w:type="dxa"/>
            <w:vAlign w:val="center"/>
          </w:tcPr>
          <w:p w14:paraId="47BEC83B" w14:textId="77777777" w:rsidR="001233F8" w:rsidRDefault="008160FF">
            <w:pPr>
              <w:spacing w:after="0"/>
              <w:jc w:val="center"/>
              <w:rPr>
                <w:color w:val="000000"/>
              </w:rPr>
            </w:pPr>
            <w:r>
              <w:rPr>
                <w:color w:val="000000"/>
              </w:rPr>
              <w:t>See below</w:t>
            </w:r>
          </w:p>
        </w:tc>
      </w:tr>
      <w:tr w:rsidR="001233F8" w14:paraId="68315DB1" w14:textId="77777777">
        <w:trPr>
          <w:cantSplit/>
        </w:trPr>
        <w:tc>
          <w:tcPr>
            <w:tcW w:w="880" w:type="dxa"/>
          </w:tcPr>
          <w:p w14:paraId="0F6FB297" w14:textId="77777777" w:rsidR="001233F8" w:rsidRDefault="008160FF">
            <w:pPr>
              <w:spacing w:after="0"/>
              <w:ind w:right="72"/>
              <w:jc w:val="center"/>
              <w:rPr>
                <w:color w:val="000000"/>
              </w:rPr>
            </w:pPr>
            <w:r>
              <w:rPr>
                <w:color w:val="000000"/>
              </w:rPr>
              <w:t>8-55</w:t>
            </w:r>
          </w:p>
        </w:tc>
        <w:tc>
          <w:tcPr>
            <w:tcW w:w="5463" w:type="dxa"/>
          </w:tcPr>
          <w:p w14:paraId="4B22FF3B" w14:textId="77777777" w:rsidR="001233F8" w:rsidRDefault="008160FF">
            <w:pPr>
              <w:spacing w:after="0"/>
              <w:rPr>
                <w:color w:val="000000"/>
              </w:rPr>
            </w:pPr>
            <w:r>
              <w:rPr>
                <w:color w:val="000000"/>
              </w:rPr>
              <w:t>ErrorText[48]</w:t>
            </w:r>
          </w:p>
        </w:tc>
        <w:tc>
          <w:tcPr>
            <w:tcW w:w="1180" w:type="dxa"/>
          </w:tcPr>
          <w:p w14:paraId="18A65300" w14:textId="77777777" w:rsidR="001233F8" w:rsidRDefault="008160FF">
            <w:pPr>
              <w:spacing w:after="0"/>
              <w:jc w:val="center"/>
              <w:rPr>
                <w:color w:val="000000"/>
              </w:rPr>
            </w:pPr>
            <w:r>
              <w:rPr>
                <w:color w:val="000000"/>
              </w:rPr>
              <w:t>uint8</w:t>
            </w:r>
          </w:p>
        </w:tc>
        <w:tc>
          <w:tcPr>
            <w:tcW w:w="1512" w:type="dxa"/>
            <w:vAlign w:val="center"/>
          </w:tcPr>
          <w:p w14:paraId="3FCAF54D" w14:textId="77777777" w:rsidR="001233F8" w:rsidRDefault="008160FF">
            <w:pPr>
              <w:spacing w:after="0"/>
              <w:jc w:val="center"/>
              <w:rPr>
                <w:color w:val="000000"/>
              </w:rPr>
            </w:pPr>
            <w:r>
              <w:rPr>
                <w:color w:val="000000"/>
              </w:rPr>
              <w:t>See below</w:t>
            </w:r>
          </w:p>
        </w:tc>
      </w:tr>
    </w:tbl>
    <w:p w14:paraId="48E43D85"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7718F892" w14:textId="77777777" w:rsidR="001233F8" w:rsidRDefault="008160FF">
      <w:pPr>
        <w:spacing w:after="0"/>
        <w:ind w:left="1440" w:hanging="360"/>
        <w:rPr>
          <w:color w:val="000000"/>
        </w:rPr>
      </w:pPr>
      <w:r>
        <w:rPr>
          <w:color w:val="000000"/>
        </w:rPr>
        <w:t xml:space="preserve">0 = requested </w:t>
      </w:r>
      <w:r>
        <w:rPr>
          <w:b/>
          <w:color w:val="000000"/>
        </w:rPr>
        <w:t>Command</w:t>
      </w:r>
      <w:r>
        <w:rPr>
          <w:color w:val="000000"/>
        </w:rPr>
        <w:t xml:space="preserve"> is unknown; message ignored</w:t>
      </w:r>
    </w:p>
    <w:p w14:paraId="1404F067" w14:textId="77777777" w:rsidR="001233F8" w:rsidRDefault="008160FF">
      <w:pPr>
        <w:spacing w:after="0"/>
        <w:ind w:left="1440" w:hanging="360"/>
        <w:rPr>
          <w:color w:val="000000"/>
        </w:rPr>
      </w:pPr>
      <w:r>
        <w:rPr>
          <w:color w:val="000000"/>
        </w:rPr>
        <w:t xml:space="preserve">2 = requested </w:t>
      </w:r>
      <w:r>
        <w:rPr>
          <w:b/>
          <w:color w:val="000000"/>
        </w:rPr>
        <w:t>StatusMessage</w:t>
      </w:r>
      <w:r>
        <w:rPr>
          <w:color w:val="000000"/>
        </w:rPr>
        <w:t xml:space="preserve"> is unknown; message ignored</w:t>
      </w:r>
    </w:p>
    <w:p w14:paraId="1C876088" w14:textId="77777777" w:rsidR="001233F8" w:rsidRDefault="008160FF">
      <w:pPr>
        <w:spacing w:after="0"/>
        <w:ind w:left="1440" w:hanging="360"/>
        <w:rPr>
          <w:color w:val="000000"/>
        </w:rPr>
      </w:pPr>
      <w:r>
        <w:rPr>
          <w:color w:val="000000"/>
        </w:rPr>
        <w:t xml:space="preserve">3 = requested </w:t>
      </w:r>
      <w:r>
        <w:rPr>
          <w:b/>
          <w:color w:val="000000"/>
        </w:rPr>
        <w:t>StatusMessage</w:t>
      </w:r>
      <w:r>
        <w:rPr>
          <w:color w:val="000000"/>
        </w:rPr>
        <w:t xml:space="preserve"> is not valid for the specified </w:t>
      </w:r>
      <w:r>
        <w:rPr>
          <w:b/>
          <w:color w:val="000000"/>
        </w:rPr>
        <w:t>Command</w:t>
      </w:r>
      <w:r>
        <w:rPr>
          <w:color w:val="000000"/>
        </w:rPr>
        <w:t>; message ignored</w:t>
      </w:r>
    </w:p>
    <w:p w14:paraId="108F1554"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5C31FBC6" w14:textId="77777777" w:rsidR="001233F8" w:rsidRDefault="008160FF" w:rsidP="0086059E">
      <w:pPr>
        <w:pStyle w:val="Heading2"/>
      </w:pPr>
      <w:bookmarkStart w:id="59" w:name="_Toc202436087"/>
      <w:r>
        <w:t>Antenna Aiming Dispatch</w:t>
      </w:r>
      <w:bookmarkEnd w:id="59"/>
    </w:p>
    <w:p w14:paraId="0494C6FB" w14:textId="77777777" w:rsidR="001233F8" w:rsidRDefault="008160FF">
      <w:pPr>
        <w:spacing w:before="120"/>
        <w:jc w:val="both"/>
        <w:rPr>
          <w:color w:val="000000"/>
        </w:rPr>
      </w:pPr>
      <w:r>
        <w:rPr>
          <w:color w:val="000000"/>
        </w:rPr>
        <w:t>The Module sends the Antenna Aiming Dispatch to report High Band and Low Band signal strengths to aid the User in locating their antenna for a fixed (i.e., non-automotive) installation. The Module shall send this message once when the Antenna Aiming Dispatch becomes enabled, and thereafter, the message is sent once per second while it remains enabled, regardless of whether or not any data in the message changes.</w:t>
      </w:r>
    </w:p>
    <w:p w14:paraId="5AA23BD0" w14:textId="77777777" w:rsidR="001233F8" w:rsidRDefault="008160FF">
      <w:pPr>
        <w:spacing w:before="120"/>
        <w:jc w:val="both"/>
        <w:rPr>
          <w:color w:val="000000"/>
        </w:rPr>
      </w:pPr>
      <w:r>
        <w:rPr>
          <w:color w:val="000000"/>
        </w:rPr>
        <w:t>The sending of this message is controlled by the Status Monitor Dispatch.</w:t>
      </w:r>
    </w:p>
    <w:p w14:paraId="1CDD6FFC" w14:textId="77777777" w:rsidR="001233F8" w:rsidRDefault="008160FF">
      <w:pPr>
        <w:spacing w:before="120"/>
        <w:jc w:val="both"/>
        <w:rPr>
          <w:color w:val="000000"/>
        </w:rPr>
      </w:pPr>
      <w:r>
        <w:rPr>
          <w:color w:val="000000"/>
        </w:rPr>
        <w:t>The Module ignores any Host response to this message, and the Module will not attempt resends of this message.</w:t>
      </w:r>
    </w:p>
    <w:p w14:paraId="761DCCB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7043953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6BBF7DC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None</w:t>
      </w:r>
    </w:p>
    <w:p w14:paraId="2C49E4D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NA</w:t>
      </w:r>
    </w:p>
    <w:p w14:paraId="29DCA49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10A3B75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9</w:t>
      </w:r>
    </w:p>
    <w:p w14:paraId="73BE113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5DA79883"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09"/>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686C5DDE" w14:textId="77777777">
        <w:trPr>
          <w:cantSplit/>
          <w:tblHeader/>
        </w:trPr>
        <w:tc>
          <w:tcPr>
            <w:tcW w:w="880" w:type="dxa"/>
            <w:shd w:val="clear" w:color="auto" w:fill="EEECE1"/>
          </w:tcPr>
          <w:p w14:paraId="0192CD82" w14:textId="77777777" w:rsidR="001233F8" w:rsidRDefault="008160FF">
            <w:pPr>
              <w:spacing w:after="0"/>
              <w:jc w:val="center"/>
              <w:rPr>
                <w:b/>
                <w:color w:val="000000"/>
              </w:rPr>
            </w:pPr>
            <w:r>
              <w:rPr>
                <w:b/>
                <w:color w:val="000000"/>
              </w:rPr>
              <w:t>Byte #</w:t>
            </w:r>
          </w:p>
        </w:tc>
        <w:tc>
          <w:tcPr>
            <w:tcW w:w="5463" w:type="dxa"/>
            <w:shd w:val="clear" w:color="auto" w:fill="EEECE1"/>
          </w:tcPr>
          <w:p w14:paraId="77E2A7A0" w14:textId="77777777" w:rsidR="001233F8" w:rsidRDefault="008160FF">
            <w:pPr>
              <w:spacing w:after="0"/>
              <w:jc w:val="center"/>
              <w:rPr>
                <w:b/>
                <w:color w:val="000000"/>
              </w:rPr>
            </w:pPr>
            <w:r>
              <w:rPr>
                <w:b/>
                <w:color w:val="000000"/>
              </w:rPr>
              <w:t>Field Name</w:t>
            </w:r>
          </w:p>
        </w:tc>
        <w:tc>
          <w:tcPr>
            <w:tcW w:w="1180" w:type="dxa"/>
            <w:shd w:val="clear" w:color="auto" w:fill="EEECE1"/>
          </w:tcPr>
          <w:p w14:paraId="4D459631"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019FBEEE" w14:textId="77777777" w:rsidR="001233F8" w:rsidRDefault="008160FF">
            <w:pPr>
              <w:spacing w:after="0"/>
              <w:jc w:val="center"/>
              <w:rPr>
                <w:b/>
                <w:color w:val="000000"/>
              </w:rPr>
            </w:pPr>
            <w:r>
              <w:rPr>
                <w:b/>
                <w:color w:val="000000"/>
              </w:rPr>
              <w:t>Value</w:t>
            </w:r>
          </w:p>
        </w:tc>
      </w:tr>
      <w:tr w:rsidR="001233F8" w14:paraId="10797DCC" w14:textId="77777777">
        <w:trPr>
          <w:cantSplit/>
        </w:trPr>
        <w:tc>
          <w:tcPr>
            <w:tcW w:w="880" w:type="dxa"/>
          </w:tcPr>
          <w:p w14:paraId="2059EA57" w14:textId="77777777" w:rsidR="001233F8" w:rsidRDefault="008160FF">
            <w:pPr>
              <w:spacing w:after="0"/>
              <w:ind w:right="72"/>
              <w:jc w:val="center"/>
              <w:rPr>
                <w:color w:val="000000"/>
              </w:rPr>
            </w:pPr>
            <w:r>
              <w:rPr>
                <w:color w:val="000000"/>
              </w:rPr>
              <w:t>0</w:t>
            </w:r>
          </w:p>
        </w:tc>
        <w:tc>
          <w:tcPr>
            <w:tcW w:w="5463" w:type="dxa"/>
          </w:tcPr>
          <w:p w14:paraId="347FBEA2" w14:textId="77777777" w:rsidR="001233F8" w:rsidRDefault="008160FF">
            <w:pPr>
              <w:spacing w:after="0"/>
              <w:rPr>
                <w:color w:val="000000"/>
              </w:rPr>
            </w:pPr>
            <w:r>
              <w:rPr>
                <w:color w:val="000000"/>
              </w:rPr>
              <w:t>Sync</w:t>
            </w:r>
          </w:p>
        </w:tc>
        <w:tc>
          <w:tcPr>
            <w:tcW w:w="1180" w:type="dxa"/>
          </w:tcPr>
          <w:p w14:paraId="23C11B14" w14:textId="77777777" w:rsidR="001233F8" w:rsidRDefault="008160FF">
            <w:pPr>
              <w:spacing w:after="0"/>
              <w:jc w:val="center"/>
              <w:rPr>
                <w:color w:val="000000"/>
              </w:rPr>
            </w:pPr>
            <w:r>
              <w:rPr>
                <w:color w:val="000000"/>
              </w:rPr>
              <w:t>uint8</w:t>
            </w:r>
          </w:p>
        </w:tc>
        <w:tc>
          <w:tcPr>
            <w:tcW w:w="1512" w:type="dxa"/>
            <w:vAlign w:val="center"/>
          </w:tcPr>
          <w:p w14:paraId="42389A05" w14:textId="77777777" w:rsidR="001233F8" w:rsidRDefault="008160FF">
            <w:pPr>
              <w:spacing w:after="0"/>
              <w:jc w:val="center"/>
              <w:rPr>
                <w:color w:val="000000"/>
              </w:rPr>
            </w:pPr>
            <w:r>
              <w:rPr>
                <w:color w:val="000000"/>
              </w:rPr>
              <w:t xml:space="preserve"> See Section 4.1</w:t>
            </w:r>
          </w:p>
        </w:tc>
      </w:tr>
      <w:tr w:rsidR="001233F8" w14:paraId="22BB45D9" w14:textId="77777777">
        <w:trPr>
          <w:cantSplit/>
        </w:trPr>
        <w:tc>
          <w:tcPr>
            <w:tcW w:w="880" w:type="dxa"/>
          </w:tcPr>
          <w:p w14:paraId="1FDBB5A1" w14:textId="77777777" w:rsidR="001233F8" w:rsidRDefault="008160FF">
            <w:pPr>
              <w:spacing w:after="0"/>
              <w:ind w:right="72"/>
              <w:jc w:val="center"/>
              <w:rPr>
                <w:color w:val="000000"/>
              </w:rPr>
            </w:pPr>
            <w:r>
              <w:rPr>
                <w:color w:val="000000"/>
              </w:rPr>
              <w:t>1-2</w:t>
            </w:r>
          </w:p>
        </w:tc>
        <w:tc>
          <w:tcPr>
            <w:tcW w:w="5463" w:type="dxa"/>
          </w:tcPr>
          <w:p w14:paraId="4AD3B602" w14:textId="77777777" w:rsidR="001233F8" w:rsidRDefault="008160FF">
            <w:pPr>
              <w:spacing w:after="0"/>
              <w:rPr>
                <w:color w:val="000000"/>
              </w:rPr>
            </w:pPr>
            <w:r>
              <w:rPr>
                <w:color w:val="000000"/>
              </w:rPr>
              <w:t>NumMsgBytes</w:t>
            </w:r>
          </w:p>
        </w:tc>
        <w:tc>
          <w:tcPr>
            <w:tcW w:w="1180" w:type="dxa"/>
          </w:tcPr>
          <w:p w14:paraId="36FA405F" w14:textId="77777777" w:rsidR="001233F8" w:rsidRDefault="008160FF">
            <w:pPr>
              <w:spacing w:after="0"/>
              <w:jc w:val="center"/>
              <w:rPr>
                <w:color w:val="000000"/>
              </w:rPr>
            </w:pPr>
            <w:r>
              <w:rPr>
                <w:color w:val="000000"/>
              </w:rPr>
              <w:t>uint16</w:t>
            </w:r>
          </w:p>
        </w:tc>
        <w:tc>
          <w:tcPr>
            <w:tcW w:w="1512" w:type="dxa"/>
            <w:vAlign w:val="center"/>
          </w:tcPr>
          <w:p w14:paraId="39844797" w14:textId="77777777" w:rsidR="001233F8" w:rsidRDefault="008160FF">
            <w:pPr>
              <w:spacing w:after="0"/>
              <w:jc w:val="center"/>
              <w:rPr>
                <w:color w:val="000000"/>
              </w:rPr>
            </w:pPr>
            <w:r>
              <w:rPr>
                <w:color w:val="000000"/>
              </w:rPr>
              <w:t>11</w:t>
            </w:r>
          </w:p>
        </w:tc>
      </w:tr>
      <w:tr w:rsidR="001233F8" w14:paraId="2DB2B89C" w14:textId="77777777">
        <w:trPr>
          <w:cantSplit/>
        </w:trPr>
        <w:tc>
          <w:tcPr>
            <w:tcW w:w="880" w:type="dxa"/>
          </w:tcPr>
          <w:p w14:paraId="05734F15" w14:textId="77777777" w:rsidR="001233F8" w:rsidRDefault="008160FF">
            <w:pPr>
              <w:spacing w:after="0"/>
              <w:ind w:right="72"/>
              <w:jc w:val="center"/>
              <w:rPr>
                <w:color w:val="000000"/>
              </w:rPr>
            </w:pPr>
            <w:r>
              <w:rPr>
                <w:color w:val="000000"/>
              </w:rPr>
              <w:t>3-4</w:t>
            </w:r>
          </w:p>
        </w:tc>
        <w:tc>
          <w:tcPr>
            <w:tcW w:w="5463" w:type="dxa"/>
          </w:tcPr>
          <w:p w14:paraId="33AD836A" w14:textId="77777777" w:rsidR="001233F8" w:rsidRDefault="008160FF">
            <w:pPr>
              <w:spacing w:after="0"/>
              <w:rPr>
                <w:color w:val="000000"/>
              </w:rPr>
            </w:pPr>
            <w:r>
              <w:rPr>
                <w:color w:val="000000"/>
              </w:rPr>
              <w:t>Checksum</w:t>
            </w:r>
          </w:p>
        </w:tc>
        <w:tc>
          <w:tcPr>
            <w:tcW w:w="1180" w:type="dxa"/>
          </w:tcPr>
          <w:p w14:paraId="2297487C" w14:textId="77777777" w:rsidR="001233F8" w:rsidRDefault="008160FF">
            <w:pPr>
              <w:spacing w:after="0"/>
              <w:jc w:val="center"/>
              <w:rPr>
                <w:color w:val="000000"/>
              </w:rPr>
            </w:pPr>
            <w:r>
              <w:rPr>
                <w:color w:val="000000"/>
              </w:rPr>
              <w:t>uint16</w:t>
            </w:r>
          </w:p>
        </w:tc>
        <w:tc>
          <w:tcPr>
            <w:tcW w:w="1512" w:type="dxa"/>
            <w:vAlign w:val="center"/>
          </w:tcPr>
          <w:p w14:paraId="20C481C2" w14:textId="77777777" w:rsidR="001233F8" w:rsidRDefault="008160FF">
            <w:pPr>
              <w:spacing w:after="0"/>
              <w:jc w:val="center"/>
              <w:rPr>
                <w:color w:val="000000"/>
              </w:rPr>
            </w:pPr>
            <w:r>
              <w:rPr>
                <w:color w:val="000000"/>
              </w:rPr>
              <w:t>See Section 4.6</w:t>
            </w:r>
          </w:p>
        </w:tc>
      </w:tr>
      <w:tr w:rsidR="001233F8" w14:paraId="4CB468BA" w14:textId="77777777">
        <w:trPr>
          <w:cantSplit/>
          <w:trHeight w:val="255"/>
        </w:trPr>
        <w:tc>
          <w:tcPr>
            <w:tcW w:w="880" w:type="dxa"/>
          </w:tcPr>
          <w:p w14:paraId="3C60F6F0" w14:textId="77777777" w:rsidR="001233F8" w:rsidRDefault="008160FF">
            <w:pPr>
              <w:spacing w:after="0"/>
              <w:ind w:right="72"/>
              <w:jc w:val="center"/>
              <w:rPr>
                <w:color w:val="000000"/>
              </w:rPr>
            </w:pPr>
            <w:r>
              <w:rPr>
                <w:color w:val="000000"/>
              </w:rPr>
              <w:t>5</w:t>
            </w:r>
          </w:p>
        </w:tc>
        <w:tc>
          <w:tcPr>
            <w:tcW w:w="5463" w:type="dxa"/>
          </w:tcPr>
          <w:p w14:paraId="6EEE2CDA" w14:textId="77777777" w:rsidR="001233F8" w:rsidRDefault="008160FF">
            <w:pPr>
              <w:spacing w:after="0"/>
              <w:rPr>
                <w:color w:val="000000"/>
              </w:rPr>
            </w:pPr>
            <w:r>
              <w:rPr>
                <w:color w:val="000000"/>
              </w:rPr>
              <w:t>TransactionID</w:t>
            </w:r>
          </w:p>
        </w:tc>
        <w:tc>
          <w:tcPr>
            <w:tcW w:w="1180" w:type="dxa"/>
          </w:tcPr>
          <w:p w14:paraId="423B94F7" w14:textId="77777777" w:rsidR="001233F8" w:rsidRDefault="008160FF">
            <w:pPr>
              <w:spacing w:after="0"/>
              <w:jc w:val="center"/>
              <w:rPr>
                <w:color w:val="000000"/>
              </w:rPr>
            </w:pPr>
            <w:r>
              <w:rPr>
                <w:color w:val="000000"/>
              </w:rPr>
              <w:t>uint8</w:t>
            </w:r>
          </w:p>
        </w:tc>
        <w:tc>
          <w:tcPr>
            <w:tcW w:w="1512" w:type="dxa"/>
            <w:vAlign w:val="center"/>
          </w:tcPr>
          <w:p w14:paraId="02CEA59F" w14:textId="77777777" w:rsidR="001233F8" w:rsidRDefault="008160FF">
            <w:pPr>
              <w:spacing w:after="0"/>
              <w:jc w:val="center"/>
              <w:rPr>
                <w:color w:val="000000"/>
              </w:rPr>
            </w:pPr>
            <w:r>
              <w:rPr>
                <w:color w:val="000000"/>
              </w:rPr>
              <w:t>See Section 4.3</w:t>
            </w:r>
          </w:p>
        </w:tc>
      </w:tr>
      <w:tr w:rsidR="001233F8" w14:paraId="09062619" w14:textId="77777777">
        <w:trPr>
          <w:cantSplit/>
        </w:trPr>
        <w:tc>
          <w:tcPr>
            <w:tcW w:w="880" w:type="dxa"/>
          </w:tcPr>
          <w:p w14:paraId="4022889B" w14:textId="77777777" w:rsidR="001233F8" w:rsidRDefault="008160FF">
            <w:pPr>
              <w:spacing w:after="0"/>
              <w:ind w:right="72"/>
              <w:jc w:val="center"/>
              <w:rPr>
                <w:color w:val="000000"/>
              </w:rPr>
            </w:pPr>
            <w:r>
              <w:rPr>
                <w:color w:val="000000"/>
              </w:rPr>
              <w:t>6</w:t>
            </w:r>
          </w:p>
        </w:tc>
        <w:tc>
          <w:tcPr>
            <w:tcW w:w="5463" w:type="dxa"/>
          </w:tcPr>
          <w:p w14:paraId="07DF7568" w14:textId="77777777" w:rsidR="001233F8" w:rsidRDefault="008160FF">
            <w:pPr>
              <w:spacing w:after="0"/>
              <w:rPr>
                <w:color w:val="000000"/>
              </w:rPr>
            </w:pPr>
            <w:r>
              <w:rPr>
                <w:color w:val="000000"/>
              </w:rPr>
              <w:t>MessageID</w:t>
            </w:r>
          </w:p>
        </w:tc>
        <w:tc>
          <w:tcPr>
            <w:tcW w:w="1180" w:type="dxa"/>
          </w:tcPr>
          <w:p w14:paraId="22A7DB1E" w14:textId="77777777" w:rsidR="001233F8" w:rsidRDefault="008160FF">
            <w:pPr>
              <w:spacing w:after="0"/>
              <w:jc w:val="center"/>
              <w:rPr>
                <w:color w:val="000000"/>
              </w:rPr>
            </w:pPr>
            <w:r>
              <w:rPr>
                <w:color w:val="000000"/>
              </w:rPr>
              <w:t>uint8</w:t>
            </w:r>
          </w:p>
        </w:tc>
        <w:tc>
          <w:tcPr>
            <w:tcW w:w="1512" w:type="dxa"/>
            <w:vAlign w:val="center"/>
          </w:tcPr>
          <w:p w14:paraId="1C8DDA8D" w14:textId="77777777" w:rsidR="001233F8" w:rsidRDefault="008160FF">
            <w:pPr>
              <w:spacing w:after="0"/>
              <w:jc w:val="center"/>
              <w:rPr>
                <w:color w:val="000000"/>
              </w:rPr>
            </w:pPr>
            <w:r>
              <w:rPr>
                <w:color w:val="000000"/>
              </w:rPr>
              <w:t>18</w:t>
            </w:r>
          </w:p>
        </w:tc>
      </w:tr>
      <w:tr w:rsidR="001233F8" w14:paraId="24E51E85" w14:textId="77777777">
        <w:trPr>
          <w:cantSplit/>
        </w:trPr>
        <w:tc>
          <w:tcPr>
            <w:tcW w:w="880" w:type="dxa"/>
          </w:tcPr>
          <w:p w14:paraId="4BF03C83" w14:textId="77777777" w:rsidR="001233F8" w:rsidRDefault="008160FF">
            <w:pPr>
              <w:spacing w:after="0"/>
              <w:ind w:right="72"/>
              <w:jc w:val="center"/>
              <w:rPr>
                <w:color w:val="000000"/>
              </w:rPr>
            </w:pPr>
            <w:r>
              <w:rPr>
                <w:color w:val="000000"/>
              </w:rPr>
              <w:t>7</w:t>
            </w:r>
          </w:p>
        </w:tc>
        <w:tc>
          <w:tcPr>
            <w:tcW w:w="5463" w:type="dxa"/>
          </w:tcPr>
          <w:p w14:paraId="5A4E469A" w14:textId="77777777" w:rsidR="001233F8" w:rsidRDefault="008160FF">
            <w:pPr>
              <w:spacing w:after="0"/>
              <w:rPr>
                <w:color w:val="000000"/>
              </w:rPr>
            </w:pPr>
            <w:r>
              <w:rPr>
                <w:color w:val="000000"/>
              </w:rPr>
              <w:t>HBSignalStrength</w:t>
            </w:r>
          </w:p>
        </w:tc>
        <w:tc>
          <w:tcPr>
            <w:tcW w:w="1180" w:type="dxa"/>
          </w:tcPr>
          <w:p w14:paraId="07F77A0F" w14:textId="77777777" w:rsidR="001233F8" w:rsidRDefault="008160FF">
            <w:pPr>
              <w:spacing w:after="0"/>
              <w:jc w:val="center"/>
              <w:rPr>
                <w:color w:val="000000"/>
              </w:rPr>
            </w:pPr>
            <w:r>
              <w:rPr>
                <w:color w:val="000000"/>
              </w:rPr>
              <w:t>uint8</w:t>
            </w:r>
          </w:p>
        </w:tc>
        <w:tc>
          <w:tcPr>
            <w:tcW w:w="1512" w:type="dxa"/>
            <w:vAlign w:val="center"/>
          </w:tcPr>
          <w:p w14:paraId="3C124B72" w14:textId="77777777" w:rsidR="001233F8" w:rsidRDefault="008160FF">
            <w:pPr>
              <w:spacing w:after="0"/>
              <w:jc w:val="center"/>
              <w:rPr>
                <w:color w:val="000000"/>
              </w:rPr>
            </w:pPr>
            <w:r>
              <w:rPr>
                <w:color w:val="000000"/>
              </w:rPr>
              <w:t>See below</w:t>
            </w:r>
          </w:p>
        </w:tc>
      </w:tr>
      <w:tr w:rsidR="001233F8" w14:paraId="60CAA0D4" w14:textId="77777777">
        <w:trPr>
          <w:cantSplit/>
        </w:trPr>
        <w:tc>
          <w:tcPr>
            <w:tcW w:w="880" w:type="dxa"/>
          </w:tcPr>
          <w:p w14:paraId="04D0A073" w14:textId="77777777" w:rsidR="001233F8" w:rsidRDefault="008160FF">
            <w:pPr>
              <w:spacing w:after="0"/>
              <w:ind w:right="72"/>
              <w:jc w:val="center"/>
              <w:rPr>
                <w:color w:val="000000"/>
              </w:rPr>
            </w:pPr>
            <w:r>
              <w:rPr>
                <w:color w:val="000000"/>
              </w:rPr>
              <w:t>8</w:t>
            </w:r>
          </w:p>
        </w:tc>
        <w:tc>
          <w:tcPr>
            <w:tcW w:w="5463" w:type="dxa"/>
          </w:tcPr>
          <w:p w14:paraId="52A7FDDE" w14:textId="77777777" w:rsidR="001233F8" w:rsidRDefault="008160FF">
            <w:pPr>
              <w:spacing w:after="0"/>
              <w:rPr>
                <w:color w:val="000000"/>
              </w:rPr>
            </w:pPr>
            <w:r>
              <w:rPr>
                <w:color w:val="000000"/>
              </w:rPr>
              <w:t>Reserved0</w:t>
            </w:r>
          </w:p>
        </w:tc>
        <w:tc>
          <w:tcPr>
            <w:tcW w:w="1180" w:type="dxa"/>
          </w:tcPr>
          <w:p w14:paraId="11C3204B" w14:textId="77777777" w:rsidR="001233F8" w:rsidRDefault="008160FF">
            <w:pPr>
              <w:spacing w:after="0"/>
              <w:jc w:val="center"/>
              <w:rPr>
                <w:color w:val="000000"/>
              </w:rPr>
            </w:pPr>
            <w:r>
              <w:rPr>
                <w:color w:val="000000"/>
              </w:rPr>
              <w:t>uint8</w:t>
            </w:r>
          </w:p>
        </w:tc>
        <w:tc>
          <w:tcPr>
            <w:tcW w:w="1512" w:type="dxa"/>
            <w:vAlign w:val="center"/>
          </w:tcPr>
          <w:p w14:paraId="05BA8D47" w14:textId="77777777" w:rsidR="001233F8" w:rsidRDefault="008160FF">
            <w:pPr>
              <w:spacing w:after="0"/>
              <w:jc w:val="center"/>
              <w:rPr>
                <w:color w:val="000000"/>
              </w:rPr>
            </w:pPr>
            <w:r>
              <w:rPr>
                <w:color w:val="000000"/>
              </w:rPr>
              <w:t>See below</w:t>
            </w:r>
          </w:p>
        </w:tc>
      </w:tr>
      <w:tr w:rsidR="001233F8" w14:paraId="4F03F335" w14:textId="77777777">
        <w:trPr>
          <w:cantSplit/>
        </w:trPr>
        <w:tc>
          <w:tcPr>
            <w:tcW w:w="880" w:type="dxa"/>
          </w:tcPr>
          <w:p w14:paraId="5888BC28" w14:textId="77777777" w:rsidR="001233F8" w:rsidRDefault="008160FF">
            <w:pPr>
              <w:spacing w:after="0"/>
              <w:ind w:right="72"/>
              <w:jc w:val="center"/>
              <w:rPr>
                <w:color w:val="000000"/>
              </w:rPr>
            </w:pPr>
            <w:r>
              <w:rPr>
                <w:color w:val="000000"/>
              </w:rPr>
              <w:t>9</w:t>
            </w:r>
          </w:p>
        </w:tc>
        <w:tc>
          <w:tcPr>
            <w:tcW w:w="5463" w:type="dxa"/>
          </w:tcPr>
          <w:p w14:paraId="10A72DE4" w14:textId="77777777" w:rsidR="001233F8" w:rsidRDefault="008160FF">
            <w:pPr>
              <w:spacing w:after="0"/>
              <w:rPr>
                <w:color w:val="000000"/>
              </w:rPr>
            </w:pPr>
            <w:r>
              <w:rPr>
                <w:color w:val="000000"/>
              </w:rPr>
              <w:t>LBSignalStrength</w:t>
            </w:r>
          </w:p>
        </w:tc>
        <w:tc>
          <w:tcPr>
            <w:tcW w:w="1180" w:type="dxa"/>
          </w:tcPr>
          <w:p w14:paraId="789831C2" w14:textId="77777777" w:rsidR="001233F8" w:rsidRDefault="008160FF">
            <w:pPr>
              <w:spacing w:after="0"/>
              <w:jc w:val="center"/>
              <w:rPr>
                <w:color w:val="000000"/>
              </w:rPr>
            </w:pPr>
            <w:r>
              <w:rPr>
                <w:color w:val="000000"/>
              </w:rPr>
              <w:t>uint8</w:t>
            </w:r>
          </w:p>
        </w:tc>
        <w:tc>
          <w:tcPr>
            <w:tcW w:w="1512" w:type="dxa"/>
            <w:vAlign w:val="center"/>
          </w:tcPr>
          <w:p w14:paraId="01B9C695" w14:textId="77777777" w:rsidR="001233F8" w:rsidRDefault="008160FF">
            <w:pPr>
              <w:spacing w:after="0"/>
              <w:jc w:val="center"/>
              <w:rPr>
                <w:color w:val="000000"/>
              </w:rPr>
            </w:pPr>
            <w:r>
              <w:rPr>
                <w:color w:val="000000"/>
              </w:rPr>
              <w:t>See below</w:t>
            </w:r>
          </w:p>
        </w:tc>
      </w:tr>
      <w:tr w:rsidR="001233F8" w14:paraId="1E79FABF" w14:textId="77777777">
        <w:trPr>
          <w:cantSplit/>
        </w:trPr>
        <w:tc>
          <w:tcPr>
            <w:tcW w:w="880" w:type="dxa"/>
          </w:tcPr>
          <w:p w14:paraId="6596111F" w14:textId="77777777" w:rsidR="001233F8" w:rsidRDefault="008160FF">
            <w:pPr>
              <w:spacing w:after="0"/>
              <w:ind w:right="72"/>
              <w:jc w:val="center"/>
              <w:rPr>
                <w:color w:val="000000"/>
              </w:rPr>
            </w:pPr>
            <w:r>
              <w:rPr>
                <w:color w:val="000000"/>
              </w:rPr>
              <w:t>10</w:t>
            </w:r>
          </w:p>
        </w:tc>
        <w:tc>
          <w:tcPr>
            <w:tcW w:w="5463" w:type="dxa"/>
          </w:tcPr>
          <w:p w14:paraId="491BAD13" w14:textId="77777777" w:rsidR="001233F8" w:rsidRDefault="008160FF">
            <w:pPr>
              <w:spacing w:after="0"/>
              <w:rPr>
                <w:color w:val="000000"/>
              </w:rPr>
            </w:pPr>
            <w:r>
              <w:rPr>
                <w:color w:val="000000"/>
              </w:rPr>
              <w:t>Reserved1</w:t>
            </w:r>
          </w:p>
        </w:tc>
        <w:tc>
          <w:tcPr>
            <w:tcW w:w="1180" w:type="dxa"/>
          </w:tcPr>
          <w:p w14:paraId="45CB9170" w14:textId="77777777" w:rsidR="001233F8" w:rsidRDefault="008160FF">
            <w:pPr>
              <w:spacing w:after="0"/>
              <w:jc w:val="center"/>
              <w:rPr>
                <w:color w:val="000000"/>
              </w:rPr>
            </w:pPr>
            <w:r>
              <w:rPr>
                <w:color w:val="000000"/>
              </w:rPr>
              <w:t>uint8</w:t>
            </w:r>
          </w:p>
        </w:tc>
        <w:tc>
          <w:tcPr>
            <w:tcW w:w="1512" w:type="dxa"/>
            <w:vAlign w:val="center"/>
          </w:tcPr>
          <w:p w14:paraId="2D973FDE" w14:textId="77777777" w:rsidR="001233F8" w:rsidRDefault="008160FF">
            <w:pPr>
              <w:spacing w:after="0"/>
              <w:jc w:val="center"/>
              <w:rPr>
                <w:color w:val="000000"/>
              </w:rPr>
            </w:pPr>
            <w:r>
              <w:rPr>
                <w:color w:val="000000"/>
              </w:rPr>
              <w:t>See below</w:t>
            </w:r>
          </w:p>
        </w:tc>
      </w:tr>
    </w:tbl>
    <w:p w14:paraId="489535B9" w14:textId="77777777" w:rsidR="001233F8" w:rsidRDefault="008160FF">
      <w:pPr>
        <w:spacing w:before="240"/>
        <w:ind w:left="1080" w:hanging="360"/>
        <w:jc w:val="both"/>
        <w:rPr>
          <w:color w:val="000000"/>
        </w:rPr>
      </w:pPr>
      <w:r>
        <w:rPr>
          <w:b/>
          <w:color w:val="000000"/>
        </w:rPr>
        <w:t>HBSignalStrength</w:t>
      </w:r>
      <w:r>
        <w:rPr>
          <w:color w:val="000000"/>
        </w:rPr>
        <w:t>:  The High Band signal strength, represented as a percentage of the maximum signal strength. LSB = 1 percent. The range of values is 0 (no signal) to 100 (maximum signal).</w:t>
      </w:r>
    </w:p>
    <w:p w14:paraId="1F3AC6DC" w14:textId="77777777" w:rsidR="001233F8" w:rsidRDefault="008160FF">
      <w:pPr>
        <w:spacing w:before="120"/>
        <w:ind w:left="1080" w:hanging="360"/>
        <w:jc w:val="both"/>
        <w:rPr>
          <w:color w:val="000000"/>
        </w:rPr>
      </w:pPr>
      <w:r>
        <w:rPr>
          <w:b/>
          <w:color w:val="000000"/>
        </w:rPr>
        <w:t>LBSignalStrength</w:t>
      </w:r>
      <w:r>
        <w:rPr>
          <w:color w:val="000000"/>
        </w:rPr>
        <w:t>:  The Low Band signal strength, represented as a percentage of the maximum signal strength. LSB = 1 percent. The range of values is 0 (no signal) to 100 (maximum signal).</w:t>
      </w:r>
    </w:p>
    <w:p w14:paraId="2CEBB8CB" w14:textId="77777777" w:rsidR="001233F8" w:rsidRDefault="001233F8">
      <w:pPr>
        <w:spacing w:before="120"/>
        <w:ind w:left="1080" w:hanging="360"/>
        <w:jc w:val="both"/>
        <w:rPr>
          <w:color w:val="000000"/>
        </w:rPr>
      </w:pPr>
    </w:p>
    <w:p w14:paraId="6A1D1989" w14:textId="77777777" w:rsidR="001233F8" w:rsidRDefault="008160FF" w:rsidP="0086059E">
      <w:pPr>
        <w:pStyle w:val="Heading2"/>
      </w:pPr>
      <w:bookmarkStart w:id="60" w:name="_Toc202436088"/>
      <w:r>
        <w:t>Signal Status Summary Dispatch</w:t>
      </w:r>
      <w:bookmarkEnd w:id="60"/>
    </w:p>
    <w:p w14:paraId="79699C25" w14:textId="77777777" w:rsidR="001233F8" w:rsidRDefault="008160FF">
      <w:pPr>
        <w:spacing w:before="120"/>
        <w:jc w:val="both"/>
        <w:rPr>
          <w:color w:val="000000"/>
        </w:rPr>
      </w:pPr>
      <w:r>
        <w:rPr>
          <w:color w:val="000000"/>
        </w:rPr>
        <w:t>The Module sends the Signal Status Summary Dispatch to report all of the information needed for display on the TA1 Diagnostic Signal Quality display as specified by the MFFR. The Module shall send this message once when the Signal Status Summary Dispatch becomes enabled, and thereafter, the message is sent once per second while it remains enabled, regardless of whether or not any data in the message changes.</w:t>
      </w:r>
    </w:p>
    <w:p w14:paraId="63982F8D" w14:textId="77777777" w:rsidR="001233F8" w:rsidRDefault="008160FF">
      <w:pPr>
        <w:spacing w:before="120"/>
        <w:jc w:val="both"/>
        <w:rPr>
          <w:color w:val="000000"/>
        </w:rPr>
      </w:pPr>
      <w:r>
        <w:rPr>
          <w:color w:val="000000"/>
        </w:rPr>
        <w:t>The sending of this message is controlled by the Status Monitor Dispatch.</w:t>
      </w:r>
    </w:p>
    <w:p w14:paraId="606514A7" w14:textId="77777777" w:rsidR="001233F8" w:rsidRDefault="008160FF">
      <w:pPr>
        <w:spacing w:before="120"/>
        <w:jc w:val="both"/>
        <w:rPr>
          <w:color w:val="000000"/>
        </w:rPr>
      </w:pPr>
      <w:r>
        <w:rPr>
          <w:color w:val="000000"/>
        </w:rPr>
        <w:t>The Module ignores any Host response to this message, and the Module will not attempt resends of this message.</w:t>
      </w:r>
    </w:p>
    <w:p w14:paraId="20D6421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56B2CDD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248E93C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None</w:t>
      </w:r>
    </w:p>
    <w:p w14:paraId="0CC7423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NA</w:t>
      </w:r>
    </w:p>
    <w:p w14:paraId="5344B99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Test:  General message validation by Test Team; data verification by Development Team </w:t>
      </w:r>
    </w:p>
    <w:p w14:paraId="0E907567" w14:textId="7FD23752"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w:t>
      </w:r>
      <w:r w:rsidR="00FE6FC8">
        <w:rPr>
          <w:color w:val="000000"/>
          <w:szCs w:val="22"/>
        </w:rPr>
        <w:t>16</w:t>
      </w:r>
    </w:p>
    <w:p w14:paraId="56F4B5F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04F51AB3"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08"/>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3"/>
        <w:gridCol w:w="4950"/>
        <w:gridCol w:w="1260"/>
        <w:gridCol w:w="1792"/>
      </w:tblGrid>
      <w:tr w:rsidR="001233F8" w14:paraId="6F62FED5" w14:textId="77777777">
        <w:trPr>
          <w:cantSplit/>
          <w:tblHeader/>
        </w:trPr>
        <w:tc>
          <w:tcPr>
            <w:tcW w:w="1033" w:type="dxa"/>
            <w:shd w:val="clear" w:color="auto" w:fill="EEECE1"/>
          </w:tcPr>
          <w:p w14:paraId="4A0DFC53" w14:textId="77777777" w:rsidR="001233F8" w:rsidRDefault="008160FF">
            <w:pPr>
              <w:spacing w:after="0"/>
              <w:jc w:val="center"/>
              <w:rPr>
                <w:b/>
                <w:color w:val="000000"/>
              </w:rPr>
            </w:pPr>
            <w:r>
              <w:rPr>
                <w:b/>
                <w:color w:val="000000"/>
              </w:rPr>
              <w:t>Byte #</w:t>
            </w:r>
          </w:p>
        </w:tc>
        <w:tc>
          <w:tcPr>
            <w:tcW w:w="4950" w:type="dxa"/>
            <w:shd w:val="clear" w:color="auto" w:fill="EEECE1"/>
          </w:tcPr>
          <w:p w14:paraId="1595D7F1" w14:textId="77777777" w:rsidR="001233F8" w:rsidRDefault="008160FF">
            <w:pPr>
              <w:spacing w:after="0"/>
              <w:jc w:val="center"/>
              <w:rPr>
                <w:b/>
                <w:color w:val="000000"/>
              </w:rPr>
            </w:pPr>
            <w:r>
              <w:rPr>
                <w:b/>
                <w:color w:val="000000"/>
              </w:rPr>
              <w:t>Field Name</w:t>
            </w:r>
          </w:p>
        </w:tc>
        <w:tc>
          <w:tcPr>
            <w:tcW w:w="1260" w:type="dxa"/>
            <w:shd w:val="clear" w:color="auto" w:fill="EEECE1"/>
          </w:tcPr>
          <w:p w14:paraId="3089FF96" w14:textId="77777777" w:rsidR="001233F8" w:rsidRDefault="008160FF">
            <w:pPr>
              <w:spacing w:after="0"/>
              <w:jc w:val="center"/>
              <w:rPr>
                <w:b/>
                <w:color w:val="000000"/>
              </w:rPr>
            </w:pPr>
            <w:r>
              <w:rPr>
                <w:b/>
                <w:color w:val="000000"/>
              </w:rPr>
              <w:t>Data Type</w:t>
            </w:r>
          </w:p>
        </w:tc>
        <w:tc>
          <w:tcPr>
            <w:tcW w:w="1792" w:type="dxa"/>
            <w:shd w:val="clear" w:color="auto" w:fill="EEECE1"/>
            <w:vAlign w:val="center"/>
          </w:tcPr>
          <w:p w14:paraId="391ED876" w14:textId="77777777" w:rsidR="001233F8" w:rsidRDefault="008160FF">
            <w:pPr>
              <w:spacing w:after="0"/>
              <w:jc w:val="center"/>
              <w:rPr>
                <w:b/>
                <w:color w:val="000000"/>
              </w:rPr>
            </w:pPr>
            <w:r>
              <w:rPr>
                <w:b/>
                <w:color w:val="000000"/>
              </w:rPr>
              <w:t>Value</w:t>
            </w:r>
          </w:p>
        </w:tc>
      </w:tr>
      <w:tr w:rsidR="001233F8" w14:paraId="11DE501E" w14:textId="77777777">
        <w:trPr>
          <w:cantSplit/>
        </w:trPr>
        <w:tc>
          <w:tcPr>
            <w:tcW w:w="1033" w:type="dxa"/>
          </w:tcPr>
          <w:p w14:paraId="43D714A9" w14:textId="77777777" w:rsidR="001233F8" w:rsidRDefault="008160FF">
            <w:pPr>
              <w:spacing w:after="0"/>
              <w:ind w:right="72"/>
              <w:jc w:val="center"/>
              <w:rPr>
                <w:color w:val="000000"/>
              </w:rPr>
            </w:pPr>
            <w:r>
              <w:rPr>
                <w:color w:val="000000"/>
              </w:rPr>
              <w:t>0</w:t>
            </w:r>
          </w:p>
        </w:tc>
        <w:tc>
          <w:tcPr>
            <w:tcW w:w="4950" w:type="dxa"/>
          </w:tcPr>
          <w:p w14:paraId="2D4064CC" w14:textId="77777777" w:rsidR="001233F8" w:rsidRDefault="008160FF">
            <w:pPr>
              <w:spacing w:after="0"/>
              <w:rPr>
                <w:color w:val="000000"/>
              </w:rPr>
            </w:pPr>
            <w:r>
              <w:rPr>
                <w:color w:val="000000"/>
              </w:rPr>
              <w:t>Sync</w:t>
            </w:r>
          </w:p>
        </w:tc>
        <w:tc>
          <w:tcPr>
            <w:tcW w:w="1260" w:type="dxa"/>
          </w:tcPr>
          <w:p w14:paraId="1A67B1F0" w14:textId="77777777" w:rsidR="001233F8" w:rsidRDefault="008160FF">
            <w:pPr>
              <w:spacing w:after="0"/>
              <w:jc w:val="center"/>
              <w:rPr>
                <w:color w:val="000000"/>
              </w:rPr>
            </w:pPr>
            <w:r>
              <w:rPr>
                <w:color w:val="000000"/>
              </w:rPr>
              <w:t>uint8</w:t>
            </w:r>
          </w:p>
        </w:tc>
        <w:tc>
          <w:tcPr>
            <w:tcW w:w="1792" w:type="dxa"/>
            <w:vAlign w:val="center"/>
          </w:tcPr>
          <w:p w14:paraId="17221723" w14:textId="77777777" w:rsidR="001233F8" w:rsidRDefault="008160FF">
            <w:pPr>
              <w:spacing w:after="0"/>
              <w:jc w:val="center"/>
              <w:rPr>
                <w:color w:val="000000"/>
              </w:rPr>
            </w:pPr>
            <w:r>
              <w:rPr>
                <w:color w:val="000000"/>
              </w:rPr>
              <w:t xml:space="preserve"> See Section 4.1</w:t>
            </w:r>
          </w:p>
        </w:tc>
      </w:tr>
      <w:tr w:rsidR="001233F8" w14:paraId="18BB98B9" w14:textId="77777777">
        <w:trPr>
          <w:cantSplit/>
        </w:trPr>
        <w:tc>
          <w:tcPr>
            <w:tcW w:w="1033" w:type="dxa"/>
          </w:tcPr>
          <w:p w14:paraId="18B43D6E" w14:textId="77777777" w:rsidR="001233F8" w:rsidRDefault="008160FF">
            <w:pPr>
              <w:spacing w:after="0"/>
              <w:ind w:right="72"/>
              <w:jc w:val="center"/>
              <w:rPr>
                <w:color w:val="000000"/>
              </w:rPr>
            </w:pPr>
            <w:r>
              <w:rPr>
                <w:color w:val="000000"/>
              </w:rPr>
              <w:t>1-2</w:t>
            </w:r>
          </w:p>
        </w:tc>
        <w:tc>
          <w:tcPr>
            <w:tcW w:w="4950" w:type="dxa"/>
          </w:tcPr>
          <w:p w14:paraId="55A57715" w14:textId="77777777" w:rsidR="001233F8" w:rsidRDefault="008160FF">
            <w:pPr>
              <w:spacing w:after="0"/>
              <w:rPr>
                <w:color w:val="000000"/>
              </w:rPr>
            </w:pPr>
            <w:r>
              <w:rPr>
                <w:color w:val="000000"/>
              </w:rPr>
              <w:t>NumMsgBytes</w:t>
            </w:r>
          </w:p>
        </w:tc>
        <w:tc>
          <w:tcPr>
            <w:tcW w:w="1260" w:type="dxa"/>
          </w:tcPr>
          <w:p w14:paraId="47D63D77" w14:textId="77777777" w:rsidR="001233F8" w:rsidRDefault="008160FF">
            <w:pPr>
              <w:spacing w:after="0"/>
              <w:jc w:val="center"/>
              <w:rPr>
                <w:color w:val="000000"/>
              </w:rPr>
            </w:pPr>
            <w:r>
              <w:rPr>
                <w:color w:val="000000"/>
              </w:rPr>
              <w:t>uint16</w:t>
            </w:r>
          </w:p>
        </w:tc>
        <w:tc>
          <w:tcPr>
            <w:tcW w:w="1792" w:type="dxa"/>
            <w:vAlign w:val="center"/>
          </w:tcPr>
          <w:p w14:paraId="0100DA19" w14:textId="0D66B4FA" w:rsidR="001233F8" w:rsidRDefault="008160FF">
            <w:pPr>
              <w:spacing w:after="0"/>
              <w:jc w:val="center"/>
              <w:rPr>
                <w:color w:val="000000"/>
              </w:rPr>
            </w:pPr>
            <w:r>
              <w:rPr>
                <w:color w:val="000000"/>
              </w:rPr>
              <w:t>1</w:t>
            </w:r>
            <w:r w:rsidR="00FE6FC8">
              <w:rPr>
                <w:color w:val="000000"/>
              </w:rPr>
              <w:t>16</w:t>
            </w:r>
          </w:p>
        </w:tc>
      </w:tr>
      <w:tr w:rsidR="001233F8" w14:paraId="68ACBC22" w14:textId="77777777">
        <w:trPr>
          <w:cantSplit/>
        </w:trPr>
        <w:tc>
          <w:tcPr>
            <w:tcW w:w="1033" w:type="dxa"/>
          </w:tcPr>
          <w:p w14:paraId="6FDEA80E" w14:textId="77777777" w:rsidR="001233F8" w:rsidRDefault="008160FF">
            <w:pPr>
              <w:spacing w:after="0"/>
              <w:ind w:right="72"/>
              <w:jc w:val="center"/>
              <w:rPr>
                <w:color w:val="000000"/>
              </w:rPr>
            </w:pPr>
            <w:r>
              <w:rPr>
                <w:color w:val="000000"/>
              </w:rPr>
              <w:t>3-4</w:t>
            </w:r>
          </w:p>
        </w:tc>
        <w:tc>
          <w:tcPr>
            <w:tcW w:w="4950" w:type="dxa"/>
          </w:tcPr>
          <w:p w14:paraId="4BE204ED" w14:textId="77777777" w:rsidR="001233F8" w:rsidRDefault="008160FF">
            <w:pPr>
              <w:spacing w:after="0"/>
              <w:rPr>
                <w:color w:val="000000"/>
              </w:rPr>
            </w:pPr>
            <w:r>
              <w:rPr>
                <w:color w:val="000000"/>
              </w:rPr>
              <w:t>Checksum</w:t>
            </w:r>
          </w:p>
        </w:tc>
        <w:tc>
          <w:tcPr>
            <w:tcW w:w="1260" w:type="dxa"/>
          </w:tcPr>
          <w:p w14:paraId="38E3E69E" w14:textId="77777777" w:rsidR="001233F8" w:rsidRDefault="008160FF">
            <w:pPr>
              <w:spacing w:after="0"/>
              <w:jc w:val="center"/>
              <w:rPr>
                <w:color w:val="000000"/>
              </w:rPr>
            </w:pPr>
            <w:r>
              <w:rPr>
                <w:color w:val="000000"/>
              </w:rPr>
              <w:t>uint16</w:t>
            </w:r>
          </w:p>
        </w:tc>
        <w:tc>
          <w:tcPr>
            <w:tcW w:w="1792" w:type="dxa"/>
            <w:vAlign w:val="center"/>
          </w:tcPr>
          <w:p w14:paraId="1A13122B" w14:textId="77777777" w:rsidR="001233F8" w:rsidRDefault="008160FF">
            <w:pPr>
              <w:spacing w:after="0"/>
              <w:jc w:val="center"/>
              <w:rPr>
                <w:color w:val="000000"/>
              </w:rPr>
            </w:pPr>
            <w:r>
              <w:rPr>
                <w:color w:val="000000"/>
              </w:rPr>
              <w:t>See Section 4.6</w:t>
            </w:r>
          </w:p>
        </w:tc>
      </w:tr>
      <w:tr w:rsidR="001233F8" w14:paraId="274FE4DF" w14:textId="77777777">
        <w:trPr>
          <w:cantSplit/>
          <w:trHeight w:val="255"/>
        </w:trPr>
        <w:tc>
          <w:tcPr>
            <w:tcW w:w="1033" w:type="dxa"/>
          </w:tcPr>
          <w:p w14:paraId="45BA4D40" w14:textId="77777777" w:rsidR="001233F8" w:rsidRDefault="008160FF">
            <w:pPr>
              <w:spacing w:after="0"/>
              <w:ind w:right="72"/>
              <w:jc w:val="center"/>
              <w:rPr>
                <w:color w:val="000000"/>
              </w:rPr>
            </w:pPr>
            <w:r>
              <w:rPr>
                <w:color w:val="000000"/>
              </w:rPr>
              <w:t>5</w:t>
            </w:r>
          </w:p>
        </w:tc>
        <w:tc>
          <w:tcPr>
            <w:tcW w:w="4950" w:type="dxa"/>
          </w:tcPr>
          <w:p w14:paraId="1732757B" w14:textId="77777777" w:rsidR="001233F8" w:rsidRDefault="008160FF">
            <w:pPr>
              <w:spacing w:after="0"/>
              <w:rPr>
                <w:color w:val="000000"/>
              </w:rPr>
            </w:pPr>
            <w:r>
              <w:rPr>
                <w:color w:val="000000"/>
              </w:rPr>
              <w:t>TransactionID</w:t>
            </w:r>
          </w:p>
        </w:tc>
        <w:tc>
          <w:tcPr>
            <w:tcW w:w="1260" w:type="dxa"/>
          </w:tcPr>
          <w:p w14:paraId="05D1B260" w14:textId="77777777" w:rsidR="001233F8" w:rsidRDefault="008160FF">
            <w:pPr>
              <w:spacing w:after="0"/>
              <w:jc w:val="center"/>
              <w:rPr>
                <w:color w:val="000000"/>
              </w:rPr>
            </w:pPr>
            <w:r>
              <w:rPr>
                <w:color w:val="000000"/>
              </w:rPr>
              <w:t>uint8</w:t>
            </w:r>
          </w:p>
        </w:tc>
        <w:tc>
          <w:tcPr>
            <w:tcW w:w="1792" w:type="dxa"/>
            <w:vAlign w:val="center"/>
          </w:tcPr>
          <w:p w14:paraId="58B4B350" w14:textId="77777777" w:rsidR="001233F8" w:rsidRDefault="008160FF">
            <w:pPr>
              <w:spacing w:after="0"/>
              <w:jc w:val="center"/>
              <w:rPr>
                <w:color w:val="000000"/>
              </w:rPr>
            </w:pPr>
            <w:r>
              <w:rPr>
                <w:color w:val="000000"/>
              </w:rPr>
              <w:t>See Section 4.3</w:t>
            </w:r>
          </w:p>
        </w:tc>
      </w:tr>
      <w:tr w:rsidR="001233F8" w14:paraId="306A5629" w14:textId="77777777">
        <w:trPr>
          <w:cantSplit/>
        </w:trPr>
        <w:tc>
          <w:tcPr>
            <w:tcW w:w="1033" w:type="dxa"/>
          </w:tcPr>
          <w:p w14:paraId="3F0C0C90" w14:textId="77777777" w:rsidR="001233F8" w:rsidRDefault="008160FF">
            <w:pPr>
              <w:spacing w:after="0"/>
              <w:ind w:right="72"/>
              <w:jc w:val="center"/>
              <w:rPr>
                <w:color w:val="000000"/>
              </w:rPr>
            </w:pPr>
            <w:r>
              <w:rPr>
                <w:color w:val="000000"/>
              </w:rPr>
              <w:t>6</w:t>
            </w:r>
          </w:p>
        </w:tc>
        <w:tc>
          <w:tcPr>
            <w:tcW w:w="4950" w:type="dxa"/>
          </w:tcPr>
          <w:p w14:paraId="4C4ACA13" w14:textId="77777777" w:rsidR="001233F8" w:rsidRDefault="008160FF">
            <w:pPr>
              <w:spacing w:after="0"/>
              <w:rPr>
                <w:color w:val="000000"/>
              </w:rPr>
            </w:pPr>
            <w:r>
              <w:rPr>
                <w:color w:val="000000"/>
              </w:rPr>
              <w:t>MessageID</w:t>
            </w:r>
          </w:p>
        </w:tc>
        <w:tc>
          <w:tcPr>
            <w:tcW w:w="1260" w:type="dxa"/>
          </w:tcPr>
          <w:p w14:paraId="6C372BF7" w14:textId="77777777" w:rsidR="001233F8" w:rsidRDefault="008160FF">
            <w:pPr>
              <w:spacing w:after="0"/>
              <w:jc w:val="center"/>
              <w:rPr>
                <w:color w:val="000000"/>
              </w:rPr>
            </w:pPr>
            <w:r>
              <w:rPr>
                <w:color w:val="000000"/>
              </w:rPr>
              <w:t>uint8</w:t>
            </w:r>
          </w:p>
        </w:tc>
        <w:tc>
          <w:tcPr>
            <w:tcW w:w="1792" w:type="dxa"/>
            <w:vAlign w:val="center"/>
          </w:tcPr>
          <w:p w14:paraId="1B9EA69B" w14:textId="77777777" w:rsidR="001233F8" w:rsidRDefault="008160FF">
            <w:pPr>
              <w:spacing w:after="0"/>
              <w:jc w:val="center"/>
              <w:rPr>
                <w:color w:val="000000"/>
              </w:rPr>
            </w:pPr>
            <w:r>
              <w:rPr>
                <w:color w:val="000000"/>
              </w:rPr>
              <w:t>19</w:t>
            </w:r>
          </w:p>
        </w:tc>
      </w:tr>
      <w:tr w:rsidR="001233F8" w14:paraId="5A2032EB" w14:textId="77777777">
        <w:trPr>
          <w:cantSplit/>
        </w:trPr>
        <w:tc>
          <w:tcPr>
            <w:tcW w:w="1033" w:type="dxa"/>
          </w:tcPr>
          <w:p w14:paraId="7A78322A" w14:textId="77777777" w:rsidR="001233F8" w:rsidRDefault="008160FF">
            <w:pPr>
              <w:spacing w:after="0"/>
              <w:ind w:right="72"/>
              <w:jc w:val="center"/>
              <w:rPr>
                <w:color w:val="000000"/>
              </w:rPr>
            </w:pPr>
            <w:r>
              <w:rPr>
                <w:color w:val="000000"/>
              </w:rPr>
              <w:t>7</w:t>
            </w:r>
          </w:p>
        </w:tc>
        <w:tc>
          <w:tcPr>
            <w:tcW w:w="4950" w:type="dxa"/>
          </w:tcPr>
          <w:p w14:paraId="70297C33" w14:textId="77777777" w:rsidR="001233F8" w:rsidRDefault="008160FF">
            <w:pPr>
              <w:spacing w:after="0"/>
              <w:rPr>
                <w:color w:val="000000"/>
              </w:rPr>
            </w:pPr>
            <w:r>
              <w:rPr>
                <w:color w:val="000000"/>
              </w:rPr>
              <w:t>TunerStatus</w:t>
            </w:r>
          </w:p>
        </w:tc>
        <w:tc>
          <w:tcPr>
            <w:tcW w:w="1260" w:type="dxa"/>
          </w:tcPr>
          <w:p w14:paraId="028EB5FB" w14:textId="77777777" w:rsidR="001233F8" w:rsidRDefault="008160FF">
            <w:pPr>
              <w:spacing w:after="0"/>
              <w:jc w:val="center"/>
              <w:rPr>
                <w:color w:val="000000"/>
              </w:rPr>
            </w:pPr>
            <w:r>
              <w:rPr>
                <w:color w:val="000000"/>
              </w:rPr>
              <w:t>uint8</w:t>
            </w:r>
          </w:p>
        </w:tc>
        <w:tc>
          <w:tcPr>
            <w:tcW w:w="1792" w:type="dxa"/>
            <w:vAlign w:val="center"/>
          </w:tcPr>
          <w:p w14:paraId="37E7FEA1" w14:textId="77777777" w:rsidR="001233F8" w:rsidRDefault="008160FF">
            <w:pPr>
              <w:spacing w:after="0"/>
              <w:jc w:val="center"/>
              <w:rPr>
                <w:color w:val="000000"/>
              </w:rPr>
            </w:pPr>
            <w:r>
              <w:rPr>
                <w:color w:val="000000"/>
              </w:rPr>
              <w:t>See below</w:t>
            </w:r>
          </w:p>
        </w:tc>
      </w:tr>
      <w:tr w:rsidR="001233F8" w14:paraId="5CEEB0CC" w14:textId="77777777">
        <w:trPr>
          <w:cantSplit/>
        </w:trPr>
        <w:tc>
          <w:tcPr>
            <w:tcW w:w="1033" w:type="dxa"/>
          </w:tcPr>
          <w:p w14:paraId="204E3658" w14:textId="77777777" w:rsidR="001233F8" w:rsidRDefault="008160FF">
            <w:pPr>
              <w:spacing w:after="0"/>
              <w:ind w:right="72"/>
              <w:jc w:val="center"/>
              <w:rPr>
                <w:color w:val="000000"/>
              </w:rPr>
            </w:pPr>
            <w:r>
              <w:rPr>
                <w:color w:val="000000"/>
              </w:rPr>
              <w:t>8-9</w:t>
            </w:r>
          </w:p>
        </w:tc>
        <w:tc>
          <w:tcPr>
            <w:tcW w:w="4950" w:type="dxa"/>
          </w:tcPr>
          <w:p w14:paraId="738780B1" w14:textId="77777777" w:rsidR="001233F8" w:rsidRDefault="008160FF">
            <w:pPr>
              <w:spacing w:after="0"/>
              <w:rPr>
                <w:color w:val="000000"/>
              </w:rPr>
            </w:pPr>
            <w:r>
              <w:rPr>
                <w:color w:val="000000"/>
              </w:rPr>
              <w:t>ReferenceFreqOffset</w:t>
            </w:r>
          </w:p>
        </w:tc>
        <w:tc>
          <w:tcPr>
            <w:tcW w:w="1260" w:type="dxa"/>
          </w:tcPr>
          <w:p w14:paraId="30610561" w14:textId="77777777" w:rsidR="001233F8" w:rsidRDefault="008160FF">
            <w:pPr>
              <w:spacing w:after="0"/>
              <w:jc w:val="center"/>
              <w:rPr>
                <w:color w:val="000000"/>
              </w:rPr>
            </w:pPr>
            <w:r>
              <w:rPr>
                <w:color w:val="000000"/>
              </w:rPr>
              <w:t>int16</w:t>
            </w:r>
          </w:p>
        </w:tc>
        <w:tc>
          <w:tcPr>
            <w:tcW w:w="1792" w:type="dxa"/>
            <w:vAlign w:val="center"/>
          </w:tcPr>
          <w:p w14:paraId="1518367A" w14:textId="77777777" w:rsidR="001233F8" w:rsidRDefault="008160FF">
            <w:pPr>
              <w:spacing w:after="0"/>
              <w:jc w:val="center"/>
              <w:rPr>
                <w:color w:val="000000"/>
              </w:rPr>
            </w:pPr>
            <w:r>
              <w:rPr>
                <w:color w:val="000000"/>
              </w:rPr>
              <w:t>See below</w:t>
            </w:r>
          </w:p>
        </w:tc>
      </w:tr>
      <w:tr w:rsidR="001233F8" w14:paraId="467F4303" w14:textId="77777777">
        <w:trPr>
          <w:cantSplit/>
        </w:trPr>
        <w:tc>
          <w:tcPr>
            <w:tcW w:w="1033" w:type="dxa"/>
          </w:tcPr>
          <w:p w14:paraId="4C017114" w14:textId="77777777" w:rsidR="001233F8" w:rsidRDefault="008160FF">
            <w:pPr>
              <w:spacing w:after="0"/>
              <w:ind w:right="72"/>
              <w:jc w:val="center"/>
              <w:rPr>
                <w:color w:val="000000"/>
              </w:rPr>
            </w:pPr>
            <w:r>
              <w:rPr>
                <w:color w:val="000000"/>
              </w:rPr>
              <w:t>10-11</w:t>
            </w:r>
          </w:p>
        </w:tc>
        <w:tc>
          <w:tcPr>
            <w:tcW w:w="4950" w:type="dxa"/>
          </w:tcPr>
          <w:p w14:paraId="6E5BE67A" w14:textId="77777777" w:rsidR="001233F8" w:rsidRDefault="008160FF">
            <w:pPr>
              <w:spacing w:after="0"/>
              <w:rPr>
                <w:color w:val="000000"/>
              </w:rPr>
            </w:pPr>
            <w:r>
              <w:rPr>
                <w:color w:val="000000"/>
              </w:rPr>
              <w:t>RSSI</w:t>
            </w:r>
          </w:p>
        </w:tc>
        <w:tc>
          <w:tcPr>
            <w:tcW w:w="1260" w:type="dxa"/>
          </w:tcPr>
          <w:p w14:paraId="56A5CAD5" w14:textId="77777777" w:rsidR="001233F8" w:rsidRDefault="008160FF">
            <w:pPr>
              <w:spacing w:after="0"/>
              <w:jc w:val="center"/>
              <w:rPr>
                <w:color w:val="000000"/>
              </w:rPr>
            </w:pPr>
            <w:r>
              <w:rPr>
                <w:color w:val="000000"/>
              </w:rPr>
              <w:t>int16</w:t>
            </w:r>
          </w:p>
        </w:tc>
        <w:tc>
          <w:tcPr>
            <w:tcW w:w="1792" w:type="dxa"/>
            <w:vAlign w:val="center"/>
          </w:tcPr>
          <w:p w14:paraId="3163389A" w14:textId="77777777" w:rsidR="001233F8" w:rsidRDefault="008160FF">
            <w:pPr>
              <w:spacing w:after="0"/>
              <w:jc w:val="center"/>
              <w:rPr>
                <w:color w:val="000000"/>
              </w:rPr>
            </w:pPr>
            <w:r>
              <w:rPr>
                <w:color w:val="000000"/>
              </w:rPr>
              <w:t>See below</w:t>
            </w:r>
          </w:p>
        </w:tc>
      </w:tr>
      <w:tr w:rsidR="001233F8" w14:paraId="1945808D" w14:textId="77777777">
        <w:trPr>
          <w:cantSplit/>
        </w:trPr>
        <w:tc>
          <w:tcPr>
            <w:tcW w:w="1033" w:type="dxa"/>
          </w:tcPr>
          <w:p w14:paraId="1B3AA67B" w14:textId="77777777" w:rsidR="001233F8" w:rsidRDefault="008160FF">
            <w:pPr>
              <w:spacing w:after="0"/>
              <w:ind w:right="72"/>
              <w:jc w:val="center"/>
              <w:rPr>
                <w:color w:val="000000"/>
              </w:rPr>
            </w:pPr>
            <w:r>
              <w:rPr>
                <w:color w:val="000000"/>
              </w:rPr>
              <w:t>12</w:t>
            </w:r>
          </w:p>
        </w:tc>
        <w:tc>
          <w:tcPr>
            <w:tcW w:w="4950" w:type="dxa"/>
          </w:tcPr>
          <w:p w14:paraId="34116EBD" w14:textId="77777777" w:rsidR="001233F8" w:rsidRDefault="008160FF">
            <w:pPr>
              <w:spacing w:after="0"/>
              <w:rPr>
                <w:color w:val="000000"/>
              </w:rPr>
            </w:pPr>
            <w:r>
              <w:rPr>
                <w:color w:val="000000"/>
              </w:rPr>
              <w:t>HBSignalStrength</w:t>
            </w:r>
          </w:p>
        </w:tc>
        <w:tc>
          <w:tcPr>
            <w:tcW w:w="1260" w:type="dxa"/>
          </w:tcPr>
          <w:p w14:paraId="1BD20907" w14:textId="77777777" w:rsidR="001233F8" w:rsidRDefault="008160FF">
            <w:pPr>
              <w:spacing w:after="0"/>
              <w:jc w:val="center"/>
              <w:rPr>
                <w:color w:val="000000"/>
              </w:rPr>
            </w:pPr>
            <w:r>
              <w:rPr>
                <w:color w:val="000000"/>
              </w:rPr>
              <w:t>uint8</w:t>
            </w:r>
          </w:p>
        </w:tc>
        <w:tc>
          <w:tcPr>
            <w:tcW w:w="1792" w:type="dxa"/>
            <w:vAlign w:val="center"/>
          </w:tcPr>
          <w:p w14:paraId="63B10624" w14:textId="77777777" w:rsidR="001233F8" w:rsidRDefault="008160FF">
            <w:pPr>
              <w:spacing w:after="0"/>
              <w:jc w:val="center"/>
              <w:rPr>
                <w:color w:val="000000"/>
              </w:rPr>
            </w:pPr>
            <w:r>
              <w:rPr>
                <w:color w:val="000000"/>
              </w:rPr>
              <w:t>See below</w:t>
            </w:r>
          </w:p>
        </w:tc>
      </w:tr>
      <w:tr w:rsidR="001233F8" w14:paraId="0A00D80E" w14:textId="77777777">
        <w:trPr>
          <w:cantSplit/>
        </w:trPr>
        <w:tc>
          <w:tcPr>
            <w:tcW w:w="1033" w:type="dxa"/>
          </w:tcPr>
          <w:p w14:paraId="1A61632A" w14:textId="77777777" w:rsidR="001233F8" w:rsidRDefault="008160FF">
            <w:pPr>
              <w:spacing w:after="0"/>
              <w:ind w:right="72"/>
              <w:jc w:val="center"/>
              <w:rPr>
                <w:color w:val="000000"/>
              </w:rPr>
            </w:pPr>
            <w:r>
              <w:rPr>
                <w:color w:val="000000"/>
              </w:rPr>
              <w:t>13</w:t>
            </w:r>
          </w:p>
        </w:tc>
        <w:tc>
          <w:tcPr>
            <w:tcW w:w="4950" w:type="dxa"/>
          </w:tcPr>
          <w:p w14:paraId="2525EFBE" w14:textId="77777777" w:rsidR="001233F8" w:rsidRDefault="008160FF">
            <w:pPr>
              <w:spacing w:after="0"/>
              <w:rPr>
                <w:color w:val="000000"/>
              </w:rPr>
            </w:pPr>
            <w:r>
              <w:rPr>
                <w:color w:val="000000"/>
              </w:rPr>
              <w:t>HBLockStatusA</w:t>
            </w:r>
          </w:p>
        </w:tc>
        <w:tc>
          <w:tcPr>
            <w:tcW w:w="1260" w:type="dxa"/>
          </w:tcPr>
          <w:p w14:paraId="3B6B0951" w14:textId="77777777" w:rsidR="001233F8" w:rsidRDefault="008160FF">
            <w:pPr>
              <w:spacing w:after="0"/>
              <w:jc w:val="center"/>
              <w:rPr>
                <w:color w:val="000000"/>
              </w:rPr>
            </w:pPr>
            <w:r>
              <w:rPr>
                <w:color w:val="000000"/>
              </w:rPr>
              <w:t>uint8</w:t>
            </w:r>
          </w:p>
        </w:tc>
        <w:tc>
          <w:tcPr>
            <w:tcW w:w="1792" w:type="dxa"/>
            <w:vAlign w:val="center"/>
          </w:tcPr>
          <w:p w14:paraId="1451323C" w14:textId="77777777" w:rsidR="001233F8" w:rsidRDefault="008160FF">
            <w:pPr>
              <w:spacing w:after="0"/>
              <w:jc w:val="center"/>
              <w:rPr>
                <w:color w:val="000000"/>
              </w:rPr>
            </w:pPr>
            <w:r>
              <w:rPr>
                <w:color w:val="000000"/>
              </w:rPr>
              <w:t>See below</w:t>
            </w:r>
          </w:p>
        </w:tc>
      </w:tr>
      <w:tr w:rsidR="001233F8" w14:paraId="67951FD5" w14:textId="77777777">
        <w:trPr>
          <w:cantSplit/>
        </w:trPr>
        <w:tc>
          <w:tcPr>
            <w:tcW w:w="1033" w:type="dxa"/>
          </w:tcPr>
          <w:p w14:paraId="5D6D43A9" w14:textId="77777777" w:rsidR="001233F8" w:rsidRDefault="008160FF">
            <w:pPr>
              <w:spacing w:after="0"/>
              <w:ind w:right="72"/>
              <w:jc w:val="center"/>
              <w:rPr>
                <w:color w:val="000000"/>
              </w:rPr>
            </w:pPr>
            <w:r>
              <w:rPr>
                <w:color w:val="000000"/>
              </w:rPr>
              <w:t>14</w:t>
            </w:r>
          </w:p>
        </w:tc>
        <w:tc>
          <w:tcPr>
            <w:tcW w:w="4950" w:type="dxa"/>
          </w:tcPr>
          <w:p w14:paraId="43C99B89" w14:textId="77777777" w:rsidR="001233F8" w:rsidRDefault="008160FF">
            <w:pPr>
              <w:spacing w:after="0"/>
              <w:rPr>
                <w:color w:val="000000"/>
              </w:rPr>
            </w:pPr>
            <w:r>
              <w:rPr>
                <w:color w:val="000000"/>
              </w:rPr>
              <w:t>HBLockStatusB</w:t>
            </w:r>
          </w:p>
        </w:tc>
        <w:tc>
          <w:tcPr>
            <w:tcW w:w="1260" w:type="dxa"/>
          </w:tcPr>
          <w:p w14:paraId="2860BB40" w14:textId="77777777" w:rsidR="001233F8" w:rsidRDefault="008160FF">
            <w:pPr>
              <w:spacing w:after="0"/>
              <w:jc w:val="center"/>
              <w:rPr>
                <w:color w:val="000000"/>
              </w:rPr>
            </w:pPr>
            <w:r>
              <w:rPr>
                <w:color w:val="000000"/>
              </w:rPr>
              <w:t>uint8</w:t>
            </w:r>
          </w:p>
        </w:tc>
        <w:tc>
          <w:tcPr>
            <w:tcW w:w="1792" w:type="dxa"/>
            <w:vAlign w:val="center"/>
          </w:tcPr>
          <w:p w14:paraId="21FC4FFB" w14:textId="77777777" w:rsidR="001233F8" w:rsidRDefault="008160FF">
            <w:pPr>
              <w:spacing w:after="0"/>
              <w:jc w:val="center"/>
              <w:rPr>
                <w:color w:val="000000"/>
              </w:rPr>
            </w:pPr>
            <w:r>
              <w:rPr>
                <w:color w:val="000000"/>
              </w:rPr>
              <w:t>See below</w:t>
            </w:r>
          </w:p>
        </w:tc>
      </w:tr>
      <w:tr w:rsidR="001233F8" w14:paraId="6D10B948" w14:textId="77777777">
        <w:trPr>
          <w:cantSplit/>
        </w:trPr>
        <w:tc>
          <w:tcPr>
            <w:tcW w:w="1033" w:type="dxa"/>
          </w:tcPr>
          <w:p w14:paraId="5EF30B70" w14:textId="77777777" w:rsidR="001233F8" w:rsidRDefault="008160FF">
            <w:pPr>
              <w:spacing w:after="0"/>
              <w:ind w:right="72"/>
              <w:jc w:val="center"/>
              <w:rPr>
                <w:color w:val="000000"/>
              </w:rPr>
            </w:pPr>
            <w:r>
              <w:rPr>
                <w:color w:val="000000"/>
              </w:rPr>
              <w:t>15</w:t>
            </w:r>
          </w:p>
        </w:tc>
        <w:tc>
          <w:tcPr>
            <w:tcW w:w="4950" w:type="dxa"/>
          </w:tcPr>
          <w:p w14:paraId="2D0AB875" w14:textId="77777777" w:rsidR="001233F8" w:rsidRDefault="008160FF">
            <w:pPr>
              <w:spacing w:after="0"/>
              <w:rPr>
                <w:color w:val="000000"/>
              </w:rPr>
            </w:pPr>
            <w:r>
              <w:rPr>
                <w:color w:val="000000"/>
              </w:rPr>
              <w:t>HBOLockStatus</w:t>
            </w:r>
          </w:p>
        </w:tc>
        <w:tc>
          <w:tcPr>
            <w:tcW w:w="1260" w:type="dxa"/>
          </w:tcPr>
          <w:p w14:paraId="0F532225" w14:textId="77777777" w:rsidR="001233F8" w:rsidRDefault="008160FF">
            <w:pPr>
              <w:spacing w:after="0"/>
              <w:jc w:val="center"/>
              <w:rPr>
                <w:color w:val="000000"/>
              </w:rPr>
            </w:pPr>
            <w:r>
              <w:rPr>
                <w:color w:val="000000"/>
              </w:rPr>
              <w:t>uint8</w:t>
            </w:r>
          </w:p>
        </w:tc>
        <w:tc>
          <w:tcPr>
            <w:tcW w:w="1792" w:type="dxa"/>
            <w:vAlign w:val="center"/>
          </w:tcPr>
          <w:p w14:paraId="03519D6B" w14:textId="77777777" w:rsidR="001233F8" w:rsidRDefault="008160FF">
            <w:pPr>
              <w:spacing w:after="0"/>
              <w:jc w:val="center"/>
              <w:rPr>
                <w:color w:val="000000"/>
              </w:rPr>
            </w:pPr>
            <w:r>
              <w:rPr>
                <w:color w:val="000000"/>
              </w:rPr>
              <w:t>See below</w:t>
            </w:r>
          </w:p>
        </w:tc>
      </w:tr>
      <w:tr w:rsidR="001233F8" w14:paraId="4E87DE74" w14:textId="77777777">
        <w:trPr>
          <w:cantSplit/>
        </w:trPr>
        <w:tc>
          <w:tcPr>
            <w:tcW w:w="1033" w:type="dxa"/>
          </w:tcPr>
          <w:p w14:paraId="35A0EDD4" w14:textId="77777777" w:rsidR="001233F8" w:rsidRDefault="008160FF">
            <w:pPr>
              <w:spacing w:after="0"/>
              <w:ind w:right="72"/>
              <w:jc w:val="center"/>
              <w:rPr>
                <w:color w:val="000000"/>
              </w:rPr>
            </w:pPr>
            <w:r>
              <w:rPr>
                <w:color w:val="000000"/>
              </w:rPr>
              <w:t>16-17</w:t>
            </w:r>
          </w:p>
        </w:tc>
        <w:tc>
          <w:tcPr>
            <w:tcW w:w="4950" w:type="dxa"/>
          </w:tcPr>
          <w:p w14:paraId="79D0B35B" w14:textId="77777777" w:rsidR="001233F8" w:rsidRDefault="008160FF">
            <w:pPr>
              <w:spacing w:after="0"/>
              <w:rPr>
                <w:color w:val="000000"/>
              </w:rPr>
            </w:pPr>
            <w:r>
              <w:rPr>
                <w:color w:val="000000"/>
              </w:rPr>
              <w:t>HBBERSat1A</w:t>
            </w:r>
          </w:p>
        </w:tc>
        <w:tc>
          <w:tcPr>
            <w:tcW w:w="1260" w:type="dxa"/>
          </w:tcPr>
          <w:p w14:paraId="567DA5FD" w14:textId="77777777" w:rsidR="001233F8" w:rsidRDefault="008160FF">
            <w:pPr>
              <w:spacing w:after="0"/>
              <w:jc w:val="center"/>
              <w:rPr>
                <w:color w:val="000000"/>
              </w:rPr>
            </w:pPr>
            <w:r>
              <w:rPr>
                <w:color w:val="000000"/>
              </w:rPr>
              <w:t>uint16</w:t>
            </w:r>
          </w:p>
        </w:tc>
        <w:tc>
          <w:tcPr>
            <w:tcW w:w="1792" w:type="dxa"/>
            <w:vAlign w:val="center"/>
          </w:tcPr>
          <w:p w14:paraId="2D55C589" w14:textId="77777777" w:rsidR="001233F8" w:rsidRDefault="008160FF">
            <w:pPr>
              <w:spacing w:after="0"/>
              <w:jc w:val="center"/>
              <w:rPr>
                <w:color w:val="000000"/>
              </w:rPr>
            </w:pPr>
            <w:r>
              <w:rPr>
                <w:color w:val="000000"/>
              </w:rPr>
              <w:t>See below</w:t>
            </w:r>
          </w:p>
        </w:tc>
      </w:tr>
      <w:tr w:rsidR="001233F8" w14:paraId="55F5D198" w14:textId="77777777">
        <w:trPr>
          <w:cantSplit/>
        </w:trPr>
        <w:tc>
          <w:tcPr>
            <w:tcW w:w="1033" w:type="dxa"/>
          </w:tcPr>
          <w:p w14:paraId="4D6DDF22" w14:textId="77777777" w:rsidR="001233F8" w:rsidRDefault="008160FF">
            <w:pPr>
              <w:spacing w:after="0"/>
              <w:ind w:right="72"/>
              <w:jc w:val="center"/>
              <w:rPr>
                <w:color w:val="000000"/>
              </w:rPr>
            </w:pPr>
            <w:r>
              <w:rPr>
                <w:color w:val="000000"/>
              </w:rPr>
              <w:t>18-19</w:t>
            </w:r>
          </w:p>
        </w:tc>
        <w:tc>
          <w:tcPr>
            <w:tcW w:w="4950" w:type="dxa"/>
          </w:tcPr>
          <w:p w14:paraId="0B15F0C6" w14:textId="77777777" w:rsidR="001233F8" w:rsidRDefault="008160FF">
            <w:pPr>
              <w:spacing w:after="0"/>
              <w:rPr>
                <w:color w:val="000000"/>
              </w:rPr>
            </w:pPr>
            <w:r>
              <w:rPr>
                <w:color w:val="000000"/>
              </w:rPr>
              <w:t>HBBERSat2A</w:t>
            </w:r>
          </w:p>
        </w:tc>
        <w:tc>
          <w:tcPr>
            <w:tcW w:w="1260" w:type="dxa"/>
          </w:tcPr>
          <w:p w14:paraId="63C2921A" w14:textId="77777777" w:rsidR="001233F8" w:rsidRDefault="008160FF">
            <w:pPr>
              <w:spacing w:after="0"/>
              <w:jc w:val="center"/>
              <w:rPr>
                <w:color w:val="000000"/>
              </w:rPr>
            </w:pPr>
            <w:r>
              <w:rPr>
                <w:color w:val="000000"/>
              </w:rPr>
              <w:t>uint16</w:t>
            </w:r>
          </w:p>
        </w:tc>
        <w:tc>
          <w:tcPr>
            <w:tcW w:w="1792" w:type="dxa"/>
            <w:vAlign w:val="center"/>
          </w:tcPr>
          <w:p w14:paraId="3A6BD5CC" w14:textId="77777777" w:rsidR="001233F8" w:rsidRDefault="008160FF">
            <w:pPr>
              <w:spacing w:after="0"/>
              <w:jc w:val="center"/>
              <w:rPr>
                <w:color w:val="000000"/>
              </w:rPr>
            </w:pPr>
            <w:r>
              <w:rPr>
                <w:color w:val="000000"/>
              </w:rPr>
              <w:t>See below</w:t>
            </w:r>
          </w:p>
        </w:tc>
      </w:tr>
      <w:tr w:rsidR="001233F8" w14:paraId="7D5B5A2A" w14:textId="77777777">
        <w:trPr>
          <w:cantSplit/>
        </w:trPr>
        <w:tc>
          <w:tcPr>
            <w:tcW w:w="1033" w:type="dxa"/>
          </w:tcPr>
          <w:p w14:paraId="52768FEE" w14:textId="77777777" w:rsidR="001233F8" w:rsidRDefault="008160FF">
            <w:pPr>
              <w:spacing w:after="0"/>
              <w:ind w:right="72"/>
              <w:jc w:val="center"/>
              <w:rPr>
                <w:color w:val="000000"/>
              </w:rPr>
            </w:pPr>
            <w:r>
              <w:rPr>
                <w:color w:val="000000"/>
              </w:rPr>
              <w:t>20-21</w:t>
            </w:r>
          </w:p>
        </w:tc>
        <w:tc>
          <w:tcPr>
            <w:tcW w:w="4950" w:type="dxa"/>
          </w:tcPr>
          <w:p w14:paraId="297C83E4" w14:textId="77777777" w:rsidR="001233F8" w:rsidRDefault="008160FF">
            <w:pPr>
              <w:spacing w:after="0"/>
              <w:rPr>
                <w:color w:val="000000"/>
              </w:rPr>
            </w:pPr>
            <w:r>
              <w:rPr>
                <w:color w:val="000000"/>
              </w:rPr>
              <w:t>HBBERTerrA</w:t>
            </w:r>
          </w:p>
        </w:tc>
        <w:tc>
          <w:tcPr>
            <w:tcW w:w="1260" w:type="dxa"/>
          </w:tcPr>
          <w:p w14:paraId="28DC80EB" w14:textId="77777777" w:rsidR="001233F8" w:rsidRDefault="008160FF">
            <w:pPr>
              <w:spacing w:after="0"/>
              <w:jc w:val="center"/>
              <w:rPr>
                <w:color w:val="000000"/>
              </w:rPr>
            </w:pPr>
            <w:r>
              <w:rPr>
                <w:color w:val="000000"/>
              </w:rPr>
              <w:t>uint16</w:t>
            </w:r>
          </w:p>
        </w:tc>
        <w:tc>
          <w:tcPr>
            <w:tcW w:w="1792" w:type="dxa"/>
            <w:vAlign w:val="center"/>
          </w:tcPr>
          <w:p w14:paraId="2E4A8EF7" w14:textId="77777777" w:rsidR="001233F8" w:rsidRDefault="008160FF">
            <w:pPr>
              <w:spacing w:after="0"/>
              <w:jc w:val="center"/>
              <w:rPr>
                <w:color w:val="000000"/>
              </w:rPr>
            </w:pPr>
            <w:r>
              <w:rPr>
                <w:color w:val="000000"/>
              </w:rPr>
              <w:t>See below</w:t>
            </w:r>
          </w:p>
        </w:tc>
      </w:tr>
      <w:tr w:rsidR="001233F8" w14:paraId="5702E229" w14:textId="77777777">
        <w:trPr>
          <w:cantSplit/>
        </w:trPr>
        <w:tc>
          <w:tcPr>
            <w:tcW w:w="1033" w:type="dxa"/>
          </w:tcPr>
          <w:p w14:paraId="349F058E" w14:textId="77777777" w:rsidR="001233F8" w:rsidRDefault="008160FF">
            <w:pPr>
              <w:spacing w:after="0"/>
              <w:ind w:right="72"/>
              <w:jc w:val="center"/>
              <w:rPr>
                <w:color w:val="000000"/>
              </w:rPr>
            </w:pPr>
            <w:r>
              <w:rPr>
                <w:color w:val="000000"/>
              </w:rPr>
              <w:t>22-23</w:t>
            </w:r>
          </w:p>
        </w:tc>
        <w:tc>
          <w:tcPr>
            <w:tcW w:w="4950" w:type="dxa"/>
          </w:tcPr>
          <w:p w14:paraId="53A4DBA5" w14:textId="77777777" w:rsidR="001233F8" w:rsidRDefault="008160FF">
            <w:pPr>
              <w:spacing w:after="0"/>
              <w:rPr>
                <w:color w:val="000000"/>
              </w:rPr>
            </w:pPr>
            <w:r>
              <w:rPr>
                <w:color w:val="000000"/>
              </w:rPr>
              <w:t>HBBERSat1B</w:t>
            </w:r>
          </w:p>
        </w:tc>
        <w:tc>
          <w:tcPr>
            <w:tcW w:w="1260" w:type="dxa"/>
          </w:tcPr>
          <w:p w14:paraId="768B3895" w14:textId="77777777" w:rsidR="001233F8" w:rsidRDefault="008160FF">
            <w:pPr>
              <w:spacing w:after="0"/>
              <w:jc w:val="center"/>
              <w:rPr>
                <w:color w:val="000000"/>
              </w:rPr>
            </w:pPr>
            <w:r>
              <w:rPr>
                <w:color w:val="000000"/>
              </w:rPr>
              <w:t>uint16</w:t>
            </w:r>
          </w:p>
        </w:tc>
        <w:tc>
          <w:tcPr>
            <w:tcW w:w="1792" w:type="dxa"/>
            <w:vAlign w:val="center"/>
          </w:tcPr>
          <w:p w14:paraId="56069EB1" w14:textId="77777777" w:rsidR="001233F8" w:rsidRDefault="008160FF">
            <w:pPr>
              <w:spacing w:after="0"/>
              <w:jc w:val="center"/>
              <w:rPr>
                <w:color w:val="000000"/>
              </w:rPr>
            </w:pPr>
            <w:r>
              <w:rPr>
                <w:color w:val="000000"/>
              </w:rPr>
              <w:t>See below</w:t>
            </w:r>
          </w:p>
        </w:tc>
      </w:tr>
      <w:tr w:rsidR="001233F8" w14:paraId="0A4D9358" w14:textId="77777777">
        <w:trPr>
          <w:cantSplit/>
        </w:trPr>
        <w:tc>
          <w:tcPr>
            <w:tcW w:w="1033" w:type="dxa"/>
          </w:tcPr>
          <w:p w14:paraId="24AB3462" w14:textId="77777777" w:rsidR="001233F8" w:rsidRDefault="008160FF">
            <w:pPr>
              <w:spacing w:after="0"/>
              <w:ind w:right="72"/>
              <w:jc w:val="center"/>
              <w:rPr>
                <w:color w:val="000000"/>
              </w:rPr>
            </w:pPr>
            <w:r>
              <w:rPr>
                <w:color w:val="000000"/>
              </w:rPr>
              <w:t>24-25</w:t>
            </w:r>
          </w:p>
        </w:tc>
        <w:tc>
          <w:tcPr>
            <w:tcW w:w="4950" w:type="dxa"/>
          </w:tcPr>
          <w:p w14:paraId="5705663F" w14:textId="77777777" w:rsidR="001233F8" w:rsidRDefault="008160FF">
            <w:pPr>
              <w:spacing w:after="0"/>
              <w:rPr>
                <w:color w:val="000000"/>
              </w:rPr>
            </w:pPr>
            <w:r>
              <w:rPr>
                <w:color w:val="000000"/>
              </w:rPr>
              <w:t>HBBERSat2B</w:t>
            </w:r>
          </w:p>
        </w:tc>
        <w:tc>
          <w:tcPr>
            <w:tcW w:w="1260" w:type="dxa"/>
          </w:tcPr>
          <w:p w14:paraId="05306624" w14:textId="77777777" w:rsidR="001233F8" w:rsidRDefault="008160FF">
            <w:pPr>
              <w:spacing w:after="0"/>
              <w:jc w:val="center"/>
              <w:rPr>
                <w:color w:val="000000"/>
              </w:rPr>
            </w:pPr>
            <w:r>
              <w:rPr>
                <w:color w:val="000000"/>
              </w:rPr>
              <w:t>uint16</w:t>
            </w:r>
          </w:p>
        </w:tc>
        <w:tc>
          <w:tcPr>
            <w:tcW w:w="1792" w:type="dxa"/>
            <w:vAlign w:val="center"/>
          </w:tcPr>
          <w:p w14:paraId="2CCB3218" w14:textId="77777777" w:rsidR="001233F8" w:rsidRDefault="008160FF">
            <w:pPr>
              <w:spacing w:after="0"/>
              <w:jc w:val="center"/>
              <w:rPr>
                <w:color w:val="000000"/>
              </w:rPr>
            </w:pPr>
            <w:r>
              <w:rPr>
                <w:color w:val="000000"/>
              </w:rPr>
              <w:t>See below</w:t>
            </w:r>
          </w:p>
        </w:tc>
      </w:tr>
      <w:tr w:rsidR="001233F8" w14:paraId="553EC3E6" w14:textId="77777777">
        <w:trPr>
          <w:cantSplit/>
        </w:trPr>
        <w:tc>
          <w:tcPr>
            <w:tcW w:w="1033" w:type="dxa"/>
          </w:tcPr>
          <w:p w14:paraId="5D1A5B87" w14:textId="77777777" w:rsidR="001233F8" w:rsidRDefault="008160FF">
            <w:pPr>
              <w:spacing w:after="0"/>
              <w:ind w:right="72"/>
              <w:jc w:val="center"/>
              <w:rPr>
                <w:color w:val="000000"/>
              </w:rPr>
            </w:pPr>
            <w:r>
              <w:rPr>
                <w:color w:val="000000"/>
              </w:rPr>
              <w:t>26-27</w:t>
            </w:r>
          </w:p>
        </w:tc>
        <w:tc>
          <w:tcPr>
            <w:tcW w:w="4950" w:type="dxa"/>
          </w:tcPr>
          <w:p w14:paraId="57362B99" w14:textId="77777777" w:rsidR="001233F8" w:rsidRDefault="008160FF">
            <w:pPr>
              <w:spacing w:after="0"/>
              <w:rPr>
                <w:color w:val="000000"/>
              </w:rPr>
            </w:pPr>
            <w:r>
              <w:rPr>
                <w:color w:val="000000"/>
              </w:rPr>
              <w:t>HBBERTerrB</w:t>
            </w:r>
          </w:p>
        </w:tc>
        <w:tc>
          <w:tcPr>
            <w:tcW w:w="1260" w:type="dxa"/>
          </w:tcPr>
          <w:p w14:paraId="54337974" w14:textId="77777777" w:rsidR="001233F8" w:rsidRDefault="008160FF">
            <w:pPr>
              <w:spacing w:after="0"/>
              <w:jc w:val="center"/>
              <w:rPr>
                <w:color w:val="000000"/>
              </w:rPr>
            </w:pPr>
            <w:r>
              <w:rPr>
                <w:color w:val="000000"/>
              </w:rPr>
              <w:t>uint16</w:t>
            </w:r>
          </w:p>
        </w:tc>
        <w:tc>
          <w:tcPr>
            <w:tcW w:w="1792" w:type="dxa"/>
            <w:vAlign w:val="center"/>
          </w:tcPr>
          <w:p w14:paraId="55C72E0E" w14:textId="77777777" w:rsidR="001233F8" w:rsidRDefault="008160FF">
            <w:pPr>
              <w:spacing w:after="0"/>
              <w:jc w:val="center"/>
              <w:rPr>
                <w:color w:val="000000"/>
              </w:rPr>
            </w:pPr>
            <w:r>
              <w:rPr>
                <w:color w:val="000000"/>
              </w:rPr>
              <w:t>See below</w:t>
            </w:r>
          </w:p>
        </w:tc>
      </w:tr>
      <w:tr w:rsidR="001233F8" w14:paraId="1A507AD0" w14:textId="77777777">
        <w:trPr>
          <w:cantSplit/>
        </w:trPr>
        <w:tc>
          <w:tcPr>
            <w:tcW w:w="1033" w:type="dxa"/>
          </w:tcPr>
          <w:p w14:paraId="63EE2F36" w14:textId="77777777" w:rsidR="001233F8" w:rsidRDefault="008160FF">
            <w:pPr>
              <w:spacing w:after="0"/>
              <w:ind w:right="72"/>
              <w:jc w:val="center"/>
              <w:rPr>
                <w:color w:val="000000"/>
              </w:rPr>
            </w:pPr>
            <w:r>
              <w:rPr>
                <w:color w:val="000000"/>
              </w:rPr>
              <w:t>28-29</w:t>
            </w:r>
          </w:p>
        </w:tc>
        <w:tc>
          <w:tcPr>
            <w:tcW w:w="4950" w:type="dxa"/>
          </w:tcPr>
          <w:p w14:paraId="43961098" w14:textId="77777777" w:rsidR="001233F8" w:rsidRDefault="008160FF">
            <w:pPr>
              <w:spacing w:after="0"/>
              <w:rPr>
                <w:color w:val="000000"/>
              </w:rPr>
            </w:pPr>
            <w:r>
              <w:rPr>
                <w:color w:val="000000"/>
              </w:rPr>
              <w:t>HBOBERSat1A</w:t>
            </w:r>
          </w:p>
        </w:tc>
        <w:tc>
          <w:tcPr>
            <w:tcW w:w="1260" w:type="dxa"/>
          </w:tcPr>
          <w:p w14:paraId="6F077939" w14:textId="77777777" w:rsidR="001233F8" w:rsidRDefault="008160FF">
            <w:pPr>
              <w:spacing w:after="0"/>
              <w:jc w:val="center"/>
              <w:rPr>
                <w:color w:val="000000"/>
              </w:rPr>
            </w:pPr>
            <w:r>
              <w:rPr>
                <w:color w:val="000000"/>
              </w:rPr>
              <w:t>uint16</w:t>
            </w:r>
          </w:p>
        </w:tc>
        <w:tc>
          <w:tcPr>
            <w:tcW w:w="1792" w:type="dxa"/>
            <w:vAlign w:val="center"/>
          </w:tcPr>
          <w:p w14:paraId="0CC27007" w14:textId="77777777" w:rsidR="001233F8" w:rsidRDefault="008160FF">
            <w:pPr>
              <w:spacing w:after="0"/>
              <w:jc w:val="center"/>
              <w:rPr>
                <w:color w:val="000000"/>
              </w:rPr>
            </w:pPr>
            <w:r>
              <w:rPr>
                <w:color w:val="000000"/>
              </w:rPr>
              <w:t>See below</w:t>
            </w:r>
          </w:p>
        </w:tc>
      </w:tr>
      <w:tr w:rsidR="001233F8" w14:paraId="6E02F829" w14:textId="77777777">
        <w:trPr>
          <w:cantSplit/>
        </w:trPr>
        <w:tc>
          <w:tcPr>
            <w:tcW w:w="1033" w:type="dxa"/>
          </w:tcPr>
          <w:p w14:paraId="1C842EDE" w14:textId="77777777" w:rsidR="001233F8" w:rsidRDefault="008160FF">
            <w:pPr>
              <w:spacing w:after="0"/>
              <w:ind w:right="72"/>
              <w:jc w:val="center"/>
              <w:rPr>
                <w:color w:val="000000"/>
              </w:rPr>
            </w:pPr>
            <w:r>
              <w:rPr>
                <w:color w:val="000000"/>
              </w:rPr>
              <w:t>30-31</w:t>
            </w:r>
          </w:p>
        </w:tc>
        <w:tc>
          <w:tcPr>
            <w:tcW w:w="4950" w:type="dxa"/>
          </w:tcPr>
          <w:p w14:paraId="1606C20F" w14:textId="77777777" w:rsidR="001233F8" w:rsidRDefault="008160FF">
            <w:pPr>
              <w:spacing w:after="0"/>
              <w:rPr>
                <w:color w:val="000000"/>
              </w:rPr>
            </w:pPr>
            <w:r>
              <w:rPr>
                <w:color w:val="000000"/>
              </w:rPr>
              <w:t>HBOBERSat2A</w:t>
            </w:r>
          </w:p>
        </w:tc>
        <w:tc>
          <w:tcPr>
            <w:tcW w:w="1260" w:type="dxa"/>
          </w:tcPr>
          <w:p w14:paraId="1C4F70E6" w14:textId="77777777" w:rsidR="001233F8" w:rsidRDefault="008160FF">
            <w:pPr>
              <w:spacing w:after="0"/>
              <w:jc w:val="center"/>
              <w:rPr>
                <w:color w:val="000000"/>
              </w:rPr>
            </w:pPr>
            <w:r>
              <w:rPr>
                <w:color w:val="000000"/>
              </w:rPr>
              <w:t>uint16</w:t>
            </w:r>
          </w:p>
        </w:tc>
        <w:tc>
          <w:tcPr>
            <w:tcW w:w="1792" w:type="dxa"/>
            <w:vAlign w:val="center"/>
          </w:tcPr>
          <w:p w14:paraId="2EAAEAEB" w14:textId="77777777" w:rsidR="001233F8" w:rsidRDefault="008160FF">
            <w:pPr>
              <w:spacing w:after="0"/>
              <w:jc w:val="center"/>
              <w:rPr>
                <w:color w:val="000000"/>
              </w:rPr>
            </w:pPr>
            <w:r>
              <w:rPr>
                <w:color w:val="000000"/>
              </w:rPr>
              <w:t>See below</w:t>
            </w:r>
          </w:p>
        </w:tc>
      </w:tr>
      <w:tr w:rsidR="001233F8" w14:paraId="2B8ED546" w14:textId="77777777">
        <w:trPr>
          <w:cantSplit/>
        </w:trPr>
        <w:tc>
          <w:tcPr>
            <w:tcW w:w="1033" w:type="dxa"/>
          </w:tcPr>
          <w:p w14:paraId="02F71EFB" w14:textId="77777777" w:rsidR="001233F8" w:rsidRDefault="008160FF">
            <w:pPr>
              <w:spacing w:after="0"/>
              <w:ind w:right="72"/>
              <w:jc w:val="center"/>
              <w:rPr>
                <w:color w:val="000000"/>
              </w:rPr>
            </w:pPr>
            <w:r>
              <w:rPr>
                <w:color w:val="000000"/>
              </w:rPr>
              <w:t>32-33</w:t>
            </w:r>
          </w:p>
        </w:tc>
        <w:tc>
          <w:tcPr>
            <w:tcW w:w="4950" w:type="dxa"/>
          </w:tcPr>
          <w:p w14:paraId="5D6C2DD1" w14:textId="77777777" w:rsidR="001233F8" w:rsidRDefault="008160FF">
            <w:pPr>
              <w:spacing w:after="0"/>
              <w:rPr>
                <w:color w:val="000000"/>
              </w:rPr>
            </w:pPr>
            <w:r>
              <w:rPr>
                <w:color w:val="000000"/>
              </w:rPr>
              <w:t>HBOBERTerrA</w:t>
            </w:r>
          </w:p>
        </w:tc>
        <w:tc>
          <w:tcPr>
            <w:tcW w:w="1260" w:type="dxa"/>
          </w:tcPr>
          <w:p w14:paraId="1A269255" w14:textId="77777777" w:rsidR="001233F8" w:rsidRDefault="008160FF">
            <w:pPr>
              <w:spacing w:after="0"/>
              <w:jc w:val="center"/>
              <w:rPr>
                <w:color w:val="000000"/>
              </w:rPr>
            </w:pPr>
            <w:r>
              <w:rPr>
                <w:color w:val="000000"/>
              </w:rPr>
              <w:t>uint16</w:t>
            </w:r>
          </w:p>
        </w:tc>
        <w:tc>
          <w:tcPr>
            <w:tcW w:w="1792" w:type="dxa"/>
            <w:vAlign w:val="center"/>
          </w:tcPr>
          <w:p w14:paraId="54C88478" w14:textId="77777777" w:rsidR="001233F8" w:rsidRDefault="008160FF">
            <w:pPr>
              <w:spacing w:after="0"/>
              <w:jc w:val="center"/>
              <w:rPr>
                <w:color w:val="000000"/>
              </w:rPr>
            </w:pPr>
            <w:r>
              <w:rPr>
                <w:color w:val="000000"/>
              </w:rPr>
              <w:t>See below</w:t>
            </w:r>
          </w:p>
        </w:tc>
      </w:tr>
      <w:tr w:rsidR="001233F8" w14:paraId="540EFFBA" w14:textId="77777777">
        <w:trPr>
          <w:cantSplit/>
        </w:trPr>
        <w:tc>
          <w:tcPr>
            <w:tcW w:w="1033" w:type="dxa"/>
          </w:tcPr>
          <w:p w14:paraId="2198A491" w14:textId="77777777" w:rsidR="001233F8" w:rsidRDefault="008160FF">
            <w:pPr>
              <w:spacing w:after="0"/>
              <w:ind w:right="72"/>
              <w:jc w:val="center"/>
              <w:rPr>
                <w:color w:val="000000"/>
              </w:rPr>
            </w:pPr>
            <w:r>
              <w:rPr>
                <w:color w:val="000000"/>
              </w:rPr>
              <w:t>34-35</w:t>
            </w:r>
          </w:p>
        </w:tc>
        <w:tc>
          <w:tcPr>
            <w:tcW w:w="4950" w:type="dxa"/>
          </w:tcPr>
          <w:p w14:paraId="77EE02BF" w14:textId="77777777" w:rsidR="001233F8" w:rsidRDefault="008160FF">
            <w:pPr>
              <w:spacing w:after="0"/>
              <w:rPr>
                <w:color w:val="000000"/>
              </w:rPr>
            </w:pPr>
            <w:r>
              <w:rPr>
                <w:color w:val="000000"/>
              </w:rPr>
              <w:t>HBOBERSat1B</w:t>
            </w:r>
          </w:p>
        </w:tc>
        <w:tc>
          <w:tcPr>
            <w:tcW w:w="1260" w:type="dxa"/>
          </w:tcPr>
          <w:p w14:paraId="00EC62CF" w14:textId="77777777" w:rsidR="001233F8" w:rsidRDefault="008160FF">
            <w:pPr>
              <w:spacing w:after="0"/>
              <w:jc w:val="center"/>
              <w:rPr>
                <w:color w:val="000000"/>
              </w:rPr>
            </w:pPr>
            <w:r>
              <w:rPr>
                <w:color w:val="000000"/>
              </w:rPr>
              <w:t>uint16</w:t>
            </w:r>
          </w:p>
        </w:tc>
        <w:tc>
          <w:tcPr>
            <w:tcW w:w="1792" w:type="dxa"/>
            <w:vAlign w:val="center"/>
          </w:tcPr>
          <w:p w14:paraId="079757C6" w14:textId="77777777" w:rsidR="001233F8" w:rsidRDefault="008160FF">
            <w:pPr>
              <w:spacing w:after="0"/>
              <w:jc w:val="center"/>
              <w:rPr>
                <w:color w:val="000000"/>
              </w:rPr>
            </w:pPr>
            <w:r>
              <w:rPr>
                <w:color w:val="000000"/>
              </w:rPr>
              <w:t>See below</w:t>
            </w:r>
          </w:p>
        </w:tc>
      </w:tr>
      <w:tr w:rsidR="001233F8" w14:paraId="1942010A" w14:textId="77777777">
        <w:trPr>
          <w:cantSplit/>
        </w:trPr>
        <w:tc>
          <w:tcPr>
            <w:tcW w:w="1033" w:type="dxa"/>
          </w:tcPr>
          <w:p w14:paraId="5E755BC5" w14:textId="77777777" w:rsidR="001233F8" w:rsidRDefault="008160FF">
            <w:pPr>
              <w:spacing w:after="0"/>
              <w:ind w:right="72"/>
              <w:jc w:val="center"/>
              <w:rPr>
                <w:color w:val="000000"/>
              </w:rPr>
            </w:pPr>
            <w:r>
              <w:rPr>
                <w:color w:val="000000"/>
              </w:rPr>
              <w:t>36-37</w:t>
            </w:r>
          </w:p>
        </w:tc>
        <w:tc>
          <w:tcPr>
            <w:tcW w:w="4950" w:type="dxa"/>
          </w:tcPr>
          <w:p w14:paraId="574E8AF4" w14:textId="77777777" w:rsidR="001233F8" w:rsidRDefault="008160FF">
            <w:pPr>
              <w:spacing w:after="0"/>
              <w:rPr>
                <w:color w:val="000000"/>
              </w:rPr>
            </w:pPr>
            <w:r>
              <w:rPr>
                <w:color w:val="000000"/>
              </w:rPr>
              <w:t>HBOBERSat2B</w:t>
            </w:r>
          </w:p>
        </w:tc>
        <w:tc>
          <w:tcPr>
            <w:tcW w:w="1260" w:type="dxa"/>
          </w:tcPr>
          <w:p w14:paraId="7B358C2D" w14:textId="77777777" w:rsidR="001233F8" w:rsidRDefault="008160FF">
            <w:pPr>
              <w:spacing w:after="0"/>
              <w:jc w:val="center"/>
              <w:rPr>
                <w:color w:val="000000"/>
              </w:rPr>
            </w:pPr>
            <w:r>
              <w:rPr>
                <w:color w:val="000000"/>
              </w:rPr>
              <w:t>uint16</w:t>
            </w:r>
          </w:p>
        </w:tc>
        <w:tc>
          <w:tcPr>
            <w:tcW w:w="1792" w:type="dxa"/>
            <w:vAlign w:val="center"/>
          </w:tcPr>
          <w:p w14:paraId="504F9CDF" w14:textId="77777777" w:rsidR="001233F8" w:rsidRDefault="008160FF">
            <w:pPr>
              <w:spacing w:after="0"/>
              <w:jc w:val="center"/>
              <w:rPr>
                <w:color w:val="000000"/>
              </w:rPr>
            </w:pPr>
            <w:r>
              <w:rPr>
                <w:color w:val="000000"/>
              </w:rPr>
              <w:t>See below</w:t>
            </w:r>
          </w:p>
        </w:tc>
      </w:tr>
      <w:tr w:rsidR="001233F8" w14:paraId="50BC7A9E" w14:textId="77777777">
        <w:trPr>
          <w:cantSplit/>
        </w:trPr>
        <w:tc>
          <w:tcPr>
            <w:tcW w:w="1033" w:type="dxa"/>
          </w:tcPr>
          <w:p w14:paraId="142E90F0" w14:textId="77777777" w:rsidR="001233F8" w:rsidRDefault="008160FF">
            <w:pPr>
              <w:spacing w:after="0"/>
              <w:ind w:right="72"/>
              <w:jc w:val="center"/>
              <w:rPr>
                <w:color w:val="000000"/>
              </w:rPr>
            </w:pPr>
            <w:r>
              <w:rPr>
                <w:color w:val="000000"/>
              </w:rPr>
              <w:t>38-39</w:t>
            </w:r>
          </w:p>
        </w:tc>
        <w:tc>
          <w:tcPr>
            <w:tcW w:w="4950" w:type="dxa"/>
          </w:tcPr>
          <w:p w14:paraId="597AF26B" w14:textId="77777777" w:rsidR="001233F8" w:rsidRDefault="008160FF">
            <w:pPr>
              <w:spacing w:after="0"/>
              <w:rPr>
                <w:color w:val="000000"/>
              </w:rPr>
            </w:pPr>
            <w:r>
              <w:rPr>
                <w:color w:val="000000"/>
              </w:rPr>
              <w:t>HBOBERTerrB</w:t>
            </w:r>
          </w:p>
        </w:tc>
        <w:tc>
          <w:tcPr>
            <w:tcW w:w="1260" w:type="dxa"/>
          </w:tcPr>
          <w:p w14:paraId="5CB2EBA7" w14:textId="77777777" w:rsidR="001233F8" w:rsidRDefault="008160FF">
            <w:pPr>
              <w:spacing w:after="0"/>
              <w:jc w:val="center"/>
              <w:rPr>
                <w:color w:val="000000"/>
              </w:rPr>
            </w:pPr>
            <w:r>
              <w:rPr>
                <w:color w:val="000000"/>
              </w:rPr>
              <w:t>uint16</w:t>
            </w:r>
          </w:p>
        </w:tc>
        <w:tc>
          <w:tcPr>
            <w:tcW w:w="1792" w:type="dxa"/>
            <w:vAlign w:val="center"/>
          </w:tcPr>
          <w:p w14:paraId="57075E60" w14:textId="77777777" w:rsidR="001233F8" w:rsidRDefault="008160FF">
            <w:pPr>
              <w:spacing w:after="0"/>
              <w:jc w:val="center"/>
              <w:rPr>
                <w:color w:val="000000"/>
              </w:rPr>
            </w:pPr>
            <w:r>
              <w:rPr>
                <w:color w:val="000000"/>
              </w:rPr>
              <w:t>See below</w:t>
            </w:r>
          </w:p>
        </w:tc>
      </w:tr>
      <w:tr w:rsidR="001233F8" w14:paraId="3B13FB73" w14:textId="77777777">
        <w:trPr>
          <w:cantSplit/>
        </w:trPr>
        <w:tc>
          <w:tcPr>
            <w:tcW w:w="1033" w:type="dxa"/>
          </w:tcPr>
          <w:p w14:paraId="69B8CEE5" w14:textId="77777777" w:rsidR="001233F8" w:rsidRDefault="008160FF">
            <w:pPr>
              <w:spacing w:after="0"/>
              <w:ind w:right="72"/>
              <w:jc w:val="center"/>
              <w:rPr>
                <w:color w:val="000000"/>
              </w:rPr>
            </w:pPr>
            <w:r>
              <w:rPr>
                <w:color w:val="000000"/>
              </w:rPr>
              <w:t>40</w:t>
            </w:r>
          </w:p>
        </w:tc>
        <w:tc>
          <w:tcPr>
            <w:tcW w:w="4950" w:type="dxa"/>
          </w:tcPr>
          <w:p w14:paraId="71E61CAD" w14:textId="77777777" w:rsidR="001233F8" w:rsidRDefault="008160FF">
            <w:pPr>
              <w:spacing w:after="0"/>
              <w:rPr>
                <w:color w:val="000000"/>
              </w:rPr>
            </w:pPr>
            <w:r>
              <w:rPr>
                <w:color w:val="000000"/>
              </w:rPr>
              <w:t>HBCNSat1A</w:t>
            </w:r>
          </w:p>
        </w:tc>
        <w:tc>
          <w:tcPr>
            <w:tcW w:w="1260" w:type="dxa"/>
          </w:tcPr>
          <w:p w14:paraId="23E711DC" w14:textId="77777777" w:rsidR="001233F8" w:rsidRDefault="008160FF">
            <w:pPr>
              <w:spacing w:after="0"/>
              <w:jc w:val="center"/>
              <w:rPr>
                <w:color w:val="000000"/>
              </w:rPr>
            </w:pPr>
            <w:r>
              <w:rPr>
                <w:color w:val="000000"/>
              </w:rPr>
              <w:t>uint8</w:t>
            </w:r>
          </w:p>
        </w:tc>
        <w:tc>
          <w:tcPr>
            <w:tcW w:w="1792" w:type="dxa"/>
            <w:vAlign w:val="center"/>
          </w:tcPr>
          <w:p w14:paraId="72A4E5E2" w14:textId="77777777" w:rsidR="001233F8" w:rsidRDefault="008160FF">
            <w:pPr>
              <w:spacing w:after="0"/>
              <w:jc w:val="center"/>
              <w:rPr>
                <w:color w:val="000000"/>
              </w:rPr>
            </w:pPr>
            <w:r>
              <w:rPr>
                <w:color w:val="000000"/>
              </w:rPr>
              <w:t>See below</w:t>
            </w:r>
          </w:p>
        </w:tc>
      </w:tr>
      <w:tr w:rsidR="001233F8" w14:paraId="1A95D4C0" w14:textId="77777777">
        <w:trPr>
          <w:cantSplit/>
        </w:trPr>
        <w:tc>
          <w:tcPr>
            <w:tcW w:w="1033" w:type="dxa"/>
          </w:tcPr>
          <w:p w14:paraId="08A2376F" w14:textId="77777777" w:rsidR="001233F8" w:rsidRDefault="008160FF">
            <w:pPr>
              <w:spacing w:after="0"/>
              <w:ind w:right="72"/>
              <w:jc w:val="center"/>
              <w:rPr>
                <w:color w:val="000000"/>
              </w:rPr>
            </w:pPr>
            <w:r>
              <w:rPr>
                <w:color w:val="000000"/>
              </w:rPr>
              <w:t>41</w:t>
            </w:r>
          </w:p>
        </w:tc>
        <w:tc>
          <w:tcPr>
            <w:tcW w:w="4950" w:type="dxa"/>
          </w:tcPr>
          <w:p w14:paraId="523549D5" w14:textId="77777777" w:rsidR="001233F8" w:rsidRDefault="008160FF">
            <w:pPr>
              <w:spacing w:after="0"/>
              <w:rPr>
                <w:color w:val="000000"/>
              </w:rPr>
            </w:pPr>
            <w:r>
              <w:rPr>
                <w:color w:val="000000"/>
              </w:rPr>
              <w:t>HBCNSat2A</w:t>
            </w:r>
          </w:p>
        </w:tc>
        <w:tc>
          <w:tcPr>
            <w:tcW w:w="1260" w:type="dxa"/>
          </w:tcPr>
          <w:p w14:paraId="615E462C" w14:textId="77777777" w:rsidR="001233F8" w:rsidRDefault="008160FF">
            <w:pPr>
              <w:spacing w:after="0"/>
              <w:jc w:val="center"/>
              <w:rPr>
                <w:color w:val="000000"/>
              </w:rPr>
            </w:pPr>
            <w:r>
              <w:rPr>
                <w:color w:val="000000"/>
              </w:rPr>
              <w:t>uint8</w:t>
            </w:r>
          </w:p>
        </w:tc>
        <w:tc>
          <w:tcPr>
            <w:tcW w:w="1792" w:type="dxa"/>
            <w:vAlign w:val="center"/>
          </w:tcPr>
          <w:p w14:paraId="78B6DEFF" w14:textId="77777777" w:rsidR="001233F8" w:rsidRDefault="008160FF">
            <w:pPr>
              <w:spacing w:after="0"/>
              <w:jc w:val="center"/>
              <w:rPr>
                <w:color w:val="000000"/>
              </w:rPr>
            </w:pPr>
            <w:r>
              <w:rPr>
                <w:color w:val="000000"/>
              </w:rPr>
              <w:t>See below</w:t>
            </w:r>
          </w:p>
        </w:tc>
      </w:tr>
      <w:tr w:rsidR="001233F8" w14:paraId="369DB5BC" w14:textId="77777777">
        <w:trPr>
          <w:cantSplit/>
        </w:trPr>
        <w:tc>
          <w:tcPr>
            <w:tcW w:w="1033" w:type="dxa"/>
          </w:tcPr>
          <w:p w14:paraId="010F83D3" w14:textId="77777777" w:rsidR="001233F8" w:rsidRDefault="008160FF">
            <w:pPr>
              <w:spacing w:after="0"/>
              <w:ind w:right="72"/>
              <w:jc w:val="center"/>
              <w:rPr>
                <w:color w:val="000000"/>
              </w:rPr>
            </w:pPr>
            <w:r>
              <w:rPr>
                <w:color w:val="000000"/>
              </w:rPr>
              <w:t>42</w:t>
            </w:r>
          </w:p>
        </w:tc>
        <w:tc>
          <w:tcPr>
            <w:tcW w:w="4950" w:type="dxa"/>
          </w:tcPr>
          <w:p w14:paraId="4B40E05C" w14:textId="77777777" w:rsidR="001233F8" w:rsidRDefault="008160FF">
            <w:pPr>
              <w:spacing w:after="0"/>
              <w:rPr>
                <w:color w:val="000000"/>
              </w:rPr>
            </w:pPr>
            <w:r>
              <w:rPr>
                <w:color w:val="000000"/>
              </w:rPr>
              <w:t>HBCNTerrA</w:t>
            </w:r>
          </w:p>
        </w:tc>
        <w:tc>
          <w:tcPr>
            <w:tcW w:w="1260" w:type="dxa"/>
          </w:tcPr>
          <w:p w14:paraId="12EC17CC" w14:textId="77777777" w:rsidR="001233F8" w:rsidRDefault="008160FF">
            <w:pPr>
              <w:spacing w:after="0"/>
              <w:jc w:val="center"/>
              <w:rPr>
                <w:color w:val="000000"/>
              </w:rPr>
            </w:pPr>
            <w:r>
              <w:rPr>
                <w:color w:val="000000"/>
              </w:rPr>
              <w:t>uint8</w:t>
            </w:r>
          </w:p>
        </w:tc>
        <w:tc>
          <w:tcPr>
            <w:tcW w:w="1792" w:type="dxa"/>
            <w:vAlign w:val="center"/>
          </w:tcPr>
          <w:p w14:paraId="06599B0B" w14:textId="77777777" w:rsidR="001233F8" w:rsidRDefault="008160FF">
            <w:pPr>
              <w:spacing w:after="0"/>
              <w:jc w:val="center"/>
              <w:rPr>
                <w:color w:val="000000"/>
              </w:rPr>
            </w:pPr>
            <w:r>
              <w:rPr>
                <w:color w:val="000000"/>
              </w:rPr>
              <w:t>See below</w:t>
            </w:r>
          </w:p>
        </w:tc>
      </w:tr>
      <w:tr w:rsidR="001233F8" w14:paraId="7EFEEB55" w14:textId="77777777">
        <w:trPr>
          <w:cantSplit/>
        </w:trPr>
        <w:tc>
          <w:tcPr>
            <w:tcW w:w="1033" w:type="dxa"/>
          </w:tcPr>
          <w:p w14:paraId="5B51C4BD" w14:textId="77777777" w:rsidR="001233F8" w:rsidRDefault="008160FF">
            <w:pPr>
              <w:spacing w:after="0"/>
              <w:ind w:right="72"/>
              <w:jc w:val="center"/>
              <w:rPr>
                <w:color w:val="000000"/>
              </w:rPr>
            </w:pPr>
            <w:r>
              <w:rPr>
                <w:color w:val="000000"/>
              </w:rPr>
              <w:lastRenderedPageBreak/>
              <w:t>43</w:t>
            </w:r>
          </w:p>
        </w:tc>
        <w:tc>
          <w:tcPr>
            <w:tcW w:w="4950" w:type="dxa"/>
          </w:tcPr>
          <w:p w14:paraId="6AF55F86" w14:textId="77777777" w:rsidR="001233F8" w:rsidRDefault="008160FF">
            <w:pPr>
              <w:spacing w:after="0"/>
              <w:rPr>
                <w:color w:val="000000"/>
              </w:rPr>
            </w:pPr>
            <w:r>
              <w:rPr>
                <w:color w:val="000000"/>
              </w:rPr>
              <w:t>HBCNSat1B</w:t>
            </w:r>
          </w:p>
        </w:tc>
        <w:tc>
          <w:tcPr>
            <w:tcW w:w="1260" w:type="dxa"/>
          </w:tcPr>
          <w:p w14:paraId="625E81DA" w14:textId="77777777" w:rsidR="001233F8" w:rsidRDefault="008160FF">
            <w:pPr>
              <w:spacing w:after="0"/>
              <w:jc w:val="center"/>
              <w:rPr>
                <w:color w:val="000000"/>
              </w:rPr>
            </w:pPr>
            <w:r>
              <w:rPr>
                <w:color w:val="000000"/>
              </w:rPr>
              <w:t>uint8</w:t>
            </w:r>
          </w:p>
        </w:tc>
        <w:tc>
          <w:tcPr>
            <w:tcW w:w="1792" w:type="dxa"/>
            <w:vAlign w:val="center"/>
          </w:tcPr>
          <w:p w14:paraId="5EA870DE" w14:textId="77777777" w:rsidR="001233F8" w:rsidRDefault="008160FF">
            <w:pPr>
              <w:spacing w:after="0"/>
              <w:jc w:val="center"/>
              <w:rPr>
                <w:color w:val="000000"/>
              </w:rPr>
            </w:pPr>
            <w:r>
              <w:rPr>
                <w:color w:val="000000"/>
              </w:rPr>
              <w:t>See below</w:t>
            </w:r>
          </w:p>
        </w:tc>
      </w:tr>
      <w:tr w:rsidR="001233F8" w14:paraId="09F1F0EB" w14:textId="77777777">
        <w:trPr>
          <w:cantSplit/>
        </w:trPr>
        <w:tc>
          <w:tcPr>
            <w:tcW w:w="1033" w:type="dxa"/>
          </w:tcPr>
          <w:p w14:paraId="1497114B" w14:textId="77777777" w:rsidR="001233F8" w:rsidRDefault="008160FF">
            <w:pPr>
              <w:spacing w:after="0"/>
              <w:ind w:right="72"/>
              <w:jc w:val="center"/>
              <w:rPr>
                <w:color w:val="000000"/>
              </w:rPr>
            </w:pPr>
            <w:r>
              <w:rPr>
                <w:color w:val="000000"/>
              </w:rPr>
              <w:t>44</w:t>
            </w:r>
          </w:p>
        </w:tc>
        <w:tc>
          <w:tcPr>
            <w:tcW w:w="4950" w:type="dxa"/>
          </w:tcPr>
          <w:p w14:paraId="027F3601" w14:textId="77777777" w:rsidR="001233F8" w:rsidRDefault="008160FF">
            <w:pPr>
              <w:spacing w:after="0"/>
              <w:rPr>
                <w:color w:val="000000"/>
              </w:rPr>
            </w:pPr>
            <w:r>
              <w:rPr>
                <w:color w:val="000000"/>
              </w:rPr>
              <w:t>HBCNSat2B</w:t>
            </w:r>
          </w:p>
        </w:tc>
        <w:tc>
          <w:tcPr>
            <w:tcW w:w="1260" w:type="dxa"/>
          </w:tcPr>
          <w:p w14:paraId="654769FA" w14:textId="77777777" w:rsidR="001233F8" w:rsidRDefault="008160FF">
            <w:pPr>
              <w:spacing w:after="0"/>
              <w:jc w:val="center"/>
              <w:rPr>
                <w:color w:val="000000"/>
              </w:rPr>
            </w:pPr>
            <w:r>
              <w:rPr>
                <w:color w:val="000000"/>
              </w:rPr>
              <w:t>uint8</w:t>
            </w:r>
          </w:p>
        </w:tc>
        <w:tc>
          <w:tcPr>
            <w:tcW w:w="1792" w:type="dxa"/>
            <w:vAlign w:val="center"/>
          </w:tcPr>
          <w:p w14:paraId="7FB97CB4" w14:textId="77777777" w:rsidR="001233F8" w:rsidRDefault="008160FF">
            <w:pPr>
              <w:spacing w:after="0"/>
              <w:jc w:val="center"/>
              <w:rPr>
                <w:color w:val="000000"/>
              </w:rPr>
            </w:pPr>
            <w:r>
              <w:rPr>
                <w:color w:val="000000"/>
              </w:rPr>
              <w:t>See below</w:t>
            </w:r>
          </w:p>
        </w:tc>
      </w:tr>
      <w:tr w:rsidR="001233F8" w14:paraId="2C3777EB" w14:textId="77777777">
        <w:trPr>
          <w:cantSplit/>
        </w:trPr>
        <w:tc>
          <w:tcPr>
            <w:tcW w:w="1033" w:type="dxa"/>
          </w:tcPr>
          <w:p w14:paraId="21B40DA9" w14:textId="77777777" w:rsidR="001233F8" w:rsidRDefault="008160FF">
            <w:pPr>
              <w:spacing w:after="0"/>
              <w:ind w:right="72"/>
              <w:jc w:val="center"/>
              <w:rPr>
                <w:color w:val="000000"/>
              </w:rPr>
            </w:pPr>
            <w:r>
              <w:rPr>
                <w:color w:val="000000"/>
              </w:rPr>
              <w:t>45</w:t>
            </w:r>
          </w:p>
        </w:tc>
        <w:tc>
          <w:tcPr>
            <w:tcW w:w="4950" w:type="dxa"/>
          </w:tcPr>
          <w:p w14:paraId="137CDF45" w14:textId="77777777" w:rsidR="001233F8" w:rsidRDefault="008160FF">
            <w:pPr>
              <w:spacing w:after="0"/>
              <w:rPr>
                <w:color w:val="000000"/>
              </w:rPr>
            </w:pPr>
            <w:r>
              <w:rPr>
                <w:color w:val="000000"/>
              </w:rPr>
              <w:t>HBCNTerrB</w:t>
            </w:r>
          </w:p>
        </w:tc>
        <w:tc>
          <w:tcPr>
            <w:tcW w:w="1260" w:type="dxa"/>
          </w:tcPr>
          <w:p w14:paraId="388E097F" w14:textId="77777777" w:rsidR="001233F8" w:rsidRDefault="008160FF">
            <w:pPr>
              <w:spacing w:after="0"/>
              <w:jc w:val="center"/>
              <w:rPr>
                <w:color w:val="000000"/>
              </w:rPr>
            </w:pPr>
            <w:r>
              <w:rPr>
                <w:color w:val="000000"/>
              </w:rPr>
              <w:t>uint8</w:t>
            </w:r>
          </w:p>
        </w:tc>
        <w:tc>
          <w:tcPr>
            <w:tcW w:w="1792" w:type="dxa"/>
            <w:vAlign w:val="center"/>
          </w:tcPr>
          <w:p w14:paraId="3C0F2627" w14:textId="77777777" w:rsidR="001233F8" w:rsidRDefault="008160FF">
            <w:pPr>
              <w:spacing w:after="0"/>
              <w:jc w:val="center"/>
              <w:rPr>
                <w:color w:val="000000"/>
              </w:rPr>
            </w:pPr>
            <w:r>
              <w:rPr>
                <w:color w:val="000000"/>
              </w:rPr>
              <w:t>See below</w:t>
            </w:r>
          </w:p>
        </w:tc>
      </w:tr>
      <w:tr w:rsidR="001233F8" w14:paraId="06F6B4F7" w14:textId="77777777">
        <w:trPr>
          <w:cantSplit/>
        </w:trPr>
        <w:tc>
          <w:tcPr>
            <w:tcW w:w="1033" w:type="dxa"/>
          </w:tcPr>
          <w:p w14:paraId="67002C5D" w14:textId="77777777" w:rsidR="001233F8" w:rsidRDefault="008160FF">
            <w:pPr>
              <w:spacing w:after="0"/>
              <w:ind w:right="72"/>
              <w:jc w:val="center"/>
              <w:rPr>
                <w:color w:val="000000"/>
              </w:rPr>
            </w:pPr>
            <w:r>
              <w:rPr>
                <w:color w:val="000000"/>
              </w:rPr>
              <w:t>46-47</w:t>
            </w:r>
          </w:p>
        </w:tc>
        <w:tc>
          <w:tcPr>
            <w:tcW w:w="4950" w:type="dxa"/>
          </w:tcPr>
          <w:p w14:paraId="0CB2DC42" w14:textId="77777777" w:rsidR="001233F8" w:rsidRDefault="008160FF">
            <w:pPr>
              <w:spacing w:after="0"/>
              <w:rPr>
                <w:color w:val="000000"/>
              </w:rPr>
            </w:pPr>
            <w:r>
              <w:rPr>
                <w:color w:val="000000"/>
              </w:rPr>
              <w:t>HBRSWordErrorRate</w:t>
            </w:r>
          </w:p>
        </w:tc>
        <w:tc>
          <w:tcPr>
            <w:tcW w:w="1260" w:type="dxa"/>
          </w:tcPr>
          <w:p w14:paraId="44B875BE" w14:textId="77777777" w:rsidR="001233F8" w:rsidRDefault="008160FF">
            <w:pPr>
              <w:spacing w:after="0"/>
              <w:jc w:val="center"/>
              <w:rPr>
                <w:color w:val="000000"/>
              </w:rPr>
            </w:pPr>
            <w:r>
              <w:rPr>
                <w:color w:val="000000"/>
              </w:rPr>
              <w:t>uint16</w:t>
            </w:r>
          </w:p>
        </w:tc>
        <w:tc>
          <w:tcPr>
            <w:tcW w:w="1792" w:type="dxa"/>
            <w:vAlign w:val="center"/>
          </w:tcPr>
          <w:p w14:paraId="7389C27A" w14:textId="77777777" w:rsidR="001233F8" w:rsidRDefault="008160FF">
            <w:pPr>
              <w:spacing w:after="0"/>
              <w:jc w:val="center"/>
              <w:rPr>
                <w:color w:val="000000"/>
              </w:rPr>
            </w:pPr>
            <w:r>
              <w:rPr>
                <w:color w:val="000000"/>
              </w:rPr>
              <w:t>See below</w:t>
            </w:r>
          </w:p>
        </w:tc>
      </w:tr>
      <w:tr w:rsidR="001233F8" w14:paraId="20B0D3BC" w14:textId="77777777">
        <w:trPr>
          <w:cantSplit/>
        </w:trPr>
        <w:tc>
          <w:tcPr>
            <w:tcW w:w="1033" w:type="dxa"/>
          </w:tcPr>
          <w:p w14:paraId="418917E9" w14:textId="77777777" w:rsidR="001233F8" w:rsidRDefault="008160FF">
            <w:pPr>
              <w:spacing w:after="0"/>
              <w:ind w:right="72"/>
              <w:jc w:val="center"/>
              <w:rPr>
                <w:color w:val="000000"/>
              </w:rPr>
            </w:pPr>
            <w:r>
              <w:rPr>
                <w:color w:val="000000"/>
              </w:rPr>
              <w:t>48-49</w:t>
            </w:r>
          </w:p>
        </w:tc>
        <w:tc>
          <w:tcPr>
            <w:tcW w:w="4950" w:type="dxa"/>
          </w:tcPr>
          <w:p w14:paraId="4367179E" w14:textId="77777777" w:rsidR="001233F8" w:rsidRDefault="008160FF">
            <w:pPr>
              <w:spacing w:after="0"/>
              <w:rPr>
                <w:color w:val="000000"/>
              </w:rPr>
            </w:pPr>
            <w:r>
              <w:rPr>
                <w:color w:val="000000"/>
              </w:rPr>
              <w:t>HBRSWordErrorRateA</w:t>
            </w:r>
          </w:p>
        </w:tc>
        <w:tc>
          <w:tcPr>
            <w:tcW w:w="1260" w:type="dxa"/>
          </w:tcPr>
          <w:p w14:paraId="6501D74C" w14:textId="77777777" w:rsidR="001233F8" w:rsidRDefault="008160FF">
            <w:pPr>
              <w:spacing w:after="0"/>
              <w:jc w:val="center"/>
              <w:rPr>
                <w:color w:val="000000"/>
              </w:rPr>
            </w:pPr>
            <w:r>
              <w:rPr>
                <w:color w:val="000000"/>
              </w:rPr>
              <w:t>uint16</w:t>
            </w:r>
          </w:p>
        </w:tc>
        <w:tc>
          <w:tcPr>
            <w:tcW w:w="1792" w:type="dxa"/>
            <w:vAlign w:val="center"/>
          </w:tcPr>
          <w:p w14:paraId="12AD62B7" w14:textId="77777777" w:rsidR="001233F8" w:rsidRDefault="008160FF">
            <w:pPr>
              <w:spacing w:after="0"/>
              <w:jc w:val="center"/>
              <w:rPr>
                <w:color w:val="000000"/>
              </w:rPr>
            </w:pPr>
            <w:r>
              <w:rPr>
                <w:color w:val="000000"/>
              </w:rPr>
              <w:t>See below</w:t>
            </w:r>
          </w:p>
        </w:tc>
      </w:tr>
      <w:tr w:rsidR="001233F8" w14:paraId="4C77F0A3" w14:textId="77777777">
        <w:trPr>
          <w:cantSplit/>
        </w:trPr>
        <w:tc>
          <w:tcPr>
            <w:tcW w:w="1033" w:type="dxa"/>
          </w:tcPr>
          <w:p w14:paraId="3AB79130" w14:textId="77777777" w:rsidR="001233F8" w:rsidRDefault="008160FF">
            <w:pPr>
              <w:spacing w:after="0"/>
              <w:ind w:right="72"/>
              <w:jc w:val="center"/>
              <w:rPr>
                <w:color w:val="000000"/>
              </w:rPr>
            </w:pPr>
            <w:r>
              <w:rPr>
                <w:color w:val="000000"/>
              </w:rPr>
              <w:t>50-51</w:t>
            </w:r>
          </w:p>
        </w:tc>
        <w:tc>
          <w:tcPr>
            <w:tcW w:w="4950" w:type="dxa"/>
          </w:tcPr>
          <w:p w14:paraId="2F49B9A0" w14:textId="77777777" w:rsidR="001233F8" w:rsidRDefault="008160FF">
            <w:pPr>
              <w:spacing w:after="0"/>
              <w:rPr>
                <w:color w:val="000000"/>
              </w:rPr>
            </w:pPr>
            <w:r>
              <w:rPr>
                <w:color w:val="000000"/>
              </w:rPr>
              <w:t>HBRSWordErrorRateSatA</w:t>
            </w:r>
          </w:p>
        </w:tc>
        <w:tc>
          <w:tcPr>
            <w:tcW w:w="1260" w:type="dxa"/>
          </w:tcPr>
          <w:p w14:paraId="3A630B23" w14:textId="77777777" w:rsidR="001233F8" w:rsidRDefault="008160FF">
            <w:pPr>
              <w:spacing w:after="0"/>
              <w:jc w:val="center"/>
              <w:rPr>
                <w:color w:val="000000"/>
              </w:rPr>
            </w:pPr>
            <w:r>
              <w:rPr>
                <w:color w:val="000000"/>
              </w:rPr>
              <w:t>uint16</w:t>
            </w:r>
          </w:p>
        </w:tc>
        <w:tc>
          <w:tcPr>
            <w:tcW w:w="1792" w:type="dxa"/>
            <w:vAlign w:val="center"/>
          </w:tcPr>
          <w:p w14:paraId="04AF19A8" w14:textId="77777777" w:rsidR="001233F8" w:rsidRDefault="008160FF">
            <w:pPr>
              <w:spacing w:after="0"/>
              <w:jc w:val="center"/>
              <w:rPr>
                <w:color w:val="000000"/>
              </w:rPr>
            </w:pPr>
            <w:r>
              <w:rPr>
                <w:color w:val="000000"/>
              </w:rPr>
              <w:t>See below</w:t>
            </w:r>
          </w:p>
        </w:tc>
      </w:tr>
      <w:tr w:rsidR="001233F8" w14:paraId="3F1AB970" w14:textId="77777777">
        <w:trPr>
          <w:cantSplit/>
        </w:trPr>
        <w:tc>
          <w:tcPr>
            <w:tcW w:w="1033" w:type="dxa"/>
          </w:tcPr>
          <w:p w14:paraId="3057764E" w14:textId="77777777" w:rsidR="001233F8" w:rsidRDefault="008160FF">
            <w:pPr>
              <w:spacing w:after="0"/>
              <w:ind w:right="72"/>
              <w:jc w:val="center"/>
              <w:rPr>
                <w:color w:val="000000"/>
              </w:rPr>
            </w:pPr>
            <w:r>
              <w:rPr>
                <w:color w:val="000000"/>
              </w:rPr>
              <w:t>52-53</w:t>
            </w:r>
          </w:p>
        </w:tc>
        <w:tc>
          <w:tcPr>
            <w:tcW w:w="4950" w:type="dxa"/>
          </w:tcPr>
          <w:p w14:paraId="2662670E" w14:textId="77777777" w:rsidR="001233F8" w:rsidRDefault="008160FF">
            <w:pPr>
              <w:spacing w:after="0"/>
              <w:rPr>
                <w:color w:val="000000"/>
              </w:rPr>
            </w:pPr>
            <w:r>
              <w:rPr>
                <w:color w:val="000000"/>
              </w:rPr>
              <w:t>HBRSWordErrorRateTerrA</w:t>
            </w:r>
          </w:p>
        </w:tc>
        <w:tc>
          <w:tcPr>
            <w:tcW w:w="1260" w:type="dxa"/>
          </w:tcPr>
          <w:p w14:paraId="281839F6" w14:textId="77777777" w:rsidR="001233F8" w:rsidRDefault="008160FF">
            <w:pPr>
              <w:spacing w:after="0"/>
              <w:jc w:val="center"/>
              <w:rPr>
                <w:color w:val="000000"/>
              </w:rPr>
            </w:pPr>
            <w:r>
              <w:rPr>
                <w:color w:val="000000"/>
              </w:rPr>
              <w:t>uint16</w:t>
            </w:r>
          </w:p>
        </w:tc>
        <w:tc>
          <w:tcPr>
            <w:tcW w:w="1792" w:type="dxa"/>
            <w:vAlign w:val="center"/>
          </w:tcPr>
          <w:p w14:paraId="44745CD9" w14:textId="77777777" w:rsidR="001233F8" w:rsidRDefault="008160FF">
            <w:pPr>
              <w:spacing w:after="0"/>
              <w:jc w:val="center"/>
              <w:rPr>
                <w:color w:val="000000"/>
              </w:rPr>
            </w:pPr>
            <w:r>
              <w:rPr>
                <w:color w:val="000000"/>
              </w:rPr>
              <w:t>See below</w:t>
            </w:r>
          </w:p>
        </w:tc>
      </w:tr>
      <w:tr w:rsidR="001233F8" w14:paraId="454E33A6" w14:textId="77777777">
        <w:trPr>
          <w:cantSplit/>
        </w:trPr>
        <w:tc>
          <w:tcPr>
            <w:tcW w:w="1033" w:type="dxa"/>
          </w:tcPr>
          <w:p w14:paraId="7F48D7E6" w14:textId="77777777" w:rsidR="001233F8" w:rsidRDefault="008160FF">
            <w:pPr>
              <w:spacing w:after="0"/>
              <w:ind w:right="72"/>
              <w:jc w:val="center"/>
              <w:rPr>
                <w:color w:val="000000"/>
              </w:rPr>
            </w:pPr>
            <w:r>
              <w:rPr>
                <w:color w:val="000000"/>
              </w:rPr>
              <w:t>54-55</w:t>
            </w:r>
          </w:p>
        </w:tc>
        <w:tc>
          <w:tcPr>
            <w:tcW w:w="4950" w:type="dxa"/>
          </w:tcPr>
          <w:p w14:paraId="288F8712" w14:textId="77777777" w:rsidR="001233F8" w:rsidRDefault="008160FF">
            <w:pPr>
              <w:spacing w:after="0"/>
              <w:rPr>
                <w:color w:val="000000"/>
              </w:rPr>
            </w:pPr>
            <w:r>
              <w:rPr>
                <w:color w:val="000000"/>
              </w:rPr>
              <w:t>HBRSWordErrorRateB</w:t>
            </w:r>
          </w:p>
        </w:tc>
        <w:tc>
          <w:tcPr>
            <w:tcW w:w="1260" w:type="dxa"/>
          </w:tcPr>
          <w:p w14:paraId="253D8266" w14:textId="77777777" w:rsidR="001233F8" w:rsidRDefault="008160FF">
            <w:pPr>
              <w:spacing w:after="0"/>
              <w:jc w:val="center"/>
              <w:rPr>
                <w:color w:val="000000"/>
              </w:rPr>
            </w:pPr>
            <w:r>
              <w:rPr>
                <w:color w:val="000000"/>
              </w:rPr>
              <w:t>uint16</w:t>
            </w:r>
          </w:p>
        </w:tc>
        <w:tc>
          <w:tcPr>
            <w:tcW w:w="1792" w:type="dxa"/>
            <w:vAlign w:val="center"/>
          </w:tcPr>
          <w:p w14:paraId="43C05A1F" w14:textId="77777777" w:rsidR="001233F8" w:rsidRDefault="008160FF">
            <w:pPr>
              <w:spacing w:after="0"/>
              <w:jc w:val="center"/>
              <w:rPr>
                <w:color w:val="000000"/>
              </w:rPr>
            </w:pPr>
            <w:r>
              <w:rPr>
                <w:color w:val="000000"/>
              </w:rPr>
              <w:t>See below</w:t>
            </w:r>
          </w:p>
        </w:tc>
      </w:tr>
      <w:tr w:rsidR="001233F8" w14:paraId="0A0F64E6" w14:textId="77777777">
        <w:trPr>
          <w:cantSplit/>
        </w:trPr>
        <w:tc>
          <w:tcPr>
            <w:tcW w:w="1033" w:type="dxa"/>
          </w:tcPr>
          <w:p w14:paraId="64203FB8" w14:textId="77777777" w:rsidR="001233F8" w:rsidRDefault="008160FF">
            <w:pPr>
              <w:spacing w:after="0"/>
              <w:ind w:right="72"/>
              <w:jc w:val="center"/>
              <w:rPr>
                <w:color w:val="000000"/>
              </w:rPr>
            </w:pPr>
            <w:r>
              <w:rPr>
                <w:color w:val="000000"/>
              </w:rPr>
              <w:t>56-57</w:t>
            </w:r>
          </w:p>
        </w:tc>
        <w:tc>
          <w:tcPr>
            <w:tcW w:w="4950" w:type="dxa"/>
          </w:tcPr>
          <w:p w14:paraId="44395C92" w14:textId="77777777" w:rsidR="001233F8" w:rsidRDefault="008160FF">
            <w:pPr>
              <w:spacing w:after="0"/>
              <w:rPr>
                <w:color w:val="000000"/>
              </w:rPr>
            </w:pPr>
            <w:r>
              <w:rPr>
                <w:color w:val="000000"/>
              </w:rPr>
              <w:t>HBRSWordErrorRateSatB</w:t>
            </w:r>
          </w:p>
        </w:tc>
        <w:tc>
          <w:tcPr>
            <w:tcW w:w="1260" w:type="dxa"/>
          </w:tcPr>
          <w:p w14:paraId="67A12800" w14:textId="77777777" w:rsidR="001233F8" w:rsidRDefault="008160FF">
            <w:pPr>
              <w:spacing w:after="0"/>
              <w:jc w:val="center"/>
              <w:rPr>
                <w:color w:val="000000"/>
              </w:rPr>
            </w:pPr>
            <w:r>
              <w:rPr>
                <w:color w:val="000000"/>
              </w:rPr>
              <w:t>uint16</w:t>
            </w:r>
          </w:p>
        </w:tc>
        <w:tc>
          <w:tcPr>
            <w:tcW w:w="1792" w:type="dxa"/>
            <w:vAlign w:val="center"/>
          </w:tcPr>
          <w:p w14:paraId="2C887579" w14:textId="77777777" w:rsidR="001233F8" w:rsidRDefault="008160FF">
            <w:pPr>
              <w:spacing w:after="0"/>
              <w:jc w:val="center"/>
              <w:rPr>
                <w:color w:val="000000"/>
              </w:rPr>
            </w:pPr>
            <w:r>
              <w:rPr>
                <w:color w:val="000000"/>
              </w:rPr>
              <w:t>See below</w:t>
            </w:r>
          </w:p>
        </w:tc>
      </w:tr>
      <w:tr w:rsidR="001233F8" w14:paraId="7492EEB5" w14:textId="77777777">
        <w:trPr>
          <w:cantSplit/>
        </w:trPr>
        <w:tc>
          <w:tcPr>
            <w:tcW w:w="1033" w:type="dxa"/>
          </w:tcPr>
          <w:p w14:paraId="0B9E790A" w14:textId="77777777" w:rsidR="001233F8" w:rsidRDefault="008160FF">
            <w:pPr>
              <w:spacing w:after="0"/>
              <w:ind w:right="72"/>
              <w:jc w:val="center"/>
              <w:rPr>
                <w:color w:val="000000"/>
              </w:rPr>
            </w:pPr>
            <w:r>
              <w:rPr>
                <w:color w:val="000000"/>
              </w:rPr>
              <w:t>58-59</w:t>
            </w:r>
          </w:p>
        </w:tc>
        <w:tc>
          <w:tcPr>
            <w:tcW w:w="4950" w:type="dxa"/>
          </w:tcPr>
          <w:p w14:paraId="599631EC" w14:textId="77777777" w:rsidR="001233F8" w:rsidRDefault="008160FF">
            <w:pPr>
              <w:spacing w:after="0"/>
              <w:rPr>
                <w:color w:val="000000"/>
              </w:rPr>
            </w:pPr>
            <w:r>
              <w:rPr>
                <w:color w:val="000000"/>
              </w:rPr>
              <w:t>HBRSWordErrorRateTerrB</w:t>
            </w:r>
          </w:p>
        </w:tc>
        <w:tc>
          <w:tcPr>
            <w:tcW w:w="1260" w:type="dxa"/>
          </w:tcPr>
          <w:p w14:paraId="72061AE6" w14:textId="77777777" w:rsidR="001233F8" w:rsidRDefault="008160FF">
            <w:pPr>
              <w:spacing w:after="0"/>
              <w:jc w:val="center"/>
              <w:rPr>
                <w:color w:val="000000"/>
              </w:rPr>
            </w:pPr>
            <w:r>
              <w:rPr>
                <w:color w:val="000000"/>
              </w:rPr>
              <w:t>uint16</w:t>
            </w:r>
          </w:p>
        </w:tc>
        <w:tc>
          <w:tcPr>
            <w:tcW w:w="1792" w:type="dxa"/>
            <w:vAlign w:val="center"/>
          </w:tcPr>
          <w:p w14:paraId="6F42E688" w14:textId="77777777" w:rsidR="001233F8" w:rsidRDefault="008160FF">
            <w:pPr>
              <w:spacing w:after="0"/>
              <w:jc w:val="center"/>
              <w:rPr>
                <w:color w:val="000000"/>
              </w:rPr>
            </w:pPr>
            <w:r>
              <w:rPr>
                <w:color w:val="000000"/>
              </w:rPr>
              <w:t>See below</w:t>
            </w:r>
          </w:p>
        </w:tc>
      </w:tr>
      <w:tr w:rsidR="001233F8" w14:paraId="4E8A1CF0" w14:textId="77777777">
        <w:trPr>
          <w:cantSplit/>
        </w:trPr>
        <w:tc>
          <w:tcPr>
            <w:tcW w:w="1033" w:type="dxa"/>
          </w:tcPr>
          <w:p w14:paraId="43DC86F8" w14:textId="77777777" w:rsidR="001233F8" w:rsidRDefault="008160FF">
            <w:pPr>
              <w:spacing w:after="0"/>
              <w:ind w:right="72"/>
              <w:jc w:val="center"/>
              <w:rPr>
                <w:color w:val="000000"/>
              </w:rPr>
            </w:pPr>
            <w:r>
              <w:rPr>
                <w:color w:val="000000"/>
              </w:rPr>
              <w:t>60-61</w:t>
            </w:r>
          </w:p>
        </w:tc>
        <w:tc>
          <w:tcPr>
            <w:tcW w:w="4950" w:type="dxa"/>
          </w:tcPr>
          <w:p w14:paraId="7E32C39D" w14:textId="77777777" w:rsidR="001233F8" w:rsidRDefault="008160FF">
            <w:pPr>
              <w:spacing w:after="0"/>
              <w:rPr>
                <w:color w:val="000000"/>
              </w:rPr>
            </w:pPr>
            <w:r>
              <w:rPr>
                <w:color w:val="000000"/>
              </w:rPr>
              <w:t>HBTurboWordErrorRatePipe0A</w:t>
            </w:r>
          </w:p>
        </w:tc>
        <w:tc>
          <w:tcPr>
            <w:tcW w:w="1260" w:type="dxa"/>
          </w:tcPr>
          <w:p w14:paraId="7C8750F9" w14:textId="77777777" w:rsidR="001233F8" w:rsidRDefault="008160FF">
            <w:pPr>
              <w:spacing w:after="0"/>
              <w:jc w:val="center"/>
              <w:rPr>
                <w:color w:val="000000"/>
              </w:rPr>
            </w:pPr>
            <w:r>
              <w:rPr>
                <w:color w:val="000000"/>
              </w:rPr>
              <w:t>uint16</w:t>
            </w:r>
          </w:p>
        </w:tc>
        <w:tc>
          <w:tcPr>
            <w:tcW w:w="1792" w:type="dxa"/>
            <w:vAlign w:val="center"/>
          </w:tcPr>
          <w:p w14:paraId="6E3A52DF" w14:textId="77777777" w:rsidR="001233F8" w:rsidRDefault="008160FF">
            <w:pPr>
              <w:spacing w:after="0"/>
              <w:jc w:val="center"/>
              <w:rPr>
                <w:color w:val="000000"/>
              </w:rPr>
            </w:pPr>
            <w:r>
              <w:rPr>
                <w:color w:val="000000"/>
              </w:rPr>
              <w:t>See below</w:t>
            </w:r>
          </w:p>
        </w:tc>
      </w:tr>
      <w:tr w:rsidR="001233F8" w14:paraId="19F9C69C" w14:textId="77777777">
        <w:trPr>
          <w:cantSplit/>
        </w:trPr>
        <w:tc>
          <w:tcPr>
            <w:tcW w:w="1033" w:type="dxa"/>
          </w:tcPr>
          <w:p w14:paraId="2384FAA2" w14:textId="77777777" w:rsidR="001233F8" w:rsidRDefault="008160FF">
            <w:pPr>
              <w:spacing w:after="0"/>
              <w:ind w:right="72"/>
              <w:jc w:val="center"/>
              <w:rPr>
                <w:color w:val="000000"/>
              </w:rPr>
            </w:pPr>
            <w:r>
              <w:rPr>
                <w:color w:val="000000"/>
              </w:rPr>
              <w:t>62-63</w:t>
            </w:r>
          </w:p>
        </w:tc>
        <w:tc>
          <w:tcPr>
            <w:tcW w:w="4950" w:type="dxa"/>
          </w:tcPr>
          <w:p w14:paraId="3F8FCB5B" w14:textId="77777777" w:rsidR="001233F8" w:rsidRDefault="008160FF">
            <w:pPr>
              <w:spacing w:after="0"/>
              <w:rPr>
                <w:color w:val="000000"/>
              </w:rPr>
            </w:pPr>
            <w:r>
              <w:rPr>
                <w:color w:val="000000"/>
              </w:rPr>
              <w:t>HBTurboWordErrorRatePipe1A</w:t>
            </w:r>
          </w:p>
        </w:tc>
        <w:tc>
          <w:tcPr>
            <w:tcW w:w="1260" w:type="dxa"/>
          </w:tcPr>
          <w:p w14:paraId="0A7925DF" w14:textId="77777777" w:rsidR="001233F8" w:rsidRDefault="008160FF">
            <w:pPr>
              <w:spacing w:after="0"/>
              <w:jc w:val="center"/>
              <w:rPr>
                <w:color w:val="000000"/>
              </w:rPr>
            </w:pPr>
            <w:r>
              <w:rPr>
                <w:color w:val="000000"/>
              </w:rPr>
              <w:t>uint16</w:t>
            </w:r>
          </w:p>
        </w:tc>
        <w:tc>
          <w:tcPr>
            <w:tcW w:w="1792" w:type="dxa"/>
            <w:vAlign w:val="center"/>
          </w:tcPr>
          <w:p w14:paraId="64AE9E3F" w14:textId="77777777" w:rsidR="001233F8" w:rsidRDefault="008160FF">
            <w:pPr>
              <w:spacing w:after="0"/>
              <w:jc w:val="center"/>
              <w:rPr>
                <w:color w:val="000000"/>
              </w:rPr>
            </w:pPr>
            <w:r>
              <w:rPr>
                <w:color w:val="000000"/>
              </w:rPr>
              <w:t>See below</w:t>
            </w:r>
          </w:p>
        </w:tc>
      </w:tr>
      <w:tr w:rsidR="001233F8" w14:paraId="345D79E2" w14:textId="77777777">
        <w:trPr>
          <w:cantSplit/>
        </w:trPr>
        <w:tc>
          <w:tcPr>
            <w:tcW w:w="1033" w:type="dxa"/>
          </w:tcPr>
          <w:p w14:paraId="1E44FB7B" w14:textId="77777777" w:rsidR="001233F8" w:rsidRDefault="008160FF">
            <w:pPr>
              <w:spacing w:after="0"/>
              <w:ind w:right="72"/>
              <w:jc w:val="center"/>
              <w:rPr>
                <w:color w:val="000000"/>
              </w:rPr>
            </w:pPr>
            <w:r>
              <w:rPr>
                <w:color w:val="000000"/>
              </w:rPr>
              <w:t>64-65</w:t>
            </w:r>
          </w:p>
        </w:tc>
        <w:tc>
          <w:tcPr>
            <w:tcW w:w="4950" w:type="dxa"/>
          </w:tcPr>
          <w:p w14:paraId="577068FC" w14:textId="77777777" w:rsidR="001233F8" w:rsidRDefault="008160FF">
            <w:pPr>
              <w:spacing w:after="0"/>
              <w:rPr>
                <w:color w:val="000000"/>
              </w:rPr>
            </w:pPr>
            <w:r>
              <w:rPr>
                <w:color w:val="000000"/>
              </w:rPr>
              <w:t>HBTurboWordErrorRatePipe2A</w:t>
            </w:r>
          </w:p>
        </w:tc>
        <w:tc>
          <w:tcPr>
            <w:tcW w:w="1260" w:type="dxa"/>
          </w:tcPr>
          <w:p w14:paraId="0E787A72" w14:textId="77777777" w:rsidR="001233F8" w:rsidRDefault="008160FF">
            <w:pPr>
              <w:spacing w:after="0"/>
              <w:jc w:val="center"/>
              <w:rPr>
                <w:color w:val="000000"/>
              </w:rPr>
            </w:pPr>
            <w:r>
              <w:rPr>
                <w:color w:val="000000"/>
              </w:rPr>
              <w:t>uint16</w:t>
            </w:r>
          </w:p>
        </w:tc>
        <w:tc>
          <w:tcPr>
            <w:tcW w:w="1792" w:type="dxa"/>
            <w:vAlign w:val="center"/>
          </w:tcPr>
          <w:p w14:paraId="3EFE144C" w14:textId="77777777" w:rsidR="001233F8" w:rsidRDefault="008160FF">
            <w:pPr>
              <w:spacing w:after="0"/>
              <w:jc w:val="center"/>
              <w:rPr>
                <w:color w:val="000000"/>
              </w:rPr>
            </w:pPr>
            <w:r>
              <w:rPr>
                <w:color w:val="000000"/>
              </w:rPr>
              <w:t>See below</w:t>
            </w:r>
          </w:p>
        </w:tc>
      </w:tr>
      <w:tr w:rsidR="001233F8" w14:paraId="2386A722" w14:textId="77777777">
        <w:trPr>
          <w:cantSplit/>
        </w:trPr>
        <w:tc>
          <w:tcPr>
            <w:tcW w:w="1033" w:type="dxa"/>
          </w:tcPr>
          <w:p w14:paraId="01199784" w14:textId="77777777" w:rsidR="001233F8" w:rsidRDefault="008160FF">
            <w:pPr>
              <w:spacing w:after="0"/>
              <w:ind w:right="72"/>
              <w:jc w:val="center"/>
              <w:rPr>
                <w:color w:val="000000"/>
              </w:rPr>
            </w:pPr>
            <w:r>
              <w:rPr>
                <w:color w:val="000000"/>
              </w:rPr>
              <w:t>66-67</w:t>
            </w:r>
          </w:p>
        </w:tc>
        <w:tc>
          <w:tcPr>
            <w:tcW w:w="4950" w:type="dxa"/>
          </w:tcPr>
          <w:p w14:paraId="4DD65036" w14:textId="77777777" w:rsidR="001233F8" w:rsidRDefault="008160FF">
            <w:pPr>
              <w:spacing w:after="0"/>
              <w:rPr>
                <w:color w:val="000000"/>
              </w:rPr>
            </w:pPr>
            <w:r>
              <w:rPr>
                <w:color w:val="000000"/>
              </w:rPr>
              <w:t>HBTurboWordErrorRatePipe3A</w:t>
            </w:r>
          </w:p>
        </w:tc>
        <w:tc>
          <w:tcPr>
            <w:tcW w:w="1260" w:type="dxa"/>
          </w:tcPr>
          <w:p w14:paraId="31CFF65F" w14:textId="77777777" w:rsidR="001233F8" w:rsidRDefault="008160FF">
            <w:pPr>
              <w:spacing w:after="0"/>
              <w:jc w:val="center"/>
              <w:rPr>
                <w:color w:val="000000"/>
              </w:rPr>
            </w:pPr>
            <w:r>
              <w:rPr>
                <w:color w:val="000000"/>
              </w:rPr>
              <w:t>uint16</w:t>
            </w:r>
          </w:p>
        </w:tc>
        <w:tc>
          <w:tcPr>
            <w:tcW w:w="1792" w:type="dxa"/>
            <w:vAlign w:val="center"/>
          </w:tcPr>
          <w:p w14:paraId="122B55C8" w14:textId="77777777" w:rsidR="001233F8" w:rsidRDefault="008160FF">
            <w:pPr>
              <w:spacing w:after="0"/>
              <w:jc w:val="center"/>
              <w:rPr>
                <w:color w:val="000000"/>
              </w:rPr>
            </w:pPr>
            <w:r>
              <w:rPr>
                <w:color w:val="000000"/>
              </w:rPr>
              <w:t>See below</w:t>
            </w:r>
          </w:p>
        </w:tc>
      </w:tr>
      <w:tr w:rsidR="001B3CD2" w14:paraId="2CA7FE68" w14:textId="77777777">
        <w:trPr>
          <w:cantSplit/>
        </w:trPr>
        <w:tc>
          <w:tcPr>
            <w:tcW w:w="1033" w:type="dxa"/>
          </w:tcPr>
          <w:p w14:paraId="5115EA40" w14:textId="6E8BE1B8" w:rsidR="001B3CD2" w:rsidRDefault="001B3CD2">
            <w:pPr>
              <w:spacing w:after="0"/>
              <w:ind w:right="72"/>
              <w:jc w:val="center"/>
              <w:rPr>
                <w:color w:val="000000"/>
              </w:rPr>
            </w:pPr>
            <w:r>
              <w:rPr>
                <w:color w:val="000000"/>
              </w:rPr>
              <w:t>68-69</w:t>
            </w:r>
          </w:p>
        </w:tc>
        <w:tc>
          <w:tcPr>
            <w:tcW w:w="4950" w:type="dxa"/>
          </w:tcPr>
          <w:p w14:paraId="50C87749" w14:textId="708E17AF" w:rsidR="001B3CD2" w:rsidRDefault="001B3CD2">
            <w:pPr>
              <w:spacing w:after="0"/>
              <w:rPr>
                <w:color w:val="000000"/>
              </w:rPr>
            </w:pPr>
            <w:r>
              <w:rPr>
                <w:color w:val="000000"/>
              </w:rPr>
              <w:t>HBTurboWordErrorRatePipe</w:t>
            </w:r>
            <w:r w:rsidR="00695669">
              <w:rPr>
                <w:color w:val="000000"/>
              </w:rPr>
              <w:t>0B</w:t>
            </w:r>
          </w:p>
        </w:tc>
        <w:tc>
          <w:tcPr>
            <w:tcW w:w="1260" w:type="dxa"/>
          </w:tcPr>
          <w:p w14:paraId="359503C9" w14:textId="62D44139" w:rsidR="001B3CD2" w:rsidRDefault="001B3CD2">
            <w:pPr>
              <w:spacing w:after="0"/>
              <w:jc w:val="center"/>
              <w:rPr>
                <w:color w:val="000000"/>
              </w:rPr>
            </w:pPr>
            <w:r>
              <w:rPr>
                <w:color w:val="000000"/>
              </w:rPr>
              <w:t>uint16</w:t>
            </w:r>
          </w:p>
        </w:tc>
        <w:tc>
          <w:tcPr>
            <w:tcW w:w="1792" w:type="dxa"/>
            <w:vAlign w:val="center"/>
          </w:tcPr>
          <w:p w14:paraId="30BF0ED0" w14:textId="0C52C406" w:rsidR="001B3CD2" w:rsidRDefault="001B3CD2">
            <w:pPr>
              <w:spacing w:after="0"/>
              <w:jc w:val="center"/>
              <w:rPr>
                <w:color w:val="000000"/>
              </w:rPr>
            </w:pPr>
            <w:r>
              <w:rPr>
                <w:color w:val="000000"/>
              </w:rPr>
              <w:t>See below</w:t>
            </w:r>
          </w:p>
        </w:tc>
      </w:tr>
      <w:tr w:rsidR="001B3CD2" w14:paraId="32727C14" w14:textId="77777777">
        <w:trPr>
          <w:cantSplit/>
        </w:trPr>
        <w:tc>
          <w:tcPr>
            <w:tcW w:w="1033" w:type="dxa"/>
          </w:tcPr>
          <w:p w14:paraId="7D87D290" w14:textId="68E547B5" w:rsidR="001B3CD2" w:rsidRDefault="001B3CD2">
            <w:pPr>
              <w:spacing w:after="0"/>
              <w:ind w:right="72"/>
              <w:jc w:val="center"/>
              <w:rPr>
                <w:color w:val="000000"/>
              </w:rPr>
            </w:pPr>
            <w:r>
              <w:rPr>
                <w:color w:val="000000"/>
              </w:rPr>
              <w:t>70-71</w:t>
            </w:r>
          </w:p>
        </w:tc>
        <w:tc>
          <w:tcPr>
            <w:tcW w:w="4950" w:type="dxa"/>
          </w:tcPr>
          <w:p w14:paraId="5EA5E99A" w14:textId="194B22C5" w:rsidR="001B3CD2" w:rsidRDefault="001B3CD2">
            <w:pPr>
              <w:spacing w:after="0"/>
              <w:rPr>
                <w:color w:val="000000"/>
              </w:rPr>
            </w:pPr>
            <w:r>
              <w:rPr>
                <w:color w:val="000000"/>
              </w:rPr>
              <w:t>HBTurboWordErrorRatePipe</w:t>
            </w:r>
            <w:r w:rsidR="00695669">
              <w:rPr>
                <w:color w:val="000000"/>
              </w:rPr>
              <w:t>1B</w:t>
            </w:r>
          </w:p>
        </w:tc>
        <w:tc>
          <w:tcPr>
            <w:tcW w:w="1260" w:type="dxa"/>
          </w:tcPr>
          <w:p w14:paraId="1DFFAC90" w14:textId="03D71B8D" w:rsidR="001B3CD2" w:rsidRDefault="001B3CD2">
            <w:pPr>
              <w:spacing w:after="0"/>
              <w:jc w:val="center"/>
              <w:rPr>
                <w:color w:val="000000"/>
              </w:rPr>
            </w:pPr>
            <w:r>
              <w:rPr>
                <w:color w:val="000000"/>
              </w:rPr>
              <w:t>uint16</w:t>
            </w:r>
          </w:p>
        </w:tc>
        <w:tc>
          <w:tcPr>
            <w:tcW w:w="1792" w:type="dxa"/>
            <w:vAlign w:val="center"/>
          </w:tcPr>
          <w:p w14:paraId="748BCE33" w14:textId="5E36CE67" w:rsidR="001B3CD2" w:rsidRDefault="001B3CD2">
            <w:pPr>
              <w:spacing w:after="0"/>
              <w:jc w:val="center"/>
              <w:rPr>
                <w:color w:val="000000"/>
              </w:rPr>
            </w:pPr>
            <w:r>
              <w:rPr>
                <w:color w:val="000000"/>
              </w:rPr>
              <w:t>See below</w:t>
            </w:r>
          </w:p>
        </w:tc>
      </w:tr>
      <w:tr w:rsidR="001B3CD2" w14:paraId="2463D340" w14:textId="77777777">
        <w:trPr>
          <w:cantSplit/>
        </w:trPr>
        <w:tc>
          <w:tcPr>
            <w:tcW w:w="1033" w:type="dxa"/>
          </w:tcPr>
          <w:p w14:paraId="276753AF" w14:textId="58BDDFD8" w:rsidR="001B3CD2" w:rsidRDefault="001B3CD2">
            <w:pPr>
              <w:spacing w:after="0"/>
              <w:ind w:right="72"/>
              <w:jc w:val="center"/>
              <w:rPr>
                <w:color w:val="000000"/>
              </w:rPr>
            </w:pPr>
            <w:r>
              <w:rPr>
                <w:color w:val="000000"/>
              </w:rPr>
              <w:t>72-73</w:t>
            </w:r>
          </w:p>
        </w:tc>
        <w:tc>
          <w:tcPr>
            <w:tcW w:w="4950" w:type="dxa"/>
          </w:tcPr>
          <w:p w14:paraId="42022416" w14:textId="13A9864C" w:rsidR="001B3CD2" w:rsidRDefault="001B3CD2">
            <w:pPr>
              <w:spacing w:after="0"/>
              <w:rPr>
                <w:color w:val="000000"/>
              </w:rPr>
            </w:pPr>
            <w:r>
              <w:rPr>
                <w:color w:val="000000"/>
              </w:rPr>
              <w:t>HBTurboWordErrorRatePipe</w:t>
            </w:r>
            <w:r w:rsidR="00695669">
              <w:rPr>
                <w:color w:val="000000"/>
              </w:rPr>
              <w:t>2B</w:t>
            </w:r>
          </w:p>
        </w:tc>
        <w:tc>
          <w:tcPr>
            <w:tcW w:w="1260" w:type="dxa"/>
          </w:tcPr>
          <w:p w14:paraId="672F2CB7" w14:textId="6E489CA7" w:rsidR="001B3CD2" w:rsidRDefault="001B3CD2">
            <w:pPr>
              <w:spacing w:after="0"/>
              <w:jc w:val="center"/>
              <w:rPr>
                <w:color w:val="000000"/>
              </w:rPr>
            </w:pPr>
            <w:r>
              <w:rPr>
                <w:color w:val="000000"/>
              </w:rPr>
              <w:t>uint16</w:t>
            </w:r>
          </w:p>
        </w:tc>
        <w:tc>
          <w:tcPr>
            <w:tcW w:w="1792" w:type="dxa"/>
            <w:vAlign w:val="center"/>
          </w:tcPr>
          <w:p w14:paraId="17D368B0" w14:textId="77993668" w:rsidR="001B3CD2" w:rsidRDefault="001B3CD2">
            <w:pPr>
              <w:spacing w:after="0"/>
              <w:jc w:val="center"/>
              <w:rPr>
                <w:color w:val="000000"/>
              </w:rPr>
            </w:pPr>
            <w:r>
              <w:rPr>
                <w:color w:val="000000"/>
              </w:rPr>
              <w:t>See below</w:t>
            </w:r>
          </w:p>
        </w:tc>
      </w:tr>
      <w:tr w:rsidR="001B3CD2" w14:paraId="5EA671E3" w14:textId="77777777">
        <w:trPr>
          <w:cantSplit/>
        </w:trPr>
        <w:tc>
          <w:tcPr>
            <w:tcW w:w="1033" w:type="dxa"/>
          </w:tcPr>
          <w:p w14:paraId="1B745149" w14:textId="0BAEA023" w:rsidR="001B3CD2" w:rsidRDefault="001B3CD2">
            <w:pPr>
              <w:spacing w:after="0"/>
              <w:ind w:right="72"/>
              <w:jc w:val="center"/>
              <w:rPr>
                <w:color w:val="000000"/>
              </w:rPr>
            </w:pPr>
            <w:r>
              <w:rPr>
                <w:color w:val="000000"/>
              </w:rPr>
              <w:t>74-75</w:t>
            </w:r>
          </w:p>
        </w:tc>
        <w:tc>
          <w:tcPr>
            <w:tcW w:w="4950" w:type="dxa"/>
          </w:tcPr>
          <w:p w14:paraId="585F0E85" w14:textId="198404A8" w:rsidR="001B3CD2" w:rsidRDefault="001B3CD2">
            <w:pPr>
              <w:spacing w:after="0"/>
              <w:rPr>
                <w:color w:val="000000"/>
              </w:rPr>
            </w:pPr>
            <w:r>
              <w:rPr>
                <w:color w:val="000000"/>
              </w:rPr>
              <w:t>HBTurboWordErrorRatePipe</w:t>
            </w:r>
            <w:r w:rsidR="00695669">
              <w:rPr>
                <w:color w:val="000000"/>
              </w:rPr>
              <w:t>3B</w:t>
            </w:r>
          </w:p>
        </w:tc>
        <w:tc>
          <w:tcPr>
            <w:tcW w:w="1260" w:type="dxa"/>
          </w:tcPr>
          <w:p w14:paraId="51BCFC93" w14:textId="72AEA7DA" w:rsidR="001B3CD2" w:rsidRDefault="001B3CD2">
            <w:pPr>
              <w:spacing w:after="0"/>
              <w:jc w:val="center"/>
              <w:rPr>
                <w:color w:val="000000"/>
              </w:rPr>
            </w:pPr>
            <w:r>
              <w:rPr>
                <w:color w:val="000000"/>
              </w:rPr>
              <w:t>uint16</w:t>
            </w:r>
          </w:p>
        </w:tc>
        <w:tc>
          <w:tcPr>
            <w:tcW w:w="1792" w:type="dxa"/>
            <w:vAlign w:val="center"/>
          </w:tcPr>
          <w:p w14:paraId="5A3281B2" w14:textId="4BC930B0" w:rsidR="001B3CD2" w:rsidRDefault="001B3CD2">
            <w:pPr>
              <w:spacing w:after="0"/>
              <w:jc w:val="center"/>
              <w:rPr>
                <w:color w:val="000000"/>
              </w:rPr>
            </w:pPr>
            <w:r>
              <w:rPr>
                <w:color w:val="000000"/>
              </w:rPr>
              <w:t>See below</w:t>
            </w:r>
          </w:p>
        </w:tc>
      </w:tr>
      <w:tr w:rsidR="001233F8" w14:paraId="0C440539" w14:textId="77777777">
        <w:trPr>
          <w:cantSplit/>
        </w:trPr>
        <w:tc>
          <w:tcPr>
            <w:tcW w:w="1033" w:type="dxa"/>
          </w:tcPr>
          <w:p w14:paraId="4F2B142C" w14:textId="72938D80" w:rsidR="001233F8" w:rsidRDefault="00695669">
            <w:pPr>
              <w:spacing w:after="0"/>
              <w:ind w:right="72"/>
              <w:jc w:val="center"/>
              <w:rPr>
                <w:color w:val="000000"/>
              </w:rPr>
            </w:pPr>
            <w:r>
              <w:rPr>
                <w:color w:val="000000"/>
              </w:rPr>
              <w:t>76</w:t>
            </w:r>
          </w:p>
        </w:tc>
        <w:tc>
          <w:tcPr>
            <w:tcW w:w="4950" w:type="dxa"/>
          </w:tcPr>
          <w:p w14:paraId="42B1C350" w14:textId="77777777" w:rsidR="001233F8" w:rsidRDefault="008160FF">
            <w:pPr>
              <w:spacing w:after="0"/>
              <w:rPr>
                <w:color w:val="000000"/>
              </w:rPr>
            </w:pPr>
            <w:r>
              <w:rPr>
                <w:color w:val="000000"/>
              </w:rPr>
              <w:t>LBSignalStrength</w:t>
            </w:r>
          </w:p>
        </w:tc>
        <w:tc>
          <w:tcPr>
            <w:tcW w:w="1260" w:type="dxa"/>
          </w:tcPr>
          <w:p w14:paraId="389E9A0C" w14:textId="77777777" w:rsidR="001233F8" w:rsidRDefault="008160FF">
            <w:pPr>
              <w:spacing w:after="0"/>
              <w:jc w:val="center"/>
              <w:rPr>
                <w:color w:val="000000"/>
              </w:rPr>
            </w:pPr>
            <w:r>
              <w:rPr>
                <w:color w:val="000000"/>
              </w:rPr>
              <w:t>uint8</w:t>
            </w:r>
          </w:p>
        </w:tc>
        <w:tc>
          <w:tcPr>
            <w:tcW w:w="1792" w:type="dxa"/>
            <w:vAlign w:val="center"/>
          </w:tcPr>
          <w:p w14:paraId="37888ADD" w14:textId="77777777" w:rsidR="001233F8" w:rsidRDefault="008160FF">
            <w:pPr>
              <w:spacing w:after="0"/>
              <w:jc w:val="center"/>
              <w:rPr>
                <w:color w:val="000000"/>
              </w:rPr>
            </w:pPr>
            <w:r>
              <w:rPr>
                <w:color w:val="000000"/>
              </w:rPr>
              <w:t>See below</w:t>
            </w:r>
          </w:p>
        </w:tc>
      </w:tr>
      <w:tr w:rsidR="001233F8" w14:paraId="35E4B9BC" w14:textId="77777777">
        <w:trPr>
          <w:cantSplit/>
        </w:trPr>
        <w:tc>
          <w:tcPr>
            <w:tcW w:w="1033" w:type="dxa"/>
          </w:tcPr>
          <w:p w14:paraId="28891361" w14:textId="577990DA" w:rsidR="001233F8" w:rsidRDefault="00695669">
            <w:pPr>
              <w:spacing w:after="0"/>
              <w:ind w:right="72"/>
              <w:jc w:val="center"/>
              <w:rPr>
                <w:color w:val="000000"/>
              </w:rPr>
            </w:pPr>
            <w:r>
              <w:rPr>
                <w:color w:val="000000"/>
              </w:rPr>
              <w:t>77</w:t>
            </w:r>
          </w:p>
        </w:tc>
        <w:tc>
          <w:tcPr>
            <w:tcW w:w="4950" w:type="dxa"/>
          </w:tcPr>
          <w:p w14:paraId="2DB94881" w14:textId="77777777" w:rsidR="001233F8" w:rsidRDefault="008160FF">
            <w:pPr>
              <w:spacing w:after="0"/>
              <w:rPr>
                <w:color w:val="000000"/>
              </w:rPr>
            </w:pPr>
            <w:r>
              <w:rPr>
                <w:color w:val="000000"/>
              </w:rPr>
              <w:t>LBLockStatus</w:t>
            </w:r>
          </w:p>
        </w:tc>
        <w:tc>
          <w:tcPr>
            <w:tcW w:w="1260" w:type="dxa"/>
          </w:tcPr>
          <w:p w14:paraId="381F55A7" w14:textId="77777777" w:rsidR="001233F8" w:rsidRDefault="008160FF">
            <w:pPr>
              <w:spacing w:after="0"/>
              <w:jc w:val="center"/>
              <w:rPr>
                <w:color w:val="000000"/>
              </w:rPr>
            </w:pPr>
            <w:r>
              <w:rPr>
                <w:color w:val="000000"/>
              </w:rPr>
              <w:t>uint8</w:t>
            </w:r>
          </w:p>
        </w:tc>
        <w:tc>
          <w:tcPr>
            <w:tcW w:w="1792" w:type="dxa"/>
            <w:vAlign w:val="center"/>
          </w:tcPr>
          <w:p w14:paraId="2525CAE0" w14:textId="77777777" w:rsidR="001233F8" w:rsidRDefault="008160FF">
            <w:pPr>
              <w:spacing w:after="0"/>
              <w:jc w:val="center"/>
              <w:rPr>
                <w:color w:val="000000"/>
              </w:rPr>
            </w:pPr>
            <w:r>
              <w:rPr>
                <w:color w:val="000000"/>
              </w:rPr>
              <w:t>See below</w:t>
            </w:r>
          </w:p>
        </w:tc>
      </w:tr>
      <w:tr w:rsidR="001233F8" w14:paraId="33686140" w14:textId="77777777">
        <w:trPr>
          <w:cantSplit/>
        </w:trPr>
        <w:tc>
          <w:tcPr>
            <w:tcW w:w="1033" w:type="dxa"/>
          </w:tcPr>
          <w:p w14:paraId="22B62A47" w14:textId="7A3183F9" w:rsidR="001233F8" w:rsidRDefault="00695669">
            <w:pPr>
              <w:spacing w:after="0"/>
              <w:ind w:right="72"/>
              <w:jc w:val="center"/>
              <w:rPr>
                <w:color w:val="000000"/>
              </w:rPr>
            </w:pPr>
            <w:r>
              <w:rPr>
                <w:color w:val="000000"/>
              </w:rPr>
              <w:t>78</w:t>
            </w:r>
          </w:p>
        </w:tc>
        <w:tc>
          <w:tcPr>
            <w:tcW w:w="4950" w:type="dxa"/>
          </w:tcPr>
          <w:p w14:paraId="4180BC7C" w14:textId="77777777" w:rsidR="001233F8" w:rsidRDefault="008160FF">
            <w:pPr>
              <w:spacing w:after="0"/>
              <w:rPr>
                <w:color w:val="000000"/>
              </w:rPr>
            </w:pPr>
            <w:r>
              <w:rPr>
                <w:color w:val="000000"/>
              </w:rPr>
              <w:t>LBOLockStatus</w:t>
            </w:r>
          </w:p>
        </w:tc>
        <w:tc>
          <w:tcPr>
            <w:tcW w:w="1260" w:type="dxa"/>
          </w:tcPr>
          <w:p w14:paraId="02CBC0F6" w14:textId="77777777" w:rsidR="001233F8" w:rsidRDefault="008160FF">
            <w:pPr>
              <w:spacing w:after="0"/>
              <w:jc w:val="center"/>
              <w:rPr>
                <w:color w:val="000000"/>
              </w:rPr>
            </w:pPr>
            <w:r>
              <w:rPr>
                <w:color w:val="000000"/>
              </w:rPr>
              <w:t>uint8</w:t>
            </w:r>
          </w:p>
        </w:tc>
        <w:tc>
          <w:tcPr>
            <w:tcW w:w="1792" w:type="dxa"/>
            <w:vAlign w:val="center"/>
          </w:tcPr>
          <w:p w14:paraId="5DB63DA9" w14:textId="77777777" w:rsidR="001233F8" w:rsidRDefault="008160FF">
            <w:pPr>
              <w:spacing w:after="0"/>
              <w:jc w:val="center"/>
              <w:rPr>
                <w:color w:val="000000"/>
              </w:rPr>
            </w:pPr>
            <w:r>
              <w:rPr>
                <w:color w:val="000000"/>
              </w:rPr>
              <w:t>See below</w:t>
            </w:r>
          </w:p>
        </w:tc>
      </w:tr>
      <w:tr w:rsidR="001233F8" w14:paraId="72AA8C14" w14:textId="77777777">
        <w:trPr>
          <w:cantSplit/>
        </w:trPr>
        <w:tc>
          <w:tcPr>
            <w:tcW w:w="1033" w:type="dxa"/>
          </w:tcPr>
          <w:p w14:paraId="4667B176" w14:textId="52EB3DDC" w:rsidR="001233F8" w:rsidRDefault="00695669">
            <w:pPr>
              <w:spacing w:after="0"/>
              <w:ind w:right="72"/>
              <w:jc w:val="center"/>
              <w:rPr>
                <w:color w:val="000000"/>
              </w:rPr>
            </w:pPr>
            <w:r>
              <w:rPr>
                <w:color w:val="000000"/>
              </w:rPr>
              <w:t>79-80</w:t>
            </w:r>
          </w:p>
        </w:tc>
        <w:tc>
          <w:tcPr>
            <w:tcW w:w="4950" w:type="dxa"/>
          </w:tcPr>
          <w:p w14:paraId="130FD436" w14:textId="77777777" w:rsidR="001233F8" w:rsidRDefault="008160FF">
            <w:pPr>
              <w:spacing w:after="0"/>
              <w:rPr>
                <w:color w:val="000000"/>
              </w:rPr>
            </w:pPr>
            <w:r>
              <w:rPr>
                <w:color w:val="000000"/>
              </w:rPr>
              <w:t>LBBERSat1</w:t>
            </w:r>
          </w:p>
        </w:tc>
        <w:tc>
          <w:tcPr>
            <w:tcW w:w="1260" w:type="dxa"/>
          </w:tcPr>
          <w:p w14:paraId="614CD503" w14:textId="77777777" w:rsidR="001233F8" w:rsidRDefault="008160FF">
            <w:pPr>
              <w:spacing w:after="0"/>
              <w:jc w:val="center"/>
              <w:rPr>
                <w:color w:val="000000"/>
              </w:rPr>
            </w:pPr>
            <w:r>
              <w:rPr>
                <w:color w:val="000000"/>
              </w:rPr>
              <w:t>uint16</w:t>
            </w:r>
          </w:p>
        </w:tc>
        <w:tc>
          <w:tcPr>
            <w:tcW w:w="1792" w:type="dxa"/>
            <w:vAlign w:val="center"/>
          </w:tcPr>
          <w:p w14:paraId="5B94B32C" w14:textId="77777777" w:rsidR="001233F8" w:rsidRDefault="008160FF">
            <w:pPr>
              <w:spacing w:after="0"/>
              <w:jc w:val="center"/>
              <w:rPr>
                <w:color w:val="000000"/>
              </w:rPr>
            </w:pPr>
            <w:r>
              <w:rPr>
                <w:color w:val="000000"/>
              </w:rPr>
              <w:t>See below</w:t>
            </w:r>
          </w:p>
        </w:tc>
      </w:tr>
      <w:tr w:rsidR="001233F8" w14:paraId="1A483F81" w14:textId="77777777">
        <w:trPr>
          <w:cantSplit/>
        </w:trPr>
        <w:tc>
          <w:tcPr>
            <w:tcW w:w="1033" w:type="dxa"/>
          </w:tcPr>
          <w:p w14:paraId="13CCC717" w14:textId="04E4DA22" w:rsidR="001233F8" w:rsidRDefault="00695669">
            <w:pPr>
              <w:spacing w:after="0"/>
              <w:ind w:right="72"/>
              <w:jc w:val="center"/>
              <w:rPr>
                <w:color w:val="000000"/>
              </w:rPr>
            </w:pPr>
            <w:r>
              <w:rPr>
                <w:color w:val="000000"/>
              </w:rPr>
              <w:t>81-82</w:t>
            </w:r>
          </w:p>
        </w:tc>
        <w:tc>
          <w:tcPr>
            <w:tcW w:w="4950" w:type="dxa"/>
          </w:tcPr>
          <w:p w14:paraId="31FE7F85" w14:textId="77777777" w:rsidR="001233F8" w:rsidRDefault="008160FF">
            <w:pPr>
              <w:spacing w:after="0"/>
              <w:rPr>
                <w:color w:val="000000"/>
              </w:rPr>
            </w:pPr>
            <w:r>
              <w:rPr>
                <w:color w:val="000000"/>
              </w:rPr>
              <w:t>LBBERSat2</w:t>
            </w:r>
          </w:p>
        </w:tc>
        <w:tc>
          <w:tcPr>
            <w:tcW w:w="1260" w:type="dxa"/>
          </w:tcPr>
          <w:p w14:paraId="0B6ED3B5" w14:textId="77777777" w:rsidR="001233F8" w:rsidRDefault="008160FF">
            <w:pPr>
              <w:spacing w:after="0"/>
              <w:jc w:val="center"/>
              <w:rPr>
                <w:color w:val="000000"/>
              </w:rPr>
            </w:pPr>
            <w:r>
              <w:rPr>
                <w:color w:val="000000"/>
              </w:rPr>
              <w:t>uint16</w:t>
            </w:r>
          </w:p>
        </w:tc>
        <w:tc>
          <w:tcPr>
            <w:tcW w:w="1792" w:type="dxa"/>
            <w:vAlign w:val="center"/>
          </w:tcPr>
          <w:p w14:paraId="35BC77AF" w14:textId="77777777" w:rsidR="001233F8" w:rsidRDefault="008160FF">
            <w:pPr>
              <w:spacing w:after="0"/>
              <w:jc w:val="center"/>
              <w:rPr>
                <w:color w:val="000000"/>
              </w:rPr>
            </w:pPr>
            <w:r>
              <w:rPr>
                <w:color w:val="000000"/>
              </w:rPr>
              <w:t>See below</w:t>
            </w:r>
          </w:p>
        </w:tc>
      </w:tr>
      <w:tr w:rsidR="001233F8" w14:paraId="3A7062C2" w14:textId="77777777">
        <w:trPr>
          <w:cantSplit/>
        </w:trPr>
        <w:tc>
          <w:tcPr>
            <w:tcW w:w="1033" w:type="dxa"/>
          </w:tcPr>
          <w:p w14:paraId="60B903EA" w14:textId="4961EEFA" w:rsidR="001233F8" w:rsidRDefault="00695669">
            <w:pPr>
              <w:spacing w:after="0"/>
              <w:ind w:right="72"/>
              <w:jc w:val="center"/>
              <w:rPr>
                <w:color w:val="000000"/>
              </w:rPr>
            </w:pPr>
            <w:r>
              <w:rPr>
                <w:color w:val="000000"/>
              </w:rPr>
              <w:t>83-84</w:t>
            </w:r>
          </w:p>
        </w:tc>
        <w:tc>
          <w:tcPr>
            <w:tcW w:w="4950" w:type="dxa"/>
          </w:tcPr>
          <w:p w14:paraId="34D80FDC" w14:textId="77777777" w:rsidR="001233F8" w:rsidRDefault="008160FF">
            <w:pPr>
              <w:spacing w:after="0"/>
              <w:rPr>
                <w:color w:val="000000"/>
              </w:rPr>
            </w:pPr>
            <w:r>
              <w:rPr>
                <w:color w:val="000000"/>
              </w:rPr>
              <w:t>LBBERTerr</w:t>
            </w:r>
          </w:p>
        </w:tc>
        <w:tc>
          <w:tcPr>
            <w:tcW w:w="1260" w:type="dxa"/>
          </w:tcPr>
          <w:p w14:paraId="5FE53B51" w14:textId="77777777" w:rsidR="001233F8" w:rsidRDefault="008160FF">
            <w:pPr>
              <w:spacing w:after="0"/>
              <w:jc w:val="center"/>
              <w:rPr>
                <w:color w:val="000000"/>
              </w:rPr>
            </w:pPr>
            <w:r>
              <w:rPr>
                <w:color w:val="000000"/>
              </w:rPr>
              <w:t>uint16</w:t>
            </w:r>
          </w:p>
        </w:tc>
        <w:tc>
          <w:tcPr>
            <w:tcW w:w="1792" w:type="dxa"/>
            <w:vAlign w:val="center"/>
          </w:tcPr>
          <w:p w14:paraId="78218ECE" w14:textId="77777777" w:rsidR="001233F8" w:rsidRDefault="008160FF">
            <w:pPr>
              <w:spacing w:after="0"/>
              <w:jc w:val="center"/>
              <w:rPr>
                <w:color w:val="000000"/>
              </w:rPr>
            </w:pPr>
            <w:r>
              <w:rPr>
                <w:color w:val="000000"/>
              </w:rPr>
              <w:t>See below</w:t>
            </w:r>
          </w:p>
        </w:tc>
      </w:tr>
      <w:tr w:rsidR="001233F8" w14:paraId="2960B976" w14:textId="77777777">
        <w:trPr>
          <w:cantSplit/>
        </w:trPr>
        <w:tc>
          <w:tcPr>
            <w:tcW w:w="1033" w:type="dxa"/>
          </w:tcPr>
          <w:p w14:paraId="048971F0" w14:textId="248F9CCF" w:rsidR="001233F8" w:rsidRDefault="00695669">
            <w:pPr>
              <w:spacing w:after="0"/>
              <w:ind w:right="72"/>
              <w:jc w:val="center"/>
              <w:rPr>
                <w:color w:val="000000"/>
              </w:rPr>
            </w:pPr>
            <w:r>
              <w:rPr>
                <w:color w:val="000000"/>
              </w:rPr>
              <w:t>85-86</w:t>
            </w:r>
          </w:p>
        </w:tc>
        <w:tc>
          <w:tcPr>
            <w:tcW w:w="4950" w:type="dxa"/>
          </w:tcPr>
          <w:p w14:paraId="27E4C647" w14:textId="77777777" w:rsidR="001233F8" w:rsidRDefault="008160FF">
            <w:pPr>
              <w:spacing w:after="0"/>
              <w:rPr>
                <w:color w:val="000000"/>
              </w:rPr>
            </w:pPr>
            <w:r>
              <w:rPr>
                <w:color w:val="000000"/>
              </w:rPr>
              <w:t>LBOBERPipe</w:t>
            </w:r>
          </w:p>
        </w:tc>
        <w:tc>
          <w:tcPr>
            <w:tcW w:w="1260" w:type="dxa"/>
          </w:tcPr>
          <w:p w14:paraId="0E974D37" w14:textId="77777777" w:rsidR="001233F8" w:rsidRDefault="008160FF">
            <w:pPr>
              <w:spacing w:after="0"/>
              <w:jc w:val="center"/>
              <w:rPr>
                <w:color w:val="000000"/>
              </w:rPr>
            </w:pPr>
            <w:r>
              <w:rPr>
                <w:color w:val="000000"/>
              </w:rPr>
              <w:t>uint16</w:t>
            </w:r>
          </w:p>
        </w:tc>
        <w:tc>
          <w:tcPr>
            <w:tcW w:w="1792" w:type="dxa"/>
            <w:vAlign w:val="center"/>
          </w:tcPr>
          <w:p w14:paraId="5D79EC07" w14:textId="77777777" w:rsidR="001233F8" w:rsidRDefault="008160FF">
            <w:pPr>
              <w:spacing w:after="0"/>
              <w:jc w:val="center"/>
              <w:rPr>
                <w:color w:val="000000"/>
              </w:rPr>
            </w:pPr>
            <w:r>
              <w:rPr>
                <w:color w:val="000000"/>
              </w:rPr>
              <w:t>See below</w:t>
            </w:r>
          </w:p>
        </w:tc>
      </w:tr>
      <w:tr w:rsidR="001233F8" w14:paraId="6CFD2ACE" w14:textId="77777777">
        <w:trPr>
          <w:cantSplit/>
        </w:trPr>
        <w:tc>
          <w:tcPr>
            <w:tcW w:w="1033" w:type="dxa"/>
          </w:tcPr>
          <w:p w14:paraId="7EB7B370" w14:textId="5DBFC9EA" w:rsidR="001233F8" w:rsidRDefault="00695669">
            <w:pPr>
              <w:spacing w:after="0"/>
              <w:ind w:right="72"/>
              <w:jc w:val="center"/>
              <w:rPr>
                <w:color w:val="000000"/>
              </w:rPr>
            </w:pPr>
            <w:r>
              <w:rPr>
                <w:color w:val="000000"/>
              </w:rPr>
              <w:t>87</w:t>
            </w:r>
          </w:p>
        </w:tc>
        <w:tc>
          <w:tcPr>
            <w:tcW w:w="4950" w:type="dxa"/>
          </w:tcPr>
          <w:p w14:paraId="686BCC24" w14:textId="77777777" w:rsidR="001233F8" w:rsidRDefault="008160FF">
            <w:pPr>
              <w:spacing w:after="0"/>
              <w:rPr>
                <w:color w:val="000000"/>
              </w:rPr>
            </w:pPr>
            <w:r>
              <w:rPr>
                <w:color w:val="000000"/>
              </w:rPr>
              <w:t>LBCNSat1</w:t>
            </w:r>
          </w:p>
        </w:tc>
        <w:tc>
          <w:tcPr>
            <w:tcW w:w="1260" w:type="dxa"/>
          </w:tcPr>
          <w:p w14:paraId="0A83760B" w14:textId="77777777" w:rsidR="001233F8" w:rsidRDefault="008160FF">
            <w:pPr>
              <w:spacing w:after="0"/>
              <w:jc w:val="center"/>
              <w:rPr>
                <w:color w:val="000000"/>
              </w:rPr>
            </w:pPr>
            <w:r>
              <w:rPr>
                <w:color w:val="000000"/>
              </w:rPr>
              <w:t>uint8</w:t>
            </w:r>
          </w:p>
        </w:tc>
        <w:tc>
          <w:tcPr>
            <w:tcW w:w="1792" w:type="dxa"/>
            <w:vAlign w:val="center"/>
          </w:tcPr>
          <w:p w14:paraId="70544C39" w14:textId="77777777" w:rsidR="001233F8" w:rsidRDefault="008160FF">
            <w:pPr>
              <w:spacing w:after="0"/>
              <w:jc w:val="center"/>
              <w:rPr>
                <w:color w:val="000000"/>
              </w:rPr>
            </w:pPr>
            <w:r>
              <w:rPr>
                <w:color w:val="000000"/>
              </w:rPr>
              <w:t>See below</w:t>
            </w:r>
          </w:p>
        </w:tc>
      </w:tr>
      <w:tr w:rsidR="001233F8" w14:paraId="065CD56C" w14:textId="77777777">
        <w:trPr>
          <w:cantSplit/>
        </w:trPr>
        <w:tc>
          <w:tcPr>
            <w:tcW w:w="1033" w:type="dxa"/>
          </w:tcPr>
          <w:p w14:paraId="476003AB" w14:textId="07417AC0" w:rsidR="001233F8" w:rsidRDefault="00695669">
            <w:pPr>
              <w:spacing w:after="0"/>
              <w:ind w:right="72"/>
              <w:jc w:val="center"/>
              <w:rPr>
                <w:color w:val="000000"/>
              </w:rPr>
            </w:pPr>
            <w:r>
              <w:rPr>
                <w:color w:val="000000"/>
              </w:rPr>
              <w:t>88</w:t>
            </w:r>
          </w:p>
        </w:tc>
        <w:tc>
          <w:tcPr>
            <w:tcW w:w="4950" w:type="dxa"/>
          </w:tcPr>
          <w:p w14:paraId="49798113" w14:textId="77777777" w:rsidR="001233F8" w:rsidRDefault="008160FF">
            <w:pPr>
              <w:spacing w:after="0"/>
              <w:rPr>
                <w:color w:val="000000"/>
              </w:rPr>
            </w:pPr>
            <w:r>
              <w:rPr>
                <w:color w:val="000000"/>
              </w:rPr>
              <w:t>LBCNSat2</w:t>
            </w:r>
          </w:p>
        </w:tc>
        <w:tc>
          <w:tcPr>
            <w:tcW w:w="1260" w:type="dxa"/>
          </w:tcPr>
          <w:p w14:paraId="55599A75" w14:textId="77777777" w:rsidR="001233F8" w:rsidRDefault="008160FF">
            <w:pPr>
              <w:spacing w:after="0"/>
              <w:jc w:val="center"/>
              <w:rPr>
                <w:color w:val="000000"/>
              </w:rPr>
            </w:pPr>
            <w:r>
              <w:rPr>
                <w:color w:val="000000"/>
              </w:rPr>
              <w:t>uint8</w:t>
            </w:r>
          </w:p>
        </w:tc>
        <w:tc>
          <w:tcPr>
            <w:tcW w:w="1792" w:type="dxa"/>
            <w:vAlign w:val="center"/>
          </w:tcPr>
          <w:p w14:paraId="69874B33" w14:textId="77777777" w:rsidR="001233F8" w:rsidRDefault="008160FF">
            <w:pPr>
              <w:spacing w:after="0"/>
              <w:jc w:val="center"/>
              <w:rPr>
                <w:color w:val="000000"/>
              </w:rPr>
            </w:pPr>
            <w:r>
              <w:rPr>
                <w:color w:val="000000"/>
              </w:rPr>
              <w:t>See below</w:t>
            </w:r>
          </w:p>
        </w:tc>
      </w:tr>
      <w:tr w:rsidR="001233F8" w14:paraId="386631FF" w14:textId="77777777">
        <w:trPr>
          <w:cantSplit/>
        </w:trPr>
        <w:tc>
          <w:tcPr>
            <w:tcW w:w="1033" w:type="dxa"/>
          </w:tcPr>
          <w:p w14:paraId="3274474F" w14:textId="412B47F2" w:rsidR="001233F8" w:rsidRDefault="00695669">
            <w:pPr>
              <w:spacing w:after="0"/>
              <w:ind w:right="72"/>
              <w:jc w:val="center"/>
              <w:rPr>
                <w:color w:val="000000"/>
              </w:rPr>
            </w:pPr>
            <w:r>
              <w:rPr>
                <w:color w:val="000000"/>
              </w:rPr>
              <w:t>89</w:t>
            </w:r>
          </w:p>
        </w:tc>
        <w:tc>
          <w:tcPr>
            <w:tcW w:w="4950" w:type="dxa"/>
          </w:tcPr>
          <w:p w14:paraId="31E06895" w14:textId="77777777" w:rsidR="001233F8" w:rsidRDefault="008160FF">
            <w:pPr>
              <w:spacing w:after="0"/>
              <w:rPr>
                <w:color w:val="000000"/>
              </w:rPr>
            </w:pPr>
            <w:r>
              <w:rPr>
                <w:color w:val="000000"/>
              </w:rPr>
              <w:t>LBCNTerr</w:t>
            </w:r>
          </w:p>
        </w:tc>
        <w:tc>
          <w:tcPr>
            <w:tcW w:w="1260" w:type="dxa"/>
          </w:tcPr>
          <w:p w14:paraId="0918EF87" w14:textId="77777777" w:rsidR="001233F8" w:rsidRDefault="008160FF">
            <w:pPr>
              <w:spacing w:after="0"/>
              <w:jc w:val="center"/>
              <w:rPr>
                <w:color w:val="000000"/>
              </w:rPr>
            </w:pPr>
            <w:r>
              <w:rPr>
                <w:color w:val="000000"/>
              </w:rPr>
              <w:t>uint8</w:t>
            </w:r>
          </w:p>
        </w:tc>
        <w:tc>
          <w:tcPr>
            <w:tcW w:w="1792" w:type="dxa"/>
            <w:vAlign w:val="center"/>
          </w:tcPr>
          <w:p w14:paraId="1CA9C7E4" w14:textId="77777777" w:rsidR="001233F8" w:rsidRDefault="008160FF">
            <w:pPr>
              <w:spacing w:after="0"/>
              <w:jc w:val="center"/>
              <w:rPr>
                <w:color w:val="000000"/>
              </w:rPr>
            </w:pPr>
            <w:r>
              <w:rPr>
                <w:color w:val="000000"/>
              </w:rPr>
              <w:t>See below</w:t>
            </w:r>
          </w:p>
        </w:tc>
      </w:tr>
      <w:tr w:rsidR="001233F8" w14:paraId="499FCB70" w14:textId="77777777">
        <w:trPr>
          <w:cantSplit/>
        </w:trPr>
        <w:tc>
          <w:tcPr>
            <w:tcW w:w="1033" w:type="dxa"/>
          </w:tcPr>
          <w:p w14:paraId="4398D802" w14:textId="5A89C87C" w:rsidR="001233F8" w:rsidRDefault="00695669">
            <w:pPr>
              <w:spacing w:after="0"/>
              <w:ind w:right="72"/>
              <w:jc w:val="center"/>
              <w:rPr>
                <w:color w:val="000000"/>
              </w:rPr>
            </w:pPr>
            <w:r>
              <w:rPr>
                <w:color w:val="000000"/>
              </w:rPr>
              <w:t>90-91</w:t>
            </w:r>
          </w:p>
        </w:tc>
        <w:tc>
          <w:tcPr>
            <w:tcW w:w="4950" w:type="dxa"/>
          </w:tcPr>
          <w:p w14:paraId="59A38C6F" w14:textId="77777777" w:rsidR="001233F8" w:rsidRDefault="008160FF">
            <w:pPr>
              <w:spacing w:after="0"/>
              <w:rPr>
                <w:color w:val="000000"/>
              </w:rPr>
            </w:pPr>
            <w:r>
              <w:rPr>
                <w:color w:val="000000"/>
              </w:rPr>
              <w:t>LBRSWordErrorRate</w:t>
            </w:r>
          </w:p>
        </w:tc>
        <w:tc>
          <w:tcPr>
            <w:tcW w:w="1260" w:type="dxa"/>
          </w:tcPr>
          <w:p w14:paraId="724F51A4" w14:textId="77777777" w:rsidR="001233F8" w:rsidRDefault="008160FF">
            <w:pPr>
              <w:spacing w:after="0"/>
              <w:jc w:val="center"/>
              <w:rPr>
                <w:color w:val="000000"/>
              </w:rPr>
            </w:pPr>
            <w:r>
              <w:rPr>
                <w:color w:val="000000"/>
              </w:rPr>
              <w:t>uint16</w:t>
            </w:r>
          </w:p>
        </w:tc>
        <w:tc>
          <w:tcPr>
            <w:tcW w:w="1792" w:type="dxa"/>
            <w:vAlign w:val="center"/>
          </w:tcPr>
          <w:p w14:paraId="67FC002E" w14:textId="77777777" w:rsidR="001233F8" w:rsidRDefault="008160FF">
            <w:pPr>
              <w:spacing w:after="0"/>
              <w:jc w:val="center"/>
              <w:rPr>
                <w:color w:val="000000"/>
              </w:rPr>
            </w:pPr>
            <w:r>
              <w:rPr>
                <w:color w:val="000000"/>
              </w:rPr>
              <w:t>See below</w:t>
            </w:r>
          </w:p>
        </w:tc>
      </w:tr>
      <w:tr w:rsidR="001233F8" w14:paraId="4BB9DD86" w14:textId="77777777">
        <w:trPr>
          <w:cantSplit/>
        </w:trPr>
        <w:tc>
          <w:tcPr>
            <w:tcW w:w="1033" w:type="dxa"/>
          </w:tcPr>
          <w:p w14:paraId="124C62A7" w14:textId="22D6EE7B" w:rsidR="001233F8" w:rsidRDefault="00695669">
            <w:pPr>
              <w:spacing w:after="0"/>
              <w:ind w:right="72"/>
              <w:jc w:val="center"/>
              <w:rPr>
                <w:color w:val="000000"/>
              </w:rPr>
            </w:pPr>
            <w:r>
              <w:rPr>
                <w:color w:val="000000"/>
              </w:rPr>
              <w:t>92-93</w:t>
            </w:r>
          </w:p>
        </w:tc>
        <w:tc>
          <w:tcPr>
            <w:tcW w:w="4950" w:type="dxa"/>
          </w:tcPr>
          <w:p w14:paraId="177167C7" w14:textId="77777777" w:rsidR="001233F8" w:rsidRDefault="008160FF">
            <w:pPr>
              <w:spacing w:after="0"/>
              <w:rPr>
                <w:color w:val="000000"/>
              </w:rPr>
            </w:pPr>
            <w:r>
              <w:rPr>
                <w:color w:val="000000"/>
              </w:rPr>
              <w:t>LBTurboWordErrorRatePipe0</w:t>
            </w:r>
          </w:p>
        </w:tc>
        <w:tc>
          <w:tcPr>
            <w:tcW w:w="1260" w:type="dxa"/>
          </w:tcPr>
          <w:p w14:paraId="74A6FF3A" w14:textId="77777777" w:rsidR="001233F8" w:rsidRDefault="008160FF">
            <w:pPr>
              <w:spacing w:after="0"/>
              <w:jc w:val="center"/>
              <w:rPr>
                <w:color w:val="000000"/>
              </w:rPr>
            </w:pPr>
            <w:r>
              <w:rPr>
                <w:color w:val="000000"/>
              </w:rPr>
              <w:t>uint16</w:t>
            </w:r>
          </w:p>
        </w:tc>
        <w:tc>
          <w:tcPr>
            <w:tcW w:w="1792" w:type="dxa"/>
            <w:vAlign w:val="center"/>
          </w:tcPr>
          <w:p w14:paraId="459A4E47" w14:textId="77777777" w:rsidR="001233F8" w:rsidRDefault="008160FF">
            <w:pPr>
              <w:spacing w:after="0"/>
              <w:jc w:val="center"/>
              <w:rPr>
                <w:color w:val="000000"/>
              </w:rPr>
            </w:pPr>
            <w:r>
              <w:rPr>
                <w:color w:val="000000"/>
              </w:rPr>
              <w:t>See below</w:t>
            </w:r>
          </w:p>
        </w:tc>
      </w:tr>
      <w:tr w:rsidR="001233F8" w14:paraId="3EA659A2" w14:textId="77777777">
        <w:trPr>
          <w:cantSplit/>
        </w:trPr>
        <w:tc>
          <w:tcPr>
            <w:tcW w:w="1033" w:type="dxa"/>
          </w:tcPr>
          <w:p w14:paraId="34742E74" w14:textId="65470A01" w:rsidR="001233F8" w:rsidRDefault="00695669">
            <w:pPr>
              <w:spacing w:after="0"/>
              <w:ind w:right="72"/>
              <w:jc w:val="center"/>
              <w:rPr>
                <w:color w:val="000000"/>
              </w:rPr>
            </w:pPr>
            <w:r>
              <w:rPr>
                <w:color w:val="000000"/>
              </w:rPr>
              <w:t>94-95</w:t>
            </w:r>
          </w:p>
        </w:tc>
        <w:tc>
          <w:tcPr>
            <w:tcW w:w="4950" w:type="dxa"/>
          </w:tcPr>
          <w:p w14:paraId="6826EAA2" w14:textId="77777777" w:rsidR="001233F8" w:rsidRDefault="008160FF">
            <w:pPr>
              <w:spacing w:after="0"/>
              <w:rPr>
                <w:color w:val="000000"/>
              </w:rPr>
            </w:pPr>
            <w:r>
              <w:rPr>
                <w:color w:val="000000"/>
              </w:rPr>
              <w:t>LBTurboWordErrorRatePipe1</w:t>
            </w:r>
          </w:p>
        </w:tc>
        <w:tc>
          <w:tcPr>
            <w:tcW w:w="1260" w:type="dxa"/>
          </w:tcPr>
          <w:p w14:paraId="38044888" w14:textId="77777777" w:rsidR="001233F8" w:rsidRDefault="008160FF">
            <w:pPr>
              <w:spacing w:after="0"/>
              <w:jc w:val="center"/>
              <w:rPr>
                <w:color w:val="000000"/>
              </w:rPr>
            </w:pPr>
            <w:r>
              <w:rPr>
                <w:color w:val="000000"/>
              </w:rPr>
              <w:t>uint16</w:t>
            </w:r>
          </w:p>
        </w:tc>
        <w:tc>
          <w:tcPr>
            <w:tcW w:w="1792" w:type="dxa"/>
            <w:vAlign w:val="center"/>
          </w:tcPr>
          <w:p w14:paraId="175F50AA" w14:textId="77777777" w:rsidR="001233F8" w:rsidRDefault="008160FF">
            <w:pPr>
              <w:spacing w:after="0"/>
              <w:jc w:val="center"/>
              <w:rPr>
                <w:color w:val="000000"/>
              </w:rPr>
            </w:pPr>
            <w:r>
              <w:rPr>
                <w:color w:val="000000"/>
              </w:rPr>
              <w:t>See below</w:t>
            </w:r>
          </w:p>
        </w:tc>
      </w:tr>
      <w:tr w:rsidR="001233F8" w14:paraId="7C67C317" w14:textId="77777777">
        <w:trPr>
          <w:cantSplit/>
        </w:trPr>
        <w:tc>
          <w:tcPr>
            <w:tcW w:w="1033" w:type="dxa"/>
          </w:tcPr>
          <w:p w14:paraId="0EC96775" w14:textId="022CED3B" w:rsidR="001233F8" w:rsidRDefault="00695669">
            <w:pPr>
              <w:spacing w:after="0"/>
              <w:ind w:right="72"/>
              <w:jc w:val="center"/>
              <w:rPr>
                <w:color w:val="000000"/>
              </w:rPr>
            </w:pPr>
            <w:r>
              <w:rPr>
                <w:color w:val="000000"/>
              </w:rPr>
              <w:t>96-97</w:t>
            </w:r>
          </w:p>
        </w:tc>
        <w:tc>
          <w:tcPr>
            <w:tcW w:w="4950" w:type="dxa"/>
          </w:tcPr>
          <w:p w14:paraId="5F92B18B" w14:textId="77777777" w:rsidR="001233F8" w:rsidRDefault="008160FF">
            <w:pPr>
              <w:spacing w:after="0"/>
              <w:rPr>
                <w:color w:val="000000"/>
              </w:rPr>
            </w:pPr>
            <w:r>
              <w:rPr>
                <w:color w:val="000000"/>
              </w:rPr>
              <w:t>LBTurboWordErrorRatePipe2</w:t>
            </w:r>
          </w:p>
        </w:tc>
        <w:tc>
          <w:tcPr>
            <w:tcW w:w="1260" w:type="dxa"/>
          </w:tcPr>
          <w:p w14:paraId="19B20AA0" w14:textId="77777777" w:rsidR="001233F8" w:rsidRDefault="008160FF">
            <w:pPr>
              <w:spacing w:after="0"/>
              <w:jc w:val="center"/>
              <w:rPr>
                <w:color w:val="000000"/>
              </w:rPr>
            </w:pPr>
            <w:r>
              <w:rPr>
                <w:color w:val="000000"/>
              </w:rPr>
              <w:t>uint16</w:t>
            </w:r>
          </w:p>
        </w:tc>
        <w:tc>
          <w:tcPr>
            <w:tcW w:w="1792" w:type="dxa"/>
            <w:vAlign w:val="center"/>
          </w:tcPr>
          <w:p w14:paraId="5E4E4988" w14:textId="77777777" w:rsidR="001233F8" w:rsidRDefault="008160FF">
            <w:pPr>
              <w:spacing w:after="0"/>
              <w:jc w:val="center"/>
              <w:rPr>
                <w:color w:val="000000"/>
              </w:rPr>
            </w:pPr>
            <w:r>
              <w:rPr>
                <w:color w:val="000000"/>
              </w:rPr>
              <w:t>See below</w:t>
            </w:r>
          </w:p>
        </w:tc>
      </w:tr>
      <w:tr w:rsidR="001233F8" w14:paraId="239721C7" w14:textId="77777777">
        <w:trPr>
          <w:cantSplit/>
        </w:trPr>
        <w:tc>
          <w:tcPr>
            <w:tcW w:w="1033" w:type="dxa"/>
          </w:tcPr>
          <w:p w14:paraId="33B43DA5" w14:textId="2CB37785" w:rsidR="001233F8" w:rsidRDefault="00695669">
            <w:pPr>
              <w:spacing w:after="0"/>
              <w:ind w:right="72"/>
              <w:jc w:val="center"/>
              <w:rPr>
                <w:color w:val="000000"/>
              </w:rPr>
            </w:pPr>
            <w:r>
              <w:rPr>
                <w:color w:val="000000"/>
              </w:rPr>
              <w:t>98-99</w:t>
            </w:r>
          </w:p>
        </w:tc>
        <w:tc>
          <w:tcPr>
            <w:tcW w:w="4950" w:type="dxa"/>
          </w:tcPr>
          <w:p w14:paraId="24ADB930" w14:textId="77777777" w:rsidR="001233F8" w:rsidRDefault="008160FF">
            <w:pPr>
              <w:spacing w:after="0"/>
              <w:rPr>
                <w:color w:val="000000"/>
              </w:rPr>
            </w:pPr>
            <w:r>
              <w:rPr>
                <w:color w:val="000000"/>
              </w:rPr>
              <w:t>LBTurboWordErrorRatePipe3</w:t>
            </w:r>
          </w:p>
        </w:tc>
        <w:tc>
          <w:tcPr>
            <w:tcW w:w="1260" w:type="dxa"/>
          </w:tcPr>
          <w:p w14:paraId="37A61C89" w14:textId="77777777" w:rsidR="001233F8" w:rsidRDefault="008160FF">
            <w:pPr>
              <w:spacing w:after="0"/>
              <w:jc w:val="center"/>
              <w:rPr>
                <w:color w:val="000000"/>
              </w:rPr>
            </w:pPr>
            <w:r>
              <w:rPr>
                <w:color w:val="000000"/>
              </w:rPr>
              <w:t>uint16</w:t>
            </w:r>
          </w:p>
        </w:tc>
        <w:tc>
          <w:tcPr>
            <w:tcW w:w="1792" w:type="dxa"/>
            <w:vAlign w:val="center"/>
          </w:tcPr>
          <w:p w14:paraId="7AA19326" w14:textId="77777777" w:rsidR="001233F8" w:rsidRDefault="008160FF">
            <w:pPr>
              <w:spacing w:after="0"/>
              <w:jc w:val="center"/>
              <w:rPr>
                <w:color w:val="000000"/>
              </w:rPr>
            </w:pPr>
            <w:r>
              <w:rPr>
                <w:color w:val="000000"/>
              </w:rPr>
              <w:t>See below</w:t>
            </w:r>
          </w:p>
        </w:tc>
      </w:tr>
      <w:tr w:rsidR="005E1AEB" w14:paraId="4A2727DD" w14:textId="77777777">
        <w:trPr>
          <w:cantSplit/>
        </w:trPr>
        <w:tc>
          <w:tcPr>
            <w:tcW w:w="1033" w:type="dxa"/>
          </w:tcPr>
          <w:p w14:paraId="5331CA29" w14:textId="496B4E3B" w:rsidR="005E1AEB" w:rsidRDefault="005E1AEB" w:rsidP="005E1AEB">
            <w:pPr>
              <w:spacing w:after="0"/>
              <w:ind w:right="72"/>
              <w:jc w:val="center"/>
              <w:rPr>
                <w:color w:val="000000"/>
              </w:rPr>
            </w:pPr>
            <w:ins w:id="61" w:author="Lerner, Kenneth" w:date="2025-05-30T10:48:00Z">
              <w:r>
                <w:rPr>
                  <w:color w:val="000000"/>
                </w:rPr>
                <w:t>100-101</w:t>
              </w:r>
            </w:ins>
          </w:p>
        </w:tc>
        <w:tc>
          <w:tcPr>
            <w:tcW w:w="4950" w:type="dxa"/>
          </w:tcPr>
          <w:p w14:paraId="38257B8F" w14:textId="34A50DF1" w:rsidR="005E1AEB" w:rsidRDefault="005E1AEB" w:rsidP="005E1AEB">
            <w:pPr>
              <w:spacing w:after="0"/>
              <w:rPr>
                <w:color w:val="000000"/>
              </w:rPr>
            </w:pPr>
            <w:ins w:id="62" w:author="Lerner, Kenneth" w:date="2025-05-30T10:48:00Z">
              <w:r>
                <w:rPr>
                  <w:color w:val="000000"/>
                </w:rPr>
                <w:t>HBTurboWordErrorRatePipe4A</w:t>
              </w:r>
            </w:ins>
          </w:p>
        </w:tc>
        <w:tc>
          <w:tcPr>
            <w:tcW w:w="1260" w:type="dxa"/>
          </w:tcPr>
          <w:p w14:paraId="1101EFAC" w14:textId="3B14AE98" w:rsidR="005E1AEB" w:rsidRDefault="005E1AEB" w:rsidP="005E1AEB">
            <w:pPr>
              <w:spacing w:after="0"/>
              <w:jc w:val="center"/>
              <w:rPr>
                <w:color w:val="000000"/>
              </w:rPr>
            </w:pPr>
            <w:ins w:id="63" w:author="Lerner, Kenneth" w:date="2025-05-30T10:48:00Z">
              <w:r>
                <w:rPr>
                  <w:color w:val="000000"/>
                </w:rPr>
                <w:t>uint16</w:t>
              </w:r>
            </w:ins>
          </w:p>
        </w:tc>
        <w:tc>
          <w:tcPr>
            <w:tcW w:w="1792" w:type="dxa"/>
            <w:vAlign w:val="center"/>
          </w:tcPr>
          <w:p w14:paraId="12546158" w14:textId="237AC11B" w:rsidR="005E1AEB" w:rsidRDefault="005E1AEB" w:rsidP="005E1AEB">
            <w:pPr>
              <w:spacing w:after="0"/>
              <w:jc w:val="center"/>
              <w:rPr>
                <w:color w:val="000000"/>
              </w:rPr>
            </w:pPr>
            <w:ins w:id="64" w:author="Lerner, Kenneth" w:date="2025-05-30T10:48:00Z">
              <w:r>
                <w:rPr>
                  <w:color w:val="000000"/>
                </w:rPr>
                <w:t>See below</w:t>
              </w:r>
            </w:ins>
          </w:p>
        </w:tc>
      </w:tr>
      <w:tr w:rsidR="005E1AEB" w14:paraId="1C2F4DFC" w14:textId="77777777">
        <w:trPr>
          <w:cantSplit/>
        </w:trPr>
        <w:tc>
          <w:tcPr>
            <w:tcW w:w="1033" w:type="dxa"/>
          </w:tcPr>
          <w:p w14:paraId="3E709648" w14:textId="374EF204" w:rsidR="005E1AEB" w:rsidRDefault="005E1AEB" w:rsidP="005E1AEB">
            <w:pPr>
              <w:spacing w:after="0"/>
              <w:ind w:right="72"/>
              <w:jc w:val="center"/>
              <w:rPr>
                <w:color w:val="000000"/>
              </w:rPr>
            </w:pPr>
            <w:ins w:id="65" w:author="Lerner, Kenneth" w:date="2025-05-30T10:48:00Z">
              <w:r>
                <w:rPr>
                  <w:color w:val="000000"/>
                </w:rPr>
                <w:t>102-103</w:t>
              </w:r>
            </w:ins>
          </w:p>
        </w:tc>
        <w:tc>
          <w:tcPr>
            <w:tcW w:w="4950" w:type="dxa"/>
          </w:tcPr>
          <w:p w14:paraId="004222C0" w14:textId="6AA748AF" w:rsidR="005E1AEB" w:rsidRDefault="005E1AEB" w:rsidP="005E1AEB">
            <w:pPr>
              <w:spacing w:after="0"/>
              <w:rPr>
                <w:color w:val="000000"/>
              </w:rPr>
            </w:pPr>
            <w:ins w:id="66" w:author="Lerner, Kenneth" w:date="2025-05-30T10:48:00Z">
              <w:r>
                <w:rPr>
                  <w:color w:val="000000"/>
                </w:rPr>
                <w:t>HBTurboWordErrorRatePipe5A</w:t>
              </w:r>
            </w:ins>
          </w:p>
        </w:tc>
        <w:tc>
          <w:tcPr>
            <w:tcW w:w="1260" w:type="dxa"/>
          </w:tcPr>
          <w:p w14:paraId="043BC405" w14:textId="2E9C5B7C" w:rsidR="005E1AEB" w:rsidRDefault="005E1AEB" w:rsidP="005E1AEB">
            <w:pPr>
              <w:spacing w:after="0"/>
              <w:jc w:val="center"/>
              <w:rPr>
                <w:color w:val="000000"/>
              </w:rPr>
            </w:pPr>
            <w:ins w:id="67" w:author="Lerner, Kenneth" w:date="2025-05-30T10:48:00Z">
              <w:r>
                <w:rPr>
                  <w:color w:val="000000"/>
                </w:rPr>
                <w:t>uint16</w:t>
              </w:r>
            </w:ins>
          </w:p>
        </w:tc>
        <w:tc>
          <w:tcPr>
            <w:tcW w:w="1792" w:type="dxa"/>
            <w:vAlign w:val="center"/>
          </w:tcPr>
          <w:p w14:paraId="03DBA400" w14:textId="3F6E6BD4" w:rsidR="005E1AEB" w:rsidRDefault="005E1AEB" w:rsidP="005E1AEB">
            <w:pPr>
              <w:spacing w:after="0"/>
              <w:jc w:val="center"/>
              <w:rPr>
                <w:color w:val="000000"/>
              </w:rPr>
            </w:pPr>
            <w:ins w:id="68" w:author="Lerner, Kenneth" w:date="2025-05-30T10:48:00Z">
              <w:r>
                <w:rPr>
                  <w:color w:val="000000"/>
                </w:rPr>
                <w:t>See below</w:t>
              </w:r>
            </w:ins>
          </w:p>
        </w:tc>
      </w:tr>
      <w:tr w:rsidR="005E1AEB" w14:paraId="0FF942C5" w14:textId="77777777">
        <w:trPr>
          <w:cantSplit/>
        </w:trPr>
        <w:tc>
          <w:tcPr>
            <w:tcW w:w="1033" w:type="dxa"/>
          </w:tcPr>
          <w:p w14:paraId="4979CD40" w14:textId="0A2B7E4F" w:rsidR="005E1AEB" w:rsidRDefault="005E1AEB" w:rsidP="005E1AEB">
            <w:pPr>
              <w:spacing w:after="0"/>
              <w:ind w:right="72"/>
              <w:jc w:val="center"/>
              <w:rPr>
                <w:color w:val="000000"/>
              </w:rPr>
            </w:pPr>
            <w:ins w:id="69" w:author="Lerner, Kenneth" w:date="2025-05-30T10:48:00Z">
              <w:r>
                <w:rPr>
                  <w:color w:val="000000"/>
                </w:rPr>
                <w:t>104-105</w:t>
              </w:r>
            </w:ins>
          </w:p>
        </w:tc>
        <w:tc>
          <w:tcPr>
            <w:tcW w:w="4950" w:type="dxa"/>
          </w:tcPr>
          <w:p w14:paraId="60C3DD0D" w14:textId="41994B74" w:rsidR="005E1AEB" w:rsidRDefault="005E1AEB" w:rsidP="005E1AEB">
            <w:pPr>
              <w:spacing w:after="0"/>
              <w:rPr>
                <w:color w:val="000000"/>
              </w:rPr>
            </w:pPr>
            <w:ins w:id="70" w:author="Lerner, Kenneth" w:date="2025-05-30T10:48:00Z">
              <w:r>
                <w:rPr>
                  <w:color w:val="000000"/>
                </w:rPr>
                <w:t>HBTurboWordErrorRatePipe6A</w:t>
              </w:r>
            </w:ins>
          </w:p>
        </w:tc>
        <w:tc>
          <w:tcPr>
            <w:tcW w:w="1260" w:type="dxa"/>
          </w:tcPr>
          <w:p w14:paraId="55041C87" w14:textId="30F0882B" w:rsidR="005E1AEB" w:rsidRDefault="005E1AEB" w:rsidP="005E1AEB">
            <w:pPr>
              <w:spacing w:after="0"/>
              <w:jc w:val="center"/>
              <w:rPr>
                <w:color w:val="000000"/>
              </w:rPr>
            </w:pPr>
            <w:ins w:id="71" w:author="Lerner, Kenneth" w:date="2025-05-30T10:48:00Z">
              <w:r>
                <w:rPr>
                  <w:color w:val="000000"/>
                </w:rPr>
                <w:t>uint16</w:t>
              </w:r>
            </w:ins>
          </w:p>
        </w:tc>
        <w:tc>
          <w:tcPr>
            <w:tcW w:w="1792" w:type="dxa"/>
            <w:vAlign w:val="center"/>
          </w:tcPr>
          <w:p w14:paraId="19C75AF6" w14:textId="16A4AA19" w:rsidR="005E1AEB" w:rsidRDefault="005E1AEB" w:rsidP="005E1AEB">
            <w:pPr>
              <w:spacing w:after="0"/>
              <w:jc w:val="center"/>
              <w:rPr>
                <w:color w:val="000000"/>
              </w:rPr>
            </w:pPr>
            <w:ins w:id="72" w:author="Lerner, Kenneth" w:date="2025-05-30T10:48:00Z">
              <w:r>
                <w:rPr>
                  <w:color w:val="000000"/>
                </w:rPr>
                <w:t>See below</w:t>
              </w:r>
            </w:ins>
          </w:p>
        </w:tc>
      </w:tr>
      <w:tr w:rsidR="005E1AEB" w14:paraId="733CBBDE" w14:textId="77777777">
        <w:trPr>
          <w:cantSplit/>
        </w:trPr>
        <w:tc>
          <w:tcPr>
            <w:tcW w:w="1033" w:type="dxa"/>
          </w:tcPr>
          <w:p w14:paraId="329F3411" w14:textId="461E37B4" w:rsidR="005E1AEB" w:rsidRDefault="005E1AEB" w:rsidP="005E1AEB">
            <w:pPr>
              <w:spacing w:after="0"/>
              <w:ind w:right="72"/>
              <w:jc w:val="center"/>
              <w:rPr>
                <w:color w:val="000000"/>
              </w:rPr>
            </w:pPr>
            <w:ins w:id="73" w:author="Lerner, Kenneth" w:date="2025-05-30T10:48:00Z">
              <w:r>
                <w:rPr>
                  <w:color w:val="000000"/>
                </w:rPr>
                <w:t>106-107</w:t>
              </w:r>
            </w:ins>
          </w:p>
        </w:tc>
        <w:tc>
          <w:tcPr>
            <w:tcW w:w="4950" w:type="dxa"/>
          </w:tcPr>
          <w:p w14:paraId="209D4F43" w14:textId="104BDE31" w:rsidR="005E1AEB" w:rsidRDefault="005E1AEB" w:rsidP="005E1AEB">
            <w:pPr>
              <w:spacing w:after="0"/>
              <w:rPr>
                <w:color w:val="000000"/>
              </w:rPr>
            </w:pPr>
            <w:ins w:id="74" w:author="Lerner, Kenneth" w:date="2025-05-30T10:48:00Z">
              <w:r>
                <w:rPr>
                  <w:color w:val="000000"/>
                </w:rPr>
                <w:t>HBTurboWordErrorRatePipe7A</w:t>
              </w:r>
            </w:ins>
          </w:p>
        </w:tc>
        <w:tc>
          <w:tcPr>
            <w:tcW w:w="1260" w:type="dxa"/>
          </w:tcPr>
          <w:p w14:paraId="4DF68412" w14:textId="4997C38F" w:rsidR="005E1AEB" w:rsidRDefault="005E1AEB" w:rsidP="005E1AEB">
            <w:pPr>
              <w:spacing w:after="0"/>
              <w:jc w:val="center"/>
              <w:rPr>
                <w:color w:val="000000"/>
              </w:rPr>
            </w:pPr>
            <w:ins w:id="75" w:author="Lerner, Kenneth" w:date="2025-05-30T10:48:00Z">
              <w:r>
                <w:rPr>
                  <w:color w:val="000000"/>
                </w:rPr>
                <w:t>uint16</w:t>
              </w:r>
            </w:ins>
          </w:p>
        </w:tc>
        <w:tc>
          <w:tcPr>
            <w:tcW w:w="1792" w:type="dxa"/>
            <w:vAlign w:val="center"/>
          </w:tcPr>
          <w:p w14:paraId="0535925D" w14:textId="5E3622E8" w:rsidR="005E1AEB" w:rsidRDefault="005E1AEB" w:rsidP="005E1AEB">
            <w:pPr>
              <w:spacing w:after="0"/>
              <w:jc w:val="center"/>
              <w:rPr>
                <w:color w:val="000000"/>
              </w:rPr>
            </w:pPr>
            <w:ins w:id="76" w:author="Lerner, Kenneth" w:date="2025-05-30T10:48:00Z">
              <w:r>
                <w:rPr>
                  <w:color w:val="000000"/>
                </w:rPr>
                <w:t>See below</w:t>
              </w:r>
            </w:ins>
          </w:p>
        </w:tc>
      </w:tr>
      <w:tr w:rsidR="005E1AEB" w14:paraId="3BE097D3" w14:textId="77777777">
        <w:trPr>
          <w:cantSplit/>
        </w:trPr>
        <w:tc>
          <w:tcPr>
            <w:tcW w:w="1033" w:type="dxa"/>
          </w:tcPr>
          <w:p w14:paraId="79C740E1" w14:textId="5DE615F1" w:rsidR="005E1AEB" w:rsidRDefault="005E1AEB" w:rsidP="005E1AEB">
            <w:pPr>
              <w:spacing w:after="0"/>
              <w:ind w:right="72"/>
              <w:jc w:val="center"/>
              <w:rPr>
                <w:color w:val="000000"/>
              </w:rPr>
            </w:pPr>
            <w:ins w:id="77" w:author="Lerner, Kenneth" w:date="2025-05-30T10:48:00Z">
              <w:r>
                <w:rPr>
                  <w:color w:val="000000"/>
                </w:rPr>
                <w:t>108-109</w:t>
              </w:r>
            </w:ins>
          </w:p>
        </w:tc>
        <w:tc>
          <w:tcPr>
            <w:tcW w:w="4950" w:type="dxa"/>
          </w:tcPr>
          <w:p w14:paraId="6C10E97A" w14:textId="5EE49B76" w:rsidR="005E1AEB" w:rsidRDefault="005E1AEB" w:rsidP="005E1AEB">
            <w:pPr>
              <w:spacing w:after="0"/>
              <w:rPr>
                <w:color w:val="000000"/>
              </w:rPr>
            </w:pPr>
            <w:ins w:id="78" w:author="Lerner, Kenneth" w:date="2025-05-30T10:48:00Z">
              <w:r>
                <w:rPr>
                  <w:color w:val="000000"/>
                </w:rPr>
                <w:t>HBTurboWordErrorRatePipe4B</w:t>
              </w:r>
            </w:ins>
          </w:p>
        </w:tc>
        <w:tc>
          <w:tcPr>
            <w:tcW w:w="1260" w:type="dxa"/>
          </w:tcPr>
          <w:p w14:paraId="5FD9E355" w14:textId="032CE0B4" w:rsidR="005E1AEB" w:rsidRDefault="005E1AEB" w:rsidP="005E1AEB">
            <w:pPr>
              <w:spacing w:after="0"/>
              <w:jc w:val="center"/>
              <w:rPr>
                <w:color w:val="000000"/>
              </w:rPr>
            </w:pPr>
            <w:ins w:id="79" w:author="Lerner, Kenneth" w:date="2025-05-30T10:48:00Z">
              <w:r>
                <w:rPr>
                  <w:color w:val="000000"/>
                </w:rPr>
                <w:t>uint16</w:t>
              </w:r>
            </w:ins>
          </w:p>
        </w:tc>
        <w:tc>
          <w:tcPr>
            <w:tcW w:w="1792" w:type="dxa"/>
            <w:vAlign w:val="center"/>
          </w:tcPr>
          <w:p w14:paraId="44F31104" w14:textId="6BB4FCE8" w:rsidR="005E1AEB" w:rsidRDefault="005E1AEB" w:rsidP="005E1AEB">
            <w:pPr>
              <w:spacing w:after="0"/>
              <w:jc w:val="center"/>
              <w:rPr>
                <w:color w:val="000000"/>
              </w:rPr>
            </w:pPr>
            <w:ins w:id="80" w:author="Lerner, Kenneth" w:date="2025-05-30T10:48:00Z">
              <w:r>
                <w:rPr>
                  <w:color w:val="000000"/>
                </w:rPr>
                <w:t>See below</w:t>
              </w:r>
            </w:ins>
          </w:p>
        </w:tc>
      </w:tr>
      <w:tr w:rsidR="005E1AEB" w14:paraId="446CDF93" w14:textId="77777777">
        <w:trPr>
          <w:cantSplit/>
        </w:trPr>
        <w:tc>
          <w:tcPr>
            <w:tcW w:w="1033" w:type="dxa"/>
          </w:tcPr>
          <w:p w14:paraId="4ADDE603" w14:textId="19572DDF" w:rsidR="005E1AEB" w:rsidRDefault="005E1AEB" w:rsidP="005E1AEB">
            <w:pPr>
              <w:spacing w:after="0"/>
              <w:ind w:right="72"/>
              <w:jc w:val="center"/>
              <w:rPr>
                <w:color w:val="000000"/>
              </w:rPr>
            </w:pPr>
            <w:ins w:id="81" w:author="Lerner, Kenneth" w:date="2025-05-30T10:48:00Z">
              <w:r>
                <w:rPr>
                  <w:color w:val="000000"/>
                </w:rPr>
                <w:t>110-111</w:t>
              </w:r>
            </w:ins>
          </w:p>
        </w:tc>
        <w:tc>
          <w:tcPr>
            <w:tcW w:w="4950" w:type="dxa"/>
          </w:tcPr>
          <w:p w14:paraId="3DCDCE1E" w14:textId="40878978" w:rsidR="005E1AEB" w:rsidRDefault="005E1AEB" w:rsidP="005E1AEB">
            <w:pPr>
              <w:spacing w:after="0"/>
              <w:rPr>
                <w:color w:val="000000"/>
              </w:rPr>
            </w:pPr>
            <w:ins w:id="82" w:author="Lerner, Kenneth" w:date="2025-05-30T10:48:00Z">
              <w:r>
                <w:rPr>
                  <w:color w:val="000000"/>
                </w:rPr>
                <w:t>HBTurboWordErrorRatePipe5B</w:t>
              </w:r>
            </w:ins>
          </w:p>
        </w:tc>
        <w:tc>
          <w:tcPr>
            <w:tcW w:w="1260" w:type="dxa"/>
          </w:tcPr>
          <w:p w14:paraId="1B692440" w14:textId="2AB1A90C" w:rsidR="005E1AEB" w:rsidRDefault="005E1AEB" w:rsidP="005E1AEB">
            <w:pPr>
              <w:spacing w:after="0"/>
              <w:jc w:val="center"/>
              <w:rPr>
                <w:color w:val="000000"/>
              </w:rPr>
            </w:pPr>
            <w:ins w:id="83" w:author="Lerner, Kenneth" w:date="2025-05-30T10:48:00Z">
              <w:r>
                <w:rPr>
                  <w:color w:val="000000"/>
                </w:rPr>
                <w:t>uint16</w:t>
              </w:r>
            </w:ins>
          </w:p>
        </w:tc>
        <w:tc>
          <w:tcPr>
            <w:tcW w:w="1792" w:type="dxa"/>
            <w:vAlign w:val="center"/>
          </w:tcPr>
          <w:p w14:paraId="2BA06C70" w14:textId="7CAEECC6" w:rsidR="005E1AEB" w:rsidRDefault="005E1AEB" w:rsidP="005E1AEB">
            <w:pPr>
              <w:spacing w:after="0"/>
              <w:jc w:val="center"/>
              <w:rPr>
                <w:color w:val="000000"/>
              </w:rPr>
            </w:pPr>
            <w:ins w:id="84" w:author="Lerner, Kenneth" w:date="2025-05-30T10:48:00Z">
              <w:r>
                <w:rPr>
                  <w:color w:val="000000"/>
                </w:rPr>
                <w:t>See below</w:t>
              </w:r>
            </w:ins>
          </w:p>
        </w:tc>
      </w:tr>
      <w:tr w:rsidR="005E1AEB" w14:paraId="35795340" w14:textId="77777777">
        <w:trPr>
          <w:cantSplit/>
        </w:trPr>
        <w:tc>
          <w:tcPr>
            <w:tcW w:w="1033" w:type="dxa"/>
          </w:tcPr>
          <w:p w14:paraId="25EAC4AD" w14:textId="5DBE69B4" w:rsidR="005E1AEB" w:rsidRDefault="005E1AEB" w:rsidP="005E1AEB">
            <w:pPr>
              <w:spacing w:after="0"/>
              <w:ind w:right="72"/>
              <w:jc w:val="center"/>
              <w:rPr>
                <w:color w:val="000000"/>
              </w:rPr>
            </w:pPr>
            <w:ins w:id="85" w:author="Lerner, Kenneth" w:date="2025-05-30T10:48:00Z">
              <w:r>
                <w:rPr>
                  <w:color w:val="000000"/>
                </w:rPr>
                <w:t>112-113</w:t>
              </w:r>
            </w:ins>
          </w:p>
        </w:tc>
        <w:tc>
          <w:tcPr>
            <w:tcW w:w="4950" w:type="dxa"/>
          </w:tcPr>
          <w:p w14:paraId="3A87F598" w14:textId="6CEA0F4E" w:rsidR="005E1AEB" w:rsidRDefault="005E1AEB" w:rsidP="005E1AEB">
            <w:pPr>
              <w:spacing w:after="0"/>
              <w:rPr>
                <w:color w:val="000000"/>
              </w:rPr>
            </w:pPr>
            <w:ins w:id="86" w:author="Lerner, Kenneth" w:date="2025-05-30T10:48:00Z">
              <w:r>
                <w:rPr>
                  <w:color w:val="000000"/>
                </w:rPr>
                <w:t>HBTurboWordErrorRatePipe6B</w:t>
              </w:r>
            </w:ins>
          </w:p>
        </w:tc>
        <w:tc>
          <w:tcPr>
            <w:tcW w:w="1260" w:type="dxa"/>
          </w:tcPr>
          <w:p w14:paraId="0CE58C68" w14:textId="6A5A1945" w:rsidR="005E1AEB" w:rsidRDefault="005E1AEB" w:rsidP="005E1AEB">
            <w:pPr>
              <w:spacing w:after="0"/>
              <w:jc w:val="center"/>
              <w:rPr>
                <w:color w:val="000000"/>
              </w:rPr>
            </w:pPr>
            <w:ins w:id="87" w:author="Lerner, Kenneth" w:date="2025-05-30T10:48:00Z">
              <w:r>
                <w:rPr>
                  <w:color w:val="000000"/>
                </w:rPr>
                <w:t>uint16</w:t>
              </w:r>
            </w:ins>
          </w:p>
        </w:tc>
        <w:tc>
          <w:tcPr>
            <w:tcW w:w="1792" w:type="dxa"/>
            <w:vAlign w:val="center"/>
          </w:tcPr>
          <w:p w14:paraId="5D48307F" w14:textId="1D8868AD" w:rsidR="005E1AEB" w:rsidRDefault="005E1AEB" w:rsidP="005E1AEB">
            <w:pPr>
              <w:spacing w:after="0"/>
              <w:jc w:val="center"/>
              <w:rPr>
                <w:color w:val="000000"/>
              </w:rPr>
            </w:pPr>
            <w:ins w:id="88" w:author="Lerner, Kenneth" w:date="2025-05-30T10:48:00Z">
              <w:r>
                <w:rPr>
                  <w:color w:val="000000"/>
                </w:rPr>
                <w:t>See below</w:t>
              </w:r>
            </w:ins>
          </w:p>
        </w:tc>
      </w:tr>
      <w:tr w:rsidR="005E1AEB" w14:paraId="3C6E137B" w14:textId="77777777">
        <w:trPr>
          <w:cantSplit/>
        </w:trPr>
        <w:tc>
          <w:tcPr>
            <w:tcW w:w="1033" w:type="dxa"/>
          </w:tcPr>
          <w:p w14:paraId="7796E2DB" w14:textId="15246AF3" w:rsidR="005E1AEB" w:rsidRDefault="005E1AEB" w:rsidP="005E1AEB">
            <w:pPr>
              <w:spacing w:after="0"/>
              <w:ind w:right="72"/>
              <w:jc w:val="center"/>
              <w:rPr>
                <w:color w:val="000000"/>
              </w:rPr>
            </w:pPr>
            <w:ins w:id="89" w:author="Lerner, Kenneth" w:date="2025-05-30T10:48:00Z">
              <w:r>
                <w:rPr>
                  <w:color w:val="000000"/>
                </w:rPr>
                <w:t>114-115</w:t>
              </w:r>
            </w:ins>
          </w:p>
        </w:tc>
        <w:tc>
          <w:tcPr>
            <w:tcW w:w="4950" w:type="dxa"/>
          </w:tcPr>
          <w:p w14:paraId="7289EC48" w14:textId="3127A54D" w:rsidR="005E1AEB" w:rsidRDefault="005E1AEB" w:rsidP="005E1AEB">
            <w:pPr>
              <w:spacing w:after="0"/>
              <w:rPr>
                <w:color w:val="000000"/>
              </w:rPr>
            </w:pPr>
            <w:ins w:id="90" w:author="Lerner, Kenneth" w:date="2025-05-30T10:48:00Z">
              <w:r>
                <w:rPr>
                  <w:color w:val="000000"/>
                </w:rPr>
                <w:t>HBTurboWordErrorRatePipe7B</w:t>
              </w:r>
            </w:ins>
          </w:p>
        </w:tc>
        <w:tc>
          <w:tcPr>
            <w:tcW w:w="1260" w:type="dxa"/>
          </w:tcPr>
          <w:p w14:paraId="303A88C2" w14:textId="58FD3737" w:rsidR="005E1AEB" w:rsidRDefault="005E1AEB" w:rsidP="005E1AEB">
            <w:pPr>
              <w:spacing w:after="0"/>
              <w:jc w:val="center"/>
              <w:rPr>
                <w:color w:val="000000"/>
              </w:rPr>
            </w:pPr>
            <w:ins w:id="91" w:author="Lerner, Kenneth" w:date="2025-05-30T10:48:00Z">
              <w:r>
                <w:rPr>
                  <w:color w:val="000000"/>
                </w:rPr>
                <w:t>uint16</w:t>
              </w:r>
            </w:ins>
          </w:p>
        </w:tc>
        <w:tc>
          <w:tcPr>
            <w:tcW w:w="1792" w:type="dxa"/>
            <w:vAlign w:val="center"/>
          </w:tcPr>
          <w:p w14:paraId="509D4508" w14:textId="053C1452" w:rsidR="005E1AEB" w:rsidRDefault="005E1AEB" w:rsidP="005E1AEB">
            <w:pPr>
              <w:spacing w:after="0"/>
              <w:jc w:val="center"/>
              <w:rPr>
                <w:color w:val="000000"/>
              </w:rPr>
            </w:pPr>
            <w:ins w:id="92" w:author="Lerner, Kenneth" w:date="2025-05-30T10:48:00Z">
              <w:r>
                <w:rPr>
                  <w:color w:val="000000"/>
                </w:rPr>
                <w:t>See below</w:t>
              </w:r>
            </w:ins>
          </w:p>
        </w:tc>
      </w:tr>
    </w:tbl>
    <w:p w14:paraId="77F78444" w14:textId="77777777" w:rsidR="001233F8" w:rsidRDefault="008160FF">
      <w:pPr>
        <w:spacing w:before="240"/>
        <w:ind w:left="1080" w:hanging="360"/>
        <w:rPr>
          <w:color w:val="000000"/>
        </w:rPr>
      </w:pPr>
      <w:r>
        <w:rPr>
          <w:b/>
          <w:color w:val="000000"/>
        </w:rPr>
        <w:t>TunerStatus</w:t>
      </w:r>
      <w:r>
        <w:rPr>
          <w:color w:val="000000"/>
        </w:rPr>
        <w:t>: Reports the Tuner’s status, with bit fields defined as:</w:t>
      </w:r>
    </w:p>
    <w:tbl>
      <w:tblPr>
        <w:tblStyle w:val="207"/>
        <w:tblW w:w="9493" w:type="dxa"/>
        <w:tblInd w:w="1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9"/>
        <w:gridCol w:w="1500"/>
        <w:gridCol w:w="1001"/>
        <w:gridCol w:w="1074"/>
        <w:gridCol w:w="1110"/>
        <w:gridCol w:w="1220"/>
        <w:gridCol w:w="1245"/>
        <w:gridCol w:w="1184"/>
      </w:tblGrid>
      <w:tr w:rsidR="001233F8" w14:paraId="25353A87" w14:textId="77777777">
        <w:trPr>
          <w:cantSplit/>
          <w:trHeight w:val="253"/>
          <w:tblHeader/>
        </w:trPr>
        <w:tc>
          <w:tcPr>
            <w:tcW w:w="1159" w:type="dxa"/>
            <w:tcBorders>
              <w:bottom w:val="single" w:sz="4" w:space="0" w:color="000000"/>
            </w:tcBorders>
            <w:shd w:val="clear" w:color="auto" w:fill="EEECE1"/>
          </w:tcPr>
          <w:p w14:paraId="6D9A0EA6" w14:textId="77777777" w:rsidR="001233F8" w:rsidRDefault="008160FF">
            <w:pPr>
              <w:keepNext/>
              <w:keepLines/>
              <w:spacing w:after="0"/>
              <w:jc w:val="center"/>
              <w:rPr>
                <w:b/>
                <w:color w:val="000000"/>
              </w:rPr>
            </w:pPr>
            <w:r>
              <w:rPr>
                <w:b/>
                <w:color w:val="000000"/>
              </w:rPr>
              <w:t>Bit 7</w:t>
            </w:r>
          </w:p>
        </w:tc>
        <w:tc>
          <w:tcPr>
            <w:tcW w:w="1500" w:type="dxa"/>
            <w:tcBorders>
              <w:bottom w:val="single" w:sz="4" w:space="0" w:color="000000"/>
            </w:tcBorders>
            <w:shd w:val="clear" w:color="auto" w:fill="EEECE1"/>
          </w:tcPr>
          <w:p w14:paraId="4A30F083" w14:textId="77777777" w:rsidR="001233F8" w:rsidRDefault="008160FF">
            <w:pPr>
              <w:keepNext/>
              <w:keepLines/>
              <w:spacing w:after="0"/>
              <w:jc w:val="center"/>
              <w:rPr>
                <w:b/>
                <w:color w:val="000000"/>
              </w:rPr>
            </w:pPr>
            <w:r>
              <w:rPr>
                <w:b/>
                <w:color w:val="000000"/>
              </w:rPr>
              <w:t>Bits 6</w:t>
            </w:r>
          </w:p>
        </w:tc>
        <w:tc>
          <w:tcPr>
            <w:tcW w:w="1001" w:type="dxa"/>
            <w:tcBorders>
              <w:bottom w:val="single" w:sz="4" w:space="0" w:color="000000"/>
            </w:tcBorders>
            <w:shd w:val="clear" w:color="auto" w:fill="EEECE1"/>
          </w:tcPr>
          <w:p w14:paraId="5287B552" w14:textId="77777777" w:rsidR="001233F8" w:rsidRDefault="008160FF">
            <w:pPr>
              <w:keepNext/>
              <w:keepLines/>
              <w:spacing w:after="0"/>
              <w:jc w:val="center"/>
              <w:rPr>
                <w:b/>
                <w:color w:val="000000"/>
              </w:rPr>
            </w:pPr>
            <w:r>
              <w:rPr>
                <w:b/>
                <w:color w:val="000000"/>
              </w:rPr>
              <w:t>Bit 5</w:t>
            </w:r>
          </w:p>
        </w:tc>
        <w:tc>
          <w:tcPr>
            <w:tcW w:w="1074" w:type="dxa"/>
            <w:tcBorders>
              <w:bottom w:val="single" w:sz="4" w:space="0" w:color="000000"/>
            </w:tcBorders>
            <w:shd w:val="clear" w:color="auto" w:fill="EEECE1"/>
          </w:tcPr>
          <w:p w14:paraId="3B43DB90" w14:textId="77777777" w:rsidR="001233F8" w:rsidRDefault="008160FF">
            <w:pPr>
              <w:keepNext/>
              <w:keepLines/>
              <w:spacing w:after="0"/>
              <w:jc w:val="center"/>
              <w:rPr>
                <w:b/>
                <w:color w:val="000000"/>
              </w:rPr>
            </w:pPr>
            <w:r>
              <w:rPr>
                <w:b/>
                <w:color w:val="000000"/>
              </w:rPr>
              <w:t>Bit 4</w:t>
            </w:r>
          </w:p>
        </w:tc>
        <w:tc>
          <w:tcPr>
            <w:tcW w:w="1110" w:type="dxa"/>
            <w:tcBorders>
              <w:bottom w:val="single" w:sz="4" w:space="0" w:color="000000"/>
            </w:tcBorders>
            <w:shd w:val="clear" w:color="auto" w:fill="EEECE1"/>
          </w:tcPr>
          <w:p w14:paraId="354AF5CF" w14:textId="77777777" w:rsidR="001233F8" w:rsidRDefault="008160FF">
            <w:pPr>
              <w:keepNext/>
              <w:keepLines/>
              <w:spacing w:after="0"/>
              <w:jc w:val="center"/>
              <w:rPr>
                <w:b/>
                <w:color w:val="000000"/>
              </w:rPr>
            </w:pPr>
            <w:r>
              <w:rPr>
                <w:b/>
                <w:color w:val="000000"/>
              </w:rPr>
              <w:t>Bits 3</w:t>
            </w:r>
          </w:p>
        </w:tc>
        <w:tc>
          <w:tcPr>
            <w:tcW w:w="1220" w:type="dxa"/>
            <w:tcBorders>
              <w:bottom w:val="single" w:sz="4" w:space="0" w:color="000000"/>
            </w:tcBorders>
            <w:shd w:val="clear" w:color="auto" w:fill="EEECE1"/>
          </w:tcPr>
          <w:p w14:paraId="17C4DF84" w14:textId="77777777" w:rsidR="001233F8" w:rsidRDefault="008160FF">
            <w:pPr>
              <w:keepNext/>
              <w:keepLines/>
              <w:spacing w:after="0"/>
              <w:jc w:val="center"/>
              <w:rPr>
                <w:b/>
                <w:color w:val="000000"/>
              </w:rPr>
            </w:pPr>
            <w:r>
              <w:rPr>
                <w:b/>
                <w:color w:val="000000"/>
              </w:rPr>
              <w:t>Bit 2</w:t>
            </w:r>
          </w:p>
        </w:tc>
        <w:tc>
          <w:tcPr>
            <w:tcW w:w="1245" w:type="dxa"/>
            <w:tcBorders>
              <w:bottom w:val="single" w:sz="4" w:space="0" w:color="000000"/>
            </w:tcBorders>
            <w:shd w:val="clear" w:color="auto" w:fill="EEECE1"/>
          </w:tcPr>
          <w:p w14:paraId="76BF9235" w14:textId="77777777" w:rsidR="001233F8" w:rsidRDefault="008160FF">
            <w:pPr>
              <w:keepNext/>
              <w:keepLines/>
              <w:spacing w:after="0"/>
              <w:jc w:val="center"/>
              <w:rPr>
                <w:b/>
                <w:color w:val="000000"/>
              </w:rPr>
            </w:pPr>
            <w:r>
              <w:rPr>
                <w:b/>
                <w:color w:val="000000"/>
              </w:rPr>
              <w:t>Bit 1</w:t>
            </w:r>
          </w:p>
        </w:tc>
        <w:tc>
          <w:tcPr>
            <w:tcW w:w="1184" w:type="dxa"/>
            <w:tcBorders>
              <w:bottom w:val="single" w:sz="4" w:space="0" w:color="000000"/>
            </w:tcBorders>
            <w:shd w:val="clear" w:color="auto" w:fill="EEECE1"/>
            <w:vAlign w:val="center"/>
          </w:tcPr>
          <w:p w14:paraId="2E58F17E" w14:textId="77777777" w:rsidR="001233F8" w:rsidRDefault="008160FF">
            <w:pPr>
              <w:keepNext/>
              <w:keepLines/>
              <w:spacing w:after="0"/>
              <w:jc w:val="center"/>
              <w:rPr>
                <w:b/>
                <w:color w:val="000000"/>
              </w:rPr>
            </w:pPr>
            <w:r>
              <w:rPr>
                <w:b/>
                <w:color w:val="000000"/>
              </w:rPr>
              <w:t>Bit 0</w:t>
            </w:r>
          </w:p>
        </w:tc>
      </w:tr>
      <w:tr w:rsidR="001233F8" w14:paraId="1382831D" w14:textId="77777777">
        <w:trPr>
          <w:cantSplit/>
          <w:trHeight w:val="253"/>
        </w:trPr>
        <w:tc>
          <w:tcPr>
            <w:tcW w:w="1159" w:type="dxa"/>
            <w:tcBorders>
              <w:top w:val="single" w:sz="4" w:space="0" w:color="000000"/>
              <w:bottom w:val="single" w:sz="4" w:space="0" w:color="000000"/>
            </w:tcBorders>
          </w:tcPr>
          <w:p w14:paraId="06131906" w14:textId="77777777" w:rsidR="001233F8" w:rsidRDefault="008160FF">
            <w:pPr>
              <w:keepNext/>
              <w:keepLines/>
              <w:spacing w:after="0"/>
              <w:jc w:val="center"/>
              <w:rPr>
                <w:color w:val="000000"/>
              </w:rPr>
            </w:pPr>
            <w:r>
              <w:rPr>
                <w:color w:val="000000"/>
              </w:rPr>
              <w:t>Reserved</w:t>
            </w:r>
          </w:p>
        </w:tc>
        <w:tc>
          <w:tcPr>
            <w:tcW w:w="1500" w:type="dxa"/>
            <w:tcBorders>
              <w:top w:val="single" w:sz="4" w:space="0" w:color="000000"/>
              <w:bottom w:val="single" w:sz="4" w:space="0" w:color="000000"/>
            </w:tcBorders>
          </w:tcPr>
          <w:p w14:paraId="25B3B5B3" w14:textId="77777777" w:rsidR="001233F8" w:rsidRDefault="008160FF">
            <w:pPr>
              <w:keepNext/>
              <w:keepLines/>
              <w:spacing w:after="0"/>
              <w:jc w:val="center"/>
              <w:rPr>
                <w:color w:val="000000"/>
              </w:rPr>
            </w:pPr>
            <w:r>
              <w:rPr>
                <w:color w:val="000000"/>
              </w:rPr>
              <w:t>PulseBlocker</w:t>
            </w:r>
          </w:p>
        </w:tc>
        <w:tc>
          <w:tcPr>
            <w:tcW w:w="1001" w:type="dxa"/>
            <w:tcBorders>
              <w:top w:val="single" w:sz="4" w:space="0" w:color="000000"/>
              <w:bottom w:val="single" w:sz="4" w:space="0" w:color="000000"/>
            </w:tcBorders>
          </w:tcPr>
          <w:p w14:paraId="7A4E688B" w14:textId="77777777" w:rsidR="001233F8" w:rsidRDefault="008160FF">
            <w:pPr>
              <w:keepNext/>
              <w:keepLines/>
              <w:spacing w:after="0"/>
              <w:jc w:val="center"/>
              <w:rPr>
                <w:color w:val="000000"/>
              </w:rPr>
            </w:pPr>
            <w:r>
              <w:rPr>
                <w:color w:val="000000"/>
              </w:rPr>
              <w:t>IFAGC</w:t>
            </w:r>
          </w:p>
        </w:tc>
        <w:tc>
          <w:tcPr>
            <w:tcW w:w="1074" w:type="dxa"/>
            <w:tcBorders>
              <w:top w:val="single" w:sz="4" w:space="0" w:color="000000"/>
              <w:bottom w:val="single" w:sz="4" w:space="0" w:color="000000"/>
            </w:tcBorders>
          </w:tcPr>
          <w:p w14:paraId="2D0D9881" w14:textId="77777777" w:rsidR="001233F8" w:rsidRDefault="008160FF">
            <w:pPr>
              <w:keepNext/>
              <w:keepLines/>
              <w:spacing w:after="0"/>
              <w:jc w:val="center"/>
              <w:rPr>
                <w:color w:val="000000"/>
              </w:rPr>
            </w:pPr>
            <w:r>
              <w:rPr>
                <w:color w:val="000000"/>
              </w:rPr>
              <w:t>RFAGC</w:t>
            </w:r>
          </w:p>
        </w:tc>
        <w:tc>
          <w:tcPr>
            <w:tcW w:w="1110" w:type="dxa"/>
            <w:tcBorders>
              <w:top w:val="single" w:sz="4" w:space="0" w:color="000000"/>
              <w:bottom w:val="single" w:sz="4" w:space="0" w:color="000000"/>
            </w:tcBorders>
            <w:vAlign w:val="center"/>
          </w:tcPr>
          <w:p w14:paraId="7DA05803" w14:textId="77777777" w:rsidR="001233F8" w:rsidRDefault="008160FF">
            <w:pPr>
              <w:keepNext/>
              <w:keepLines/>
              <w:spacing w:after="0"/>
              <w:jc w:val="center"/>
              <w:rPr>
                <w:color w:val="000000"/>
              </w:rPr>
            </w:pPr>
            <w:r>
              <w:rPr>
                <w:color w:val="000000"/>
              </w:rPr>
              <w:t>AntOver</w:t>
            </w:r>
          </w:p>
        </w:tc>
        <w:tc>
          <w:tcPr>
            <w:tcW w:w="1220" w:type="dxa"/>
            <w:tcBorders>
              <w:top w:val="single" w:sz="4" w:space="0" w:color="000000"/>
              <w:bottom w:val="single" w:sz="4" w:space="0" w:color="000000"/>
            </w:tcBorders>
          </w:tcPr>
          <w:p w14:paraId="0B5D726A" w14:textId="77777777" w:rsidR="001233F8" w:rsidRDefault="008160FF">
            <w:pPr>
              <w:keepNext/>
              <w:keepLines/>
              <w:spacing w:after="0"/>
              <w:jc w:val="center"/>
              <w:rPr>
                <w:color w:val="000000"/>
              </w:rPr>
            </w:pPr>
            <w:r>
              <w:rPr>
                <w:color w:val="000000"/>
              </w:rPr>
              <w:t>AntUnder</w:t>
            </w:r>
          </w:p>
        </w:tc>
        <w:tc>
          <w:tcPr>
            <w:tcW w:w="1245" w:type="dxa"/>
            <w:tcBorders>
              <w:top w:val="single" w:sz="4" w:space="0" w:color="000000"/>
              <w:bottom w:val="single" w:sz="4" w:space="0" w:color="000000"/>
            </w:tcBorders>
          </w:tcPr>
          <w:p w14:paraId="1AFB01C9" w14:textId="77777777" w:rsidR="001233F8" w:rsidRDefault="008160FF">
            <w:pPr>
              <w:keepNext/>
              <w:keepLines/>
              <w:spacing w:after="0"/>
              <w:jc w:val="center"/>
              <w:rPr>
                <w:color w:val="000000"/>
              </w:rPr>
            </w:pPr>
            <w:r>
              <w:rPr>
                <w:color w:val="000000"/>
              </w:rPr>
              <w:t>AntDetect</w:t>
            </w:r>
          </w:p>
        </w:tc>
        <w:tc>
          <w:tcPr>
            <w:tcW w:w="1184" w:type="dxa"/>
            <w:tcBorders>
              <w:top w:val="single" w:sz="4" w:space="0" w:color="000000"/>
              <w:bottom w:val="single" w:sz="4" w:space="0" w:color="000000"/>
            </w:tcBorders>
            <w:vAlign w:val="center"/>
          </w:tcPr>
          <w:p w14:paraId="2A80351E" w14:textId="77777777" w:rsidR="001233F8" w:rsidRDefault="008160FF">
            <w:pPr>
              <w:keepNext/>
              <w:keepLines/>
              <w:spacing w:after="0"/>
              <w:jc w:val="center"/>
              <w:rPr>
                <w:color w:val="000000"/>
              </w:rPr>
            </w:pPr>
            <w:r>
              <w:rPr>
                <w:color w:val="000000"/>
              </w:rPr>
              <w:t>PLLLock</w:t>
            </w:r>
          </w:p>
        </w:tc>
      </w:tr>
    </w:tbl>
    <w:p w14:paraId="10ECA064" w14:textId="77777777" w:rsidR="001233F8" w:rsidRDefault="008160FF">
      <w:pPr>
        <w:spacing w:before="60" w:after="60"/>
        <w:ind w:left="1440" w:hanging="360"/>
        <w:rPr>
          <w:color w:val="000000"/>
        </w:rPr>
      </w:pPr>
      <w:r>
        <w:rPr>
          <w:color w:val="000000"/>
          <w:u w:val="single"/>
        </w:rPr>
        <w:t>PulseBlocker</w:t>
      </w:r>
      <w:r>
        <w:rPr>
          <w:color w:val="000000"/>
        </w:rPr>
        <w:t>: Pulse blocker detection status, with values:</w:t>
      </w:r>
    </w:p>
    <w:p w14:paraId="60D1E049"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lastRenderedPageBreak/>
        <w:t>0 = Not detected</w:t>
      </w:r>
    </w:p>
    <w:p w14:paraId="6E96470E"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Detected</w:t>
      </w:r>
    </w:p>
    <w:p w14:paraId="1630CB91" w14:textId="77777777" w:rsidR="001233F8" w:rsidRDefault="008160FF">
      <w:pPr>
        <w:spacing w:before="60" w:after="60"/>
        <w:ind w:left="1440" w:hanging="360"/>
        <w:rPr>
          <w:color w:val="000000"/>
        </w:rPr>
      </w:pPr>
      <w:r>
        <w:rPr>
          <w:color w:val="000000"/>
          <w:u w:val="single"/>
        </w:rPr>
        <w:t>IFAGC</w:t>
      </w:r>
      <w:r>
        <w:rPr>
          <w:color w:val="000000"/>
        </w:rPr>
        <w:t>: IF AGC engaged status, with values:</w:t>
      </w:r>
    </w:p>
    <w:p w14:paraId="68FE274E"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engaged</w:t>
      </w:r>
    </w:p>
    <w:p w14:paraId="7936CCED"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Engaged</w:t>
      </w:r>
    </w:p>
    <w:p w14:paraId="46608806" w14:textId="77777777" w:rsidR="001233F8" w:rsidRDefault="008160FF">
      <w:pPr>
        <w:spacing w:before="60" w:after="60"/>
        <w:ind w:left="1440" w:hanging="360"/>
        <w:rPr>
          <w:color w:val="000000"/>
        </w:rPr>
      </w:pPr>
      <w:r>
        <w:rPr>
          <w:color w:val="000000"/>
          <w:u w:val="single"/>
        </w:rPr>
        <w:t>RFAGC</w:t>
      </w:r>
      <w:r>
        <w:rPr>
          <w:color w:val="000000"/>
        </w:rPr>
        <w:t>: RF AGC engaged status, with values:</w:t>
      </w:r>
    </w:p>
    <w:p w14:paraId="004F25A0"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engaged</w:t>
      </w:r>
    </w:p>
    <w:p w14:paraId="77631DA0"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Engaged</w:t>
      </w:r>
    </w:p>
    <w:p w14:paraId="30746D4D" w14:textId="77777777" w:rsidR="001233F8" w:rsidRDefault="008160FF">
      <w:pPr>
        <w:spacing w:before="60" w:after="60"/>
        <w:ind w:left="1440" w:hanging="360"/>
        <w:rPr>
          <w:color w:val="000000"/>
        </w:rPr>
      </w:pPr>
      <w:r>
        <w:rPr>
          <w:color w:val="000000"/>
          <w:u w:val="single"/>
        </w:rPr>
        <w:t>AntOver</w:t>
      </w:r>
      <w:r>
        <w:rPr>
          <w:color w:val="000000"/>
        </w:rPr>
        <w:t>: Antenna overcurrent status, with values:</w:t>
      </w:r>
    </w:p>
    <w:p w14:paraId="7D91F3A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overcurrent</w:t>
      </w:r>
    </w:p>
    <w:p w14:paraId="633DD90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Overcurrent</w:t>
      </w:r>
    </w:p>
    <w:p w14:paraId="56BB2586" w14:textId="77777777" w:rsidR="001233F8" w:rsidRDefault="008160FF">
      <w:pPr>
        <w:spacing w:before="60" w:after="60"/>
        <w:ind w:left="1440" w:hanging="360"/>
        <w:rPr>
          <w:color w:val="000000"/>
        </w:rPr>
      </w:pPr>
      <w:r>
        <w:rPr>
          <w:color w:val="000000"/>
          <w:u w:val="single"/>
        </w:rPr>
        <w:t>AntUnder</w:t>
      </w:r>
      <w:r>
        <w:rPr>
          <w:color w:val="000000"/>
        </w:rPr>
        <w:t>: Antenna undercurrent status, with values:</w:t>
      </w:r>
    </w:p>
    <w:p w14:paraId="649B72EC"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undercurrent</w:t>
      </w:r>
    </w:p>
    <w:p w14:paraId="3A94C17E"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Undercurrent</w:t>
      </w:r>
    </w:p>
    <w:p w14:paraId="77CFDEFA" w14:textId="77777777" w:rsidR="001233F8" w:rsidRDefault="008160FF">
      <w:pPr>
        <w:spacing w:before="60" w:after="60"/>
        <w:ind w:left="1440" w:hanging="360"/>
        <w:rPr>
          <w:color w:val="000000"/>
        </w:rPr>
      </w:pPr>
      <w:r>
        <w:rPr>
          <w:color w:val="000000"/>
          <w:u w:val="single"/>
        </w:rPr>
        <w:t>AntDetect</w:t>
      </w:r>
      <w:r>
        <w:rPr>
          <w:color w:val="000000"/>
        </w:rPr>
        <w:t>: Antenna detected status, with values:</w:t>
      </w:r>
    </w:p>
    <w:p w14:paraId="7CAA25B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detected</w:t>
      </w:r>
    </w:p>
    <w:p w14:paraId="2675B1ED"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Detected</w:t>
      </w:r>
    </w:p>
    <w:p w14:paraId="0C379FDA" w14:textId="77777777" w:rsidR="001233F8" w:rsidRDefault="008160FF">
      <w:pPr>
        <w:spacing w:before="60" w:after="60"/>
        <w:ind w:left="1440" w:hanging="360"/>
        <w:rPr>
          <w:color w:val="000000"/>
        </w:rPr>
      </w:pPr>
      <w:r>
        <w:rPr>
          <w:color w:val="000000"/>
          <w:u w:val="single"/>
        </w:rPr>
        <w:t>PLLLock</w:t>
      </w:r>
      <w:r>
        <w:rPr>
          <w:color w:val="000000"/>
        </w:rPr>
        <w:t>: PLL Lock status, with values:</w:t>
      </w:r>
    </w:p>
    <w:p w14:paraId="4CFC1E00"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7F17BB7D"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4C80B447" w14:textId="77777777" w:rsidR="001233F8" w:rsidRDefault="008160FF">
      <w:pPr>
        <w:spacing w:before="120"/>
        <w:ind w:left="1080" w:hanging="360"/>
        <w:jc w:val="both"/>
        <w:rPr>
          <w:color w:val="000000"/>
        </w:rPr>
      </w:pPr>
      <w:r>
        <w:rPr>
          <w:b/>
          <w:color w:val="000000"/>
        </w:rPr>
        <w:t>ReferenceFreqOffset</w:t>
      </w:r>
      <w:r>
        <w:rPr>
          <w:color w:val="000000"/>
        </w:rPr>
        <w:t>:  Tuner carrier frequency offset. LSB=100 Hz. The valid  values are -1400-1400.</w:t>
      </w:r>
    </w:p>
    <w:p w14:paraId="0090EA07" w14:textId="77777777" w:rsidR="001233F8" w:rsidRDefault="008160FF">
      <w:pPr>
        <w:spacing w:before="120"/>
        <w:ind w:left="1080" w:hanging="360"/>
        <w:jc w:val="both"/>
        <w:rPr>
          <w:color w:val="000000"/>
        </w:rPr>
      </w:pPr>
      <w:r>
        <w:rPr>
          <w:b/>
          <w:color w:val="000000"/>
        </w:rPr>
        <w:t>RSSI</w:t>
      </w:r>
      <w:r>
        <w:rPr>
          <w:color w:val="000000"/>
        </w:rPr>
        <w:t>:  Received signal strength indication. LSB=1 dBm. The valid values are -128-0.</w:t>
      </w:r>
    </w:p>
    <w:p w14:paraId="526EC70A" w14:textId="77777777" w:rsidR="001233F8" w:rsidRDefault="008160FF">
      <w:pPr>
        <w:spacing w:before="120" w:after="60"/>
        <w:ind w:left="1080" w:hanging="360"/>
        <w:jc w:val="both"/>
        <w:rPr>
          <w:color w:val="000000"/>
        </w:rPr>
      </w:pPr>
      <w:r>
        <w:rPr>
          <w:b/>
          <w:color w:val="000000"/>
        </w:rPr>
        <w:t>HBSignalStrength</w:t>
      </w:r>
      <w:r>
        <w:rPr>
          <w:color w:val="000000"/>
        </w:rPr>
        <w:t>:  Summary of High Band signal strength. The valid values are:</w:t>
      </w:r>
    </w:p>
    <w:p w14:paraId="7ED6A2D2" w14:textId="77777777" w:rsidR="001233F8" w:rsidRDefault="008160FF">
      <w:pPr>
        <w:spacing w:before="60" w:after="0"/>
        <w:ind w:left="1440" w:hanging="360"/>
        <w:jc w:val="both"/>
        <w:rPr>
          <w:color w:val="000000"/>
        </w:rPr>
      </w:pPr>
      <w:r>
        <w:rPr>
          <w:color w:val="000000"/>
        </w:rPr>
        <w:t>0 = No signal</w:t>
      </w:r>
    </w:p>
    <w:p w14:paraId="0B3155F1" w14:textId="77777777" w:rsidR="001233F8" w:rsidRDefault="008160FF">
      <w:pPr>
        <w:spacing w:after="0"/>
        <w:ind w:left="1440" w:hanging="360"/>
        <w:jc w:val="both"/>
        <w:rPr>
          <w:color w:val="000000"/>
        </w:rPr>
      </w:pPr>
      <w:r>
        <w:rPr>
          <w:color w:val="000000"/>
        </w:rPr>
        <w:t>1 = Very weak signal</w:t>
      </w:r>
    </w:p>
    <w:p w14:paraId="7EBAB791" w14:textId="77777777" w:rsidR="001233F8" w:rsidRDefault="008160FF">
      <w:pPr>
        <w:spacing w:after="0"/>
        <w:ind w:left="1440" w:hanging="360"/>
        <w:jc w:val="both"/>
        <w:rPr>
          <w:color w:val="000000"/>
        </w:rPr>
      </w:pPr>
      <w:r>
        <w:rPr>
          <w:color w:val="000000"/>
        </w:rPr>
        <w:t>2 = Weak signal</w:t>
      </w:r>
    </w:p>
    <w:p w14:paraId="5C213EA5" w14:textId="77777777" w:rsidR="001233F8" w:rsidRDefault="008160FF">
      <w:pPr>
        <w:spacing w:after="0"/>
        <w:ind w:left="1440" w:hanging="360"/>
        <w:jc w:val="both"/>
        <w:rPr>
          <w:color w:val="000000"/>
        </w:rPr>
      </w:pPr>
      <w:r>
        <w:rPr>
          <w:color w:val="000000"/>
        </w:rPr>
        <w:t>3 = Marginal signal</w:t>
      </w:r>
    </w:p>
    <w:p w14:paraId="026D1B48" w14:textId="77777777" w:rsidR="001233F8" w:rsidRDefault="008160FF">
      <w:pPr>
        <w:spacing w:after="0"/>
        <w:ind w:left="1440" w:hanging="360"/>
        <w:jc w:val="both"/>
        <w:rPr>
          <w:color w:val="000000"/>
        </w:rPr>
      </w:pPr>
      <w:r>
        <w:rPr>
          <w:color w:val="000000"/>
        </w:rPr>
        <w:t>4 = Good signal</w:t>
      </w:r>
    </w:p>
    <w:p w14:paraId="2EBC5CBE" w14:textId="77777777" w:rsidR="001233F8" w:rsidRDefault="008160FF">
      <w:pPr>
        <w:spacing w:before="120"/>
        <w:ind w:left="1080" w:hanging="360"/>
        <w:rPr>
          <w:color w:val="000000"/>
        </w:rPr>
      </w:pPr>
      <w:r>
        <w:rPr>
          <w:b/>
          <w:color w:val="000000"/>
        </w:rPr>
        <w:t>HBLockStatusA</w:t>
      </w:r>
      <w:r>
        <w:rPr>
          <w:color w:val="000000"/>
        </w:rPr>
        <w:t>: Reports the High Band Ensemble A lock status, with bit fields defined as:</w:t>
      </w:r>
    </w:p>
    <w:tbl>
      <w:tblPr>
        <w:tblStyle w:val="206"/>
        <w:tblW w:w="9403"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1343"/>
        <w:gridCol w:w="1343"/>
        <w:gridCol w:w="1344"/>
        <w:gridCol w:w="1343"/>
        <w:gridCol w:w="1343"/>
        <w:gridCol w:w="1344"/>
      </w:tblGrid>
      <w:tr w:rsidR="001233F8" w14:paraId="7E953B56" w14:textId="77777777">
        <w:trPr>
          <w:cantSplit/>
          <w:trHeight w:val="253"/>
          <w:tblHeader/>
        </w:trPr>
        <w:tc>
          <w:tcPr>
            <w:tcW w:w="1343" w:type="dxa"/>
            <w:tcBorders>
              <w:bottom w:val="single" w:sz="4" w:space="0" w:color="000000"/>
            </w:tcBorders>
            <w:shd w:val="clear" w:color="auto" w:fill="EEECE1"/>
          </w:tcPr>
          <w:p w14:paraId="0B3EB8B9" w14:textId="77777777" w:rsidR="001233F8" w:rsidRDefault="008160FF">
            <w:pPr>
              <w:keepNext/>
              <w:keepLines/>
              <w:tabs>
                <w:tab w:val="center" w:pos="556"/>
              </w:tabs>
              <w:spacing w:after="0"/>
              <w:rPr>
                <w:b/>
                <w:color w:val="000000"/>
              </w:rPr>
            </w:pPr>
            <w:r>
              <w:rPr>
                <w:b/>
                <w:color w:val="000000"/>
              </w:rPr>
              <w:tab/>
              <w:t>Bits 7-6</w:t>
            </w:r>
          </w:p>
        </w:tc>
        <w:tc>
          <w:tcPr>
            <w:tcW w:w="1343" w:type="dxa"/>
            <w:tcBorders>
              <w:bottom w:val="single" w:sz="4" w:space="0" w:color="000000"/>
            </w:tcBorders>
            <w:shd w:val="clear" w:color="auto" w:fill="EEECE1"/>
          </w:tcPr>
          <w:p w14:paraId="00415792" w14:textId="77777777" w:rsidR="001233F8" w:rsidRDefault="008160FF">
            <w:pPr>
              <w:keepNext/>
              <w:keepLines/>
              <w:spacing w:after="0"/>
              <w:jc w:val="center"/>
              <w:rPr>
                <w:b/>
                <w:color w:val="000000"/>
              </w:rPr>
            </w:pPr>
            <w:r>
              <w:rPr>
                <w:b/>
                <w:color w:val="000000"/>
              </w:rPr>
              <w:t>Bit 5</w:t>
            </w:r>
          </w:p>
        </w:tc>
        <w:tc>
          <w:tcPr>
            <w:tcW w:w="1343" w:type="dxa"/>
            <w:tcBorders>
              <w:bottom w:val="single" w:sz="4" w:space="0" w:color="000000"/>
            </w:tcBorders>
            <w:shd w:val="clear" w:color="auto" w:fill="EEECE1"/>
          </w:tcPr>
          <w:p w14:paraId="65C91EA7" w14:textId="77777777" w:rsidR="001233F8" w:rsidRDefault="008160FF">
            <w:pPr>
              <w:keepNext/>
              <w:keepLines/>
              <w:spacing w:after="0"/>
              <w:jc w:val="center"/>
              <w:rPr>
                <w:b/>
                <w:color w:val="000000"/>
              </w:rPr>
            </w:pPr>
            <w:r>
              <w:rPr>
                <w:b/>
                <w:color w:val="000000"/>
              </w:rPr>
              <w:t>Bit 4</w:t>
            </w:r>
          </w:p>
        </w:tc>
        <w:tc>
          <w:tcPr>
            <w:tcW w:w="1344" w:type="dxa"/>
            <w:tcBorders>
              <w:bottom w:val="single" w:sz="4" w:space="0" w:color="000000"/>
            </w:tcBorders>
            <w:shd w:val="clear" w:color="auto" w:fill="EEECE1"/>
          </w:tcPr>
          <w:p w14:paraId="6FA9E9B9" w14:textId="77777777" w:rsidR="001233F8" w:rsidRDefault="008160FF">
            <w:pPr>
              <w:keepNext/>
              <w:keepLines/>
              <w:spacing w:after="0"/>
              <w:jc w:val="center"/>
              <w:rPr>
                <w:b/>
                <w:color w:val="000000"/>
              </w:rPr>
            </w:pPr>
            <w:r>
              <w:rPr>
                <w:b/>
                <w:color w:val="000000"/>
              </w:rPr>
              <w:t>Bits 3</w:t>
            </w:r>
          </w:p>
        </w:tc>
        <w:tc>
          <w:tcPr>
            <w:tcW w:w="1343" w:type="dxa"/>
            <w:tcBorders>
              <w:bottom w:val="single" w:sz="4" w:space="0" w:color="000000"/>
            </w:tcBorders>
            <w:shd w:val="clear" w:color="auto" w:fill="EEECE1"/>
          </w:tcPr>
          <w:p w14:paraId="64784C80" w14:textId="77777777" w:rsidR="001233F8" w:rsidRDefault="008160FF">
            <w:pPr>
              <w:keepNext/>
              <w:keepLines/>
              <w:spacing w:after="0"/>
              <w:jc w:val="center"/>
              <w:rPr>
                <w:b/>
                <w:color w:val="000000"/>
              </w:rPr>
            </w:pPr>
            <w:r>
              <w:rPr>
                <w:b/>
                <w:color w:val="000000"/>
              </w:rPr>
              <w:t>Bit 2</w:t>
            </w:r>
          </w:p>
        </w:tc>
        <w:tc>
          <w:tcPr>
            <w:tcW w:w="1343" w:type="dxa"/>
            <w:tcBorders>
              <w:bottom w:val="single" w:sz="4" w:space="0" w:color="000000"/>
            </w:tcBorders>
            <w:shd w:val="clear" w:color="auto" w:fill="EEECE1"/>
          </w:tcPr>
          <w:p w14:paraId="761BB2B9" w14:textId="77777777" w:rsidR="001233F8" w:rsidRDefault="008160FF">
            <w:pPr>
              <w:keepNext/>
              <w:keepLines/>
              <w:spacing w:after="0"/>
              <w:jc w:val="center"/>
              <w:rPr>
                <w:b/>
                <w:color w:val="000000"/>
              </w:rPr>
            </w:pPr>
            <w:r>
              <w:rPr>
                <w:b/>
                <w:color w:val="000000"/>
              </w:rPr>
              <w:t>Bit 1</w:t>
            </w:r>
          </w:p>
        </w:tc>
        <w:tc>
          <w:tcPr>
            <w:tcW w:w="1344" w:type="dxa"/>
            <w:tcBorders>
              <w:bottom w:val="single" w:sz="4" w:space="0" w:color="000000"/>
            </w:tcBorders>
            <w:shd w:val="clear" w:color="auto" w:fill="EEECE1"/>
            <w:vAlign w:val="center"/>
          </w:tcPr>
          <w:p w14:paraId="1FA45673" w14:textId="77777777" w:rsidR="001233F8" w:rsidRDefault="008160FF">
            <w:pPr>
              <w:keepNext/>
              <w:keepLines/>
              <w:spacing w:after="0"/>
              <w:jc w:val="center"/>
              <w:rPr>
                <w:b/>
                <w:color w:val="000000"/>
              </w:rPr>
            </w:pPr>
            <w:r>
              <w:rPr>
                <w:b/>
                <w:color w:val="000000"/>
              </w:rPr>
              <w:t>Bit 0</w:t>
            </w:r>
          </w:p>
        </w:tc>
      </w:tr>
      <w:tr w:rsidR="001233F8" w14:paraId="5D0654C1" w14:textId="77777777">
        <w:trPr>
          <w:cantSplit/>
          <w:trHeight w:val="253"/>
        </w:trPr>
        <w:tc>
          <w:tcPr>
            <w:tcW w:w="1343" w:type="dxa"/>
            <w:tcBorders>
              <w:top w:val="single" w:sz="4" w:space="0" w:color="000000"/>
              <w:bottom w:val="single" w:sz="4" w:space="0" w:color="000000"/>
            </w:tcBorders>
          </w:tcPr>
          <w:p w14:paraId="3E124FF9" w14:textId="77777777" w:rsidR="001233F8" w:rsidRDefault="008160FF">
            <w:pPr>
              <w:keepNext/>
              <w:keepLines/>
              <w:spacing w:after="0"/>
              <w:jc w:val="center"/>
              <w:rPr>
                <w:color w:val="000000"/>
              </w:rPr>
            </w:pPr>
            <w:r>
              <w:rPr>
                <w:color w:val="000000"/>
              </w:rPr>
              <w:t>Reserved</w:t>
            </w:r>
          </w:p>
        </w:tc>
        <w:tc>
          <w:tcPr>
            <w:tcW w:w="1343" w:type="dxa"/>
            <w:tcBorders>
              <w:top w:val="single" w:sz="4" w:space="0" w:color="000000"/>
              <w:bottom w:val="single" w:sz="4" w:space="0" w:color="000000"/>
            </w:tcBorders>
          </w:tcPr>
          <w:p w14:paraId="5F92D580" w14:textId="77777777" w:rsidR="001233F8" w:rsidRDefault="008160FF">
            <w:pPr>
              <w:keepNext/>
              <w:keepLines/>
              <w:spacing w:after="0"/>
              <w:jc w:val="center"/>
              <w:rPr>
                <w:color w:val="000000"/>
              </w:rPr>
            </w:pPr>
            <w:r>
              <w:rPr>
                <w:color w:val="000000"/>
              </w:rPr>
              <w:t>S1TDM</w:t>
            </w:r>
          </w:p>
        </w:tc>
        <w:tc>
          <w:tcPr>
            <w:tcW w:w="1343" w:type="dxa"/>
            <w:tcBorders>
              <w:top w:val="single" w:sz="4" w:space="0" w:color="000000"/>
              <w:bottom w:val="single" w:sz="4" w:space="0" w:color="000000"/>
            </w:tcBorders>
          </w:tcPr>
          <w:p w14:paraId="1F158BBC" w14:textId="77777777" w:rsidR="001233F8" w:rsidRDefault="008160FF">
            <w:pPr>
              <w:keepNext/>
              <w:keepLines/>
              <w:spacing w:after="0"/>
              <w:jc w:val="center"/>
              <w:rPr>
                <w:color w:val="000000"/>
              </w:rPr>
            </w:pPr>
            <w:r>
              <w:rPr>
                <w:color w:val="000000"/>
              </w:rPr>
              <w:t>S1QPSK</w:t>
            </w:r>
          </w:p>
        </w:tc>
        <w:tc>
          <w:tcPr>
            <w:tcW w:w="1344" w:type="dxa"/>
            <w:tcBorders>
              <w:top w:val="single" w:sz="4" w:space="0" w:color="000000"/>
              <w:bottom w:val="single" w:sz="4" w:space="0" w:color="000000"/>
            </w:tcBorders>
            <w:vAlign w:val="center"/>
          </w:tcPr>
          <w:p w14:paraId="189E64EB" w14:textId="77777777" w:rsidR="001233F8" w:rsidRDefault="008160FF">
            <w:pPr>
              <w:keepNext/>
              <w:keepLines/>
              <w:spacing w:after="0"/>
              <w:jc w:val="center"/>
              <w:rPr>
                <w:color w:val="000000"/>
              </w:rPr>
            </w:pPr>
            <w:r>
              <w:rPr>
                <w:color w:val="000000"/>
              </w:rPr>
              <w:t>S2TDM</w:t>
            </w:r>
          </w:p>
        </w:tc>
        <w:tc>
          <w:tcPr>
            <w:tcW w:w="1343" w:type="dxa"/>
            <w:tcBorders>
              <w:top w:val="single" w:sz="4" w:space="0" w:color="000000"/>
              <w:bottom w:val="single" w:sz="4" w:space="0" w:color="000000"/>
            </w:tcBorders>
          </w:tcPr>
          <w:p w14:paraId="0F925900" w14:textId="77777777" w:rsidR="001233F8" w:rsidRDefault="008160FF">
            <w:pPr>
              <w:keepNext/>
              <w:keepLines/>
              <w:spacing w:after="0"/>
              <w:jc w:val="center"/>
              <w:rPr>
                <w:color w:val="000000"/>
              </w:rPr>
            </w:pPr>
            <w:r>
              <w:rPr>
                <w:color w:val="000000"/>
              </w:rPr>
              <w:t>S2QPSK</w:t>
            </w:r>
          </w:p>
        </w:tc>
        <w:tc>
          <w:tcPr>
            <w:tcW w:w="1343" w:type="dxa"/>
            <w:tcBorders>
              <w:top w:val="single" w:sz="4" w:space="0" w:color="000000"/>
              <w:bottom w:val="single" w:sz="4" w:space="0" w:color="000000"/>
            </w:tcBorders>
          </w:tcPr>
          <w:p w14:paraId="7C6D0F5E" w14:textId="77777777" w:rsidR="001233F8" w:rsidRDefault="008160FF">
            <w:pPr>
              <w:keepNext/>
              <w:keepLines/>
              <w:spacing w:after="0"/>
              <w:jc w:val="center"/>
              <w:rPr>
                <w:color w:val="000000"/>
              </w:rPr>
            </w:pPr>
            <w:r>
              <w:rPr>
                <w:color w:val="000000"/>
              </w:rPr>
              <w:t>TerrTDM</w:t>
            </w:r>
          </w:p>
        </w:tc>
        <w:tc>
          <w:tcPr>
            <w:tcW w:w="1344" w:type="dxa"/>
            <w:tcBorders>
              <w:top w:val="single" w:sz="4" w:space="0" w:color="000000"/>
              <w:bottom w:val="single" w:sz="4" w:space="0" w:color="000000"/>
            </w:tcBorders>
            <w:vAlign w:val="center"/>
          </w:tcPr>
          <w:p w14:paraId="7EF37617" w14:textId="77777777" w:rsidR="001233F8" w:rsidRDefault="008160FF">
            <w:pPr>
              <w:keepNext/>
              <w:keepLines/>
              <w:spacing w:after="0"/>
              <w:jc w:val="center"/>
              <w:rPr>
                <w:color w:val="000000"/>
              </w:rPr>
            </w:pPr>
            <w:r>
              <w:rPr>
                <w:color w:val="000000"/>
              </w:rPr>
              <w:t>TerrMCM</w:t>
            </w:r>
          </w:p>
        </w:tc>
      </w:tr>
    </w:tbl>
    <w:p w14:paraId="56EE4874" w14:textId="77777777" w:rsidR="001233F8" w:rsidRDefault="008160FF">
      <w:pPr>
        <w:spacing w:before="60" w:after="60"/>
        <w:ind w:left="1440" w:hanging="360"/>
        <w:rPr>
          <w:color w:val="000000"/>
        </w:rPr>
      </w:pPr>
      <w:r>
        <w:rPr>
          <w:color w:val="000000"/>
          <w:u w:val="single"/>
        </w:rPr>
        <w:t>S1TDM</w:t>
      </w:r>
      <w:r>
        <w:rPr>
          <w:color w:val="000000"/>
        </w:rPr>
        <w:t>: Satellite 1 TDM lock status, with values:</w:t>
      </w:r>
    </w:p>
    <w:p w14:paraId="0E5E69E7"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57117BA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54C1094F" w14:textId="77777777" w:rsidR="001233F8" w:rsidRDefault="008160FF">
      <w:pPr>
        <w:spacing w:before="60" w:after="60"/>
        <w:ind w:left="1440" w:hanging="360"/>
        <w:rPr>
          <w:color w:val="000000"/>
        </w:rPr>
      </w:pPr>
      <w:r>
        <w:rPr>
          <w:color w:val="000000"/>
          <w:u w:val="single"/>
        </w:rPr>
        <w:t>S1QPSK</w:t>
      </w:r>
      <w:r>
        <w:rPr>
          <w:color w:val="000000"/>
        </w:rPr>
        <w:t>: Satellite 1 QPSK lock status, with values:</w:t>
      </w:r>
    </w:p>
    <w:p w14:paraId="0C8F078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662061C4"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03537DFD" w14:textId="77777777" w:rsidR="001233F8" w:rsidRDefault="008160FF">
      <w:pPr>
        <w:spacing w:before="60" w:after="60"/>
        <w:ind w:left="1440" w:hanging="360"/>
        <w:rPr>
          <w:color w:val="000000"/>
        </w:rPr>
      </w:pPr>
      <w:r>
        <w:rPr>
          <w:color w:val="000000"/>
          <w:u w:val="single"/>
        </w:rPr>
        <w:t>S2TDM</w:t>
      </w:r>
      <w:r>
        <w:rPr>
          <w:color w:val="000000"/>
        </w:rPr>
        <w:t>: Satellite 2 TDM lock status, with values:</w:t>
      </w:r>
    </w:p>
    <w:p w14:paraId="351507F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02DF32ED"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47B16E50" w14:textId="77777777" w:rsidR="001233F8" w:rsidRDefault="008160FF">
      <w:pPr>
        <w:spacing w:before="60" w:after="60"/>
        <w:ind w:left="1440" w:hanging="360"/>
        <w:rPr>
          <w:color w:val="000000"/>
        </w:rPr>
      </w:pPr>
      <w:r>
        <w:rPr>
          <w:color w:val="000000"/>
          <w:u w:val="single"/>
        </w:rPr>
        <w:t>S2QPSK</w:t>
      </w:r>
      <w:r>
        <w:rPr>
          <w:color w:val="000000"/>
        </w:rPr>
        <w:t>: Satellite 2 QPSK lock status, with values:</w:t>
      </w:r>
    </w:p>
    <w:p w14:paraId="7CE1C01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7B9318B4"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5527B663" w14:textId="77777777" w:rsidR="001233F8" w:rsidRDefault="008160FF">
      <w:pPr>
        <w:spacing w:before="60" w:after="60"/>
        <w:ind w:left="1440" w:hanging="360"/>
        <w:rPr>
          <w:color w:val="000000"/>
        </w:rPr>
      </w:pPr>
      <w:r>
        <w:rPr>
          <w:color w:val="000000"/>
          <w:u w:val="single"/>
        </w:rPr>
        <w:t>TerrTDM</w:t>
      </w:r>
      <w:r>
        <w:rPr>
          <w:color w:val="000000"/>
        </w:rPr>
        <w:t>: Terrestrial TDM lock status, with values:</w:t>
      </w:r>
    </w:p>
    <w:p w14:paraId="6F8CDDB0"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0A218E18"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4454EA96" w14:textId="77777777" w:rsidR="001233F8" w:rsidRDefault="008160FF">
      <w:pPr>
        <w:spacing w:before="60" w:after="60"/>
        <w:ind w:left="1440" w:hanging="360"/>
        <w:rPr>
          <w:color w:val="000000"/>
        </w:rPr>
      </w:pPr>
      <w:r>
        <w:rPr>
          <w:color w:val="000000"/>
          <w:u w:val="single"/>
        </w:rPr>
        <w:lastRenderedPageBreak/>
        <w:t>TerrMCM</w:t>
      </w:r>
      <w:r>
        <w:rPr>
          <w:color w:val="000000"/>
        </w:rPr>
        <w:t>: Terrestrial MCM lock status, with values:</w:t>
      </w:r>
    </w:p>
    <w:p w14:paraId="08B85B5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239563E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3525CD4A" w14:textId="77777777" w:rsidR="001233F8" w:rsidRDefault="008160FF">
      <w:pPr>
        <w:spacing w:before="120"/>
        <w:ind w:left="1080" w:hanging="360"/>
        <w:rPr>
          <w:color w:val="000000"/>
        </w:rPr>
      </w:pPr>
      <w:r>
        <w:rPr>
          <w:b/>
          <w:color w:val="000000"/>
        </w:rPr>
        <w:t>HBLockStatusB</w:t>
      </w:r>
      <w:r>
        <w:rPr>
          <w:color w:val="000000"/>
        </w:rPr>
        <w:t>: Reports the High Band Ensemble B lock status, with bit fields defined as:</w:t>
      </w:r>
    </w:p>
    <w:tbl>
      <w:tblPr>
        <w:tblStyle w:val="205"/>
        <w:tblW w:w="9403"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1343"/>
        <w:gridCol w:w="1343"/>
        <w:gridCol w:w="1344"/>
        <w:gridCol w:w="1343"/>
        <w:gridCol w:w="1343"/>
        <w:gridCol w:w="1344"/>
      </w:tblGrid>
      <w:tr w:rsidR="001233F8" w14:paraId="3219AE1D" w14:textId="77777777">
        <w:trPr>
          <w:cantSplit/>
          <w:trHeight w:val="253"/>
          <w:tblHeader/>
        </w:trPr>
        <w:tc>
          <w:tcPr>
            <w:tcW w:w="1343" w:type="dxa"/>
            <w:tcBorders>
              <w:bottom w:val="single" w:sz="4" w:space="0" w:color="000000"/>
            </w:tcBorders>
            <w:shd w:val="clear" w:color="auto" w:fill="EEECE1"/>
          </w:tcPr>
          <w:p w14:paraId="064150D9" w14:textId="77777777" w:rsidR="001233F8" w:rsidRDefault="008160FF">
            <w:pPr>
              <w:keepNext/>
              <w:keepLines/>
              <w:tabs>
                <w:tab w:val="center" w:pos="556"/>
              </w:tabs>
              <w:spacing w:after="0"/>
              <w:rPr>
                <w:b/>
                <w:color w:val="000000"/>
              </w:rPr>
            </w:pPr>
            <w:r>
              <w:rPr>
                <w:b/>
                <w:color w:val="000000"/>
              </w:rPr>
              <w:tab/>
              <w:t>Bits 7-6</w:t>
            </w:r>
          </w:p>
        </w:tc>
        <w:tc>
          <w:tcPr>
            <w:tcW w:w="1343" w:type="dxa"/>
            <w:tcBorders>
              <w:bottom w:val="single" w:sz="4" w:space="0" w:color="000000"/>
            </w:tcBorders>
            <w:shd w:val="clear" w:color="auto" w:fill="EEECE1"/>
          </w:tcPr>
          <w:p w14:paraId="12C75AD1" w14:textId="77777777" w:rsidR="001233F8" w:rsidRDefault="008160FF">
            <w:pPr>
              <w:keepNext/>
              <w:keepLines/>
              <w:spacing w:after="0"/>
              <w:jc w:val="center"/>
              <w:rPr>
                <w:b/>
                <w:color w:val="000000"/>
              </w:rPr>
            </w:pPr>
            <w:r>
              <w:rPr>
                <w:b/>
                <w:color w:val="000000"/>
              </w:rPr>
              <w:t>Bit 5</w:t>
            </w:r>
          </w:p>
        </w:tc>
        <w:tc>
          <w:tcPr>
            <w:tcW w:w="1343" w:type="dxa"/>
            <w:tcBorders>
              <w:bottom w:val="single" w:sz="4" w:space="0" w:color="000000"/>
            </w:tcBorders>
            <w:shd w:val="clear" w:color="auto" w:fill="EEECE1"/>
          </w:tcPr>
          <w:p w14:paraId="04F3D06E" w14:textId="77777777" w:rsidR="001233F8" w:rsidRDefault="008160FF">
            <w:pPr>
              <w:keepNext/>
              <w:keepLines/>
              <w:spacing w:after="0"/>
              <w:jc w:val="center"/>
              <w:rPr>
                <w:b/>
                <w:color w:val="000000"/>
              </w:rPr>
            </w:pPr>
            <w:r>
              <w:rPr>
                <w:b/>
                <w:color w:val="000000"/>
              </w:rPr>
              <w:t>Bit 4</w:t>
            </w:r>
          </w:p>
        </w:tc>
        <w:tc>
          <w:tcPr>
            <w:tcW w:w="1344" w:type="dxa"/>
            <w:tcBorders>
              <w:bottom w:val="single" w:sz="4" w:space="0" w:color="000000"/>
            </w:tcBorders>
            <w:shd w:val="clear" w:color="auto" w:fill="EEECE1"/>
          </w:tcPr>
          <w:p w14:paraId="188FD0E6" w14:textId="77777777" w:rsidR="001233F8" w:rsidRDefault="008160FF">
            <w:pPr>
              <w:keepNext/>
              <w:keepLines/>
              <w:spacing w:after="0"/>
              <w:jc w:val="center"/>
              <w:rPr>
                <w:b/>
                <w:color w:val="000000"/>
              </w:rPr>
            </w:pPr>
            <w:r>
              <w:rPr>
                <w:b/>
                <w:color w:val="000000"/>
              </w:rPr>
              <w:t>Bits 3</w:t>
            </w:r>
          </w:p>
        </w:tc>
        <w:tc>
          <w:tcPr>
            <w:tcW w:w="1343" w:type="dxa"/>
            <w:tcBorders>
              <w:bottom w:val="single" w:sz="4" w:space="0" w:color="000000"/>
            </w:tcBorders>
            <w:shd w:val="clear" w:color="auto" w:fill="EEECE1"/>
          </w:tcPr>
          <w:p w14:paraId="604DBF3A" w14:textId="77777777" w:rsidR="001233F8" w:rsidRDefault="008160FF">
            <w:pPr>
              <w:keepNext/>
              <w:keepLines/>
              <w:spacing w:after="0"/>
              <w:jc w:val="center"/>
              <w:rPr>
                <w:b/>
                <w:color w:val="000000"/>
              </w:rPr>
            </w:pPr>
            <w:r>
              <w:rPr>
                <w:b/>
                <w:color w:val="000000"/>
              </w:rPr>
              <w:t>Bit 2</w:t>
            </w:r>
          </w:p>
        </w:tc>
        <w:tc>
          <w:tcPr>
            <w:tcW w:w="1343" w:type="dxa"/>
            <w:tcBorders>
              <w:bottom w:val="single" w:sz="4" w:space="0" w:color="000000"/>
            </w:tcBorders>
            <w:shd w:val="clear" w:color="auto" w:fill="EEECE1"/>
          </w:tcPr>
          <w:p w14:paraId="21ADEC57" w14:textId="77777777" w:rsidR="001233F8" w:rsidRDefault="008160FF">
            <w:pPr>
              <w:keepNext/>
              <w:keepLines/>
              <w:spacing w:after="0"/>
              <w:jc w:val="center"/>
              <w:rPr>
                <w:b/>
                <w:color w:val="000000"/>
              </w:rPr>
            </w:pPr>
            <w:r>
              <w:rPr>
                <w:b/>
                <w:color w:val="000000"/>
              </w:rPr>
              <w:t>Bit 1</w:t>
            </w:r>
          </w:p>
        </w:tc>
        <w:tc>
          <w:tcPr>
            <w:tcW w:w="1344" w:type="dxa"/>
            <w:tcBorders>
              <w:bottom w:val="single" w:sz="4" w:space="0" w:color="000000"/>
            </w:tcBorders>
            <w:shd w:val="clear" w:color="auto" w:fill="EEECE1"/>
            <w:vAlign w:val="center"/>
          </w:tcPr>
          <w:p w14:paraId="28507809" w14:textId="77777777" w:rsidR="001233F8" w:rsidRDefault="008160FF">
            <w:pPr>
              <w:keepNext/>
              <w:keepLines/>
              <w:spacing w:after="0"/>
              <w:jc w:val="center"/>
              <w:rPr>
                <w:b/>
                <w:color w:val="000000"/>
              </w:rPr>
            </w:pPr>
            <w:r>
              <w:rPr>
                <w:b/>
                <w:color w:val="000000"/>
              </w:rPr>
              <w:t>Bit 0</w:t>
            </w:r>
          </w:p>
        </w:tc>
      </w:tr>
      <w:tr w:rsidR="001233F8" w14:paraId="4E36272A" w14:textId="77777777">
        <w:trPr>
          <w:cantSplit/>
          <w:trHeight w:val="253"/>
        </w:trPr>
        <w:tc>
          <w:tcPr>
            <w:tcW w:w="1343" w:type="dxa"/>
            <w:tcBorders>
              <w:top w:val="single" w:sz="4" w:space="0" w:color="000000"/>
              <w:bottom w:val="single" w:sz="4" w:space="0" w:color="000000"/>
            </w:tcBorders>
          </w:tcPr>
          <w:p w14:paraId="1E3954E5" w14:textId="77777777" w:rsidR="001233F8" w:rsidRDefault="008160FF">
            <w:pPr>
              <w:keepNext/>
              <w:keepLines/>
              <w:spacing w:after="0"/>
              <w:jc w:val="center"/>
              <w:rPr>
                <w:color w:val="000000"/>
              </w:rPr>
            </w:pPr>
            <w:r>
              <w:rPr>
                <w:color w:val="000000"/>
              </w:rPr>
              <w:t>Reserved</w:t>
            </w:r>
          </w:p>
        </w:tc>
        <w:tc>
          <w:tcPr>
            <w:tcW w:w="1343" w:type="dxa"/>
            <w:tcBorders>
              <w:top w:val="single" w:sz="4" w:space="0" w:color="000000"/>
              <w:bottom w:val="single" w:sz="4" w:space="0" w:color="000000"/>
            </w:tcBorders>
          </w:tcPr>
          <w:p w14:paraId="187A9E2D" w14:textId="77777777" w:rsidR="001233F8" w:rsidRDefault="008160FF">
            <w:pPr>
              <w:keepNext/>
              <w:keepLines/>
              <w:spacing w:after="0"/>
              <w:jc w:val="center"/>
              <w:rPr>
                <w:color w:val="000000"/>
              </w:rPr>
            </w:pPr>
            <w:r>
              <w:rPr>
                <w:color w:val="000000"/>
              </w:rPr>
              <w:t>S1TDM</w:t>
            </w:r>
          </w:p>
        </w:tc>
        <w:tc>
          <w:tcPr>
            <w:tcW w:w="1343" w:type="dxa"/>
            <w:tcBorders>
              <w:top w:val="single" w:sz="4" w:space="0" w:color="000000"/>
              <w:bottom w:val="single" w:sz="4" w:space="0" w:color="000000"/>
            </w:tcBorders>
          </w:tcPr>
          <w:p w14:paraId="3312D4AD" w14:textId="77777777" w:rsidR="001233F8" w:rsidRDefault="008160FF">
            <w:pPr>
              <w:keepNext/>
              <w:keepLines/>
              <w:spacing w:after="0"/>
              <w:jc w:val="center"/>
              <w:rPr>
                <w:color w:val="000000"/>
              </w:rPr>
            </w:pPr>
            <w:r>
              <w:rPr>
                <w:color w:val="000000"/>
              </w:rPr>
              <w:t>S1QPSK</w:t>
            </w:r>
          </w:p>
        </w:tc>
        <w:tc>
          <w:tcPr>
            <w:tcW w:w="1344" w:type="dxa"/>
            <w:tcBorders>
              <w:top w:val="single" w:sz="4" w:space="0" w:color="000000"/>
              <w:bottom w:val="single" w:sz="4" w:space="0" w:color="000000"/>
            </w:tcBorders>
            <w:vAlign w:val="center"/>
          </w:tcPr>
          <w:p w14:paraId="7475D0C1" w14:textId="77777777" w:rsidR="001233F8" w:rsidRDefault="008160FF">
            <w:pPr>
              <w:keepNext/>
              <w:keepLines/>
              <w:spacing w:after="0"/>
              <w:jc w:val="center"/>
              <w:rPr>
                <w:color w:val="000000"/>
              </w:rPr>
            </w:pPr>
            <w:r>
              <w:rPr>
                <w:color w:val="000000"/>
              </w:rPr>
              <w:t>S2TDM</w:t>
            </w:r>
          </w:p>
        </w:tc>
        <w:tc>
          <w:tcPr>
            <w:tcW w:w="1343" w:type="dxa"/>
            <w:tcBorders>
              <w:top w:val="single" w:sz="4" w:space="0" w:color="000000"/>
              <w:bottom w:val="single" w:sz="4" w:space="0" w:color="000000"/>
            </w:tcBorders>
          </w:tcPr>
          <w:p w14:paraId="66D66922" w14:textId="77777777" w:rsidR="001233F8" w:rsidRDefault="008160FF">
            <w:pPr>
              <w:keepNext/>
              <w:keepLines/>
              <w:spacing w:after="0"/>
              <w:jc w:val="center"/>
              <w:rPr>
                <w:color w:val="000000"/>
              </w:rPr>
            </w:pPr>
            <w:r>
              <w:rPr>
                <w:color w:val="000000"/>
              </w:rPr>
              <w:t>S2QPSK</w:t>
            </w:r>
          </w:p>
        </w:tc>
        <w:tc>
          <w:tcPr>
            <w:tcW w:w="1343" w:type="dxa"/>
            <w:tcBorders>
              <w:top w:val="single" w:sz="4" w:space="0" w:color="000000"/>
              <w:bottom w:val="single" w:sz="4" w:space="0" w:color="000000"/>
            </w:tcBorders>
          </w:tcPr>
          <w:p w14:paraId="4A8C2248" w14:textId="77777777" w:rsidR="001233F8" w:rsidRDefault="008160FF">
            <w:pPr>
              <w:keepNext/>
              <w:keepLines/>
              <w:spacing w:after="0"/>
              <w:jc w:val="center"/>
              <w:rPr>
                <w:color w:val="000000"/>
              </w:rPr>
            </w:pPr>
            <w:r>
              <w:rPr>
                <w:color w:val="000000"/>
              </w:rPr>
              <w:t>TerrTDM</w:t>
            </w:r>
          </w:p>
        </w:tc>
        <w:tc>
          <w:tcPr>
            <w:tcW w:w="1344" w:type="dxa"/>
            <w:tcBorders>
              <w:top w:val="single" w:sz="4" w:space="0" w:color="000000"/>
              <w:bottom w:val="single" w:sz="4" w:space="0" w:color="000000"/>
            </w:tcBorders>
            <w:vAlign w:val="center"/>
          </w:tcPr>
          <w:p w14:paraId="7D0BF154" w14:textId="77777777" w:rsidR="001233F8" w:rsidRDefault="008160FF">
            <w:pPr>
              <w:keepNext/>
              <w:keepLines/>
              <w:spacing w:after="0"/>
              <w:jc w:val="center"/>
              <w:rPr>
                <w:color w:val="000000"/>
              </w:rPr>
            </w:pPr>
            <w:r>
              <w:rPr>
                <w:color w:val="000000"/>
              </w:rPr>
              <w:t>TerrMCM</w:t>
            </w:r>
          </w:p>
        </w:tc>
      </w:tr>
    </w:tbl>
    <w:p w14:paraId="0E8955A5" w14:textId="77777777" w:rsidR="001233F8" w:rsidRDefault="008160FF">
      <w:pPr>
        <w:spacing w:before="60" w:after="60"/>
        <w:ind w:left="1440" w:hanging="360"/>
        <w:rPr>
          <w:color w:val="000000"/>
        </w:rPr>
      </w:pPr>
      <w:r>
        <w:rPr>
          <w:color w:val="000000"/>
          <w:u w:val="single"/>
        </w:rPr>
        <w:t>S1TDM</w:t>
      </w:r>
      <w:r>
        <w:rPr>
          <w:color w:val="000000"/>
        </w:rPr>
        <w:t>: Satellite 1 TDM lock status, with values:</w:t>
      </w:r>
    </w:p>
    <w:p w14:paraId="45A7572F"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3FC8816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0A198319" w14:textId="77777777" w:rsidR="001233F8" w:rsidRDefault="008160FF">
      <w:pPr>
        <w:spacing w:before="60" w:after="60"/>
        <w:ind w:left="1440" w:hanging="360"/>
        <w:rPr>
          <w:color w:val="000000"/>
        </w:rPr>
      </w:pPr>
      <w:r>
        <w:rPr>
          <w:color w:val="000000"/>
          <w:u w:val="single"/>
        </w:rPr>
        <w:t>S1QPSK</w:t>
      </w:r>
      <w:r>
        <w:rPr>
          <w:color w:val="000000"/>
        </w:rPr>
        <w:t>: Satellite 1 QPSK lock status, with values:</w:t>
      </w:r>
    </w:p>
    <w:p w14:paraId="0FC7036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60DACF39"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454CB61E" w14:textId="77777777" w:rsidR="001233F8" w:rsidRDefault="008160FF">
      <w:pPr>
        <w:spacing w:before="60" w:after="60"/>
        <w:ind w:left="1440" w:hanging="360"/>
        <w:rPr>
          <w:color w:val="000000"/>
        </w:rPr>
      </w:pPr>
      <w:r>
        <w:rPr>
          <w:color w:val="000000"/>
          <w:u w:val="single"/>
        </w:rPr>
        <w:t>S2TDM</w:t>
      </w:r>
      <w:r>
        <w:rPr>
          <w:color w:val="000000"/>
        </w:rPr>
        <w:t>: Satellite 2 TDM lock status, with values:</w:t>
      </w:r>
    </w:p>
    <w:p w14:paraId="2AF372C5"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5886A92F"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41156410" w14:textId="77777777" w:rsidR="001233F8" w:rsidRDefault="008160FF">
      <w:pPr>
        <w:spacing w:before="60" w:after="60"/>
        <w:ind w:left="1440" w:hanging="360"/>
        <w:rPr>
          <w:color w:val="000000"/>
        </w:rPr>
      </w:pPr>
      <w:r>
        <w:rPr>
          <w:color w:val="000000"/>
          <w:u w:val="single"/>
        </w:rPr>
        <w:t>S2QPSK</w:t>
      </w:r>
      <w:r>
        <w:rPr>
          <w:color w:val="000000"/>
        </w:rPr>
        <w:t>: Satellite 2 QPSK lock status, with values:</w:t>
      </w:r>
    </w:p>
    <w:p w14:paraId="6CAC9A8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34B1B37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203DD417" w14:textId="77777777" w:rsidR="001233F8" w:rsidRDefault="008160FF">
      <w:pPr>
        <w:spacing w:before="60" w:after="60"/>
        <w:ind w:left="1440" w:hanging="360"/>
        <w:rPr>
          <w:color w:val="000000"/>
        </w:rPr>
      </w:pPr>
      <w:r>
        <w:rPr>
          <w:color w:val="000000"/>
          <w:u w:val="single"/>
        </w:rPr>
        <w:t>TerrTDM</w:t>
      </w:r>
      <w:r>
        <w:rPr>
          <w:color w:val="000000"/>
        </w:rPr>
        <w:t>: Terrestrial TDM lock status, with values:</w:t>
      </w:r>
    </w:p>
    <w:p w14:paraId="7EFE284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775B44C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0369F67D" w14:textId="77777777" w:rsidR="001233F8" w:rsidRDefault="008160FF">
      <w:pPr>
        <w:spacing w:before="60" w:after="60"/>
        <w:ind w:left="1440" w:hanging="360"/>
        <w:rPr>
          <w:color w:val="000000"/>
        </w:rPr>
      </w:pPr>
      <w:r>
        <w:rPr>
          <w:color w:val="000000"/>
          <w:u w:val="single"/>
        </w:rPr>
        <w:t>TerrMCM</w:t>
      </w:r>
      <w:r>
        <w:rPr>
          <w:color w:val="000000"/>
        </w:rPr>
        <w:t>: Terrestrial MCM lock status, with values:</w:t>
      </w:r>
    </w:p>
    <w:p w14:paraId="1321C07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10E0C79C"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1A565842" w14:textId="77777777" w:rsidR="001233F8" w:rsidRDefault="008160FF">
      <w:pPr>
        <w:spacing w:before="120"/>
        <w:ind w:left="1080" w:hanging="360"/>
        <w:rPr>
          <w:color w:val="000000"/>
        </w:rPr>
      </w:pPr>
      <w:r>
        <w:rPr>
          <w:b/>
          <w:color w:val="000000"/>
        </w:rPr>
        <w:t>HBOLockStatus</w:t>
      </w:r>
      <w:r>
        <w:rPr>
          <w:color w:val="000000"/>
        </w:rPr>
        <w:t>: Reports the High Band Overlay lock status, with bit fields defined as:</w:t>
      </w:r>
    </w:p>
    <w:tbl>
      <w:tblPr>
        <w:tblStyle w:val="204"/>
        <w:tblW w:w="9269"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1159"/>
        <w:gridCol w:w="1159"/>
        <w:gridCol w:w="1159"/>
        <w:gridCol w:w="1158"/>
        <w:gridCol w:w="1159"/>
        <w:gridCol w:w="1159"/>
        <w:gridCol w:w="1159"/>
      </w:tblGrid>
      <w:tr w:rsidR="001233F8" w14:paraId="54029EA5" w14:textId="77777777">
        <w:trPr>
          <w:cantSplit/>
          <w:trHeight w:val="253"/>
          <w:tblHeader/>
        </w:trPr>
        <w:tc>
          <w:tcPr>
            <w:tcW w:w="1158" w:type="dxa"/>
            <w:tcBorders>
              <w:bottom w:val="single" w:sz="4" w:space="0" w:color="000000"/>
            </w:tcBorders>
            <w:shd w:val="clear" w:color="auto" w:fill="EEECE1"/>
          </w:tcPr>
          <w:p w14:paraId="7D84925F" w14:textId="77777777" w:rsidR="001233F8" w:rsidRDefault="008160FF">
            <w:pPr>
              <w:keepNext/>
              <w:keepLines/>
              <w:tabs>
                <w:tab w:val="center" w:pos="556"/>
              </w:tabs>
              <w:spacing w:after="0"/>
              <w:rPr>
                <w:b/>
                <w:color w:val="000000"/>
              </w:rPr>
            </w:pPr>
            <w:r>
              <w:rPr>
                <w:b/>
                <w:color w:val="000000"/>
              </w:rPr>
              <w:tab/>
              <w:t>Bits 7</w:t>
            </w:r>
          </w:p>
        </w:tc>
        <w:tc>
          <w:tcPr>
            <w:tcW w:w="1159" w:type="dxa"/>
            <w:tcBorders>
              <w:bottom w:val="single" w:sz="4" w:space="0" w:color="000000"/>
            </w:tcBorders>
            <w:shd w:val="clear" w:color="auto" w:fill="EEECE1"/>
          </w:tcPr>
          <w:p w14:paraId="61F041C4" w14:textId="77777777" w:rsidR="001233F8" w:rsidRDefault="008160FF">
            <w:pPr>
              <w:keepNext/>
              <w:keepLines/>
              <w:spacing w:after="0"/>
              <w:jc w:val="center"/>
              <w:rPr>
                <w:b/>
                <w:color w:val="000000"/>
              </w:rPr>
            </w:pPr>
            <w:r>
              <w:rPr>
                <w:b/>
                <w:color w:val="000000"/>
              </w:rPr>
              <w:t>Bit 6</w:t>
            </w:r>
          </w:p>
        </w:tc>
        <w:tc>
          <w:tcPr>
            <w:tcW w:w="1159" w:type="dxa"/>
            <w:tcBorders>
              <w:bottom w:val="single" w:sz="4" w:space="0" w:color="000000"/>
            </w:tcBorders>
            <w:shd w:val="clear" w:color="auto" w:fill="EEECE1"/>
          </w:tcPr>
          <w:p w14:paraId="5917F4C3" w14:textId="77777777" w:rsidR="001233F8" w:rsidRDefault="008160FF">
            <w:pPr>
              <w:keepNext/>
              <w:keepLines/>
              <w:spacing w:after="0"/>
              <w:jc w:val="center"/>
              <w:rPr>
                <w:b/>
                <w:color w:val="000000"/>
              </w:rPr>
            </w:pPr>
            <w:r>
              <w:rPr>
                <w:b/>
                <w:color w:val="000000"/>
              </w:rPr>
              <w:t>Bit 5</w:t>
            </w:r>
          </w:p>
        </w:tc>
        <w:tc>
          <w:tcPr>
            <w:tcW w:w="1159" w:type="dxa"/>
            <w:tcBorders>
              <w:bottom w:val="single" w:sz="4" w:space="0" w:color="000000"/>
            </w:tcBorders>
            <w:shd w:val="clear" w:color="auto" w:fill="EEECE1"/>
          </w:tcPr>
          <w:p w14:paraId="0715C0A6" w14:textId="77777777" w:rsidR="001233F8" w:rsidRDefault="008160FF">
            <w:pPr>
              <w:keepNext/>
              <w:keepLines/>
              <w:spacing w:after="0"/>
              <w:jc w:val="center"/>
              <w:rPr>
                <w:b/>
                <w:color w:val="000000"/>
              </w:rPr>
            </w:pPr>
            <w:r>
              <w:rPr>
                <w:b/>
                <w:color w:val="000000"/>
              </w:rPr>
              <w:t>Bit 4</w:t>
            </w:r>
          </w:p>
        </w:tc>
        <w:tc>
          <w:tcPr>
            <w:tcW w:w="1158" w:type="dxa"/>
            <w:tcBorders>
              <w:bottom w:val="single" w:sz="4" w:space="0" w:color="000000"/>
            </w:tcBorders>
            <w:shd w:val="clear" w:color="auto" w:fill="EEECE1"/>
          </w:tcPr>
          <w:p w14:paraId="688C51AE" w14:textId="77777777" w:rsidR="001233F8" w:rsidRDefault="008160FF">
            <w:pPr>
              <w:keepNext/>
              <w:keepLines/>
              <w:spacing w:after="0"/>
              <w:jc w:val="center"/>
              <w:rPr>
                <w:b/>
                <w:color w:val="000000"/>
              </w:rPr>
            </w:pPr>
            <w:r>
              <w:rPr>
                <w:b/>
                <w:color w:val="000000"/>
              </w:rPr>
              <w:t>Bits 3</w:t>
            </w:r>
          </w:p>
        </w:tc>
        <w:tc>
          <w:tcPr>
            <w:tcW w:w="1159" w:type="dxa"/>
            <w:tcBorders>
              <w:bottom w:val="single" w:sz="4" w:space="0" w:color="000000"/>
            </w:tcBorders>
            <w:shd w:val="clear" w:color="auto" w:fill="EEECE1"/>
          </w:tcPr>
          <w:p w14:paraId="6A2674F2" w14:textId="77777777" w:rsidR="001233F8" w:rsidRDefault="008160FF">
            <w:pPr>
              <w:keepNext/>
              <w:keepLines/>
              <w:spacing w:after="0"/>
              <w:jc w:val="center"/>
              <w:rPr>
                <w:b/>
                <w:color w:val="000000"/>
              </w:rPr>
            </w:pPr>
            <w:r>
              <w:rPr>
                <w:b/>
                <w:color w:val="000000"/>
              </w:rPr>
              <w:t>Bit 2</w:t>
            </w:r>
          </w:p>
        </w:tc>
        <w:tc>
          <w:tcPr>
            <w:tcW w:w="1159" w:type="dxa"/>
            <w:tcBorders>
              <w:bottom w:val="single" w:sz="4" w:space="0" w:color="000000"/>
            </w:tcBorders>
            <w:shd w:val="clear" w:color="auto" w:fill="EEECE1"/>
          </w:tcPr>
          <w:p w14:paraId="606167F7" w14:textId="77777777" w:rsidR="001233F8" w:rsidRDefault="008160FF">
            <w:pPr>
              <w:keepNext/>
              <w:keepLines/>
              <w:spacing w:after="0"/>
              <w:jc w:val="center"/>
              <w:rPr>
                <w:b/>
                <w:color w:val="000000"/>
              </w:rPr>
            </w:pPr>
            <w:r>
              <w:rPr>
                <w:b/>
                <w:color w:val="000000"/>
              </w:rPr>
              <w:t>Bit 1</w:t>
            </w:r>
          </w:p>
        </w:tc>
        <w:tc>
          <w:tcPr>
            <w:tcW w:w="1159" w:type="dxa"/>
            <w:tcBorders>
              <w:bottom w:val="single" w:sz="4" w:space="0" w:color="000000"/>
            </w:tcBorders>
            <w:shd w:val="clear" w:color="auto" w:fill="EEECE1"/>
            <w:vAlign w:val="center"/>
          </w:tcPr>
          <w:p w14:paraId="13DE58D5" w14:textId="77777777" w:rsidR="001233F8" w:rsidRDefault="008160FF">
            <w:pPr>
              <w:keepNext/>
              <w:keepLines/>
              <w:spacing w:after="0"/>
              <w:jc w:val="center"/>
              <w:rPr>
                <w:b/>
                <w:color w:val="000000"/>
              </w:rPr>
            </w:pPr>
            <w:r>
              <w:rPr>
                <w:b/>
                <w:color w:val="000000"/>
              </w:rPr>
              <w:t>Bit 0</w:t>
            </w:r>
          </w:p>
        </w:tc>
      </w:tr>
      <w:tr w:rsidR="001233F8" w14:paraId="3788EE6C" w14:textId="77777777">
        <w:trPr>
          <w:cantSplit/>
          <w:trHeight w:val="253"/>
        </w:trPr>
        <w:tc>
          <w:tcPr>
            <w:tcW w:w="1158" w:type="dxa"/>
            <w:tcBorders>
              <w:top w:val="single" w:sz="4" w:space="0" w:color="000000"/>
              <w:bottom w:val="single" w:sz="4" w:space="0" w:color="000000"/>
            </w:tcBorders>
            <w:vAlign w:val="center"/>
          </w:tcPr>
          <w:p w14:paraId="038D13C9" w14:textId="77777777" w:rsidR="001233F8" w:rsidRDefault="008160FF">
            <w:pPr>
              <w:keepNext/>
              <w:keepLines/>
              <w:spacing w:after="0"/>
              <w:jc w:val="center"/>
              <w:rPr>
                <w:color w:val="000000"/>
              </w:rPr>
            </w:pPr>
            <w:r>
              <w:rPr>
                <w:color w:val="000000"/>
              </w:rPr>
              <w:t>PipeA</w:t>
            </w:r>
          </w:p>
        </w:tc>
        <w:tc>
          <w:tcPr>
            <w:tcW w:w="1159" w:type="dxa"/>
            <w:tcBorders>
              <w:top w:val="single" w:sz="4" w:space="0" w:color="000000"/>
              <w:bottom w:val="single" w:sz="4" w:space="0" w:color="000000"/>
            </w:tcBorders>
            <w:vAlign w:val="center"/>
          </w:tcPr>
          <w:p w14:paraId="563CB273" w14:textId="77777777" w:rsidR="001233F8" w:rsidRDefault="008160FF">
            <w:pPr>
              <w:keepNext/>
              <w:keepLines/>
              <w:spacing w:after="0"/>
              <w:jc w:val="center"/>
              <w:rPr>
                <w:color w:val="000000"/>
              </w:rPr>
            </w:pPr>
            <w:r>
              <w:rPr>
                <w:color w:val="000000"/>
              </w:rPr>
              <w:t>S1ATDM</w:t>
            </w:r>
          </w:p>
        </w:tc>
        <w:tc>
          <w:tcPr>
            <w:tcW w:w="1159" w:type="dxa"/>
            <w:tcBorders>
              <w:top w:val="single" w:sz="4" w:space="0" w:color="000000"/>
              <w:bottom w:val="single" w:sz="4" w:space="0" w:color="000000"/>
            </w:tcBorders>
            <w:vAlign w:val="center"/>
          </w:tcPr>
          <w:p w14:paraId="7196DAF6" w14:textId="77777777" w:rsidR="001233F8" w:rsidRDefault="008160FF">
            <w:pPr>
              <w:keepNext/>
              <w:keepLines/>
              <w:spacing w:after="0"/>
              <w:jc w:val="center"/>
              <w:rPr>
                <w:color w:val="000000"/>
              </w:rPr>
            </w:pPr>
            <w:r>
              <w:rPr>
                <w:color w:val="000000"/>
              </w:rPr>
              <w:t>S2ATDM</w:t>
            </w:r>
          </w:p>
        </w:tc>
        <w:tc>
          <w:tcPr>
            <w:tcW w:w="1159" w:type="dxa"/>
            <w:tcBorders>
              <w:top w:val="single" w:sz="4" w:space="0" w:color="000000"/>
              <w:bottom w:val="single" w:sz="4" w:space="0" w:color="000000"/>
            </w:tcBorders>
            <w:vAlign w:val="center"/>
          </w:tcPr>
          <w:p w14:paraId="435B12DE" w14:textId="77777777" w:rsidR="001233F8" w:rsidRDefault="008160FF">
            <w:pPr>
              <w:keepNext/>
              <w:keepLines/>
              <w:spacing w:after="0"/>
              <w:jc w:val="center"/>
              <w:rPr>
                <w:color w:val="000000"/>
              </w:rPr>
            </w:pPr>
            <w:r>
              <w:rPr>
                <w:color w:val="000000"/>
              </w:rPr>
              <w:t>TATDM</w:t>
            </w:r>
          </w:p>
        </w:tc>
        <w:tc>
          <w:tcPr>
            <w:tcW w:w="1158" w:type="dxa"/>
            <w:tcBorders>
              <w:top w:val="single" w:sz="4" w:space="0" w:color="000000"/>
              <w:bottom w:val="single" w:sz="4" w:space="0" w:color="000000"/>
            </w:tcBorders>
            <w:vAlign w:val="center"/>
          </w:tcPr>
          <w:p w14:paraId="17EFA019" w14:textId="77777777" w:rsidR="001233F8" w:rsidRDefault="008160FF">
            <w:pPr>
              <w:keepNext/>
              <w:keepLines/>
              <w:spacing w:after="0"/>
              <w:jc w:val="center"/>
              <w:rPr>
                <w:color w:val="000000"/>
              </w:rPr>
            </w:pPr>
            <w:r>
              <w:rPr>
                <w:color w:val="000000"/>
              </w:rPr>
              <w:t>PipeB</w:t>
            </w:r>
          </w:p>
        </w:tc>
        <w:tc>
          <w:tcPr>
            <w:tcW w:w="1159" w:type="dxa"/>
            <w:tcBorders>
              <w:top w:val="single" w:sz="4" w:space="0" w:color="000000"/>
              <w:bottom w:val="single" w:sz="4" w:space="0" w:color="000000"/>
            </w:tcBorders>
            <w:vAlign w:val="center"/>
          </w:tcPr>
          <w:p w14:paraId="5EDDA391" w14:textId="77777777" w:rsidR="001233F8" w:rsidRDefault="008160FF">
            <w:pPr>
              <w:keepNext/>
              <w:keepLines/>
              <w:spacing w:after="0"/>
              <w:jc w:val="center"/>
              <w:rPr>
                <w:color w:val="000000"/>
              </w:rPr>
            </w:pPr>
            <w:r>
              <w:rPr>
                <w:color w:val="000000"/>
              </w:rPr>
              <w:t>S1BTDM</w:t>
            </w:r>
          </w:p>
        </w:tc>
        <w:tc>
          <w:tcPr>
            <w:tcW w:w="1159" w:type="dxa"/>
            <w:tcBorders>
              <w:top w:val="single" w:sz="4" w:space="0" w:color="000000"/>
              <w:bottom w:val="single" w:sz="4" w:space="0" w:color="000000"/>
            </w:tcBorders>
            <w:vAlign w:val="center"/>
          </w:tcPr>
          <w:p w14:paraId="77D8CC43" w14:textId="77777777" w:rsidR="001233F8" w:rsidRDefault="008160FF">
            <w:pPr>
              <w:keepNext/>
              <w:keepLines/>
              <w:spacing w:after="0"/>
              <w:jc w:val="center"/>
              <w:rPr>
                <w:color w:val="000000"/>
              </w:rPr>
            </w:pPr>
            <w:r>
              <w:rPr>
                <w:color w:val="000000"/>
              </w:rPr>
              <w:t>S2BTDM</w:t>
            </w:r>
          </w:p>
        </w:tc>
        <w:tc>
          <w:tcPr>
            <w:tcW w:w="1159" w:type="dxa"/>
            <w:tcBorders>
              <w:top w:val="single" w:sz="4" w:space="0" w:color="000000"/>
              <w:bottom w:val="single" w:sz="4" w:space="0" w:color="000000"/>
            </w:tcBorders>
            <w:vAlign w:val="center"/>
          </w:tcPr>
          <w:p w14:paraId="53211755" w14:textId="77777777" w:rsidR="001233F8" w:rsidRDefault="008160FF">
            <w:pPr>
              <w:keepNext/>
              <w:keepLines/>
              <w:spacing w:after="0"/>
              <w:jc w:val="center"/>
              <w:rPr>
                <w:color w:val="000000"/>
              </w:rPr>
            </w:pPr>
            <w:r>
              <w:rPr>
                <w:color w:val="000000"/>
              </w:rPr>
              <w:t>TBTDM</w:t>
            </w:r>
          </w:p>
        </w:tc>
      </w:tr>
    </w:tbl>
    <w:p w14:paraId="1B2F7735" w14:textId="77777777" w:rsidR="001233F8" w:rsidRDefault="008160FF">
      <w:pPr>
        <w:spacing w:before="60" w:after="60"/>
        <w:ind w:left="1440" w:hanging="360"/>
        <w:rPr>
          <w:color w:val="000000"/>
        </w:rPr>
      </w:pPr>
      <w:r>
        <w:rPr>
          <w:color w:val="000000"/>
          <w:u w:val="single"/>
        </w:rPr>
        <w:t>PipeA</w:t>
      </w:r>
      <w:r>
        <w:rPr>
          <w:color w:val="000000"/>
        </w:rPr>
        <w:t>: Pipe A lock status, with values:</w:t>
      </w:r>
    </w:p>
    <w:p w14:paraId="06FCFB28"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323BEB4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3FBDA9AE" w14:textId="77777777" w:rsidR="001233F8" w:rsidRDefault="008160FF">
      <w:pPr>
        <w:spacing w:before="60" w:after="60"/>
        <w:ind w:left="1440" w:hanging="360"/>
        <w:rPr>
          <w:color w:val="000000"/>
        </w:rPr>
      </w:pPr>
      <w:r>
        <w:rPr>
          <w:color w:val="000000"/>
          <w:u w:val="single"/>
        </w:rPr>
        <w:t>S1ATDM</w:t>
      </w:r>
      <w:r>
        <w:rPr>
          <w:color w:val="000000"/>
        </w:rPr>
        <w:t>: Satellite 1 pipe A TDM lock status, with values:</w:t>
      </w:r>
    </w:p>
    <w:p w14:paraId="6A235C7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699F1C6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181210E3" w14:textId="77777777" w:rsidR="001233F8" w:rsidRDefault="008160FF">
      <w:pPr>
        <w:spacing w:before="60" w:after="60"/>
        <w:ind w:left="1440" w:hanging="360"/>
        <w:rPr>
          <w:color w:val="000000"/>
        </w:rPr>
      </w:pPr>
      <w:r>
        <w:rPr>
          <w:color w:val="000000"/>
          <w:u w:val="single"/>
        </w:rPr>
        <w:t>S2ATDM</w:t>
      </w:r>
      <w:r>
        <w:rPr>
          <w:color w:val="000000"/>
        </w:rPr>
        <w:t>: Satellite 2 pipe A TDM lock status, with values:</w:t>
      </w:r>
    </w:p>
    <w:p w14:paraId="081E8A0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16A2769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71ACCB08" w14:textId="77777777" w:rsidR="001233F8" w:rsidRDefault="008160FF">
      <w:pPr>
        <w:spacing w:before="60" w:after="60"/>
        <w:ind w:left="1440" w:hanging="360"/>
        <w:rPr>
          <w:color w:val="000000"/>
        </w:rPr>
      </w:pPr>
      <w:r>
        <w:rPr>
          <w:color w:val="000000"/>
          <w:u w:val="single"/>
        </w:rPr>
        <w:t>TATDM</w:t>
      </w:r>
      <w:r>
        <w:rPr>
          <w:color w:val="000000"/>
        </w:rPr>
        <w:t>: Terrestrial pipe A TDM lock status, with values:</w:t>
      </w:r>
    </w:p>
    <w:p w14:paraId="0CF5F0FD"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522ACFC8"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4F721C7F" w14:textId="77777777" w:rsidR="001233F8" w:rsidRDefault="008160FF">
      <w:pPr>
        <w:spacing w:before="60" w:after="60"/>
        <w:ind w:left="1440" w:hanging="360"/>
        <w:rPr>
          <w:color w:val="000000"/>
        </w:rPr>
      </w:pPr>
      <w:r>
        <w:rPr>
          <w:color w:val="000000"/>
          <w:u w:val="single"/>
        </w:rPr>
        <w:t>PipeB</w:t>
      </w:r>
      <w:r>
        <w:rPr>
          <w:color w:val="000000"/>
        </w:rPr>
        <w:t>: Pipe B lock status, with values:</w:t>
      </w:r>
    </w:p>
    <w:p w14:paraId="67BC231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379B9D0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67E3BD54" w14:textId="77777777" w:rsidR="001233F8" w:rsidRDefault="008160FF">
      <w:pPr>
        <w:spacing w:before="60" w:after="60"/>
        <w:ind w:left="1440" w:hanging="360"/>
        <w:rPr>
          <w:color w:val="000000"/>
        </w:rPr>
      </w:pPr>
      <w:r>
        <w:rPr>
          <w:color w:val="000000"/>
          <w:u w:val="single"/>
        </w:rPr>
        <w:t>S1BTDM</w:t>
      </w:r>
      <w:r>
        <w:rPr>
          <w:color w:val="000000"/>
        </w:rPr>
        <w:t>: Satellite 1 pipe B TDM lock status, with values:</w:t>
      </w:r>
    </w:p>
    <w:p w14:paraId="26E32AA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73E88BD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3B4A3111" w14:textId="77777777" w:rsidR="001233F8" w:rsidRDefault="008160FF">
      <w:pPr>
        <w:spacing w:before="60" w:after="60"/>
        <w:ind w:left="1440" w:hanging="360"/>
        <w:rPr>
          <w:color w:val="000000"/>
        </w:rPr>
      </w:pPr>
      <w:r>
        <w:rPr>
          <w:color w:val="000000"/>
          <w:u w:val="single"/>
        </w:rPr>
        <w:lastRenderedPageBreak/>
        <w:t>S2BTDM</w:t>
      </w:r>
      <w:r>
        <w:rPr>
          <w:color w:val="000000"/>
        </w:rPr>
        <w:t>: Satellite 2 pipe B TDM lock status, with values:</w:t>
      </w:r>
    </w:p>
    <w:p w14:paraId="28493138"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1AF1F53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4F59A1A3" w14:textId="77777777" w:rsidR="001233F8" w:rsidRDefault="008160FF">
      <w:pPr>
        <w:spacing w:before="60" w:after="60"/>
        <w:ind w:left="1440" w:hanging="360"/>
        <w:rPr>
          <w:color w:val="000000"/>
        </w:rPr>
      </w:pPr>
      <w:r>
        <w:rPr>
          <w:color w:val="000000"/>
          <w:u w:val="single"/>
        </w:rPr>
        <w:t>TBTDM</w:t>
      </w:r>
      <w:r>
        <w:rPr>
          <w:color w:val="000000"/>
        </w:rPr>
        <w:t>: Terrestrial pipe B TDM lock status, with values:</w:t>
      </w:r>
    </w:p>
    <w:p w14:paraId="3C9AD5D0"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1B09601C"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51B8D9F4" w14:textId="77777777" w:rsidR="001233F8" w:rsidRDefault="008160FF">
      <w:pPr>
        <w:spacing w:before="120"/>
        <w:ind w:left="1080" w:hanging="360"/>
        <w:jc w:val="both"/>
        <w:rPr>
          <w:color w:val="000000"/>
        </w:rPr>
      </w:pPr>
      <w:r>
        <w:rPr>
          <w:b/>
          <w:color w:val="000000"/>
        </w:rPr>
        <w:t>HBBERSat1A, HBBERSat2A, HBBERTerrA, HBBERSat1B, HBBERSat2B, HBBERTerrB</w:t>
      </w:r>
      <w:r>
        <w:rPr>
          <w:color w:val="000000"/>
        </w:rPr>
        <w:t>:  Satellite 1, satellite 2, and terrestrial bit-error rate (BER) measurement for High Band Base Layer ensembles A and B. LSB=0.1%. The valid values are 0-1000.</w:t>
      </w:r>
    </w:p>
    <w:p w14:paraId="3B8E3FEE" w14:textId="77777777" w:rsidR="001233F8" w:rsidRDefault="008160FF">
      <w:pPr>
        <w:spacing w:before="120"/>
        <w:ind w:left="1080" w:hanging="360"/>
        <w:jc w:val="both"/>
        <w:rPr>
          <w:color w:val="000000"/>
        </w:rPr>
      </w:pPr>
      <w:r>
        <w:rPr>
          <w:b/>
          <w:color w:val="000000"/>
        </w:rPr>
        <w:t>HBOBERSat1A, HBOBERSat2A, HBOBERTerrA, HBOBERSat1B, HBOBERSat2B, HBOBERTerrB</w:t>
      </w:r>
      <w:r>
        <w:rPr>
          <w:color w:val="000000"/>
        </w:rPr>
        <w:t>:  Satellite 1, satellite 2, and terrestrial bit-error rate (BER) measurement for High Band Overlay ensembles A and B. LSB=0.1%. The valid values are 0-1000.</w:t>
      </w:r>
    </w:p>
    <w:p w14:paraId="5B376294" w14:textId="77777777" w:rsidR="001233F8" w:rsidRDefault="008160FF">
      <w:pPr>
        <w:spacing w:before="120"/>
        <w:ind w:left="1080" w:hanging="360"/>
        <w:jc w:val="both"/>
        <w:rPr>
          <w:color w:val="000000"/>
        </w:rPr>
      </w:pPr>
      <w:r>
        <w:rPr>
          <w:b/>
          <w:color w:val="000000"/>
        </w:rPr>
        <w:t>HBCNSat1A, HBCNSat2A, HBCNTerrA, HBCNSat1B, HBCNSat2B, HBCNTerrB</w:t>
      </w:r>
      <w:r>
        <w:rPr>
          <w:color w:val="000000"/>
        </w:rPr>
        <w:t>:  Satellite 1, satellite 2, and terrestrial carrier/noise ratio for High Band ensembles A and B. LSB=0.25dB. The valid values are 0-255.</w:t>
      </w:r>
    </w:p>
    <w:p w14:paraId="76CDAECA" w14:textId="77777777" w:rsidR="001233F8" w:rsidRDefault="008160FF">
      <w:pPr>
        <w:spacing w:before="120"/>
        <w:ind w:left="1080" w:hanging="360"/>
        <w:jc w:val="both"/>
        <w:rPr>
          <w:color w:val="000000"/>
        </w:rPr>
      </w:pPr>
      <w:r>
        <w:rPr>
          <w:b/>
          <w:color w:val="000000"/>
        </w:rPr>
        <w:t>HBRSWordErrorRate</w:t>
      </w:r>
      <w:r>
        <w:rPr>
          <w:color w:val="000000"/>
        </w:rPr>
        <w:t>: The per frame Reed-Solomon (RS) code word error rate averaged over both High Band ensembles and branches. LSB=0.1%. The valid values are 0-1000.</w:t>
      </w:r>
    </w:p>
    <w:p w14:paraId="4BB77238" w14:textId="77777777" w:rsidR="001233F8" w:rsidRDefault="008160FF">
      <w:pPr>
        <w:spacing w:before="120"/>
        <w:ind w:left="1080" w:hanging="360"/>
        <w:jc w:val="both"/>
        <w:rPr>
          <w:color w:val="000000"/>
        </w:rPr>
      </w:pPr>
      <w:r>
        <w:rPr>
          <w:b/>
          <w:color w:val="000000"/>
        </w:rPr>
        <w:t>HBRSWordErrRateA, HBRSWordErrRateB</w:t>
      </w:r>
      <w:r>
        <w:rPr>
          <w:color w:val="000000"/>
        </w:rPr>
        <w:t>:  The per frame Reed-Solomon (RS) code word error rate on High Band ensembles A and B. LSB=0.1%. The valid values are 0-1000.</w:t>
      </w:r>
    </w:p>
    <w:p w14:paraId="57A5AB7A" w14:textId="77777777" w:rsidR="001233F8" w:rsidRDefault="008160FF">
      <w:pPr>
        <w:spacing w:before="120"/>
        <w:ind w:left="1080" w:hanging="360"/>
        <w:rPr>
          <w:color w:val="000000"/>
        </w:rPr>
      </w:pPr>
      <w:r>
        <w:rPr>
          <w:b/>
          <w:color w:val="000000"/>
        </w:rPr>
        <w:t>HBRSWordErrRateSatA, HBRSWordErrRateTerrA, HBRSWordErrRateSatB, HBRSWordErrRateTerrB</w:t>
      </w:r>
      <w:r>
        <w:rPr>
          <w:color w:val="000000"/>
        </w:rPr>
        <w:t>:  The per frame and per branch Reed-Solomon (RS) code word error rate for satellite and terrestrial branches on High Band ensembles A and B. LSB=0.1%. The valid values are 0-1000.</w:t>
      </w:r>
    </w:p>
    <w:p w14:paraId="09B05F0F" w14:textId="0C01DDAD" w:rsidR="001233F8" w:rsidRDefault="008160FF">
      <w:pPr>
        <w:spacing w:before="120"/>
        <w:ind w:left="1080" w:hanging="360"/>
        <w:rPr>
          <w:color w:val="000000"/>
        </w:rPr>
      </w:pPr>
      <w:r>
        <w:rPr>
          <w:b/>
          <w:color w:val="000000"/>
        </w:rPr>
        <w:t xml:space="preserve">HBTurboWordErrorRatePipe0A, HBTurboWordErrorRatePipe1A, HBTurboWordErrorRatePipe2A, HBTurboWordErrorRatePipe3A, HBTurboWordErrorRatePipe0B, HBTurboWordErrorRatePipe1B, </w:t>
      </w:r>
      <w:r w:rsidR="00925FFA">
        <w:rPr>
          <w:b/>
          <w:color w:val="000000"/>
        </w:rPr>
        <w:t>HBTurboWordErrorRatePipe2B, HBTurboWordErrorRatePipe3B</w:t>
      </w:r>
      <w:r w:rsidR="00020B9A">
        <w:rPr>
          <w:b/>
          <w:color w:val="000000"/>
        </w:rPr>
        <w:t>:</w:t>
      </w:r>
      <w:r>
        <w:rPr>
          <w:color w:val="000000"/>
        </w:rPr>
        <w:t xml:space="preserve">  The per frame rate of uncorrectable Turbo words for High Band Overlay pipes 0, 1, 2, 3</w:t>
      </w:r>
      <w:r w:rsidR="00925FFA">
        <w:rPr>
          <w:color w:val="000000"/>
        </w:rPr>
        <w:t xml:space="preserve">, and </w:t>
      </w:r>
      <w:r w:rsidR="00020B9A">
        <w:rPr>
          <w:color w:val="000000"/>
        </w:rPr>
        <w:t>4</w:t>
      </w:r>
      <w:r>
        <w:rPr>
          <w:color w:val="000000"/>
        </w:rPr>
        <w:t xml:space="preserve"> on ensembles A and B. LSB=0.1%. The valid values are 0-1000, with all other values meaning the pipe is inactive.</w:t>
      </w:r>
    </w:p>
    <w:p w14:paraId="4E3B7FF7" w14:textId="77777777" w:rsidR="001233F8" w:rsidRDefault="008160FF">
      <w:pPr>
        <w:spacing w:before="120" w:after="60"/>
        <w:ind w:left="1080" w:hanging="360"/>
        <w:jc w:val="both"/>
        <w:rPr>
          <w:color w:val="000000"/>
        </w:rPr>
      </w:pPr>
      <w:r>
        <w:rPr>
          <w:b/>
          <w:color w:val="000000"/>
        </w:rPr>
        <w:t>LBSignalStrength</w:t>
      </w:r>
      <w:r>
        <w:rPr>
          <w:color w:val="000000"/>
        </w:rPr>
        <w:t>:  Summary of Low Band signal strength. The valid values are:</w:t>
      </w:r>
    </w:p>
    <w:p w14:paraId="5BA90570" w14:textId="77777777" w:rsidR="001233F8" w:rsidRDefault="008160FF">
      <w:pPr>
        <w:spacing w:before="60" w:after="0"/>
        <w:ind w:left="1440" w:hanging="360"/>
        <w:jc w:val="both"/>
        <w:rPr>
          <w:color w:val="000000"/>
        </w:rPr>
      </w:pPr>
      <w:r>
        <w:rPr>
          <w:color w:val="000000"/>
        </w:rPr>
        <w:t>0 = No signal</w:t>
      </w:r>
    </w:p>
    <w:p w14:paraId="7E428A4D" w14:textId="77777777" w:rsidR="001233F8" w:rsidRDefault="008160FF">
      <w:pPr>
        <w:spacing w:after="0"/>
        <w:ind w:left="1440" w:hanging="360"/>
        <w:jc w:val="both"/>
        <w:rPr>
          <w:color w:val="000000"/>
        </w:rPr>
      </w:pPr>
      <w:r>
        <w:rPr>
          <w:color w:val="000000"/>
        </w:rPr>
        <w:t>1 = Very weak signal</w:t>
      </w:r>
    </w:p>
    <w:p w14:paraId="59C0AC66" w14:textId="77777777" w:rsidR="001233F8" w:rsidRDefault="008160FF">
      <w:pPr>
        <w:spacing w:after="0"/>
        <w:ind w:left="1440" w:hanging="360"/>
        <w:jc w:val="both"/>
        <w:rPr>
          <w:color w:val="000000"/>
        </w:rPr>
      </w:pPr>
      <w:r>
        <w:rPr>
          <w:color w:val="000000"/>
        </w:rPr>
        <w:t>2 = Weak signal</w:t>
      </w:r>
    </w:p>
    <w:p w14:paraId="4FA2ABC8" w14:textId="77777777" w:rsidR="001233F8" w:rsidRDefault="008160FF">
      <w:pPr>
        <w:spacing w:after="0"/>
        <w:ind w:left="1440" w:hanging="360"/>
        <w:jc w:val="both"/>
        <w:rPr>
          <w:color w:val="000000"/>
        </w:rPr>
      </w:pPr>
      <w:r>
        <w:rPr>
          <w:color w:val="000000"/>
        </w:rPr>
        <w:t>3 = Marginal signal</w:t>
      </w:r>
    </w:p>
    <w:p w14:paraId="2EA4F29F" w14:textId="77777777" w:rsidR="001233F8" w:rsidRDefault="008160FF">
      <w:pPr>
        <w:spacing w:after="0"/>
        <w:ind w:left="1440" w:hanging="360"/>
        <w:jc w:val="both"/>
        <w:rPr>
          <w:color w:val="000000"/>
        </w:rPr>
      </w:pPr>
      <w:r>
        <w:rPr>
          <w:color w:val="000000"/>
        </w:rPr>
        <w:t>4 = Good signal</w:t>
      </w:r>
    </w:p>
    <w:p w14:paraId="08FC84DF" w14:textId="77777777" w:rsidR="001233F8" w:rsidRDefault="008160FF">
      <w:pPr>
        <w:spacing w:before="120"/>
        <w:ind w:left="1080" w:hanging="360"/>
        <w:rPr>
          <w:color w:val="000000"/>
        </w:rPr>
      </w:pPr>
      <w:r>
        <w:rPr>
          <w:b/>
          <w:color w:val="000000"/>
        </w:rPr>
        <w:t>LBLockStatus</w:t>
      </w:r>
      <w:r>
        <w:rPr>
          <w:color w:val="000000"/>
        </w:rPr>
        <w:t>: Reports the Low Band lock status, with bit fields defined as:</w:t>
      </w:r>
    </w:p>
    <w:tbl>
      <w:tblPr>
        <w:tblStyle w:val="203"/>
        <w:tblW w:w="9403"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1343"/>
        <w:gridCol w:w="1343"/>
        <w:gridCol w:w="1344"/>
        <w:gridCol w:w="1343"/>
        <w:gridCol w:w="1343"/>
        <w:gridCol w:w="1344"/>
      </w:tblGrid>
      <w:tr w:rsidR="001233F8" w14:paraId="44A1A2D2" w14:textId="77777777">
        <w:trPr>
          <w:cantSplit/>
          <w:trHeight w:val="253"/>
          <w:tblHeader/>
        </w:trPr>
        <w:tc>
          <w:tcPr>
            <w:tcW w:w="1343" w:type="dxa"/>
            <w:tcBorders>
              <w:bottom w:val="single" w:sz="4" w:space="0" w:color="000000"/>
            </w:tcBorders>
            <w:shd w:val="clear" w:color="auto" w:fill="EEECE1"/>
          </w:tcPr>
          <w:p w14:paraId="5A8220F3" w14:textId="77777777" w:rsidR="001233F8" w:rsidRDefault="008160FF">
            <w:pPr>
              <w:keepNext/>
              <w:keepLines/>
              <w:tabs>
                <w:tab w:val="center" w:pos="556"/>
              </w:tabs>
              <w:spacing w:after="0"/>
              <w:rPr>
                <w:b/>
                <w:color w:val="000000"/>
              </w:rPr>
            </w:pPr>
            <w:r>
              <w:rPr>
                <w:b/>
                <w:color w:val="000000"/>
              </w:rPr>
              <w:tab/>
              <w:t>Bits 7-6</w:t>
            </w:r>
          </w:p>
        </w:tc>
        <w:tc>
          <w:tcPr>
            <w:tcW w:w="1343" w:type="dxa"/>
            <w:tcBorders>
              <w:bottom w:val="single" w:sz="4" w:space="0" w:color="000000"/>
            </w:tcBorders>
            <w:shd w:val="clear" w:color="auto" w:fill="EEECE1"/>
          </w:tcPr>
          <w:p w14:paraId="4D36DE1F" w14:textId="77777777" w:rsidR="001233F8" w:rsidRDefault="008160FF">
            <w:pPr>
              <w:keepNext/>
              <w:keepLines/>
              <w:spacing w:after="0"/>
              <w:jc w:val="center"/>
              <w:rPr>
                <w:b/>
                <w:color w:val="000000"/>
              </w:rPr>
            </w:pPr>
            <w:r>
              <w:rPr>
                <w:b/>
                <w:color w:val="000000"/>
              </w:rPr>
              <w:t>Bit 5</w:t>
            </w:r>
          </w:p>
        </w:tc>
        <w:tc>
          <w:tcPr>
            <w:tcW w:w="1343" w:type="dxa"/>
            <w:tcBorders>
              <w:bottom w:val="single" w:sz="4" w:space="0" w:color="000000"/>
            </w:tcBorders>
            <w:shd w:val="clear" w:color="auto" w:fill="EEECE1"/>
          </w:tcPr>
          <w:p w14:paraId="4CF42EEA" w14:textId="77777777" w:rsidR="001233F8" w:rsidRDefault="008160FF">
            <w:pPr>
              <w:keepNext/>
              <w:keepLines/>
              <w:spacing w:after="0"/>
              <w:jc w:val="center"/>
              <w:rPr>
                <w:b/>
                <w:color w:val="000000"/>
              </w:rPr>
            </w:pPr>
            <w:r>
              <w:rPr>
                <w:b/>
                <w:color w:val="000000"/>
              </w:rPr>
              <w:t>Bit 4</w:t>
            </w:r>
          </w:p>
        </w:tc>
        <w:tc>
          <w:tcPr>
            <w:tcW w:w="1344" w:type="dxa"/>
            <w:tcBorders>
              <w:bottom w:val="single" w:sz="4" w:space="0" w:color="000000"/>
            </w:tcBorders>
            <w:shd w:val="clear" w:color="auto" w:fill="EEECE1"/>
          </w:tcPr>
          <w:p w14:paraId="4EB8B72D" w14:textId="77777777" w:rsidR="001233F8" w:rsidRDefault="008160FF">
            <w:pPr>
              <w:keepNext/>
              <w:keepLines/>
              <w:spacing w:after="0"/>
              <w:jc w:val="center"/>
              <w:rPr>
                <w:b/>
                <w:color w:val="000000"/>
              </w:rPr>
            </w:pPr>
            <w:r>
              <w:rPr>
                <w:b/>
                <w:color w:val="000000"/>
              </w:rPr>
              <w:t>Bits 3</w:t>
            </w:r>
          </w:p>
        </w:tc>
        <w:tc>
          <w:tcPr>
            <w:tcW w:w="1343" w:type="dxa"/>
            <w:tcBorders>
              <w:bottom w:val="single" w:sz="4" w:space="0" w:color="000000"/>
            </w:tcBorders>
            <w:shd w:val="clear" w:color="auto" w:fill="EEECE1"/>
          </w:tcPr>
          <w:p w14:paraId="1F580FF8" w14:textId="77777777" w:rsidR="001233F8" w:rsidRDefault="008160FF">
            <w:pPr>
              <w:keepNext/>
              <w:keepLines/>
              <w:spacing w:after="0"/>
              <w:jc w:val="center"/>
              <w:rPr>
                <w:b/>
                <w:color w:val="000000"/>
              </w:rPr>
            </w:pPr>
            <w:r>
              <w:rPr>
                <w:b/>
                <w:color w:val="000000"/>
              </w:rPr>
              <w:t>Bit 2</w:t>
            </w:r>
          </w:p>
        </w:tc>
        <w:tc>
          <w:tcPr>
            <w:tcW w:w="1343" w:type="dxa"/>
            <w:tcBorders>
              <w:bottom w:val="single" w:sz="4" w:space="0" w:color="000000"/>
            </w:tcBorders>
            <w:shd w:val="clear" w:color="auto" w:fill="EEECE1"/>
          </w:tcPr>
          <w:p w14:paraId="10694FAC" w14:textId="77777777" w:rsidR="001233F8" w:rsidRDefault="008160FF">
            <w:pPr>
              <w:keepNext/>
              <w:keepLines/>
              <w:spacing w:after="0"/>
              <w:jc w:val="center"/>
              <w:rPr>
                <w:b/>
                <w:color w:val="000000"/>
              </w:rPr>
            </w:pPr>
            <w:r>
              <w:rPr>
                <w:b/>
                <w:color w:val="000000"/>
              </w:rPr>
              <w:t>Bit 1</w:t>
            </w:r>
          </w:p>
        </w:tc>
        <w:tc>
          <w:tcPr>
            <w:tcW w:w="1344" w:type="dxa"/>
            <w:tcBorders>
              <w:bottom w:val="single" w:sz="4" w:space="0" w:color="000000"/>
            </w:tcBorders>
            <w:shd w:val="clear" w:color="auto" w:fill="EEECE1"/>
            <w:vAlign w:val="center"/>
          </w:tcPr>
          <w:p w14:paraId="33224444" w14:textId="77777777" w:rsidR="001233F8" w:rsidRDefault="008160FF">
            <w:pPr>
              <w:keepNext/>
              <w:keepLines/>
              <w:spacing w:after="0"/>
              <w:jc w:val="center"/>
              <w:rPr>
                <w:b/>
                <w:color w:val="000000"/>
              </w:rPr>
            </w:pPr>
            <w:r>
              <w:rPr>
                <w:b/>
                <w:color w:val="000000"/>
              </w:rPr>
              <w:t>Bit 0</w:t>
            </w:r>
          </w:p>
        </w:tc>
      </w:tr>
      <w:tr w:rsidR="001233F8" w14:paraId="6D97C0A5" w14:textId="77777777">
        <w:trPr>
          <w:cantSplit/>
          <w:trHeight w:val="253"/>
        </w:trPr>
        <w:tc>
          <w:tcPr>
            <w:tcW w:w="1343" w:type="dxa"/>
            <w:tcBorders>
              <w:top w:val="single" w:sz="4" w:space="0" w:color="000000"/>
              <w:bottom w:val="single" w:sz="4" w:space="0" w:color="000000"/>
            </w:tcBorders>
          </w:tcPr>
          <w:p w14:paraId="07F01C06" w14:textId="77777777" w:rsidR="001233F8" w:rsidRDefault="008160FF">
            <w:pPr>
              <w:keepNext/>
              <w:keepLines/>
              <w:spacing w:after="0"/>
              <w:jc w:val="center"/>
              <w:rPr>
                <w:color w:val="000000"/>
              </w:rPr>
            </w:pPr>
            <w:r>
              <w:rPr>
                <w:color w:val="000000"/>
              </w:rPr>
              <w:t>Reserved</w:t>
            </w:r>
          </w:p>
        </w:tc>
        <w:tc>
          <w:tcPr>
            <w:tcW w:w="1343" w:type="dxa"/>
            <w:tcBorders>
              <w:top w:val="single" w:sz="4" w:space="0" w:color="000000"/>
              <w:bottom w:val="single" w:sz="4" w:space="0" w:color="000000"/>
            </w:tcBorders>
          </w:tcPr>
          <w:p w14:paraId="216FBB78" w14:textId="77777777" w:rsidR="001233F8" w:rsidRDefault="008160FF">
            <w:pPr>
              <w:keepNext/>
              <w:keepLines/>
              <w:spacing w:after="0"/>
              <w:jc w:val="center"/>
              <w:rPr>
                <w:color w:val="000000"/>
              </w:rPr>
            </w:pPr>
            <w:r>
              <w:rPr>
                <w:color w:val="000000"/>
              </w:rPr>
              <w:t>S1TDM</w:t>
            </w:r>
          </w:p>
        </w:tc>
        <w:tc>
          <w:tcPr>
            <w:tcW w:w="1343" w:type="dxa"/>
            <w:tcBorders>
              <w:top w:val="single" w:sz="4" w:space="0" w:color="000000"/>
              <w:bottom w:val="single" w:sz="4" w:space="0" w:color="000000"/>
            </w:tcBorders>
          </w:tcPr>
          <w:p w14:paraId="5677A14A" w14:textId="77777777" w:rsidR="001233F8" w:rsidRDefault="008160FF">
            <w:pPr>
              <w:keepNext/>
              <w:keepLines/>
              <w:spacing w:after="0"/>
              <w:jc w:val="center"/>
              <w:rPr>
                <w:color w:val="000000"/>
              </w:rPr>
            </w:pPr>
            <w:r>
              <w:rPr>
                <w:color w:val="000000"/>
              </w:rPr>
              <w:t>S1QPSK</w:t>
            </w:r>
          </w:p>
        </w:tc>
        <w:tc>
          <w:tcPr>
            <w:tcW w:w="1344" w:type="dxa"/>
            <w:tcBorders>
              <w:top w:val="single" w:sz="4" w:space="0" w:color="000000"/>
              <w:bottom w:val="single" w:sz="4" w:space="0" w:color="000000"/>
            </w:tcBorders>
            <w:vAlign w:val="center"/>
          </w:tcPr>
          <w:p w14:paraId="467384A6" w14:textId="77777777" w:rsidR="001233F8" w:rsidRDefault="008160FF">
            <w:pPr>
              <w:keepNext/>
              <w:keepLines/>
              <w:spacing w:after="0"/>
              <w:jc w:val="center"/>
              <w:rPr>
                <w:color w:val="000000"/>
              </w:rPr>
            </w:pPr>
            <w:r>
              <w:rPr>
                <w:color w:val="000000"/>
              </w:rPr>
              <w:t>S2TDM</w:t>
            </w:r>
          </w:p>
        </w:tc>
        <w:tc>
          <w:tcPr>
            <w:tcW w:w="1343" w:type="dxa"/>
            <w:tcBorders>
              <w:top w:val="single" w:sz="4" w:space="0" w:color="000000"/>
              <w:bottom w:val="single" w:sz="4" w:space="0" w:color="000000"/>
            </w:tcBorders>
          </w:tcPr>
          <w:p w14:paraId="58B4BC4E" w14:textId="77777777" w:rsidR="001233F8" w:rsidRDefault="008160FF">
            <w:pPr>
              <w:keepNext/>
              <w:keepLines/>
              <w:spacing w:after="0"/>
              <w:jc w:val="center"/>
              <w:rPr>
                <w:color w:val="000000"/>
              </w:rPr>
            </w:pPr>
            <w:r>
              <w:rPr>
                <w:color w:val="000000"/>
              </w:rPr>
              <w:t>S2QPSK</w:t>
            </w:r>
          </w:p>
        </w:tc>
        <w:tc>
          <w:tcPr>
            <w:tcW w:w="1343" w:type="dxa"/>
            <w:tcBorders>
              <w:top w:val="single" w:sz="4" w:space="0" w:color="000000"/>
              <w:bottom w:val="single" w:sz="4" w:space="0" w:color="000000"/>
            </w:tcBorders>
          </w:tcPr>
          <w:p w14:paraId="28A8DAAC" w14:textId="77777777" w:rsidR="001233F8" w:rsidRDefault="008160FF">
            <w:pPr>
              <w:keepNext/>
              <w:keepLines/>
              <w:spacing w:after="0"/>
              <w:jc w:val="center"/>
              <w:rPr>
                <w:color w:val="000000"/>
              </w:rPr>
            </w:pPr>
            <w:r>
              <w:rPr>
                <w:color w:val="000000"/>
              </w:rPr>
              <w:t>TerrTDM</w:t>
            </w:r>
          </w:p>
        </w:tc>
        <w:tc>
          <w:tcPr>
            <w:tcW w:w="1344" w:type="dxa"/>
            <w:tcBorders>
              <w:top w:val="single" w:sz="4" w:space="0" w:color="000000"/>
              <w:bottom w:val="single" w:sz="4" w:space="0" w:color="000000"/>
            </w:tcBorders>
            <w:vAlign w:val="center"/>
          </w:tcPr>
          <w:p w14:paraId="70D9C642" w14:textId="77777777" w:rsidR="001233F8" w:rsidRDefault="008160FF">
            <w:pPr>
              <w:keepNext/>
              <w:keepLines/>
              <w:spacing w:after="0"/>
              <w:jc w:val="center"/>
              <w:rPr>
                <w:color w:val="000000"/>
              </w:rPr>
            </w:pPr>
            <w:r>
              <w:rPr>
                <w:color w:val="000000"/>
              </w:rPr>
              <w:t>TerrMCM</w:t>
            </w:r>
          </w:p>
        </w:tc>
      </w:tr>
    </w:tbl>
    <w:p w14:paraId="71C65EB8" w14:textId="77777777" w:rsidR="001233F8" w:rsidRDefault="008160FF">
      <w:pPr>
        <w:spacing w:before="60" w:after="60"/>
        <w:ind w:left="1440" w:hanging="360"/>
        <w:rPr>
          <w:color w:val="000000"/>
        </w:rPr>
      </w:pPr>
      <w:r>
        <w:rPr>
          <w:color w:val="000000"/>
          <w:u w:val="single"/>
        </w:rPr>
        <w:t>S1TDM</w:t>
      </w:r>
      <w:r>
        <w:rPr>
          <w:color w:val="000000"/>
        </w:rPr>
        <w:t>: Satellite 1 TDM lock status, with values:</w:t>
      </w:r>
    </w:p>
    <w:p w14:paraId="622C9E85"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64CA40E3" w14:textId="54917263" w:rsidR="001233F8" w:rsidRDefault="008160FF">
      <w:pPr>
        <w:pBdr>
          <w:top w:val="nil"/>
          <w:left w:val="nil"/>
          <w:bottom w:val="nil"/>
          <w:right w:val="nil"/>
          <w:between w:val="nil"/>
        </w:pBdr>
        <w:tabs>
          <w:tab w:val="center" w:pos="5904"/>
        </w:tabs>
        <w:spacing w:after="0"/>
        <w:ind w:left="1872" w:hanging="431"/>
        <w:rPr>
          <w:color w:val="000000"/>
          <w:szCs w:val="22"/>
        </w:rPr>
        <w:pPrChange w:id="93" w:author="Lerner, Kenneth" w:date="2025-05-30T11:00:00Z">
          <w:pPr>
            <w:pBdr>
              <w:top w:val="nil"/>
              <w:left w:val="nil"/>
              <w:bottom w:val="nil"/>
              <w:right w:val="nil"/>
              <w:between w:val="nil"/>
            </w:pBdr>
            <w:spacing w:after="0"/>
            <w:ind w:left="1872" w:hanging="431"/>
          </w:pPr>
        </w:pPrChange>
      </w:pPr>
      <w:r>
        <w:rPr>
          <w:color w:val="000000"/>
          <w:szCs w:val="22"/>
        </w:rPr>
        <w:t>1 = Locked</w:t>
      </w:r>
      <w:ins w:id="94" w:author="Lerner, Kenneth" w:date="2025-05-30T11:00:00Z">
        <w:r w:rsidR="00E347F9">
          <w:rPr>
            <w:color w:val="000000"/>
            <w:szCs w:val="22"/>
          </w:rPr>
          <w:tab/>
        </w:r>
      </w:ins>
    </w:p>
    <w:p w14:paraId="3E2825DF" w14:textId="77777777" w:rsidR="001233F8" w:rsidRDefault="008160FF">
      <w:pPr>
        <w:spacing w:before="60" w:after="60"/>
        <w:ind w:left="1440" w:hanging="360"/>
        <w:rPr>
          <w:color w:val="000000"/>
        </w:rPr>
      </w:pPr>
      <w:r>
        <w:rPr>
          <w:color w:val="000000"/>
          <w:u w:val="single"/>
        </w:rPr>
        <w:t>S1QPSK</w:t>
      </w:r>
      <w:r>
        <w:rPr>
          <w:color w:val="000000"/>
        </w:rPr>
        <w:t>: Satellite 1 QPSK lock status, with values:</w:t>
      </w:r>
    </w:p>
    <w:p w14:paraId="2541BAF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65ADB51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5408679A" w14:textId="77777777" w:rsidR="001233F8" w:rsidRDefault="008160FF">
      <w:pPr>
        <w:spacing w:before="60" w:after="60"/>
        <w:ind w:left="1440" w:hanging="360"/>
        <w:rPr>
          <w:color w:val="000000"/>
        </w:rPr>
      </w:pPr>
      <w:r>
        <w:rPr>
          <w:color w:val="000000"/>
          <w:u w:val="single"/>
        </w:rPr>
        <w:t>S2TDM</w:t>
      </w:r>
      <w:r>
        <w:rPr>
          <w:color w:val="000000"/>
        </w:rPr>
        <w:t>: Satellite 2 TDM lock status, with values:</w:t>
      </w:r>
    </w:p>
    <w:p w14:paraId="617B66A5"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561DB0C4"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4C132D76" w14:textId="77777777" w:rsidR="001233F8" w:rsidRDefault="008160FF">
      <w:pPr>
        <w:spacing w:before="60" w:after="60"/>
        <w:ind w:left="1440" w:hanging="360"/>
        <w:rPr>
          <w:color w:val="000000"/>
        </w:rPr>
      </w:pPr>
      <w:r>
        <w:rPr>
          <w:color w:val="000000"/>
          <w:u w:val="single"/>
        </w:rPr>
        <w:lastRenderedPageBreak/>
        <w:t>S2QPSK</w:t>
      </w:r>
      <w:r>
        <w:rPr>
          <w:color w:val="000000"/>
        </w:rPr>
        <w:t>: Satellite 2 QPSK lock status, with values:</w:t>
      </w:r>
    </w:p>
    <w:p w14:paraId="16C3F50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769C4D0F"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65451CC7" w14:textId="77777777" w:rsidR="001233F8" w:rsidRDefault="008160FF">
      <w:pPr>
        <w:spacing w:before="60" w:after="60"/>
        <w:ind w:left="1440" w:hanging="360"/>
        <w:rPr>
          <w:color w:val="000000"/>
        </w:rPr>
      </w:pPr>
      <w:r>
        <w:rPr>
          <w:color w:val="000000"/>
          <w:u w:val="single"/>
        </w:rPr>
        <w:t>TerrTDM</w:t>
      </w:r>
      <w:r>
        <w:rPr>
          <w:color w:val="000000"/>
        </w:rPr>
        <w:t>: Terrestrial TDM lock status, with values:</w:t>
      </w:r>
    </w:p>
    <w:p w14:paraId="276DE087"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3D4B538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0DD0AD54" w14:textId="77777777" w:rsidR="001233F8" w:rsidRDefault="008160FF">
      <w:pPr>
        <w:spacing w:before="60" w:after="60"/>
        <w:ind w:left="1440" w:hanging="360"/>
        <w:rPr>
          <w:color w:val="000000"/>
        </w:rPr>
      </w:pPr>
      <w:r>
        <w:rPr>
          <w:color w:val="000000"/>
          <w:u w:val="single"/>
        </w:rPr>
        <w:t>TerrMCM</w:t>
      </w:r>
      <w:r>
        <w:rPr>
          <w:color w:val="000000"/>
        </w:rPr>
        <w:t>: Terrestrial MCM lock status, with values:</w:t>
      </w:r>
    </w:p>
    <w:p w14:paraId="19961AF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2E95A9C9"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3E9F4A01" w14:textId="77777777" w:rsidR="001233F8" w:rsidRDefault="008160FF">
      <w:pPr>
        <w:spacing w:before="120"/>
        <w:ind w:left="1080" w:hanging="360"/>
        <w:rPr>
          <w:color w:val="000000"/>
        </w:rPr>
      </w:pPr>
      <w:r>
        <w:rPr>
          <w:b/>
          <w:color w:val="000000"/>
        </w:rPr>
        <w:t>OLockStatus</w:t>
      </w:r>
      <w:r>
        <w:rPr>
          <w:color w:val="000000"/>
        </w:rPr>
        <w:t>: Reports the Low Band Overlay lock status, with bit fields defined as:</w:t>
      </w:r>
    </w:p>
    <w:tbl>
      <w:tblPr>
        <w:tblStyle w:val="202"/>
        <w:tblW w:w="9269"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1159"/>
        <w:gridCol w:w="1159"/>
        <w:gridCol w:w="1159"/>
        <w:gridCol w:w="1158"/>
        <w:gridCol w:w="1159"/>
        <w:gridCol w:w="1159"/>
        <w:gridCol w:w="1159"/>
      </w:tblGrid>
      <w:tr w:rsidR="001233F8" w14:paraId="2C99FEFC" w14:textId="77777777">
        <w:trPr>
          <w:cantSplit/>
          <w:trHeight w:val="253"/>
          <w:tblHeader/>
        </w:trPr>
        <w:tc>
          <w:tcPr>
            <w:tcW w:w="1158" w:type="dxa"/>
            <w:tcBorders>
              <w:bottom w:val="single" w:sz="4" w:space="0" w:color="000000"/>
            </w:tcBorders>
            <w:shd w:val="clear" w:color="auto" w:fill="EEECE1"/>
          </w:tcPr>
          <w:p w14:paraId="7FE6D4DD" w14:textId="77777777" w:rsidR="001233F8" w:rsidRDefault="008160FF">
            <w:pPr>
              <w:keepNext/>
              <w:keepLines/>
              <w:tabs>
                <w:tab w:val="center" w:pos="556"/>
              </w:tabs>
              <w:spacing w:after="0"/>
              <w:rPr>
                <w:b/>
                <w:color w:val="000000"/>
              </w:rPr>
            </w:pPr>
            <w:r>
              <w:rPr>
                <w:b/>
                <w:color w:val="000000"/>
              </w:rPr>
              <w:tab/>
              <w:t>Bits 7</w:t>
            </w:r>
          </w:p>
        </w:tc>
        <w:tc>
          <w:tcPr>
            <w:tcW w:w="1159" w:type="dxa"/>
            <w:tcBorders>
              <w:bottom w:val="single" w:sz="4" w:space="0" w:color="000000"/>
            </w:tcBorders>
            <w:shd w:val="clear" w:color="auto" w:fill="EEECE1"/>
          </w:tcPr>
          <w:p w14:paraId="55810D95" w14:textId="77777777" w:rsidR="001233F8" w:rsidRDefault="008160FF">
            <w:pPr>
              <w:keepNext/>
              <w:keepLines/>
              <w:spacing w:after="0"/>
              <w:jc w:val="center"/>
              <w:rPr>
                <w:b/>
                <w:color w:val="000000"/>
              </w:rPr>
            </w:pPr>
            <w:r>
              <w:rPr>
                <w:b/>
                <w:color w:val="000000"/>
              </w:rPr>
              <w:t>Bit 6</w:t>
            </w:r>
          </w:p>
        </w:tc>
        <w:tc>
          <w:tcPr>
            <w:tcW w:w="1159" w:type="dxa"/>
            <w:tcBorders>
              <w:bottom w:val="single" w:sz="4" w:space="0" w:color="000000"/>
            </w:tcBorders>
            <w:shd w:val="clear" w:color="auto" w:fill="EEECE1"/>
          </w:tcPr>
          <w:p w14:paraId="52F2EB2A" w14:textId="77777777" w:rsidR="001233F8" w:rsidRDefault="008160FF">
            <w:pPr>
              <w:keepNext/>
              <w:keepLines/>
              <w:spacing w:after="0"/>
              <w:jc w:val="center"/>
              <w:rPr>
                <w:b/>
                <w:color w:val="000000"/>
              </w:rPr>
            </w:pPr>
            <w:r>
              <w:rPr>
                <w:b/>
                <w:color w:val="000000"/>
              </w:rPr>
              <w:t>Bit 5</w:t>
            </w:r>
          </w:p>
        </w:tc>
        <w:tc>
          <w:tcPr>
            <w:tcW w:w="1159" w:type="dxa"/>
            <w:tcBorders>
              <w:bottom w:val="single" w:sz="4" w:space="0" w:color="000000"/>
            </w:tcBorders>
            <w:shd w:val="clear" w:color="auto" w:fill="EEECE1"/>
          </w:tcPr>
          <w:p w14:paraId="4C348286" w14:textId="77777777" w:rsidR="001233F8" w:rsidRDefault="008160FF">
            <w:pPr>
              <w:keepNext/>
              <w:keepLines/>
              <w:spacing w:after="0"/>
              <w:jc w:val="center"/>
              <w:rPr>
                <w:b/>
                <w:color w:val="000000"/>
              </w:rPr>
            </w:pPr>
            <w:r>
              <w:rPr>
                <w:b/>
                <w:color w:val="000000"/>
              </w:rPr>
              <w:t>Bit 4</w:t>
            </w:r>
          </w:p>
        </w:tc>
        <w:tc>
          <w:tcPr>
            <w:tcW w:w="1158" w:type="dxa"/>
            <w:tcBorders>
              <w:bottom w:val="single" w:sz="4" w:space="0" w:color="000000"/>
            </w:tcBorders>
            <w:shd w:val="clear" w:color="auto" w:fill="EEECE1"/>
          </w:tcPr>
          <w:p w14:paraId="15802779" w14:textId="77777777" w:rsidR="001233F8" w:rsidRDefault="008160FF">
            <w:pPr>
              <w:keepNext/>
              <w:keepLines/>
              <w:spacing w:after="0"/>
              <w:jc w:val="center"/>
              <w:rPr>
                <w:b/>
                <w:color w:val="000000"/>
              </w:rPr>
            </w:pPr>
            <w:r>
              <w:rPr>
                <w:b/>
                <w:color w:val="000000"/>
              </w:rPr>
              <w:t>Bits 3</w:t>
            </w:r>
          </w:p>
        </w:tc>
        <w:tc>
          <w:tcPr>
            <w:tcW w:w="1159" w:type="dxa"/>
            <w:tcBorders>
              <w:bottom w:val="single" w:sz="4" w:space="0" w:color="000000"/>
            </w:tcBorders>
            <w:shd w:val="clear" w:color="auto" w:fill="EEECE1"/>
          </w:tcPr>
          <w:p w14:paraId="707709CC" w14:textId="77777777" w:rsidR="001233F8" w:rsidRDefault="008160FF">
            <w:pPr>
              <w:keepNext/>
              <w:keepLines/>
              <w:spacing w:after="0"/>
              <w:jc w:val="center"/>
              <w:rPr>
                <w:b/>
                <w:color w:val="000000"/>
              </w:rPr>
            </w:pPr>
            <w:r>
              <w:rPr>
                <w:b/>
                <w:color w:val="000000"/>
              </w:rPr>
              <w:t>Bit 2</w:t>
            </w:r>
          </w:p>
        </w:tc>
        <w:tc>
          <w:tcPr>
            <w:tcW w:w="1159" w:type="dxa"/>
            <w:tcBorders>
              <w:bottom w:val="single" w:sz="4" w:space="0" w:color="000000"/>
            </w:tcBorders>
            <w:shd w:val="clear" w:color="auto" w:fill="EEECE1"/>
          </w:tcPr>
          <w:p w14:paraId="21BFC3D5" w14:textId="77777777" w:rsidR="001233F8" w:rsidRDefault="008160FF">
            <w:pPr>
              <w:keepNext/>
              <w:keepLines/>
              <w:spacing w:after="0"/>
              <w:jc w:val="center"/>
              <w:rPr>
                <w:b/>
                <w:color w:val="000000"/>
              </w:rPr>
            </w:pPr>
            <w:r>
              <w:rPr>
                <w:b/>
                <w:color w:val="000000"/>
              </w:rPr>
              <w:t>Bit 1</w:t>
            </w:r>
          </w:p>
        </w:tc>
        <w:tc>
          <w:tcPr>
            <w:tcW w:w="1159" w:type="dxa"/>
            <w:tcBorders>
              <w:bottom w:val="single" w:sz="4" w:space="0" w:color="000000"/>
            </w:tcBorders>
            <w:shd w:val="clear" w:color="auto" w:fill="EEECE1"/>
            <w:vAlign w:val="center"/>
          </w:tcPr>
          <w:p w14:paraId="54C88B6F" w14:textId="77777777" w:rsidR="001233F8" w:rsidRDefault="008160FF">
            <w:pPr>
              <w:keepNext/>
              <w:keepLines/>
              <w:spacing w:after="0"/>
              <w:jc w:val="center"/>
              <w:rPr>
                <w:b/>
                <w:color w:val="000000"/>
              </w:rPr>
            </w:pPr>
            <w:r>
              <w:rPr>
                <w:b/>
                <w:color w:val="000000"/>
              </w:rPr>
              <w:t>Bit 0</w:t>
            </w:r>
          </w:p>
        </w:tc>
      </w:tr>
      <w:tr w:rsidR="001233F8" w14:paraId="0B86A46F" w14:textId="77777777">
        <w:trPr>
          <w:cantSplit/>
          <w:trHeight w:val="253"/>
        </w:trPr>
        <w:tc>
          <w:tcPr>
            <w:tcW w:w="1158" w:type="dxa"/>
            <w:tcBorders>
              <w:top w:val="single" w:sz="4" w:space="0" w:color="000000"/>
              <w:bottom w:val="single" w:sz="4" w:space="0" w:color="000000"/>
            </w:tcBorders>
            <w:vAlign w:val="center"/>
          </w:tcPr>
          <w:p w14:paraId="2AD7E556" w14:textId="77777777" w:rsidR="001233F8" w:rsidRDefault="008160FF">
            <w:pPr>
              <w:keepNext/>
              <w:keepLines/>
              <w:spacing w:after="0"/>
              <w:jc w:val="center"/>
              <w:rPr>
                <w:color w:val="000000"/>
              </w:rPr>
            </w:pPr>
            <w:r>
              <w:rPr>
                <w:color w:val="000000"/>
              </w:rPr>
              <w:t>Reserved</w:t>
            </w:r>
          </w:p>
        </w:tc>
        <w:tc>
          <w:tcPr>
            <w:tcW w:w="1159" w:type="dxa"/>
            <w:tcBorders>
              <w:top w:val="single" w:sz="4" w:space="0" w:color="000000"/>
              <w:bottom w:val="single" w:sz="4" w:space="0" w:color="000000"/>
            </w:tcBorders>
            <w:vAlign w:val="center"/>
          </w:tcPr>
          <w:p w14:paraId="3785DB46" w14:textId="77777777" w:rsidR="001233F8" w:rsidRDefault="008160FF">
            <w:pPr>
              <w:keepNext/>
              <w:keepLines/>
              <w:spacing w:after="0"/>
              <w:jc w:val="center"/>
              <w:rPr>
                <w:color w:val="000000"/>
              </w:rPr>
            </w:pPr>
            <w:r>
              <w:rPr>
                <w:color w:val="000000"/>
              </w:rPr>
              <w:t>Reserved</w:t>
            </w:r>
          </w:p>
        </w:tc>
        <w:tc>
          <w:tcPr>
            <w:tcW w:w="1159" w:type="dxa"/>
            <w:tcBorders>
              <w:top w:val="single" w:sz="4" w:space="0" w:color="000000"/>
              <w:bottom w:val="single" w:sz="4" w:space="0" w:color="000000"/>
            </w:tcBorders>
            <w:vAlign w:val="center"/>
          </w:tcPr>
          <w:p w14:paraId="2539EDC3" w14:textId="77777777" w:rsidR="001233F8" w:rsidRDefault="008160FF">
            <w:pPr>
              <w:keepNext/>
              <w:keepLines/>
              <w:spacing w:after="0"/>
              <w:jc w:val="center"/>
              <w:rPr>
                <w:color w:val="000000"/>
              </w:rPr>
            </w:pPr>
            <w:r>
              <w:rPr>
                <w:color w:val="000000"/>
              </w:rPr>
              <w:t>Reserved</w:t>
            </w:r>
          </w:p>
        </w:tc>
        <w:tc>
          <w:tcPr>
            <w:tcW w:w="1159" w:type="dxa"/>
            <w:tcBorders>
              <w:top w:val="single" w:sz="4" w:space="0" w:color="000000"/>
              <w:bottom w:val="single" w:sz="4" w:space="0" w:color="000000"/>
            </w:tcBorders>
            <w:vAlign w:val="center"/>
          </w:tcPr>
          <w:p w14:paraId="3A6329CE" w14:textId="77777777" w:rsidR="001233F8" w:rsidRDefault="008160FF">
            <w:pPr>
              <w:keepNext/>
              <w:keepLines/>
              <w:spacing w:after="0"/>
              <w:jc w:val="center"/>
              <w:rPr>
                <w:color w:val="000000"/>
              </w:rPr>
            </w:pPr>
            <w:r>
              <w:rPr>
                <w:color w:val="000000"/>
              </w:rPr>
              <w:t>Reserved</w:t>
            </w:r>
          </w:p>
        </w:tc>
        <w:tc>
          <w:tcPr>
            <w:tcW w:w="1158" w:type="dxa"/>
            <w:tcBorders>
              <w:top w:val="single" w:sz="4" w:space="0" w:color="000000"/>
              <w:bottom w:val="single" w:sz="4" w:space="0" w:color="000000"/>
            </w:tcBorders>
            <w:vAlign w:val="center"/>
          </w:tcPr>
          <w:p w14:paraId="0947A71F" w14:textId="77777777" w:rsidR="001233F8" w:rsidRDefault="008160FF">
            <w:pPr>
              <w:keepNext/>
              <w:keepLines/>
              <w:spacing w:after="0"/>
              <w:jc w:val="center"/>
              <w:rPr>
                <w:color w:val="000000"/>
              </w:rPr>
            </w:pPr>
            <w:r>
              <w:rPr>
                <w:color w:val="000000"/>
              </w:rPr>
              <w:t>Pipe</w:t>
            </w:r>
          </w:p>
        </w:tc>
        <w:tc>
          <w:tcPr>
            <w:tcW w:w="1159" w:type="dxa"/>
            <w:tcBorders>
              <w:top w:val="single" w:sz="4" w:space="0" w:color="000000"/>
              <w:bottom w:val="single" w:sz="4" w:space="0" w:color="000000"/>
            </w:tcBorders>
            <w:vAlign w:val="center"/>
          </w:tcPr>
          <w:p w14:paraId="1CE2F73A" w14:textId="77777777" w:rsidR="001233F8" w:rsidRDefault="008160FF">
            <w:pPr>
              <w:keepNext/>
              <w:keepLines/>
              <w:spacing w:after="0"/>
              <w:jc w:val="center"/>
              <w:rPr>
                <w:color w:val="000000"/>
              </w:rPr>
            </w:pPr>
            <w:r>
              <w:rPr>
                <w:color w:val="000000"/>
              </w:rPr>
              <w:t>S1TDM</w:t>
            </w:r>
          </w:p>
        </w:tc>
        <w:tc>
          <w:tcPr>
            <w:tcW w:w="1159" w:type="dxa"/>
            <w:tcBorders>
              <w:top w:val="single" w:sz="4" w:space="0" w:color="000000"/>
              <w:bottom w:val="single" w:sz="4" w:space="0" w:color="000000"/>
            </w:tcBorders>
            <w:vAlign w:val="center"/>
          </w:tcPr>
          <w:p w14:paraId="4A3330EE" w14:textId="77777777" w:rsidR="001233F8" w:rsidRDefault="008160FF">
            <w:pPr>
              <w:keepNext/>
              <w:keepLines/>
              <w:spacing w:after="0"/>
              <w:jc w:val="center"/>
              <w:rPr>
                <w:color w:val="000000"/>
              </w:rPr>
            </w:pPr>
            <w:r>
              <w:rPr>
                <w:color w:val="000000"/>
              </w:rPr>
              <w:t>S2TDM</w:t>
            </w:r>
          </w:p>
        </w:tc>
        <w:tc>
          <w:tcPr>
            <w:tcW w:w="1159" w:type="dxa"/>
            <w:tcBorders>
              <w:top w:val="single" w:sz="4" w:space="0" w:color="000000"/>
              <w:bottom w:val="single" w:sz="4" w:space="0" w:color="000000"/>
            </w:tcBorders>
            <w:vAlign w:val="center"/>
          </w:tcPr>
          <w:p w14:paraId="28E8F188" w14:textId="77777777" w:rsidR="001233F8" w:rsidRDefault="008160FF">
            <w:pPr>
              <w:keepNext/>
              <w:keepLines/>
              <w:spacing w:after="0"/>
              <w:jc w:val="center"/>
              <w:rPr>
                <w:color w:val="000000"/>
              </w:rPr>
            </w:pPr>
            <w:r>
              <w:rPr>
                <w:color w:val="000000"/>
              </w:rPr>
              <w:t>TTDM</w:t>
            </w:r>
          </w:p>
        </w:tc>
      </w:tr>
    </w:tbl>
    <w:p w14:paraId="475EE860" w14:textId="77777777" w:rsidR="001233F8" w:rsidRDefault="008160FF">
      <w:pPr>
        <w:spacing w:before="60" w:after="60"/>
        <w:ind w:left="1440" w:hanging="360"/>
        <w:rPr>
          <w:color w:val="000000"/>
        </w:rPr>
      </w:pPr>
      <w:r>
        <w:rPr>
          <w:color w:val="000000"/>
          <w:u w:val="single"/>
        </w:rPr>
        <w:t>Pipe</w:t>
      </w:r>
      <w:r>
        <w:rPr>
          <w:color w:val="000000"/>
        </w:rPr>
        <w:t>: Pipe lock status, with values:</w:t>
      </w:r>
    </w:p>
    <w:p w14:paraId="1F05919B"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33AF9BE9"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72FD00C0" w14:textId="77777777" w:rsidR="001233F8" w:rsidRDefault="008160FF">
      <w:pPr>
        <w:spacing w:before="60" w:after="60"/>
        <w:ind w:left="1440" w:hanging="360"/>
        <w:rPr>
          <w:color w:val="000000"/>
        </w:rPr>
      </w:pPr>
      <w:r>
        <w:rPr>
          <w:color w:val="000000"/>
          <w:u w:val="single"/>
        </w:rPr>
        <w:t>S1TDM</w:t>
      </w:r>
      <w:r>
        <w:rPr>
          <w:color w:val="000000"/>
        </w:rPr>
        <w:t>: Satellite 1 pipe TDM lock status, with values:</w:t>
      </w:r>
    </w:p>
    <w:p w14:paraId="6F12AE0C"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3AABFC9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73052A67" w14:textId="77777777" w:rsidR="001233F8" w:rsidRDefault="008160FF">
      <w:pPr>
        <w:spacing w:before="60" w:after="60"/>
        <w:ind w:left="1440" w:hanging="360"/>
        <w:rPr>
          <w:color w:val="000000"/>
        </w:rPr>
      </w:pPr>
      <w:r>
        <w:rPr>
          <w:color w:val="000000"/>
          <w:u w:val="single"/>
        </w:rPr>
        <w:t>S2TDM</w:t>
      </w:r>
      <w:r>
        <w:rPr>
          <w:color w:val="000000"/>
        </w:rPr>
        <w:t>: Satellite 2 pipe TDM lock status, with values:</w:t>
      </w:r>
    </w:p>
    <w:p w14:paraId="2838A88E"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20A7223C"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46D918AF" w14:textId="77777777" w:rsidR="001233F8" w:rsidRDefault="008160FF">
      <w:pPr>
        <w:spacing w:before="60" w:after="60"/>
        <w:ind w:left="1440" w:hanging="360"/>
        <w:rPr>
          <w:color w:val="000000"/>
        </w:rPr>
      </w:pPr>
      <w:r>
        <w:rPr>
          <w:color w:val="000000"/>
          <w:u w:val="single"/>
        </w:rPr>
        <w:t>TTDM</w:t>
      </w:r>
      <w:r>
        <w:rPr>
          <w:color w:val="000000"/>
        </w:rPr>
        <w:t>: Terrestrial pipe TDM lock status, with values:</w:t>
      </w:r>
    </w:p>
    <w:p w14:paraId="1194D6F5"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locked</w:t>
      </w:r>
    </w:p>
    <w:p w14:paraId="16071F44"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Locked</w:t>
      </w:r>
    </w:p>
    <w:p w14:paraId="2A473844" w14:textId="77777777" w:rsidR="001233F8" w:rsidRDefault="008160FF">
      <w:pPr>
        <w:spacing w:before="120"/>
        <w:ind w:left="1080" w:hanging="360"/>
        <w:jc w:val="both"/>
        <w:rPr>
          <w:color w:val="000000"/>
        </w:rPr>
      </w:pPr>
      <w:r>
        <w:rPr>
          <w:b/>
          <w:color w:val="000000"/>
        </w:rPr>
        <w:t>LBBERSat1, LBBERSat2, LBBERTerr</w:t>
      </w:r>
      <w:r>
        <w:rPr>
          <w:color w:val="000000"/>
        </w:rPr>
        <w:t>:  Bit-error rate (BER) measurement for satellite 1, satellite 2, and terrestrial for Low Band Base Layer when OpMode=0, or Full Band Replacment when OpMode=2. LSB=0.1%. The valid values are 0-1000.</w:t>
      </w:r>
    </w:p>
    <w:p w14:paraId="094643E6" w14:textId="77777777" w:rsidR="001233F8" w:rsidRDefault="008160FF">
      <w:pPr>
        <w:spacing w:before="120"/>
        <w:ind w:left="1080" w:hanging="360"/>
        <w:jc w:val="both"/>
        <w:rPr>
          <w:color w:val="000000"/>
        </w:rPr>
      </w:pPr>
      <w:r>
        <w:rPr>
          <w:b/>
          <w:color w:val="000000"/>
        </w:rPr>
        <w:t>LBOBERPipe</w:t>
      </w:r>
      <w:r>
        <w:rPr>
          <w:color w:val="000000"/>
        </w:rPr>
        <w:t>:  Bit-error rate (BER) measurement for the signaling pipe (i.e., pipe 4) for Low Band Overlay when OpMode=0 or for Full Band Replacement when OpMode=2.  LSB=0.1%. The valid values are 0-1000.</w:t>
      </w:r>
    </w:p>
    <w:p w14:paraId="67A7950F" w14:textId="77777777" w:rsidR="001233F8" w:rsidRDefault="008160FF">
      <w:pPr>
        <w:spacing w:before="120"/>
        <w:ind w:left="1080" w:hanging="360"/>
        <w:jc w:val="both"/>
        <w:rPr>
          <w:color w:val="000000"/>
        </w:rPr>
      </w:pPr>
      <w:r>
        <w:rPr>
          <w:b/>
          <w:color w:val="000000"/>
        </w:rPr>
        <w:t>LBCNSat1, LBCNSat2, LBCNTerr</w:t>
      </w:r>
      <w:r>
        <w:rPr>
          <w:color w:val="000000"/>
        </w:rPr>
        <w:t>:  Carrier/noise ratio for Low Band satellite 1, satellite 2, and terrestrial. LSB=0.25dB. The valid values are 0-255.</w:t>
      </w:r>
    </w:p>
    <w:p w14:paraId="230E5DBB" w14:textId="77777777" w:rsidR="001233F8" w:rsidRDefault="008160FF">
      <w:pPr>
        <w:spacing w:before="120"/>
        <w:ind w:left="1080" w:hanging="360"/>
        <w:jc w:val="both"/>
        <w:rPr>
          <w:color w:val="000000"/>
        </w:rPr>
      </w:pPr>
      <w:r>
        <w:rPr>
          <w:b/>
          <w:color w:val="000000"/>
        </w:rPr>
        <w:t>LBRSWordErrorRate</w:t>
      </w:r>
      <w:r>
        <w:rPr>
          <w:color w:val="000000"/>
        </w:rPr>
        <w:t>:  The averaged Reed-Solomon (RS) word error rate for all Low Band clusters. LSB=0.1%. The valid values are 0-1000.  This value is valid only when OpMode=0.</w:t>
      </w:r>
    </w:p>
    <w:p w14:paraId="792E9D61" w14:textId="4F9B35AF" w:rsidR="001233F8" w:rsidRDefault="008160FF">
      <w:pPr>
        <w:spacing w:before="120"/>
        <w:ind w:left="1080" w:hanging="360"/>
        <w:jc w:val="both"/>
        <w:rPr>
          <w:color w:val="000000"/>
        </w:rPr>
      </w:pPr>
      <w:r>
        <w:rPr>
          <w:b/>
          <w:color w:val="000000"/>
        </w:rPr>
        <w:t>LBTurboWordErrorRatePipe0, LBTurboWordErrorRatePipe1, LBTurboWordErrorRatePipe2, LBTurboWordErrorRatePipe3</w:t>
      </w:r>
      <w:r>
        <w:rPr>
          <w:color w:val="000000"/>
        </w:rPr>
        <w:t>:  The averaged pipes 0, 1, 2 and 3 Turbo word error rate for Low Band Overlay when OpMode=0 or for Full Band Replacement when OpMode=2.  LSB=0.1%. The valid values are 0-1000, with all other values meaning the pipe is inactive.</w:t>
      </w:r>
    </w:p>
    <w:p w14:paraId="65AB68DC" w14:textId="10270BB6" w:rsidR="00020B9A" w:rsidRDefault="00020B9A" w:rsidP="00020B9A">
      <w:pPr>
        <w:spacing w:before="120"/>
        <w:ind w:left="1080" w:hanging="360"/>
        <w:rPr>
          <w:color w:val="000000"/>
        </w:rPr>
      </w:pPr>
      <w:r>
        <w:rPr>
          <w:b/>
          <w:color w:val="000000"/>
        </w:rPr>
        <w:t>HBTurboWordErrorRatePipe4A, HBTurboWordErrorRatePipe5A, HBTurboWordErrorRatePipe6A, HBTurboWordErrorRatePipe7A, HBTurboWordErrorRatePipe4B, HBTurboWordErrorRatePipe5B, HBTurboWordErrorRatePipe6B, HBTurboWordErrorRatePipe7B</w:t>
      </w:r>
      <w:r>
        <w:rPr>
          <w:color w:val="000000"/>
        </w:rPr>
        <w:t>:  The per frame rate of uncorrectable Turbo words for High Band Overlay pipes 4, 5, 6 and 7 on ensembles A and B. LSB=0.1%. The valid values are 0-1000, with all other values meaning the pipe is inactive.</w:t>
      </w:r>
    </w:p>
    <w:p w14:paraId="10674AC0" w14:textId="77777777" w:rsidR="00020B9A" w:rsidRDefault="00020B9A">
      <w:pPr>
        <w:spacing w:before="120"/>
        <w:ind w:left="1080" w:hanging="360"/>
        <w:jc w:val="both"/>
        <w:rPr>
          <w:color w:val="000000"/>
        </w:rPr>
      </w:pPr>
    </w:p>
    <w:p w14:paraId="0C589943" w14:textId="77777777" w:rsidR="001233F8" w:rsidRDefault="008160FF">
      <w:pPr>
        <w:pStyle w:val="Heading1"/>
      </w:pPr>
      <w:bookmarkStart w:id="95" w:name="_Toc202436089"/>
      <w:r>
        <w:lastRenderedPageBreak/>
        <w:t>Audio Services Management Messages</w:t>
      </w:r>
      <w:bookmarkEnd w:id="95"/>
    </w:p>
    <w:p w14:paraId="3DFC5F1B" w14:textId="77777777" w:rsidR="001233F8" w:rsidRDefault="008160FF" w:rsidP="0086059E">
      <w:pPr>
        <w:pStyle w:val="Heading2"/>
      </w:pPr>
      <w:bookmarkStart w:id="96" w:name="_Toc202436090"/>
      <w:r>
        <w:t>Audio Select Dispatch</w:t>
      </w:r>
      <w:bookmarkEnd w:id="96"/>
    </w:p>
    <w:p w14:paraId="15D95864" w14:textId="77777777" w:rsidR="001233F8" w:rsidRDefault="008160FF">
      <w:pPr>
        <w:spacing w:before="120"/>
        <w:jc w:val="both"/>
        <w:rPr>
          <w:color w:val="000000"/>
        </w:rPr>
      </w:pPr>
      <w:r>
        <w:rPr>
          <w:color w:val="000000"/>
        </w:rPr>
        <w:t>The Host sends the Audio Select Dispatch to select the audio service whose audio the Module will output on the I2S interface. Any other audio services that were in progress will be layered or terminated, as appropriate. See section 2 for an overview of the various audio services and their layering.</w:t>
      </w:r>
    </w:p>
    <w:p w14:paraId="4E20B60A" w14:textId="77777777" w:rsidR="001233F8" w:rsidRDefault="008160FF">
      <w:pPr>
        <w:spacing w:before="120"/>
        <w:jc w:val="both"/>
        <w:rPr>
          <w:color w:val="000000"/>
        </w:rPr>
      </w:pPr>
      <w:r>
        <w:rPr>
          <w:color w:val="000000"/>
        </w:rPr>
        <w:t>If audio playback is currently paused as a result of the Host sending a Playback Control Dispatch to the Module with a pause command or a jump to time offset command, the Module will automatically unpause and start playing in the newly selected mode.</w:t>
      </w:r>
    </w:p>
    <w:p w14:paraId="57F482EF" w14:textId="77777777" w:rsidR="001233F8" w:rsidRDefault="008160FF">
      <w:pPr>
        <w:spacing w:before="120"/>
        <w:jc w:val="both"/>
        <w:rPr>
          <w:color w:val="000000"/>
        </w:rPr>
      </w:pPr>
      <w:r>
        <w:rPr>
          <w:color w:val="000000"/>
        </w:rPr>
        <w:t>If the audio is currently muted as a result of the Host sending an Audio Mute Dispatch to the Module, the Module will perform the requested audio service change but will not unmute the audio. The Host must explicitly unmute the audio.</w:t>
      </w:r>
    </w:p>
    <w:p w14:paraId="5A4FFAD7" w14:textId="77777777" w:rsidR="001233F8" w:rsidRDefault="008160FF">
      <w:pPr>
        <w:spacing w:before="120"/>
        <w:jc w:val="both"/>
        <w:rPr>
          <w:color w:val="000000"/>
        </w:rPr>
      </w:pPr>
      <w:r>
        <w:rPr>
          <w:color w:val="000000"/>
        </w:rPr>
        <w:t>When the Module receives an Audio Select Dispatch it validates the command parameters, verifies the Module is in the proper state to receive the command, and performs any processing associated with that command. If these operations are successful then the Module sends the Generic Response to the Host. If these operations are not successful then the Module sends the Audio Select Error Response to the Host.</w:t>
      </w:r>
    </w:p>
    <w:p w14:paraId="4956F92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28A107F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44BC3EF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Audio Select Error Response</w:t>
      </w:r>
    </w:p>
    <w:p w14:paraId="04C768B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7108DAB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7BBAAA9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19</w:t>
      </w:r>
    </w:p>
    <w:p w14:paraId="432E56AA"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AlertPB</w:t>
      </w:r>
      <w:r>
        <w:rPr>
          <w:color w:val="000000"/>
          <w:szCs w:val="22"/>
        </w:rPr>
        <w:t xml:space="preserve"> and </w:t>
      </w:r>
      <w:r>
        <w:rPr>
          <w:b/>
          <w:color w:val="000000"/>
          <w:szCs w:val="22"/>
        </w:rPr>
        <w:t>AlertPBVolAdj</w:t>
      </w:r>
      <w:r>
        <w:rPr>
          <w:color w:val="000000"/>
          <w:szCs w:val="22"/>
        </w:rPr>
        <w:t xml:space="preserve"> fields were late additions to this message. Hosts using SXi8 versions earlier than v2.0 will transmit this message without these fields and the message will have a length of 19 bytes.</w:t>
      </w:r>
    </w:p>
    <w:p w14:paraId="63BF9770"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AlertPB</w:t>
      </w:r>
      <w:r>
        <w:rPr>
          <w:color w:val="000000"/>
          <w:szCs w:val="22"/>
        </w:rPr>
        <w:t xml:space="preserve"> and </w:t>
      </w:r>
      <w:r>
        <w:rPr>
          <w:b/>
          <w:color w:val="000000"/>
          <w:szCs w:val="22"/>
        </w:rPr>
        <w:t>AlertPBVolAdj</w:t>
      </w:r>
      <w:r>
        <w:rPr>
          <w:color w:val="000000"/>
          <w:szCs w:val="22"/>
        </w:rPr>
        <w:t xml:space="preserve"> fields were removed from this message. Modules using SXi8 versions later than v2.2 will ignore these fields if they are present.</w:t>
      </w:r>
    </w:p>
    <w:p w14:paraId="4821A22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4D571679"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20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2DC05F5" w14:textId="77777777">
        <w:trPr>
          <w:cantSplit/>
          <w:tblHeader/>
        </w:trPr>
        <w:tc>
          <w:tcPr>
            <w:tcW w:w="880" w:type="dxa"/>
            <w:shd w:val="clear" w:color="auto" w:fill="EEECE1"/>
          </w:tcPr>
          <w:p w14:paraId="21060B68" w14:textId="77777777" w:rsidR="001233F8" w:rsidRDefault="008160FF">
            <w:pPr>
              <w:spacing w:after="0"/>
              <w:jc w:val="center"/>
              <w:rPr>
                <w:b/>
                <w:color w:val="000000"/>
              </w:rPr>
            </w:pPr>
            <w:r>
              <w:rPr>
                <w:b/>
                <w:color w:val="000000"/>
              </w:rPr>
              <w:t>Byte #</w:t>
            </w:r>
          </w:p>
        </w:tc>
        <w:tc>
          <w:tcPr>
            <w:tcW w:w="5463" w:type="dxa"/>
            <w:shd w:val="clear" w:color="auto" w:fill="EEECE1"/>
          </w:tcPr>
          <w:p w14:paraId="7FF05A63" w14:textId="77777777" w:rsidR="001233F8" w:rsidRDefault="008160FF">
            <w:pPr>
              <w:spacing w:after="0"/>
              <w:jc w:val="center"/>
              <w:rPr>
                <w:b/>
                <w:color w:val="000000"/>
              </w:rPr>
            </w:pPr>
            <w:r>
              <w:rPr>
                <w:b/>
                <w:color w:val="000000"/>
              </w:rPr>
              <w:t>Field Name</w:t>
            </w:r>
          </w:p>
        </w:tc>
        <w:tc>
          <w:tcPr>
            <w:tcW w:w="1180" w:type="dxa"/>
            <w:shd w:val="clear" w:color="auto" w:fill="EEECE1"/>
          </w:tcPr>
          <w:p w14:paraId="42C87E5A"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0A41C3D" w14:textId="77777777" w:rsidR="001233F8" w:rsidRDefault="008160FF">
            <w:pPr>
              <w:spacing w:after="0"/>
              <w:jc w:val="center"/>
              <w:rPr>
                <w:b/>
                <w:color w:val="000000"/>
              </w:rPr>
            </w:pPr>
            <w:r>
              <w:rPr>
                <w:b/>
                <w:color w:val="000000"/>
              </w:rPr>
              <w:t>Value</w:t>
            </w:r>
          </w:p>
        </w:tc>
      </w:tr>
      <w:tr w:rsidR="001233F8" w14:paraId="45E32102" w14:textId="77777777">
        <w:trPr>
          <w:cantSplit/>
        </w:trPr>
        <w:tc>
          <w:tcPr>
            <w:tcW w:w="880" w:type="dxa"/>
          </w:tcPr>
          <w:p w14:paraId="5DDD71E0" w14:textId="77777777" w:rsidR="001233F8" w:rsidRDefault="008160FF">
            <w:pPr>
              <w:spacing w:after="0"/>
              <w:ind w:right="72"/>
              <w:jc w:val="center"/>
              <w:rPr>
                <w:color w:val="000000"/>
              </w:rPr>
            </w:pPr>
            <w:r>
              <w:rPr>
                <w:color w:val="000000"/>
              </w:rPr>
              <w:t>0</w:t>
            </w:r>
          </w:p>
        </w:tc>
        <w:tc>
          <w:tcPr>
            <w:tcW w:w="5463" w:type="dxa"/>
          </w:tcPr>
          <w:p w14:paraId="13669178" w14:textId="77777777" w:rsidR="001233F8" w:rsidRDefault="008160FF">
            <w:pPr>
              <w:spacing w:after="0"/>
              <w:rPr>
                <w:color w:val="000000"/>
              </w:rPr>
            </w:pPr>
            <w:r>
              <w:rPr>
                <w:color w:val="000000"/>
              </w:rPr>
              <w:t>Sync</w:t>
            </w:r>
          </w:p>
        </w:tc>
        <w:tc>
          <w:tcPr>
            <w:tcW w:w="1180" w:type="dxa"/>
          </w:tcPr>
          <w:p w14:paraId="60E75C11" w14:textId="77777777" w:rsidR="001233F8" w:rsidRDefault="008160FF">
            <w:pPr>
              <w:spacing w:after="0"/>
              <w:jc w:val="center"/>
              <w:rPr>
                <w:color w:val="000000"/>
              </w:rPr>
            </w:pPr>
            <w:r>
              <w:rPr>
                <w:color w:val="000000"/>
              </w:rPr>
              <w:t>uint8</w:t>
            </w:r>
          </w:p>
        </w:tc>
        <w:tc>
          <w:tcPr>
            <w:tcW w:w="1512" w:type="dxa"/>
            <w:vAlign w:val="center"/>
          </w:tcPr>
          <w:p w14:paraId="26C3F036" w14:textId="77777777" w:rsidR="001233F8" w:rsidRDefault="008160FF">
            <w:pPr>
              <w:spacing w:after="0"/>
              <w:jc w:val="center"/>
              <w:rPr>
                <w:color w:val="000000"/>
              </w:rPr>
            </w:pPr>
            <w:r>
              <w:rPr>
                <w:color w:val="000000"/>
              </w:rPr>
              <w:t xml:space="preserve"> See Section 4.1</w:t>
            </w:r>
          </w:p>
        </w:tc>
      </w:tr>
      <w:tr w:rsidR="001233F8" w14:paraId="1D5448E3" w14:textId="77777777">
        <w:trPr>
          <w:cantSplit/>
        </w:trPr>
        <w:tc>
          <w:tcPr>
            <w:tcW w:w="880" w:type="dxa"/>
          </w:tcPr>
          <w:p w14:paraId="357617F4" w14:textId="77777777" w:rsidR="001233F8" w:rsidRDefault="008160FF">
            <w:pPr>
              <w:spacing w:after="0"/>
              <w:ind w:right="72"/>
              <w:jc w:val="center"/>
              <w:rPr>
                <w:color w:val="000000"/>
              </w:rPr>
            </w:pPr>
            <w:r>
              <w:rPr>
                <w:color w:val="000000"/>
              </w:rPr>
              <w:t>1-2</w:t>
            </w:r>
          </w:p>
        </w:tc>
        <w:tc>
          <w:tcPr>
            <w:tcW w:w="5463" w:type="dxa"/>
          </w:tcPr>
          <w:p w14:paraId="0E81B765" w14:textId="77777777" w:rsidR="001233F8" w:rsidRDefault="008160FF">
            <w:pPr>
              <w:spacing w:after="0"/>
              <w:rPr>
                <w:color w:val="000000"/>
              </w:rPr>
            </w:pPr>
            <w:r>
              <w:rPr>
                <w:color w:val="000000"/>
              </w:rPr>
              <w:t>NumMsgBytes</w:t>
            </w:r>
          </w:p>
        </w:tc>
        <w:tc>
          <w:tcPr>
            <w:tcW w:w="1180" w:type="dxa"/>
          </w:tcPr>
          <w:p w14:paraId="216569AC" w14:textId="77777777" w:rsidR="001233F8" w:rsidRDefault="008160FF">
            <w:pPr>
              <w:spacing w:after="0"/>
              <w:jc w:val="center"/>
              <w:rPr>
                <w:color w:val="000000"/>
              </w:rPr>
            </w:pPr>
            <w:r>
              <w:rPr>
                <w:color w:val="000000"/>
              </w:rPr>
              <w:t>uint16</w:t>
            </w:r>
          </w:p>
        </w:tc>
        <w:tc>
          <w:tcPr>
            <w:tcW w:w="1512" w:type="dxa"/>
            <w:vAlign w:val="center"/>
          </w:tcPr>
          <w:p w14:paraId="4A93A601" w14:textId="77777777" w:rsidR="001233F8" w:rsidRDefault="008160FF">
            <w:pPr>
              <w:spacing w:after="0"/>
              <w:jc w:val="center"/>
              <w:rPr>
                <w:color w:val="000000"/>
              </w:rPr>
            </w:pPr>
            <w:r>
              <w:rPr>
                <w:color w:val="000000"/>
              </w:rPr>
              <w:t>19</w:t>
            </w:r>
          </w:p>
        </w:tc>
      </w:tr>
      <w:tr w:rsidR="001233F8" w14:paraId="34D1FCCA" w14:textId="77777777">
        <w:trPr>
          <w:cantSplit/>
        </w:trPr>
        <w:tc>
          <w:tcPr>
            <w:tcW w:w="880" w:type="dxa"/>
          </w:tcPr>
          <w:p w14:paraId="457CDBBF" w14:textId="77777777" w:rsidR="001233F8" w:rsidRDefault="008160FF">
            <w:pPr>
              <w:spacing w:after="0"/>
              <w:ind w:right="72"/>
              <w:jc w:val="center"/>
              <w:rPr>
                <w:color w:val="000000"/>
              </w:rPr>
            </w:pPr>
            <w:r>
              <w:rPr>
                <w:color w:val="000000"/>
              </w:rPr>
              <w:t>3-4</w:t>
            </w:r>
          </w:p>
        </w:tc>
        <w:tc>
          <w:tcPr>
            <w:tcW w:w="5463" w:type="dxa"/>
          </w:tcPr>
          <w:p w14:paraId="6206F977" w14:textId="77777777" w:rsidR="001233F8" w:rsidRDefault="008160FF">
            <w:pPr>
              <w:spacing w:after="0"/>
              <w:rPr>
                <w:color w:val="000000"/>
              </w:rPr>
            </w:pPr>
            <w:r>
              <w:rPr>
                <w:color w:val="000000"/>
              </w:rPr>
              <w:t>Checksum</w:t>
            </w:r>
          </w:p>
        </w:tc>
        <w:tc>
          <w:tcPr>
            <w:tcW w:w="1180" w:type="dxa"/>
          </w:tcPr>
          <w:p w14:paraId="409D2438" w14:textId="77777777" w:rsidR="001233F8" w:rsidRDefault="008160FF">
            <w:pPr>
              <w:spacing w:after="0"/>
              <w:jc w:val="center"/>
              <w:rPr>
                <w:color w:val="000000"/>
              </w:rPr>
            </w:pPr>
            <w:r>
              <w:rPr>
                <w:color w:val="000000"/>
              </w:rPr>
              <w:t>uint16</w:t>
            </w:r>
          </w:p>
        </w:tc>
        <w:tc>
          <w:tcPr>
            <w:tcW w:w="1512" w:type="dxa"/>
            <w:vAlign w:val="center"/>
          </w:tcPr>
          <w:p w14:paraId="678357F3" w14:textId="77777777" w:rsidR="001233F8" w:rsidRDefault="008160FF">
            <w:pPr>
              <w:spacing w:after="0"/>
              <w:jc w:val="center"/>
              <w:rPr>
                <w:color w:val="000000"/>
              </w:rPr>
            </w:pPr>
            <w:r>
              <w:rPr>
                <w:color w:val="000000"/>
              </w:rPr>
              <w:t>See Section 4.6</w:t>
            </w:r>
          </w:p>
        </w:tc>
      </w:tr>
      <w:tr w:rsidR="001233F8" w14:paraId="145B749F" w14:textId="77777777">
        <w:trPr>
          <w:cantSplit/>
          <w:trHeight w:val="255"/>
        </w:trPr>
        <w:tc>
          <w:tcPr>
            <w:tcW w:w="880" w:type="dxa"/>
          </w:tcPr>
          <w:p w14:paraId="76DBA05B" w14:textId="77777777" w:rsidR="001233F8" w:rsidRDefault="008160FF">
            <w:pPr>
              <w:spacing w:after="0"/>
              <w:ind w:right="72"/>
              <w:jc w:val="center"/>
              <w:rPr>
                <w:color w:val="000000"/>
              </w:rPr>
            </w:pPr>
            <w:r>
              <w:rPr>
                <w:color w:val="000000"/>
              </w:rPr>
              <w:t>5</w:t>
            </w:r>
          </w:p>
        </w:tc>
        <w:tc>
          <w:tcPr>
            <w:tcW w:w="5463" w:type="dxa"/>
          </w:tcPr>
          <w:p w14:paraId="62A3AE21" w14:textId="77777777" w:rsidR="001233F8" w:rsidRDefault="008160FF">
            <w:pPr>
              <w:spacing w:after="0"/>
              <w:rPr>
                <w:color w:val="000000"/>
              </w:rPr>
            </w:pPr>
            <w:r>
              <w:rPr>
                <w:color w:val="000000"/>
              </w:rPr>
              <w:t>TransactionID</w:t>
            </w:r>
          </w:p>
        </w:tc>
        <w:tc>
          <w:tcPr>
            <w:tcW w:w="1180" w:type="dxa"/>
          </w:tcPr>
          <w:p w14:paraId="3C5C178F" w14:textId="77777777" w:rsidR="001233F8" w:rsidRDefault="008160FF">
            <w:pPr>
              <w:spacing w:after="0"/>
              <w:jc w:val="center"/>
              <w:rPr>
                <w:color w:val="000000"/>
              </w:rPr>
            </w:pPr>
            <w:r>
              <w:rPr>
                <w:color w:val="000000"/>
              </w:rPr>
              <w:t>uint8</w:t>
            </w:r>
          </w:p>
        </w:tc>
        <w:tc>
          <w:tcPr>
            <w:tcW w:w="1512" w:type="dxa"/>
            <w:vAlign w:val="center"/>
          </w:tcPr>
          <w:p w14:paraId="34008E2F" w14:textId="77777777" w:rsidR="001233F8" w:rsidRDefault="008160FF">
            <w:pPr>
              <w:spacing w:after="0"/>
              <w:jc w:val="center"/>
              <w:rPr>
                <w:color w:val="000000"/>
              </w:rPr>
            </w:pPr>
            <w:r>
              <w:rPr>
                <w:color w:val="000000"/>
              </w:rPr>
              <w:t>See Section 4.3</w:t>
            </w:r>
          </w:p>
        </w:tc>
      </w:tr>
      <w:tr w:rsidR="001233F8" w14:paraId="17CEA380" w14:textId="77777777">
        <w:trPr>
          <w:cantSplit/>
        </w:trPr>
        <w:tc>
          <w:tcPr>
            <w:tcW w:w="880" w:type="dxa"/>
          </w:tcPr>
          <w:p w14:paraId="1395BF8C" w14:textId="77777777" w:rsidR="001233F8" w:rsidRDefault="008160FF">
            <w:pPr>
              <w:spacing w:after="0"/>
              <w:ind w:right="72"/>
              <w:jc w:val="center"/>
              <w:rPr>
                <w:color w:val="000000"/>
              </w:rPr>
            </w:pPr>
            <w:r>
              <w:rPr>
                <w:color w:val="000000"/>
              </w:rPr>
              <w:t>6</w:t>
            </w:r>
          </w:p>
        </w:tc>
        <w:tc>
          <w:tcPr>
            <w:tcW w:w="5463" w:type="dxa"/>
          </w:tcPr>
          <w:p w14:paraId="72E211C8" w14:textId="77777777" w:rsidR="001233F8" w:rsidRDefault="008160FF">
            <w:pPr>
              <w:spacing w:after="0"/>
              <w:rPr>
                <w:color w:val="000000"/>
              </w:rPr>
            </w:pPr>
            <w:r>
              <w:rPr>
                <w:color w:val="000000"/>
              </w:rPr>
              <w:t>MessageID</w:t>
            </w:r>
          </w:p>
        </w:tc>
        <w:tc>
          <w:tcPr>
            <w:tcW w:w="1180" w:type="dxa"/>
          </w:tcPr>
          <w:p w14:paraId="65D12123" w14:textId="77777777" w:rsidR="001233F8" w:rsidRDefault="008160FF">
            <w:pPr>
              <w:spacing w:after="0"/>
              <w:jc w:val="center"/>
              <w:rPr>
                <w:color w:val="000000"/>
              </w:rPr>
            </w:pPr>
            <w:r>
              <w:rPr>
                <w:color w:val="000000"/>
              </w:rPr>
              <w:t>uint8</w:t>
            </w:r>
          </w:p>
        </w:tc>
        <w:tc>
          <w:tcPr>
            <w:tcW w:w="1512" w:type="dxa"/>
            <w:vAlign w:val="center"/>
          </w:tcPr>
          <w:p w14:paraId="22F122BE" w14:textId="77777777" w:rsidR="001233F8" w:rsidRDefault="008160FF">
            <w:pPr>
              <w:spacing w:after="0"/>
              <w:jc w:val="center"/>
              <w:rPr>
                <w:color w:val="000000"/>
              </w:rPr>
            </w:pPr>
            <w:r>
              <w:rPr>
                <w:color w:val="000000"/>
              </w:rPr>
              <w:t>32</w:t>
            </w:r>
          </w:p>
        </w:tc>
      </w:tr>
      <w:tr w:rsidR="001233F8" w14:paraId="6FEB9E72" w14:textId="77777777">
        <w:trPr>
          <w:cantSplit/>
        </w:trPr>
        <w:tc>
          <w:tcPr>
            <w:tcW w:w="880" w:type="dxa"/>
          </w:tcPr>
          <w:p w14:paraId="6D631C1F" w14:textId="77777777" w:rsidR="001233F8" w:rsidRDefault="008160FF">
            <w:pPr>
              <w:spacing w:after="0"/>
              <w:ind w:right="72"/>
              <w:jc w:val="center"/>
              <w:rPr>
                <w:color w:val="000000"/>
              </w:rPr>
            </w:pPr>
            <w:r>
              <w:rPr>
                <w:color w:val="000000"/>
              </w:rPr>
              <w:t>7</w:t>
            </w:r>
          </w:p>
        </w:tc>
        <w:tc>
          <w:tcPr>
            <w:tcW w:w="5463" w:type="dxa"/>
          </w:tcPr>
          <w:p w14:paraId="0E3ABB10" w14:textId="77777777" w:rsidR="001233F8" w:rsidRDefault="008160FF">
            <w:pPr>
              <w:spacing w:after="0"/>
              <w:rPr>
                <w:color w:val="000000"/>
              </w:rPr>
            </w:pPr>
            <w:r>
              <w:rPr>
                <w:color w:val="000000"/>
              </w:rPr>
              <w:t>Command</w:t>
            </w:r>
          </w:p>
        </w:tc>
        <w:tc>
          <w:tcPr>
            <w:tcW w:w="1180" w:type="dxa"/>
          </w:tcPr>
          <w:p w14:paraId="7E271A91" w14:textId="77777777" w:rsidR="001233F8" w:rsidRDefault="008160FF">
            <w:pPr>
              <w:spacing w:after="0"/>
              <w:jc w:val="center"/>
              <w:rPr>
                <w:color w:val="000000"/>
              </w:rPr>
            </w:pPr>
            <w:r>
              <w:rPr>
                <w:color w:val="000000"/>
              </w:rPr>
              <w:t>uint8</w:t>
            </w:r>
          </w:p>
        </w:tc>
        <w:tc>
          <w:tcPr>
            <w:tcW w:w="1512" w:type="dxa"/>
            <w:vAlign w:val="center"/>
          </w:tcPr>
          <w:p w14:paraId="3D333100" w14:textId="77777777" w:rsidR="001233F8" w:rsidRDefault="008160FF">
            <w:pPr>
              <w:spacing w:after="0"/>
              <w:jc w:val="center"/>
              <w:rPr>
                <w:color w:val="000000"/>
              </w:rPr>
            </w:pPr>
            <w:r>
              <w:rPr>
                <w:color w:val="000000"/>
              </w:rPr>
              <w:t>See below</w:t>
            </w:r>
          </w:p>
        </w:tc>
      </w:tr>
      <w:tr w:rsidR="001233F8" w14:paraId="6008A8EE" w14:textId="77777777">
        <w:trPr>
          <w:cantSplit/>
        </w:trPr>
        <w:tc>
          <w:tcPr>
            <w:tcW w:w="880" w:type="dxa"/>
          </w:tcPr>
          <w:p w14:paraId="3D2A6643" w14:textId="77777777" w:rsidR="001233F8" w:rsidRDefault="008160FF">
            <w:pPr>
              <w:spacing w:after="0"/>
              <w:ind w:right="72"/>
              <w:jc w:val="center"/>
              <w:rPr>
                <w:color w:val="000000"/>
              </w:rPr>
            </w:pPr>
            <w:r>
              <w:rPr>
                <w:color w:val="000000"/>
              </w:rPr>
              <w:t>8-9</w:t>
            </w:r>
          </w:p>
        </w:tc>
        <w:tc>
          <w:tcPr>
            <w:tcW w:w="5463" w:type="dxa"/>
          </w:tcPr>
          <w:p w14:paraId="1EA1F315" w14:textId="77777777" w:rsidR="001233F8" w:rsidRDefault="008160FF">
            <w:pPr>
              <w:spacing w:after="0"/>
              <w:rPr>
                <w:color w:val="000000"/>
              </w:rPr>
            </w:pPr>
            <w:r>
              <w:rPr>
                <w:color w:val="000000"/>
              </w:rPr>
              <w:t>SID</w:t>
            </w:r>
          </w:p>
        </w:tc>
        <w:tc>
          <w:tcPr>
            <w:tcW w:w="1180" w:type="dxa"/>
          </w:tcPr>
          <w:p w14:paraId="45F71ED5" w14:textId="77777777" w:rsidR="001233F8" w:rsidRDefault="008160FF">
            <w:pPr>
              <w:spacing w:after="0"/>
              <w:jc w:val="center"/>
              <w:rPr>
                <w:color w:val="000000"/>
              </w:rPr>
            </w:pPr>
            <w:r>
              <w:rPr>
                <w:color w:val="000000"/>
              </w:rPr>
              <w:t>uint16</w:t>
            </w:r>
          </w:p>
        </w:tc>
        <w:tc>
          <w:tcPr>
            <w:tcW w:w="1512" w:type="dxa"/>
            <w:vAlign w:val="center"/>
          </w:tcPr>
          <w:p w14:paraId="34669FAE" w14:textId="77777777" w:rsidR="001233F8" w:rsidRDefault="008160FF">
            <w:pPr>
              <w:spacing w:after="0"/>
              <w:jc w:val="center"/>
              <w:rPr>
                <w:color w:val="000000"/>
              </w:rPr>
            </w:pPr>
            <w:r>
              <w:rPr>
                <w:color w:val="000000"/>
              </w:rPr>
              <w:t>See below</w:t>
            </w:r>
          </w:p>
        </w:tc>
      </w:tr>
      <w:tr w:rsidR="001233F8" w14:paraId="3E93A8EE" w14:textId="77777777">
        <w:trPr>
          <w:cantSplit/>
        </w:trPr>
        <w:tc>
          <w:tcPr>
            <w:tcW w:w="880" w:type="dxa"/>
          </w:tcPr>
          <w:p w14:paraId="4745A0AE" w14:textId="77777777" w:rsidR="001233F8" w:rsidRDefault="008160FF">
            <w:pPr>
              <w:spacing w:after="0"/>
              <w:ind w:right="72"/>
              <w:jc w:val="center"/>
              <w:rPr>
                <w:color w:val="000000"/>
              </w:rPr>
            </w:pPr>
            <w:r>
              <w:rPr>
                <w:color w:val="000000"/>
              </w:rPr>
              <w:t>10</w:t>
            </w:r>
          </w:p>
        </w:tc>
        <w:tc>
          <w:tcPr>
            <w:tcW w:w="5463" w:type="dxa"/>
          </w:tcPr>
          <w:p w14:paraId="55321478" w14:textId="77777777" w:rsidR="001233F8" w:rsidRDefault="008160FF">
            <w:pPr>
              <w:spacing w:after="0"/>
              <w:rPr>
                <w:color w:val="000000"/>
              </w:rPr>
            </w:pPr>
            <w:r>
              <w:rPr>
                <w:color w:val="000000"/>
              </w:rPr>
              <w:t>ExtCommand</w:t>
            </w:r>
          </w:p>
        </w:tc>
        <w:tc>
          <w:tcPr>
            <w:tcW w:w="1180" w:type="dxa"/>
          </w:tcPr>
          <w:p w14:paraId="7D481096" w14:textId="77777777" w:rsidR="001233F8" w:rsidRDefault="008160FF">
            <w:pPr>
              <w:spacing w:after="0"/>
              <w:jc w:val="center"/>
              <w:rPr>
                <w:color w:val="000000"/>
              </w:rPr>
            </w:pPr>
            <w:r>
              <w:rPr>
                <w:color w:val="000000"/>
              </w:rPr>
              <w:t>uint8</w:t>
            </w:r>
          </w:p>
        </w:tc>
        <w:tc>
          <w:tcPr>
            <w:tcW w:w="1512" w:type="dxa"/>
            <w:vAlign w:val="center"/>
          </w:tcPr>
          <w:p w14:paraId="50B15841" w14:textId="77777777" w:rsidR="001233F8" w:rsidRDefault="008160FF">
            <w:pPr>
              <w:spacing w:after="0"/>
              <w:jc w:val="center"/>
              <w:rPr>
                <w:color w:val="000000"/>
              </w:rPr>
            </w:pPr>
            <w:r>
              <w:rPr>
                <w:color w:val="000000"/>
              </w:rPr>
              <w:t>See below</w:t>
            </w:r>
          </w:p>
        </w:tc>
      </w:tr>
      <w:tr w:rsidR="001233F8" w14:paraId="45F9CF96" w14:textId="77777777">
        <w:trPr>
          <w:cantSplit/>
        </w:trPr>
        <w:tc>
          <w:tcPr>
            <w:tcW w:w="880" w:type="dxa"/>
          </w:tcPr>
          <w:p w14:paraId="41C47AD8" w14:textId="77777777" w:rsidR="001233F8" w:rsidRDefault="008160FF">
            <w:pPr>
              <w:spacing w:after="0"/>
              <w:ind w:right="72"/>
              <w:jc w:val="center"/>
              <w:rPr>
                <w:color w:val="000000"/>
              </w:rPr>
            </w:pPr>
            <w:r>
              <w:rPr>
                <w:color w:val="000000"/>
              </w:rPr>
              <w:t>11</w:t>
            </w:r>
          </w:p>
        </w:tc>
        <w:tc>
          <w:tcPr>
            <w:tcW w:w="5463" w:type="dxa"/>
          </w:tcPr>
          <w:p w14:paraId="29A975C7" w14:textId="77777777" w:rsidR="001233F8" w:rsidRDefault="008160FF">
            <w:pPr>
              <w:spacing w:after="0"/>
              <w:rPr>
                <w:color w:val="000000"/>
              </w:rPr>
            </w:pPr>
            <w:r>
              <w:rPr>
                <w:color w:val="000000"/>
              </w:rPr>
              <w:t>AlertID</w:t>
            </w:r>
          </w:p>
        </w:tc>
        <w:tc>
          <w:tcPr>
            <w:tcW w:w="1180" w:type="dxa"/>
          </w:tcPr>
          <w:p w14:paraId="65182DCE" w14:textId="77777777" w:rsidR="001233F8" w:rsidRDefault="008160FF">
            <w:pPr>
              <w:spacing w:after="0"/>
              <w:jc w:val="center"/>
              <w:rPr>
                <w:color w:val="000000"/>
              </w:rPr>
            </w:pPr>
            <w:r>
              <w:rPr>
                <w:color w:val="000000"/>
              </w:rPr>
              <w:t>uint8</w:t>
            </w:r>
          </w:p>
        </w:tc>
        <w:tc>
          <w:tcPr>
            <w:tcW w:w="1512" w:type="dxa"/>
            <w:vAlign w:val="center"/>
          </w:tcPr>
          <w:p w14:paraId="6BA221DB" w14:textId="77777777" w:rsidR="001233F8" w:rsidRDefault="008160FF">
            <w:pPr>
              <w:spacing w:after="0"/>
              <w:jc w:val="center"/>
              <w:rPr>
                <w:color w:val="000000"/>
              </w:rPr>
            </w:pPr>
            <w:r>
              <w:rPr>
                <w:color w:val="000000"/>
              </w:rPr>
              <w:t>See below</w:t>
            </w:r>
          </w:p>
        </w:tc>
      </w:tr>
      <w:tr w:rsidR="001233F8" w14:paraId="4EA8223E" w14:textId="77777777">
        <w:trPr>
          <w:cantSplit/>
        </w:trPr>
        <w:tc>
          <w:tcPr>
            <w:tcW w:w="880" w:type="dxa"/>
          </w:tcPr>
          <w:p w14:paraId="1B9D7F3E" w14:textId="77777777" w:rsidR="001233F8" w:rsidRDefault="008160FF">
            <w:pPr>
              <w:spacing w:after="0"/>
              <w:ind w:right="72"/>
              <w:jc w:val="center"/>
              <w:rPr>
                <w:color w:val="000000"/>
              </w:rPr>
            </w:pPr>
            <w:r>
              <w:rPr>
                <w:color w:val="000000"/>
              </w:rPr>
              <w:t>12-13</w:t>
            </w:r>
          </w:p>
        </w:tc>
        <w:tc>
          <w:tcPr>
            <w:tcW w:w="5463" w:type="dxa"/>
          </w:tcPr>
          <w:p w14:paraId="04272786" w14:textId="77777777" w:rsidR="001233F8" w:rsidRDefault="008160FF">
            <w:pPr>
              <w:spacing w:after="0"/>
              <w:rPr>
                <w:color w:val="000000"/>
              </w:rPr>
            </w:pPr>
            <w:r>
              <w:rPr>
                <w:color w:val="000000"/>
              </w:rPr>
              <w:t>SportsFlashEventID</w:t>
            </w:r>
          </w:p>
        </w:tc>
        <w:tc>
          <w:tcPr>
            <w:tcW w:w="1180" w:type="dxa"/>
          </w:tcPr>
          <w:p w14:paraId="6D23E36B" w14:textId="77777777" w:rsidR="001233F8" w:rsidRDefault="008160FF">
            <w:pPr>
              <w:spacing w:after="0"/>
              <w:jc w:val="center"/>
              <w:rPr>
                <w:color w:val="000000"/>
              </w:rPr>
            </w:pPr>
            <w:r>
              <w:rPr>
                <w:color w:val="000000"/>
              </w:rPr>
              <w:t>uint16</w:t>
            </w:r>
          </w:p>
        </w:tc>
        <w:tc>
          <w:tcPr>
            <w:tcW w:w="1512" w:type="dxa"/>
            <w:vAlign w:val="center"/>
          </w:tcPr>
          <w:p w14:paraId="14D8725D" w14:textId="77777777" w:rsidR="001233F8" w:rsidRDefault="008160FF">
            <w:pPr>
              <w:spacing w:after="0"/>
              <w:jc w:val="center"/>
              <w:rPr>
                <w:color w:val="000000"/>
              </w:rPr>
            </w:pPr>
            <w:r>
              <w:rPr>
                <w:color w:val="000000"/>
              </w:rPr>
              <w:t>See below</w:t>
            </w:r>
          </w:p>
        </w:tc>
      </w:tr>
      <w:tr w:rsidR="001233F8" w14:paraId="4F109DD6" w14:textId="77777777">
        <w:trPr>
          <w:cantSplit/>
        </w:trPr>
        <w:tc>
          <w:tcPr>
            <w:tcW w:w="880" w:type="dxa"/>
          </w:tcPr>
          <w:p w14:paraId="233670CD" w14:textId="77777777" w:rsidR="001233F8" w:rsidRDefault="008160FF">
            <w:pPr>
              <w:spacing w:after="0"/>
              <w:ind w:right="72"/>
              <w:jc w:val="center"/>
              <w:rPr>
                <w:color w:val="000000"/>
              </w:rPr>
            </w:pPr>
            <w:r>
              <w:rPr>
                <w:color w:val="000000"/>
              </w:rPr>
              <w:t>14</w:t>
            </w:r>
          </w:p>
        </w:tc>
        <w:tc>
          <w:tcPr>
            <w:tcW w:w="5463" w:type="dxa"/>
          </w:tcPr>
          <w:p w14:paraId="7A923EDD" w14:textId="77777777" w:rsidR="001233F8" w:rsidRDefault="008160FF">
            <w:pPr>
              <w:spacing w:after="0"/>
              <w:rPr>
                <w:color w:val="000000"/>
              </w:rPr>
            </w:pPr>
            <w:r>
              <w:rPr>
                <w:color w:val="000000"/>
              </w:rPr>
              <w:t>ToneFrequency</w:t>
            </w:r>
          </w:p>
        </w:tc>
        <w:tc>
          <w:tcPr>
            <w:tcW w:w="1180" w:type="dxa"/>
          </w:tcPr>
          <w:p w14:paraId="57828EAF" w14:textId="77777777" w:rsidR="001233F8" w:rsidRDefault="008160FF">
            <w:pPr>
              <w:spacing w:after="0"/>
              <w:jc w:val="center"/>
              <w:rPr>
                <w:color w:val="000000"/>
              </w:rPr>
            </w:pPr>
            <w:r>
              <w:rPr>
                <w:color w:val="000000"/>
              </w:rPr>
              <w:t>uint8</w:t>
            </w:r>
          </w:p>
        </w:tc>
        <w:tc>
          <w:tcPr>
            <w:tcW w:w="1512" w:type="dxa"/>
            <w:vAlign w:val="center"/>
          </w:tcPr>
          <w:p w14:paraId="46A8A6B7" w14:textId="77777777" w:rsidR="001233F8" w:rsidRDefault="008160FF">
            <w:pPr>
              <w:spacing w:after="0"/>
              <w:jc w:val="center"/>
              <w:rPr>
                <w:color w:val="000000"/>
              </w:rPr>
            </w:pPr>
            <w:r>
              <w:rPr>
                <w:color w:val="000000"/>
              </w:rPr>
              <w:t>See below</w:t>
            </w:r>
          </w:p>
        </w:tc>
      </w:tr>
      <w:tr w:rsidR="001233F8" w14:paraId="4918AE09" w14:textId="77777777">
        <w:trPr>
          <w:cantSplit/>
        </w:trPr>
        <w:tc>
          <w:tcPr>
            <w:tcW w:w="880" w:type="dxa"/>
          </w:tcPr>
          <w:p w14:paraId="4B83EF09" w14:textId="77777777" w:rsidR="001233F8" w:rsidRDefault="008160FF">
            <w:pPr>
              <w:spacing w:after="0"/>
              <w:ind w:right="72"/>
              <w:jc w:val="center"/>
              <w:rPr>
                <w:color w:val="000000"/>
              </w:rPr>
            </w:pPr>
            <w:r>
              <w:rPr>
                <w:color w:val="000000"/>
              </w:rPr>
              <w:t>15</w:t>
            </w:r>
          </w:p>
        </w:tc>
        <w:tc>
          <w:tcPr>
            <w:tcW w:w="5463" w:type="dxa"/>
          </w:tcPr>
          <w:p w14:paraId="1F761360" w14:textId="77777777" w:rsidR="001233F8" w:rsidRDefault="008160FF">
            <w:pPr>
              <w:spacing w:after="0"/>
              <w:rPr>
                <w:color w:val="000000"/>
              </w:rPr>
            </w:pPr>
            <w:r>
              <w:rPr>
                <w:color w:val="000000"/>
              </w:rPr>
              <w:t>ToneOptions</w:t>
            </w:r>
          </w:p>
        </w:tc>
        <w:tc>
          <w:tcPr>
            <w:tcW w:w="1180" w:type="dxa"/>
          </w:tcPr>
          <w:p w14:paraId="0FD1FAF5" w14:textId="77777777" w:rsidR="001233F8" w:rsidRDefault="008160FF">
            <w:pPr>
              <w:spacing w:after="0"/>
              <w:jc w:val="center"/>
              <w:rPr>
                <w:color w:val="000000"/>
              </w:rPr>
            </w:pPr>
            <w:r>
              <w:rPr>
                <w:color w:val="000000"/>
              </w:rPr>
              <w:t>uint8</w:t>
            </w:r>
          </w:p>
        </w:tc>
        <w:tc>
          <w:tcPr>
            <w:tcW w:w="1512" w:type="dxa"/>
            <w:vAlign w:val="center"/>
          </w:tcPr>
          <w:p w14:paraId="05953B82" w14:textId="77777777" w:rsidR="001233F8" w:rsidRDefault="008160FF">
            <w:pPr>
              <w:spacing w:after="0"/>
              <w:jc w:val="center"/>
              <w:rPr>
                <w:color w:val="000000"/>
              </w:rPr>
            </w:pPr>
            <w:r>
              <w:rPr>
                <w:color w:val="000000"/>
              </w:rPr>
              <w:t>See below</w:t>
            </w:r>
          </w:p>
        </w:tc>
      </w:tr>
      <w:tr w:rsidR="001233F8" w14:paraId="2868DDFE" w14:textId="77777777">
        <w:trPr>
          <w:cantSplit/>
        </w:trPr>
        <w:tc>
          <w:tcPr>
            <w:tcW w:w="880" w:type="dxa"/>
          </w:tcPr>
          <w:p w14:paraId="52D977DE" w14:textId="77777777" w:rsidR="001233F8" w:rsidRDefault="008160FF">
            <w:pPr>
              <w:spacing w:after="0"/>
              <w:ind w:right="72"/>
              <w:jc w:val="center"/>
              <w:rPr>
                <w:color w:val="000000"/>
              </w:rPr>
            </w:pPr>
            <w:r>
              <w:rPr>
                <w:color w:val="000000"/>
              </w:rPr>
              <w:t>16-17</w:t>
            </w:r>
          </w:p>
        </w:tc>
        <w:tc>
          <w:tcPr>
            <w:tcW w:w="5463" w:type="dxa"/>
          </w:tcPr>
          <w:p w14:paraId="7BD86F5D" w14:textId="77777777" w:rsidR="001233F8" w:rsidRDefault="008160FF">
            <w:pPr>
              <w:spacing w:after="0"/>
              <w:rPr>
                <w:color w:val="000000"/>
              </w:rPr>
            </w:pPr>
            <w:r>
              <w:rPr>
                <w:color w:val="000000"/>
              </w:rPr>
              <w:t>MRef</w:t>
            </w:r>
          </w:p>
        </w:tc>
        <w:tc>
          <w:tcPr>
            <w:tcW w:w="1180" w:type="dxa"/>
          </w:tcPr>
          <w:p w14:paraId="39353C52" w14:textId="77777777" w:rsidR="001233F8" w:rsidRDefault="008160FF">
            <w:pPr>
              <w:spacing w:after="0"/>
              <w:jc w:val="center"/>
              <w:rPr>
                <w:color w:val="000000"/>
              </w:rPr>
            </w:pPr>
            <w:r>
              <w:rPr>
                <w:color w:val="000000"/>
              </w:rPr>
              <w:t>uint16</w:t>
            </w:r>
          </w:p>
        </w:tc>
        <w:tc>
          <w:tcPr>
            <w:tcW w:w="1512" w:type="dxa"/>
            <w:vAlign w:val="center"/>
          </w:tcPr>
          <w:p w14:paraId="4A57E13E" w14:textId="77777777" w:rsidR="001233F8" w:rsidRDefault="008160FF">
            <w:pPr>
              <w:spacing w:after="0"/>
              <w:jc w:val="center"/>
              <w:rPr>
                <w:color w:val="000000"/>
              </w:rPr>
            </w:pPr>
            <w:r>
              <w:rPr>
                <w:color w:val="000000"/>
              </w:rPr>
              <w:t>See below</w:t>
            </w:r>
          </w:p>
        </w:tc>
      </w:tr>
      <w:tr w:rsidR="001233F8" w14:paraId="5C312150" w14:textId="77777777">
        <w:trPr>
          <w:cantSplit/>
        </w:trPr>
        <w:tc>
          <w:tcPr>
            <w:tcW w:w="880" w:type="dxa"/>
          </w:tcPr>
          <w:p w14:paraId="5A192447" w14:textId="77777777" w:rsidR="001233F8" w:rsidRDefault="008160FF">
            <w:pPr>
              <w:spacing w:after="0"/>
              <w:ind w:right="72"/>
              <w:jc w:val="center"/>
              <w:rPr>
                <w:color w:val="000000"/>
              </w:rPr>
            </w:pPr>
            <w:r>
              <w:rPr>
                <w:color w:val="000000"/>
              </w:rPr>
              <w:t>18</w:t>
            </w:r>
          </w:p>
        </w:tc>
        <w:tc>
          <w:tcPr>
            <w:tcW w:w="5463" w:type="dxa"/>
          </w:tcPr>
          <w:p w14:paraId="11918AD1" w14:textId="77777777" w:rsidR="001233F8" w:rsidRDefault="008160FF">
            <w:pPr>
              <w:spacing w:after="0"/>
              <w:rPr>
                <w:color w:val="000000"/>
              </w:rPr>
            </w:pPr>
            <w:r>
              <w:rPr>
                <w:color w:val="000000"/>
              </w:rPr>
              <w:t>VolumeAdj</w:t>
            </w:r>
          </w:p>
        </w:tc>
        <w:tc>
          <w:tcPr>
            <w:tcW w:w="1180" w:type="dxa"/>
          </w:tcPr>
          <w:p w14:paraId="1787314B" w14:textId="77777777" w:rsidR="001233F8" w:rsidRDefault="008160FF">
            <w:pPr>
              <w:spacing w:after="0"/>
              <w:jc w:val="center"/>
              <w:rPr>
                <w:color w:val="000000"/>
              </w:rPr>
            </w:pPr>
            <w:r>
              <w:rPr>
                <w:color w:val="000000"/>
              </w:rPr>
              <w:t>int8</w:t>
            </w:r>
          </w:p>
        </w:tc>
        <w:tc>
          <w:tcPr>
            <w:tcW w:w="1512" w:type="dxa"/>
            <w:vAlign w:val="center"/>
          </w:tcPr>
          <w:p w14:paraId="387ADB05" w14:textId="77777777" w:rsidR="001233F8" w:rsidRDefault="008160FF">
            <w:pPr>
              <w:spacing w:after="0"/>
              <w:jc w:val="center"/>
              <w:rPr>
                <w:color w:val="000000"/>
              </w:rPr>
            </w:pPr>
            <w:r>
              <w:rPr>
                <w:color w:val="000000"/>
              </w:rPr>
              <w:t>See below</w:t>
            </w:r>
          </w:p>
        </w:tc>
      </w:tr>
    </w:tbl>
    <w:p w14:paraId="63D7D360" w14:textId="77777777" w:rsidR="001233F8" w:rsidRDefault="008160FF">
      <w:pPr>
        <w:spacing w:before="240" w:after="60"/>
        <w:ind w:left="1080" w:hanging="360"/>
        <w:rPr>
          <w:color w:val="000000"/>
        </w:rPr>
      </w:pPr>
      <w:r>
        <w:rPr>
          <w:b/>
          <w:color w:val="000000"/>
        </w:rPr>
        <w:lastRenderedPageBreak/>
        <w:t>Command</w:t>
      </w:r>
      <w:r>
        <w:rPr>
          <w:color w:val="000000"/>
        </w:rPr>
        <w:t>:  Selects the audio service that will be the source of the Module’s audio output. The valid values are:</w:t>
      </w:r>
    </w:p>
    <w:p w14:paraId="69D4F77E" w14:textId="77777777" w:rsidR="001233F8" w:rsidRDefault="008160FF">
      <w:pPr>
        <w:spacing w:after="0"/>
        <w:ind w:left="1440" w:hanging="360"/>
        <w:jc w:val="both"/>
        <w:rPr>
          <w:color w:val="000000"/>
        </w:rPr>
      </w:pPr>
      <w:r>
        <w:rPr>
          <w:color w:val="000000"/>
        </w:rPr>
        <w:t>0 = Discontinue the current audio service (Alert, SportsFlash, Tune Scanning, or Tone) and resume the underlying audio service</w:t>
      </w:r>
    </w:p>
    <w:p w14:paraId="2A279303" w14:textId="77777777" w:rsidR="001233F8" w:rsidRDefault="008160FF">
      <w:pPr>
        <w:spacing w:after="0"/>
        <w:ind w:left="1440" w:hanging="360"/>
        <w:jc w:val="both"/>
        <w:rPr>
          <w:color w:val="000000"/>
        </w:rPr>
      </w:pPr>
      <w:r>
        <w:rPr>
          <w:color w:val="000000"/>
        </w:rPr>
        <w:t xml:space="preserve">1 = Begin Sequential playback using the Module’s Tune Start rules, with the channel being selected by </w:t>
      </w:r>
      <w:r>
        <w:rPr>
          <w:b/>
          <w:color w:val="000000"/>
        </w:rPr>
        <w:t xml:space="preserve">SID. </w:t>
      </w:r>
      <w:r>
        <w:rPr>
          <w:color w:val="000000"/>
        </w:rPr>
        <w:t xml:space="preserve">Related action to be taken on any pending Ad Insertion or Ad Replacement is specified by </w:t>
      </w:r>
      <w:r>
        <w:rPr>
          <w:b/>
          <w:color w:val="000000"/>
        </w:rPr>
        <w:t>ExtCommand</w:t>
      </w:r>
      <w:r>
        <w:rPr>
          <w:color w:val="000000"/>
        </w:rPr>
        <w:t>.</w:t>
      </w:r>
    </w:p>
    <w:p w14:paraId="4B3FA5B1" w14:textId="77777777" w:rsidR="001233F8" w:rsidRDefault="008160FF">
      <w:pPr>
        <w:spacing w:after="0"/>
        <w:ind w:left="1440" w:hanging="360"/>
        <w:jc w:val="both"/>
        <w:rPr>
          <w:color w:val="000000"/>
        </w:rPr>
      </w:pPr>
      <w:r>
        <w:rPr>
          <w:color w:val="000000"/>
        </w:rPr>
        <w:t>2 = Begin TuneMix playback</w:t>
      </w:r>
    </w:p>
    <w:p w14:paraId="63C45BB4" w14:textId="77777777" w:rsidR="001233F8" w:rsidRDefault="008160FF">
      <w:pPr>
        <w:spacing w:after="0"/>
        <w:ind w:left="1440" w:hanging="360"/>
        <w:jc w:val="both"/>
        <w:rPr>
          <w:color w:val="000000"/>
        </w:rPr>
      </w:pPr>
      <w:r>
        <w:rPr>
          <w:color w:val="000000"/>
        </w:rPr>
        <w:t xml:space="preserve">3 = Begin a single Alert playback, with the Alert to be played being selected by </w:t>
      </w:r>
      <w:r>
        <w:rPr>
          <w:b/>
          <w:color w:val="000000"/>
        </w:rPr>
        <w:t>AlertID</w:t>
      </w:r>
    </w:p>
    <w:p w14:paraId="7EFEF183" w14:textId="77777777" w:rsidR="001233F8" w:rsidRDefault="008160FF">
      <w:pPr>
        <w:spacing w:after="0"/>
        <w:ind w:left="1440" w:hanging="360"/>
        <w:jc w:val="both"/>
        <w:rPr>
          <w:color w:val="000000"/>
        </w:rPr>
      </w:pPr>
      <w:r>
        <w:rPr>
          <w:color w:val="000000"/>
        </w:rPr>
        <w:t xml:space="preserve">5 = Begin SportsFlash playback, with the SportsFlash event being selected by </w:t>
      </w:r>
      <w:r>
        <w:rPr>
          <w:b/>
          <w:color w:val="000000"/>
        </w:rPr>
        <w:t>SportsFlashEventID</w:t>
      </w:r>
    </w:p>
    <w:p w14:paraId="158428BA" w14:textId="77777777" w:rsidR="001233F8" w:rsidRDefault="008160FF">
      <w:pPr>
        <w:spacing w:after="0"/>
        <w:ind w:left="1440" w:hanging="360"/>
        <w:jc w:val="both"/>
        <w:rPr>
          <w:color w:val="000000"/>
        </w:rPr>
      </w:pPr>
      <w:r>
        <w:rPr>
          <w:color w:val="000000"/>
        </w:rPr>
        <w:t>6 = Discontinue SportsFlash playback, but continue on the current channel at the current audio point as Sequential playback</w:t>
      </w:r>
    </w:p>
    <w:p w14:paraId="0A1B1E0C" w14:textId="77777777" w:rsidR="001233F8" w:rsidRDefault="008160FF">
      <w:pPr>
        <w:spacing w:after="0"/>
        <w:ind w:left="1440" w:hanging="360"/>
        <w:jc w:val="both"/>
        <w:rPr>
          <w:color w:val="000000"/>
        </w:rPr>
      </w:pPr>
      <w:r>
        <w:rPr>
          <w:color w:val="000000"/>
        </w:rPr>
        <w:t>7 = Begin Tune Scanning of Music Only Smart Favorite audio tracks</w:t>
      </w:r>
    </w:p>
    <w:p w14:paraId="4D5C67DC" w14:textId="77777777" w:rsidR="001233F8" w:rsidRDefault="008160FF">
      <w:pPr>
        <w:spacing w:after="0"/>
        <w:ind w:left="1440" w:hanging="360"/>
        <w:jc w:val="both"/>
        <w:rPr>
          <w:color w:val="000000"/>
        </w:rPr>
      </w:pPr>
      <w:r>
        <w:rPr>
          <w:color w:val="000000"/>
        </w:rPr>
        <w:t>10 = Discontinue Tune Scanning, but continue on the current channel at the current audio point as Sequential playback</w:t>
      </w:r>
    </w:p>
    <w:p w14:paraId="6D0930EB" w14:textId="77777777" w:rsidR="001233F8" w:rsidRDefault="008160FF">
      <w:pPr>
        <w:spacing w:after="0"/>
        <w:ind w:left="1440" w:hanging="360"/>
        <w:jc w:val="both"/>
        <w:rPr>
          <w:color w:val="000000"/>
        </w:rPr>
      </w:pPr>
      <w:r>
        <w:rPr>
          <w:color w:val="000000"/>
        </w:rPr>
        <w:t xml:space="preserve">11 = Begin or continue Tone playback, with the tone’s frequency specified by </w:t>
      </w:r>
      <w:r>
        <w:rPr>
          <w:b/>
          <w:color w:val="000000"/>
        </w:rPr>
        <w:t>ToneFrequency</w:t>
      </w:r>
      <w:r>
        <w:rPr>
          <w:color w:val="000000"/>
        </w:rPr>
        <w:t xml:space="preserve"> and the tone’s options specified by </w:t>
      </w:r>
      <w:r>
        <w:rPr>
          <w:b/>
          <w:color w:val="000000"/>
        </w:rPr>
        <w:t>ToneOptions</w:t>
      </w:r>
      <w:r>
        <w:rPr>
          <w:color w:val="000000"/>
        </w:rPr>
        <w:t>.</w:t>
      </w:r>
    </w:p>
    <w:p w14:paraId="14A6AAF3" w14:textId="77777777" w:rsidR="001233F8" w:rsidRDefault="008160FF">
      <w:pPr>
        <w:spacing w:after="0"/>
        <w:ind w:left="1440" w:hanging="360"/>
        <w:jc w:val="both"/>
        <w:rPr>
          <w:color w:val="000000"/>
        </w:rPr>
      </w:pPr>
      <w:r>
        <w:rPr>
          <w:color w:val="000000"/>
        </w:rPr>
        <w:t xml:space="preserve">12 = Begin Sequential playback at the specified track, with the channel being selected by </w:t>
      </w:r>
      <w:r>
        <w:rPr>
          <w:b/>
          <w:color w:val="000000"/>
        </w:rPr>
        <w:t>SID</w:t>
      </w:r>
      <w:r>
        <w:rPr>
          <w:color w:val="000000"/>
        </w:rPr>
        <w:t xml:space="preserve"> and the track selected by </w:t>
      </w:r>
      <w:r>
        <w:rPr>
          <w:b/>
          <w:color w:val="000000"/>
        </w:rPr>
        <w:t>SID</w:t>
      </w:r>
      <w:r>
        <w:rPr>
          <w:color w:val="000000"/>
        </w:rPr>
        <w:t xml:space="preserve"> and </w:t>
      </w:r>
      <w:r>
        <w:rPr>
          <w:b/>
          <w:color w:val="000000"/>
        </w:rPr>
        <w:t>MRef</w:t>
      </w:r>
      <w:r>
        <w:rPr>
          <w:color w:val="000000"/>
        </w:rPr>
        <w:t xml:space="preserve">. Related action to be taken on any pending Ad Insertion or Ad Replacement is specified by </w:t>
      </w:r>
      <w:r>
        <w:rPr>
          <w:b/>
          <w:color w:val="000000"/>
        </w:rPr>
        <w:t>ExtCommand</w:t>
      </w:r>
      <w:r>
        <w:rPr>
          <w:color w:val="000000"/>
        </w:rPr>
        <w:t>.</w:t>
      </w:r>
    </w:p>
    <w:p w14:paraId="58F8DE41" w14:textId="77777777" w:rsidR="001233F8" w:rsidRDefault="008160FF">
      <w:pPr>
        <w:spacing w:after="0"/>
        <w:ind w:left="1440" w:hanging="360"/>
        <w:jc w:val="both"/>
        <w:rPr>
          <w:color w:val="000000"/>
        </w:rPr>
      </w:pPr>
      <w:r>
        <w:rPr>
          <w:color w:val="000000"/>
        </w:rPr>
        <w:t xml:space="preserve">13 = Begin playback of the exposed TuneMix track when TuneMix is currently playing or overlayed, specified by </w:t>
      </w:r>
      <w:r>
        <w:rPr>
          <w:b/>
          <w:color w:val="000000"/>
        </w:rPr>
        <w:t>SID</w:t>
      </w:r>
      <w:r>
        <w:rPr>
          <w:color w:val="000000"/>
        </w:rPr>
        <w:t xml:space="preserve"> and </w:t>
      </w:r>
      <w:r>
        <w:rPr>
          <w:b/>
          <w:color w:val="000000"/>
        </w:rPr>
        <w:t>MRef</w:t>
      </w:r>
      <w:r>
        <w:rPr>
          <w:color w:val="000000"/>
        </w:rPr>
        <w:t>.</w:t>
      </w:r>
    </w:p>
    <w:p w14:paraId="5E73435F" w14:textId="77777777" w:rsidR="001233F8" w:rsidRDefault="008160FF">
      <w:pPr>
        <w:spacing w:after="0"/>
        <w:ind w:left="1440" w:hanging="360"/>
        <w:jc w:val="both"/>
        <w:rPr>
          <w:color w:val="000000"/>
        </w:rPr>
      </w:pPr>
      <w:r>
        <w:rPr>
          <w:color w:val="000000"/>
        </w:rPr>
        <w:t>14 = Begin Host Audio Playback</w:t>
      </w:r>
    </w:p>
    <w:p w14:paraId="06EC7299" w14:textId="77777777" w:rsidR="001233F8" w:rsidRDefault="008160FF">
      <w:pPr>
        <w:spacing w:before="120"/>
        <w:ind w:left="1080" w:hanging="360"/>
        <w:rPr>
          <w:color w:val="000000"/>
        </w:rPr>
      </w:pPr>
      <w:r>
        <w:rPr>
          <w:b/>
          <w:color w:val="000000"/>
        </w:rPr>
        <w:t>SID</w:t>
      </w:r>
      <w:r>
        <w:rPr>
          <w:color w:val="000000"/>
        </w:rPr>
        <w:t xml:space="preserve">:  Specifies the SID to begin playing. This field is only valid when </w:t>
      </w:r>
      <w:r>
        <w:rPr>
          <w:b/>
          <w:color w:val="000000"/>
        </w:rPr>
        <w:t>Command</w:t>
      </w:r>
      <w:r>
        <w:rPr>
          <w:color w:val="000000"/>
        </w:rPr>
        <w:t xml:space="preserve"> = 1, 12, or 13, otherwise the Module ignores it. See Section 4.8 for more information.</w:t>
      </w:r>
    </w:p>
    <w:p w14:paraId="37F51E51" w14:textId="77777777" w:rsidR="001233F8" w:rsidRDefault="008160FF">
      <w:pPr>
        <w:spacing w:after="60"/>
        <w:ind w:left="1080" w:hanging="360"/>
        <w:rPr>
          <w:color w:val="000000"/>
        </w:rPr>
      </w:pPr>
      <w:r>
        <w:rPr>
          <w:b/>
          <w:color w:val="000000"/>
        </w:rPr>
        <w:t>ExtCommand</w:t>
      </w:r>
      <w:r>
        <w:rPr>
          <w:color w:val="000000"/>
        </w:rPr>
        <w:t xml:space="preserve">: Bitfield of options applied to the selected </w:t>
      </w:r>
      <w:r>
        <w:rPr>
          <w:b/>
          <w:color w:val="000000"/>
        </w:rPr>
        <w:t>Command</w:t>
      </w:r>
      <w:r>
        <w:rPr>
          <w:color w:val="000000"/>
        </w:rPr>
        <w:t xml:space="preserve">. </w:t>
      </w:r>
    </w:p>
    <w:p w14:paraId="5198CEE2" w14:textId="77777777" w:rsidR="001233F8" w:rsidRDefault="008160FF">
      <w:pPr>
        <w:spacing w:after="60"/>
        <w:ind w:left="1080" w:hanging="360"/>
        <w:rPr>
          <w:color w:val="000000"/>
        </w:rPr>
      </w:pPr>
      <w:r>
        <w:rPr>
          <w:b/>
          <w:color w:val="000000"/>
        </w:rPr>
        <w:t xml:space="preserve">Retune </w:t>
      </w:r>
      <w:r>
        <w:rPr>
          <w:color w:val="000000"/>
        </w:rPr>
        <w:t>field applies to</w:t>
      </w:r>
      <w:r>
        <w:rPr>
          <w:b/>
          <w:color w:val="000000"/>
        </w:rPr>
        <w:t xml:space="preserve"> Command</w:t>
      </w:r>
      <w:r>
        <w:rPr>
          <w:color w:val="000000"/>
        </w:rPr>
        <w:t xml:space="preserve"> = 1 or 12, otherwise the Module ignores it.</w:t>
      </w:r>
    </w:p>
    <w:p w14:paraId="6E459C8D" w14:textId="77777777" w:rsidR="001233F8" w:rsidRDefault="008160FF">
      <w:pPr>
        <w:spacing w:after="60"/>
        <w:ind w:left="1080" w:hanging="360"/>
        <w:rPr>
          <w:color w:val="000000"/>
        </w:rPr>
      </w:pPr>
      <w:r>
        <w:rPr>
          <w:b/>
          <w:color w:val="000000"/>
        </w:rPr>
        <w:t xml:space="preserve">RemainInPause </w:t>
      </w:r>
      <w:r>
        <w:rPr>
          <w:color w:val="000000"/>
        </w:rPr>
        <w:t xml:space="preserve"> field applies to</w:t>
      </w:r>
      <w:r>
        <w:rPr>
          <w:b/>
          <w:color w:val="000000"/>
        </w:rPr>
        <w:t xml:space="preserve"> Command</w:t>
      </w:r>
      <w:r>
        <w:rPr>
          <w:color w:val="000000"/>
        </w:rPr>
        <w:t xml:space="preserve"> = 3, otherwise the Module ignores it.</w:t>
      </w:r>
    </w:p>
    <w:tbl>
      <w:tblPr>
        <w:tblStyle w:val="200"/>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5"/>
        <w:gridCol w:w="3240"/>
        <w:gridCol w:w="3065"/>
      </w:tblGrid>
      <w:tr w:rsidR="001233F8" w14:paraId="6CA67E2A" w14:textId="77777777">
        <w:tc>
          <w:tcPr>
            <w:tcW w:w="2335" w:type="dxa"/>
            <w:tcBorders>
              <w:bottom w:val="single" w:sz="4" w:space="0" w:color="000000"/>
            </w:tcBorders>
            <w:shd w:val="clear" w:color="auto" w:fill="EEECE1"/>
            <w:vAlign w:val="center"/>
          </w:tcPr>
          <w:p w14:paraId="7F93AF00" w14:textId="77777777" w:rsidR="001233F8" w:rsidRDefault="008160FF">
            <w:pPr>
              <w:spacing w:after="0"/>
              <w:jc w:val="center"/>
              <w:rPr>
                <w:b/>
                <w:color w:val="000000"/>
              </w:rPr>
            </w:pPr>
            <w:r>
              <w:rPr>
                <w:b/>
                <w:color w:val="000000"/>
              </w:rPr>
              <w:t>Bits 7-6</w:t>
            </w:r>
          </w:p>
        </w:tc>
        <w:tc>
          <w:tcPr>
            <w:tcW w:w="3240" w:type="dxa"/>
            <w:tcBorders>
              <w:bottom w:val="single" w:sz="4" w:space="0" w:color="000000"/>
            </w:tcBorders>
            <w:shd w:val="clear" w:color="auto" w:fill="EEECE1"/>
            <w:vAlign w:val="center"/>
          </w:tcPr>
          <w:p w14:paraId="5FAD94D9" w14:textId="77777777" w:rsidR="001233F8" w:rsidRDefault="008160FF">
            <w:pPr>
              <w:spacing w:after="0"/>
              <w:jc w:val="center"/>
              <w:rPr>
                <w:b/>
                <w:color w:val="000000"/>
              </w:rPr>
            </w:pPr>
            <w:r>
              <w:rPr>
                <w:b/>
                <w:color w:val="000000"/>
              </w:rPr>
              <w:t>Bit 5</w:t>
            </w:r>
          </w:p>
        </w:tc>
        <w:tc>
          <w:tcPr>
            <w:tcW w:w="3065" w:type="dxa"/>
            <w:tcBorders>
              <w:bottom w:val="single" w:sz="4" w:space="0" w:color="000000"/>
            </w:tcBorders>
            <w:shd w:val="clear" w:color="auto" w:fill="EEECE1"/>
            <w:vAlign w:val="center"/>
          </w:tcPr>
          <w:p w14:paraId="213440CB" w14:textId="77777777" w:rsidR="001233F8" w:rsidRDefault="008160FF">
            <w:pPr>
              <w:spacing w:after="0"/>
              <w:jc w:val="center"/>
              <w:rPr>
                <w:b/>
                <w:color w:val="000000"/>
              </w:rPr>
            </w:pPr>
            <w:r>
              <w:rPr>
                <w:b/>
                <w:color w:val="000000"/>
              </w:rPr>
              <w:t>Bits 4-0</w:t>
            </w:r>
          </w:p>
        </w:tc>
      </w:tr>
      <w:tr w:rsidR="001233F8" w14:paraId="3FD9D885" w14:textId="77777777">
        <w:trPr>
          <w:trHeight w:val="283"/>
        </w:trPr>
        <w:tc>
          <w:tcPr>
            <w:tcW w:w="2335" w:type="dxa"/>
            <w:tcBorders>
              <w:top w:val="single" w:sz="4" w:space="0" w:color="000000"/>
            </w:tcBorders>
          </w:tcPr>
          <w:p w14:paraId="4A4309F8" w14:textId="77777777" w:rsidR="001233F8" w:rsidRDefault="008160FF">
            <w:pPr>
              <w:spacing w:after="0"/>
              <w:jc w:val="center"/>
              <w:rPr>
                <w:color w:val="000000"/>
              </w:rPr>
            </w:pPr>
            <w:r>
              <w:rPr>
                <w:color w:val="000000"/>
              </w:rPr>
              <w:t>Retune</w:t>
            </w:r>
          </w:p>
        </w:tc>
        <w:tc>
          <w:tcPr>
            <w:tcW w:w="3240" w:type="dxa"/>
            <w:tcBorders>
              <w:top w:val="single" w:sz="4" w:space="0" w:color="000000"/>
            </w:tcBorders>
          </w:tcPr>
          <w:p w14:paraId="08E23A8D" w14:textId="77777777" w:rsidR="001233F8" w:rsidRDefault="008160FF">
            <w:pPr>
              <w:spacing w:after="0"/>
              <w:jc w:val="center"/>
              <w:rPr>
                <w:color w:val="000000"/>
              </w:rPr>
            </w:pPr>
            <w:r>
              <w:rPr>
                <w:color w:val="000000"/>
              </w:rPr>
              <w:t>RemainInPause</w:t>
            </w:r>
          </w:p>
        </w:tc>
        <w:tc>
          <w:tcPr>
            <w:tcW w:w="3065" w:type="dxa"/>
            <w:tcBorders>
              <w:top w:val="single" w:sz="4" w:space="0" w:color="000000"/>
            </w:tcBorders>
          </w:tcPr>
          <w:p w14:paraId="69ECE353" w14:textId="77777777" w:rsidR="001233F8" w:rsidRDefault="008160FF">
            <w:pPr>
              <w:spacing w:after="0"/>
              <w:jc w:val="center"/>
              <w:rPr>
                <w:color w:val="000000"/>
              </w:rPr>
            </w:pPr>
            <w:r>
              <w:rPr>
                <w:color w:val="000000"/>
              </w:rPr>
              <w:t>Reserved</w:t>
            </w:r>
          </w:p>
        </w:tc>
      </w:tr>
    </w:tbl>
    <w:p w14:paraId="23543957" w14:textId="77777777" w:rsidR="001233F8" w:rsidRDefault="008160FF">
      <w:pPr>
        <w:pBdr>
          <w:top w:val="nil"/>
          <w:left w:val="nil"/>
          <w:bottom w:val="nil"/>
          <w:right w:val="nil"/>
          <w:between w:val="nil"/>
        </w:pBdr>
        <w:spacing w:before="60" w:after="0"/>
        <w:ind w:left="1008"/>
        <w:jc w:val="both"/>
        <w:rPr>
          <w:color w:val="000000"/>
          <w:szCs w:val="22"/>
        </w:rPr>
      </w:pPr>
      <w:r>
        <w:rPr>
          <w:color w:val="000000"/>
          <w:szCs w:val="22"/>
          <w:u w:val="single"/>
        </w:rPr>
        <w:t>Retune</w:t>
      </w:r>
      <w:r>
        <w:rPr>
          <w:color w:val="000000"/>
          <w:szCs w:val="22"/>
        </w:rPr>
        <w:t>:  Controls what action the Module should take as part of the Sequential audio selection (i.e., Command=1 or 12 and a new SID is selected) if an Ad Insertion or Ad Replacement is pending. If the channel tune is to a Layer 2 SID, then any Ad Insertion or Ad Replacement is automatically cancelled and Retune is ignored. The valid values are:</w:t>
      </w:r>
    </w:p>
    <w:p w14:paraId="71287BF8" w14:textId="77777777" w:rsidR="001233F8" w:rsidRDefault="008160FF">
      <w:pPr>
        <w:pBdr>
          <w:top w:val="nil"/>
          <w:left w:val="nil"/>
          <w:bottom w:val="nil"/>
          <w:right w:val="nil"/>
          <w:between w:val="nil"/>
        </w:pBdr>
        <w:spacing w:after="0"/>
        <w:ind w:left="1368" w:firstLine="71"/>
        <w:jc w:val="both"/>
        <w:rPr>
          <w:color w:val="000000"/>
          <w:szCs w:val="22"/>
        </w:rPr>
      </w:pPr>
      <w:r>
        <w:rPr>
          <w:color w:val="000000"/>
          <w:szCs w:val="22"/>
        </w:rPr>
        <w:t>0 = cancel the scheduled Ad Insertion or Ad Replacement</w:t>
      </w:r>
    </w:p>
    <w:p w14:paraId="3928D03B" w14:textId="77777777" w:rsidR="001233F8" w:rsidRDefault="008160FF">
      <w:pPr>
        <w:pBdr>
          <w:top w:val="nil"/>
          <w:left w:val="nil"/>
          <w:bottom w:val="nil"/>
          <w:right w:val="nil"/>
          <w:between w:val="nil"/>
        </w:pBdr>
        <w:spacing w:after="0"/>
        <w:ind w:left="1368" w:firstLine="71"/>
        <w:jc w:val="both"/>
        <w:rPr>
          <w:color w:val="000000"/>
          <w:szCs w:val="22"/>
        </w:rPr>
      </w:pPr>
      <w:r>
        <w:rPr>
          <w:color w:val="000000"/>
          <w:szCs w:val="22"/>
        </w:rPr>
        <w:t>1 = insert the Ad Alerts’ audio at the start of the audio to be played for the new channel (only valid for   a pending Ad Insertion – i.e., not valid for a pending Ad Replacement)</w:t>
      </w:r>
    </w:p>
    <w:p w14:paraId="6DC93A14" w14:textId="77777777" w:rsidR="001233F8" w:rsidRDefault="008160FF">
      <w:pPr>
        <w:pBdr>
          <w:top w:val="nil"/>
          <w:left w:val="nil"/>
          <w:bottom w:val="nil"/>
          <w:right w:val="nil"/>
          <w:between w:val="nil"/>
        </w:pBdr>
        <w:spacing w:after="0"/>
        <w:ind w:left="1440"/>
        <w:rPr>
          <w:color w:val="000000"/>
          <w:szCs w:val="22"/>
        </w:rPr>
      </w:pPr>
      <w:r>
        <w:rPr>
          <w:color w:val="000000"/>
          <w:szCs w:val="22"/>
        </w:rPr>
        <w:t xml:space="preserve">2 = begin playing the new channel and insert/replace the audio at the next insertion/replacement </w:t>
      </w:r>
      <w:r>
        <w:rPr>
          <w:color w:val="000000"/>
          <w:szCs w:val="22"/>
        </w:rPr>
        <w:br/>
        <w:t>point for that channel, following established insertion/replacement rules</w:t>
      </w:r>
    </w:p>
    <w:p w14:paraId="5BC5F884" w14:textId="77777777" w:rsidR="001233F8" w:rsidRDefault="008160FF">
      <w:pPr>
        <w:ind w:left="1080"/>
      </w:pPr>
      <w:r>
        <w:rPr>
          <w:u w:val="single"/>
        </w:rPr>
        <w:t>RemainInPause</w:t>
      </w:r>
      <w:r>
        <w:t>: Controls if the underlying stream, overlayed by alert playback, will remain paused after alert playback is completed.  Any audio service selection initiated before the conclusion of alert playback, including Discontinue, will reset ‘remain in pause’ and module will resume playing the underlying audio service.</w:t>
      </w:r>
      <w:r>
        <w:br/>
        <w:t xml:space="preserve">             </w:t>
      </w:r>
      <w:r>
        <w:rPr>
          <w:color w:val="000000"/>
        </w:rPr>
        <w:t xml:space="preserve">0 = Resume playback of the underlying stream which was active before alert playback                   </w:t>
      </w:r>
      <w:r>
        <w:rPr>
          <w:color w:val="000000"/>
        </w:rPr>
        <w:br/>
        <w:t xml:space="preserve">             started.</w:t>
      </w:r>
      <w:r>
        <w:br/>
        <w:t xml:space="preserve">             </w:t>
      </w:r>
      <w:r>
        <w:rPr>
          <w:color w:val="000000"/>
        </w:rPr>
        <w:t xml:space="preserve">1 = Do not resume playback of underlying stream if it was paused before alert playback was         </w:t>
      </w:r>
      <w:r>
        <w:rPr>
          <w:color w:val="000000"/>
        </w:rPr>
        <w:br/>
        <w:t xml:space="preserve">                   started.</w:t>
      </w:r>
    </w:p>
    <w:p w14:paraId="54DBC57B" w14:textId="77777777" w:rsidR="001233F8" w:rsidRDefault="008160FF">
      <w:pPr>
        <w:spacing w:before="120"/>
        <w:ind w:left="1080" w:hanging="360"/>
        <w:jc w:val="both"/>
        <w:rPr>
          <w:color w:val="000000"/>
        </w:rPr>
      </w:pPr>
      <w:r>
        <w:rPr>
          <w:b/>
          <w:color w:val="000000"/>
        </w:rPr>
        <w:t>AlertID</w:t>
      </w:r>
      <w:r>
        <w:rPr>
          <w:color w:val="000000"/>
        </w:rPr>
        <w:t xml:space="preserve">:  Specifies the Alert audio segment to begin playing. This field is only valid when </w:t>
      </w:r>
      <w:r>
        <w:rPr>
          <w:b/>
          <w:color w:val="000000"/>
        </w:rPr>
        <w:t>Command</w:t>
      </w:r>
      <w:r>
        <w:rPr>
          <w:color w:val="000000"/>
        </w:rPr>
        <w:t xml:space="preserve"> = 3, otherwise the Module ignores it. The valid values are 1-2 for Module-defined Alerts 1 and 2, and 3-16 for Host-defined Alerts 1-14.</w:t>
      </w:r>
    </w:p>
    <w:p w14:paraId="0E33DE3F" w14:textId="77777777" w:rsidR="001233F8" w:rsidRDefault="008160FF">
      <w:pPr>
        <w:spacing w:before="120"/>
        <w:ind w:left="1080" w:hanging="360"/>
        <w:jc w:val="both"/>
        <w:rPr>
          <w:color w:val="000000"/>
        </w:rPr>
      </w:pPr>
      <w:r>
        <w:rPr>
          <w:b/>
          <w:color w:val="000000"/>
        </w:rPr>
        <w:lastRenderedPageBreak/>
        <w:t>SportsFlashEventID</w:t>
      </w:r>
      <w:r>
        <w:rPr>
          <w:color w:val="000000"/>
        </w:rPr>
        <w:t xml:space="preserve">:  A unique handle assigned to a SportsFlash event for communicating that event’s status to the Host and allowing the Host to select the desired event for playback. This field is only valid when </w:t>
      </w:r>
      <w:r>
        <w:rPr>
          <w:b/>
          <w:color w:val="000000"/>
        </w:rPr>
        <w:t>Command</w:t>
      </w:r>
      <w:r>
        <w:rPr>
          <w:color w:val="000000"/>
        </w:rPr>
        <w:t xml:space="preserve"> = 5, otherwise the Module ignores it.</w:t>
      </w:r>
    </w:p>
    <w:p w14:paraId="76E1D333" w14:textId="77777777" w:rsidR="001233F8" w:rsidRDefault="008160FF">
      <w:pPr>
        <w:spacing w:after="60"/>
        <w:ind w:left="1080" w:hanging="360"/>
        <w:rPr>
          <w:color w:val="000000"/>
        </w:rPr>
      </w:pPr>
      <w:r>
        <w:rPr>
          <w:b/>
          <w:color w:val="000000"/>
        </w:rPr>
        <w:t>ToneFrequency</w:t>
      </w:r>
      <w:r>
        <w:rPr>
          <w:color w:val="000000"/>
        </w:rPr>
        <w:t xml:space="preserve">: Sets the Tone frequency in 100 Hz steps. This field is only valid when </w:t>
      </w:r>
      <w:r>
        <w:rPr>
          <w:b/>
          <w:color w:val="000000"/>
        </w:rPr>
        <w:t>Command</w:t>
      </w:r>
      <w:r>
        <w:rPr>
          <w:color w:val="000000"/>
        </w:rPr>
        <w:t xml:space="preserve"> = 11, otherwise the Module ignores it. The valid values are 1 to 200, corresponding to a frequency range of 100 Hz to 20 kHz.</w:t>
      </w:r>
    </w:p>
    <w:p w14:paraId="50705432" w14:textId="77777777" w:rsidR="001233F8" w:rsidRDefault="008160FF">
      <w:pPr>
        <w:spacing w:after="60"/>
        <w:ind w:left="1080" w:hanging="360"/>
        <w:rPr>
          <w:color w:val="000000"/>
        </w:rPr>
      </w:pPr>
      <w:r>
        <w:rPr>
          <w:b/>
          <w:color w:val="000000"/>
        </w:rPr>
        <w:t>ToneOptions</w:t>
      </w:r>
      <w:r>
        <w:rPr>
          <w:color w:val="000000"/>
        </w:rPr>
        <w:t xml:space="preserve">: Bitfield of options applied to the Module tone generator. This field is only valid when </w:t>
      </w:r>
      <w:r>
        <w:rPr>
          <w:b/>
          <w:color w:val="000000"/>
        </w:rPr>
        <w:t>Command</w:t>
      </w:r>
      <w:r>
        <w:rPr>
          <w:color w:val="000000"/>
        </w:rPr>
        <w:t xml:space="preserve"> = 11, otherwise the Module ignores it. </w:t>
      </w:r>
    </w:p>
    <w:tbl>
      <w:tblPr>
        <w:tblStyle w:val="199"/>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080"/>
        <w:gridCol w:w="1080"/>
        <w:gridCol w:w="1080"/>
        <w:gridCol w:w="1080"/>
        <w:gridCol w:w="1080"/>
        <w:gridCol w:w="1080"/>
        <w:gridCol w:w="1080"/>
      </w:tblGrid>
      <w:tr w:rsidR="001233F8" w14:paraId="72EAC6BD" w14:textId="77777777">
        <w:tc>
          <w:tcPr>
            <w:tcW w:w="1080" w:type="dxa"/>
            <w:tcBorders>
              <w:bottom w:val="single" w:sz="4" w:space="0" w:color="000000"/>
            </w:tcBorders>
            <w:shd w:val="clear" w:color="auto" w:fill="EEECE1"/>
            <w:vAlign w:val="center"/>
          </w:tcPr>
          <w:p w14:paraId="005AE7FF" w14:textId="77777777" w:rsidR="001233F8" w:rsidRDefault="008160FF">
            <w:pPr>
              <w:spacing w:after="0"/>
              <w:jc w:val="center"/>
              <w:rPr>
                <w:b/>
                <w:color w:val="000000"/>
              </w:rPr>
            </w:pPr>
            <w:r>
              <w:rPr>
                <w:b/>
                <w:color w:val="000000"/>
              </w:rPr>
              <w:t>Bit 7</w:t>
            </w:r>
          </w:p>
        </w:tc>
        <w:tc>
          <w:tcPr>
            <w:tcW w:w="1080" w:type="dxa"/>
            <w:tcBorders>
              <w:bottom w:val="single" w:sz="4" w:space="0" w:color="000000"/>
            </w:tcBorders>
            <w:shd w:val="clear" w:color="auto" w:fill="EEECE1"/>
            <w:vAlign w:val="center"/>
          </w:tcPr>
          <w:p w14:paraId="3A82CF58" w14:textId="77777777" w:rsidR="001233F8" w:rsidRDefault="008160FF">
            <w:pPr>
              <w:spacing w:after="0"/>
              <w:jc w:val="center"/>
              <w:rPr>
                <w:b/>
                <w:color w:val="000000"/>
              </w:rPr>
            </w:pPr>
            <w:r>
              <w:rPr>
                <w:b/>
                <w:color w:val="000000"/>
              </w:rPr>
              <w:t>Bit 6</w:t>
            </w:r>
          </w:p>
        </w:tc>
        <w:tc>
          <w:tcPr>
            <w:tcW w:w="1080" w:type="dxa"/>
            <w:tcBorders>
              <w:bottom w:val="single" w:sz="4" w:space="0" w:color="000000"/>
            </w:tcBorders>
            <w:shd w:val="clear" w:color="auto" w:fill="EEECE1"/>
            <w:vAlign w:val="center"/>
          </w:tcPr>
          <w:p w14:paraId="4759352B" w14:textId="77777777" w:rsidR="001233F8" w:rsidRDefault="008160FF">
            <w:pPr>
              <w:spacing w:after="0"/>
              <w:jc w:val="center"/>
              <w:rPr>
                <w:b/>
                <w:color w:val="000000"/>
              </w:rPr>
            </w:pPr>
            <w:r>
              <w:rPr>
                <w:b/>
                <w:color w:val="000000"/>
              </w:rPr>
              <w:t>Bit 5</w:t>
            </w:r>
          </w:p>
        </w:tc>
        <w:tc>
          <w:tcPr>
            <w:tcW w:w="1080" w:type="dxa"/>
            <w:tcBorders>
              <w:bottom w:val="single" w:sz="4" w:space="0" w:color="000000"/>
            </w:tcBorders>
            <w:shd w:val="clear" w:color="auto" w:fill="EEECE1"/>
            <w:vAlign w:val="center"/>
          </w:tcPr>
          <w:p w14:paraId="44597E73" w14:textId="77777777" w:rsidR="001233F8" w:rsidRDefault="008160FF">
            <w:pPr>
              <w:spacing w:after="0"/>
              <w:jc w:val="center"/>
              <w:rPr>
                <w:b/>
                <w:color w:val="000000"/>
              </w:rPr>
            </w:pPr>
            <w:r>
              <w:rPr>
                <w:b/>
                <w:color w:val="000000"/>
              </w:rPr>
              <w:t>Bit 4</w:t>
            </w:r>
          </w:p>
        </w:tc>
        <w:tc>
          <w:tcPr>
            <w:tcW w:w="1080" w:type="dxa"/>
            <w:tcBorders>
              <w:bottom w:val="single" w:sz="4" w:space="0" w:color="000000"/>
            </w:tcBorders>
            <w:shd w:val="clear" w:color="auto" w:fill="EEECE1"/>
            <w:vAlign w:val="center"/>
          </w:tcPr>
          <w:p w14:paraId="3854D4B9" w14:textId="77777777" w:rsidR="001233F8" w:rsidRDefault="008160FF">
            <w:pPr>
              <w:spacing w:after="0"/>
              <w:jc w:val="center"/>
              <w:rPr>
                <w:b/>
                <w:color w:val="000000"/>
              </w:rPr>
            </w:pPr>
            <w:r>
              <w:rPr>
                <w:b/>
                <w:color w:val="000000"/>
              </w:rPr>
              <w:t>Bit 3</w:t>
            </w:r>
          </w:p>
        </w:tc>
        <w:tc>
          <w:tcPr>
            <w:tcW w:w="1080" w:type="dxa"/>
            <w:tcBorders>
              <w:bottom w:val="single" w:sz="4" w:space="0" w:color="000000"/>
            </w:tcBorders>
            <w:shd w:val="clear" w:color="auto" w:fill="EEECE1"/>
            <w:vAlign w:val="center"/>
          </w:tcPr>
          <w:p w14:paraId="297199F8" w14:textId="77777777" w:rsidR="001233F8" w:rsidRDefault="008160FF">
            <w:pPr>
              <w:spacing w:after="0"/>
              <w:jc w:val="center"/>
              <w:rPr>
                <w:b/>
                <w:color w:val="000000"/>
              </w:rPr>
            </w:pPr>
            <w:r>
              <w:rPr>
                <w:b/>
                <w:color w:val="000000"/>
              </w:rPr>
              <w:t>Bit 2</w:t>
            </w:r>
          </w:p>
        </w:tc>
        <w:tc>
          <w:tcPr>
            <w:tcW w:w="1080" w:type="dxa"/>
            <w:tcBorders>
              <w:bottom w:val="single" w:sz="4" w:space="0" w:color="000000"/>
            </w:tcBorders>
            <w:shd w:val="clear" w:color="auto" w:fill="EEECE1"/>
            <w:vAlign w:val="center"/>
          </w:tcPr>
          <w:p w14:paraId="062C93FE" w14:textId="77777777" w:rsidR="001233F8" w:rsidRDefault="008160FF">
            <w:pPr>
              <w:spacing w:after="0"/>
              <w:jc w:val="center"/>
              <w:rPr>
                <w:b/>
                <w:color w:val="000000"/>
              </w:rPr>
            </w:pPr>
            <w:r>
              <w:rPr>
                <w:b/>
                <w:color w:val="000000"/>
              </w:rPr>
              <w:t>Bit 1</w:t>
            </w:r>
          </w:p>
        </w:tc>
        <w:tc>
          <w:tcPr>
            <w:tcW w:w="1080" w:type="dxa"/>
            <w:tcBorders>
              <w:bottom w:val="single" w:sz="4" w:space="0" w:color="000000"/>
            </w:tcBorders>
            <w:shd w:val="clear" w:color="auto" w:fill="EEECE1"/>
            <w:vAlign w:val="center"/>
          </w:tcPr>
          <w:p w14:paraId="77362307" w14:textId="77777777" w:rsidR="001233F8" w:rsidRDefault="008160FF">
            <w:pPr>
              <w:spacing w:after="0"/>
              <w:jc w:val="center"/>
              <w:rPr>
                <w:b/>
                <w:color w:val="000000"/>
              </w:rPr>
            </w:pPr>
            <w:r>
              <w:rPr>
                <w:b/>
                <w:color w:val="000000"/>
              </w:rPr>
              <w:t>Bit 0</w:t>
            </w:r>
          </w:p>
        </w:tc>
      </w:tr>
      <w:tr w:rsidR="001233F8" w14:paraId="20D4577D" w14:textId="77777777">
        <w:trPr>
          <w:trHeight w:val="283"/>
        </w:trPr>
        <w:tc>
          <w:tcPr>
            <w:tcW w:w="6480" w:type="dxa"/>
            <w:gridSpan w:val="6"/>
            <w:tcBorders>
              <w:top w:val="single" w:sz="4" w:space="0" w:color="000000"/>
            </w:tcBorders>
          </w:tcPr>
          <w:p w14:paraId="33D742F6" w14:textId="77777777" w:rsidR="001233F8" w:rsidRDefault="008160FF">
            <w:pPr>
              <w:spacing w:after="0"/>
              <w:jc w:val="center"/>
              <w:rPr>
                <w:color w:val="000000"/>
              </w:rPr>
            </w:pPr>
            <w:r>
              <w:rPr>
                <w:color w:val="000000"/>
              </w:rPr>
              <w:t>Reserved</w:t>
            </w:r>
          </w:p>
        </w:tc>
        <w:tc>
          <w:tcPr>
            <w:tcW w:w="1080" w:type="dxa"/>
            <w:tcBorders>
              <w:top w:val="single" w:sz="4" w:space="0" w:color="000000"/>
            </w:tcBorders>
          </w:tcPr>
          <w:p w14:paraId="6430AC69" w14:textId="77777777" w:rsidR="001233F8" w:rsidRDefault="008160FF">
            <w:pPr>
              <w:spacing w:after="0"/>
              <w:jc w:val="center"/>
              <w:rPr>
                <w:color w:val="000000"/>
              </w:rPr>
            </w:pPr>
            <w:r>
              <w:rPr>
                <w:color w:val="000000"/>
              </w:rPr>
              <w:t>Left</w:t>
            </w:r>
          </w:p>
        </w:tc>
        <w:tc>
          <w:tcPr>
            <w:tcW w:w="1080" w:type="dxa"/>
            <w:tcBorders>
              <w:top w:val="single" w:sz="4" w:space="0" w:color="000000"/>
            </w:tcBorders>
          </w:tcPr>
          <w:p w14:paraId="3A531834" w14:textId="77777777" w:rsidR="001233F8" w:rsidRDefault="008160FF">
            <w:pPr>
              <w:spacing w:after="0"/>
              <w:jc w:val="center"/>
              <w:rPr>
                <w:color w:val="000000"/>
              </w:rPr>
            </w:pPr>
            <w:r>
              <w:rPr>
                <w:color w:val="000000"/>
              </w:rPr>
              <w:t>Right</w:t>
            </w:r>
          </w:p>
        </w:tc>
      </w:tr>
    </w:tbl>
    <w:p w14:paraId="0D2D0CA9" w14:textId="77777777" w:rsidR="001233F8" w:rsidRDefault="008160FF">
      <w:pPr>
        <w:pBdr>
          <w:top w:val="nil"/>
          <w:left w:val="nil"/>
          <w:bottom w:val="nil"/>
          <w:right w:val="nil"/>
          <w:between w:val="nil"/>
        </w:pBdr>
        <w:spacing w:after="0"/>
        <w:ind w:left="1008"/>
        <w:jc w:val="both"/>
        <w:rPr>
          <w:color w:val="000000"/>
          <w:szCs w:val="22"/>
          <w:u w:val="single"/>
        </w:rPr>
      </w:pPr>
      <w:r>
        <w:rPr>
          <w:color w:val="000000"/>
          <w:szCs w:val="22"/>
          <w:u w:val="single"/>
        </w:rPr>
        <w:t>Left</w:t>
      </w:r>
      <w:r>
        <w:rPr>
          <w:color w:val="000000"/>
          <w:szCs w:val="22"/>
        </w:rPr>
        <w:t>:  Controls whether the Tone is generated for the left audio channel. The valid values are 0=disable audio or 1=enable audio.</w:t>
      </w:r>
      <w:r>
        <w:rPr>
          <w:color w:val="000000"/>
          <w:szCs w:val="22"/>
          <w:u w:val="single"/>
        </w:rPr>
        <w:t xml:space="preserve"> </w:t>
      </w:r>
    </w:p>
    <w:p w14:paraId="144B765B" w14:textId="77777777" w:rsidR="001233F8" w:rsidRDefault="008160FF">
      <w:pPr>
        <w:pBdr>
          <w:top w:val="nil"/>
          <w:left w:val="nil"/>
          <w:bottom w:val="nil"/>
          <w:right w:val="nil"/>
          <w:between w:val="nil"/>
        </w:pBdr>
        <w:spacing w:after="0"/>
        <w:ind w:left="1008"/>
        <w:jc w:val="both"/>
        <w:rPr>
          <w:color w:val="000000"/>
          <w:szCs w:val="22"/>
          <w:u w:val="single"/>
        </w:rPr>
      </w:pPr>
      <w:r>
        <w:rPr>
          <w:color w:val="000000"/>
          <w:szCs w:val="22"/>
          <w:u w:val="single"/>
        </w:rPr>
        <w:t>Right</w:t>
      </w:r>
      <w:r>
        <w:rPr>
          <w:color w:val="000000"/>
          <w:szCs w:val="22"/>
        </w:rPr>
        <w:t>:  Controls whether the Tone is generated for the right audio channel. The valid values are 0=disable audio or 1=enable audio.</w:t>
      </w:r>
      <w:r>
        <w:rPr>
          <w:color w:val="000000"/>
          <w:szCs w:val="22"/>
          <w:u w:val="single"/>
        </w:rPr>
        <w:t xml:space="preserve"> </w:t>
      </w:r>
    </w:p>
    <w:p w14:paraId="2E08350F" w14:textId="77777777" w:rsidR="001233F8" w:rsidRDefault="001233F8">
      <w:pPr>
        <w:pBdr>
          <w:top w:val="nil"/>
          <w:left w:val="nil"/>
          <w:bottom w:val="nil"/>
          <w:right w:val="nil"/>
          <w:between w:val="nil"/>
        </w:pBdr>
        <w:spacing w:after="0"/>
        <w:ind w:left="1008"/>
        <w:rPr>
          <w:color w:val="000000"/>
          <w:szCs w:val="22"/>
        </w:rPr>
      </w:pPr>
    </w:p>
    <w:p w14:paraId="0BE85C8A" w14:textId="77777777" w:rsidR="001233F8" w:rsidRDefault="008160FF">
      <w:pPr>
        <w:spacing w:after="60"/>
        <w:ind w:left="1080" w:hanging="360"/>
        <w:jc w:val="both"/>
        <w:rPr>
          <w:color w:val="000000"/>
        </w:rPr>
      </w:pPr>
      <w:r>
        <w:rPr>
          <w:b/>
          <w:color w:val="000000"/>
        </w:rPr>
        <w:t>MRef</w:t>
      </w:r>
      <w:r>
        <w:rPr>
          <w:color w:val="000000"/>
        </w:rPr>
        <w:t>:  Metadata Reference. Contains the following parameters defined in the Metadata Reference Block Structure of the BIC Metadata Reference Message in [2]</w:t>
      </w:r>
      <w:r>
        <w:rPr>
          <w:b/>
          <w:color w:val="000000"/>
        </w:rPr>
        <w:t>Error! Reference source not found.</w:t>
      </w:r>
      <w:r>
        <w:rPr>
          <w:color w:val="000000"/>
        </w:rPr>
        <w:t xml:space="preserve">: Transition ID, Hour, RFU, and Type. The parameters are ordered as shown below. This field is only valid when </w:t>
      </w:r>
      <w:r>
        <w:rPr>
          <w:b/>
          <w:color w:val="000000"/>
        </w:rPr>
        <w:t>Command</w:t>
      </w:r>
      <w:r>
        <w:rPr>
          <w:color w:val="000000"/>
        </w:rPr>
        <w:t xml:space="preserve"> = 12 or 13, otherwise the Module ignores it.</w:t>
      </w:r>
    </w:p>
    <w:tbl>
      <w:tblPr>
        <w:tblStyle w:val="198"/>
        <w:tblW w:w="86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5"/>
        <w:gridCol w:w="1530"/>
        <w:gridCol w:w="1170"/>
        <w:gridCol w:w="1350"/>
        <w:gridCol w:w="3420"/>
      </w:tblGrid>
      <w:tr w:rsidR="001233F8" w14:paraId="5D533859" w14:textId="77777777">
        <w:tc>
          <w:tcPr>
            <w:tcW w:w="1165" w:type="dxa"/>
            <w:tcBorders>
              <w:bottom w:val="single" w:sz="4" w:space="0" w:color="000000"/>
            </w:tcBorders>
            <w:shd w:val="clear" w:color="auto" w:fill="EEECE1"/>
            <w:vAlign w:val="center"/>
          </w:tcPr>
          <w:p w14:paraId="6C32D6AC" w14:textId="77777777" w:rsidR="001233F8" w:rsidRDefault="008160FF">
            <w:pPr>
              <w:spacing w:after="0"/>
              <w:jc w:val="center"/>
              <w:rPr>
                <w:b/>
                <w:color w:val="000000"/>
              </w:rPr>
            </w:pPr>
            <w:r>
              <w:rPr>
                <w:b/>
                <w:color w:val="000000"/>
              </w:rPr>
              <w:t>Bits 15-14</w:t>
            </w:r>
          </w:p>
        </w:tc>
        <w:tc>
          <w:tcPr>
            <w:tcW w:w="1530" w:type="dxa"/>
            <w:tcBorders>
              <w:bottom w:val="single" w:sz="4" w:space="0" w:color="000000"/>
            </w:tcBorders>
            <w:shd w:val="clear" w:color="auto" w:fill="EEECE1"/>
            <w:vAlign w:val="center"/>
          </w:tcPr>
          <w:p w14:paraId="75627BB1" w14:textId="77777777" w:rsidR="001233F8" w:rsidRDefault="008160FF">
            <w:pPr>
              <w:spacing w:after="0"/>
              <w:jc w:val="center"/>
              <w:rPr>
                <w:b/>
                <w:color w:val="000000"/>
              </w:rPr>
            </w:pPr>
            <w:r>
              <w:rPr>
                <w:b/>
                <w:color w:val="000000"/>
              </w:rPr>
              <w:t>Bits 13-12</w:t>
            </w:r>
          </w:p>
        </w:tc>
        <w:tc>
          <w:tcPr>
            <w:tcW w:w="1170" w:type="dxa"/>
            <w:tcBorders>
              <w:bottom w:val="single" w:sz="4" w:space="0" w:color="000000"/>
            </w:tcBorders>
            <w:shd w:val="clear" w:color="auto" w:fill="EEECE1"/>
          </w:tcPr>
          <w:p w14:paraId="5E303534" w14:textId="77777777" w:rsidR="001233F8" w:rsidRDefault="008160FF">
            <w:pPr>
              <w:spacing w:after="0"/>
              <w:jc w:val="center"/>
              <w:rPr>
                <w:b/>
                <w:color w:val="000000"/>
              </w:rPr>
            </w:pPr>
            <w:r>
              <w:rPr>
                <w:b/>
                <w:color w:val="000000"/>
              </w:rPr>
              <w:t>Bit 11</w:t>
            </w:r>
          </w:p>
        </w:tc>
        <w:tc>
          <w:tcPr>
            <w:tcW w:w="1350" w:type="dxa"/>
            <w:tcBorders>
              <w:bottom w:val="single" w:sz="4" w:space="0" w:color="000000"/>
            </w:tcBorders>
            <w:shd w:val="clear" w:color="auto" w:fill="EEECE1"/>
            <w:vAlign w:val="center"/>
          </w:tcPr>
          <w:p w14:paraId="7A75E820" w14:textId="77777777" w:rsidR="001233F8" w:rsidRDefault="008160FF">
            <w:pPr>
              <w:spacing w:after="0"/>
              <w:jc w:val="center"/>
              <w:rPr>
                <w:b/>
                <w:color w:val="000000"/>
              </w:rPr>
            </w:pPr>
            <w:r>
              <w:rPr>
                <w:b/>
                <w:color w:val="000000"/>
              </w:rPr>
              <w:t>Bits 10-9</w:t>
            </w:r>
          </w:p>
        </w:tc>
        <w:tc>
          <w:tcPr>
            <w:tcW w:w="3420" w:type="dxa"/>
            <w:tcBorders>
              <w:bottom w:val="single" w:sz="4" w:space="0" w:color="000000"/>
            </w:tcBorders>
            <w:shd w:val="clear" w:color="auto" w:fill="EEECE1"/>
            <w:vAlign w:val="center"/>
          </w:tcPr>
          <w:p w14:paraId="18570478" w14:textId="77777777" w:rsidR="001233F8" w:rsidRDefault="008160FF">
            <w:pPr>
              <w:spacing w:after="0"/>
              <w:jc w:val="center"/>
              <w:rPr>
                <w:b/>
                <w:color w:val="000000"/>
              </w:rPr>
            </w:pPr>
            <w:r>
              <w:rPr>
                <w:b/>
                <w:color w:val="000000"/>
              </w:rPr>
              <w:t>Bits 8-0</w:t>
            </w:r>
          </w:p>
        </w:tc>
      </w:tr>
      <w:tr w:rsidR="001233F8" w14:paraId="70CF40DE" w14:textId="77777777">
        <w:trPr>
          <w:trHeight w:val="283"/>
        </w:trPr>
        <w:tc>
          <w:tcPr>
            <w:tcW w:w="1165" w:type="dxa"/>
            <w:tcBorders>
              <w:top w:val="single" w:sz="4" w:space="0" w:color="000000"/>
            </w:tcBorders>
          </w:tcPr>
          <w:p w14:paraId="5CA5967B" w14:textId="77777777" w:rsidR="001233F8" w:rsidRDefault="008160FF">
            <w:pPr>
              <w:spacing w:after="0"/>
              <w:jc w:val="center"/>
              <w:rPr>
                <w:color w:val="000000"/>
              </w:rPr>
            </w:pPr>
            <w:r>
              <w:rPr>
                <w:color w:val="000000"/>
              </w:rPr>
              <w:t>Type</w:t>
            </w:r>
          </w:p>
        </w:tc>
        <w:tc>
          <w:tcPr>
            <w:tcW w:w="1530" w:type="dxa"/>
            <w:tcBorders>
              <w:top w:val="single" w:sz="4" w:space="0" w:color="000000"/>
            </w:tcBorders>
          </w:tcPr>
          <w:p w14:paraId="578AD8F4" w14:textId="77777777" w:rsidR="001233F8" w:rsidRDefault="008160FF">
            <w:pPr>
              <w:spacing w:after="0"/>
              <w:jc w:val="center"/>
              <w:rPr>
                <w:color w:val="000000"/>
              </w:rPr>
            </w:pPr>
            <w:r>
              <w:rPr>
                <w:color w:val="000000"/>
              </w:rPr>
              <w:t>Reserved</w:t>
            </w:r>
          </w:p>
        </w:tc>
        <w:tc>
          <w:tcPr>
            <w:tcW w:w="1170" w:type="dxa"/>
            <w:tcBorders>
              <w:top w:val="single" w:sz="4" w:space="0" w:color="000000"/>
            </w:tcBorders>
          </w:tcPr>
          <w:p w14:paraId="04B1F48B" w14:textId="77777777" w:rsidR="001233F8" w:rsidRDefault="008160FF">
            <w:pPr>
              <w:spacing w:after="0"/>
              <w:jc w:val="center"/>
              <w:rPr>
                <w:color w:val="000000"/>
              </w:rPr>
            </w:pPr>
            <w:r>
              <w:rPr>
                <w:color w:val="000000"/>
              </w:rPr>
              <w:t>RFU</w:t>
            </w:r>
          </w:p>
        </w:tc>
        <w:tc>
          <w:tcPr>
            <w:tcW w:w="1350" w:type="dxa"/>
            <w:tcBorders>
              <w:top w:val="single" w:sz="4" w:space="0" w:color="000000"/>
            </w:tcBorders>
          </w:tcPr>
          <w:p w14:paraId="39FF1B30" w14:textId="77777777" w:rsidR="001233F8" w:rsidRDefault="008160FF">
            <w:pPr>
              <w:spacing w:after="0"/>
              <w:jc w:val="center"/>
              <w:rPr>
                <w:color w:val="000000"/>
              </w:rPr>
            </w:pPr>
            <w:r>
              <w:rPr>
                <w:color w:val="000000"/>
              </w:rPr>
              <w:t>Hour</w:t>
            </w:r>
          </w:p>
        </w:tc>
        <w:tc>
          <w:tcPr>
            <w:tcW w:w="3420" w:type="dxa"/>
            <w:tcBorders>
              <w:top w:val="single" w:sz="4" w:space="0" w:color="000000"/>
            </w:tcBorders>
          </w:tcPr>
          <w:p w14:paraId="0AC2DE1A" w14:textId="77777777" w:rsidR="001233F8" w:rsidRDefault="008160FF">
            <w:pPr>
              <w:spacing w:after="0"/>
              <w:jc w:val="center"/>
              <w:rPr>
                <w:color w:val="000000"/>
              </w:rPr>
            </w:pPr>
            <w:r>
              <w:rPr>
                <w:color w:val="000000"/>
              </w:rPr>
              <w:t>TransitionID</w:t>
            </w:r>
          </w:p>
        </w:tc>
      </w:tr>
    </w:tbl>
    <w:p w14:paraId="59F8720B" w14:textId="77777777" w:rsidR="001233F8" w:rsidRDefault="001233F8">
      <w:pPr>
        <w:spacing w:after="60"/>
        <w:ind w:left="1080" w:hanging="360"/>
        <w:jc w:val="both"/>
        <w:rPr>
          <w:color w:val="000000"/>
        </w:rPr>
      </w:pPr>
    </w:p>
    <w:p w14:paraId="2B3BF154" w14:textId="77777777" w:rsidR="001233F8" w:rsidRDefault="008160FF">
      <w:pPr>
        <w:spacing w:before="120" w:after="60"/>
        <w:ind w:left="1080" w:hanging="360"/>
        <w:jc w:val="both"/>
        <w:rPr>
          <w:color w:val="000000"/>
        </w:rPr>
      </w:pPr>
      <w:r>
        <w:rPr>
          <w:b/>
          <w:color w:val="000000"/>
        </w:rPr>
        <w:t>VolumeAdj</w:t>
      </w:r>
      <w:r>
        <w:rPr>
          <w:color w:val="000000"/>
        </w:rPr>
        <w:t xml:space="preserve">: Provides an adjustment to the base audio volume set by the Host. This volume adjustment will apply as long as the current audio service is playing. This field is only valid when </w:t>
      </w:r>
      <w:r>
        <w:rPr>
          <w:b/>
          <w:color w:val="000000"/>
        </w:rPr>
        <w:t>Command</w:t>
      </w:r>
      <w:r>
        <w:rPr>
          <w:color w:val="000000"/>
        </w:rPr>
        <w:t xml:space="preserve"> = 3 or 11 or 14, otherwise the Module ignores it. Positive values increase the audio volume up to the maximum possible value specified in the Audio Volume Dispatch (i.e., 24 dB), and negative values decrease the audio volume to the minimum possible value specified in the Audio Volume Dispatch (i.e., -95 dB). LSB = 1dB. The range of values is -20 thru 20.</w:t>
      </w:r>
    </w:p>
    <w:p w14:paraId="35A5FB7B" w14:textId="77777777" w:rsidR="001233F8" w:rsidRDefault="008160FF" w:rsidP="0086059E">
      <w:pPr>
        <w:pStyle w:val="Heading2"/>
      </w:pPr>
      <w:bookmarkStart w:id="97" w:name="_Toc202436091"/>
      <w:r>
        <w:t>Audio Select Error Response</w:t>
      </w:r>
      <w:bookmarkEnd w:id="97"/>
    </w:p>
    <w:p w14:paraId="3BAD80F7" w14:textId="77777777" w:rsidR="001233F8" w:rsidRDefault="008160FF">
      <w:pPr>
        <w:spacing w:before="120"/>
        <w:jc w:val="both"/>
        <w:rPr>
          <w:color w:val="000000"/>
        </w:rPr>
      </w:pPr>
      <w:r>
        <w:rPr>
          <w:color w:val="000000"/>
        </w:rPr>
        <w:t>This message can be sent in response to an Audio Select Dispatch. See the description of the Audio Select Dispatch for processing details.</w:t>
      </w:r>
    </w:p>
    <w:p w14:paraId="0A39510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53E7714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70F2BAC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2AF3CD9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6622F25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65B807A9"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97"/>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741F1D9" w14:textId="77777777">
        <w:trPr>
          <w:cantSplit/>
          <w:tblHeader/>
        </w:trPr>
        <w:tc>
          <w:tcPr>
            <w:tcW w:w="880" w:type="dxa"/>
            <w:shd w:val="clear" w:color="auto" w:fill="EEECE1"/>
          </w:tcPr>
          <w:p w14:paraId="600ADB99" w14:textId="77777777" w:rsidR="001233F8" w:rsidRDefault="008160FF">
            <w:pPr>
              <w:spacing w:after="0"/>
              <w:jc w:val="center"/>
              <w:rPr>
                <w:b/>
                <w:color w:val="000000"/>
              </w:rPr>
            </w:pPr>
            <w:r>
              <w:rPr>
                <w:b/>
                <w:color w:val="000000"/>
              </w:rPr>
              <w:t>Byte #</w:t>
            </w:r>
          </w:p>
        </w:tc>
        <w:tc>
          <w:tcPr>
            <w:tcW w:w="5463" w:type="dxa"/>
            <w:shd w:val="clear" w:color="auto" w:fill="EEECE1"/>
          </w:tcPr>
          <w:p w14:paraId="1B976A6E" w14:textId="77777777" w:rsidR="001233F8" w:rsidRDefault="008160FF">
            <w:pPr>
              <w:spacing w:after="0"/>
              <w:jc w:val="center"/>
              <w:rPr>
                <w:b/>
                <w:color w:val="000000"/>
              </w:rPr>
            </w:pPr>
            <w:r>
              <w:rPr>
                <w:b/>
                <w:color w:val="000000"/>
              </w:rPr>
              <w:t>Field Name</w:t>
            </w:r>
          </w:p>
        </w:tc>
        <w:tc>
          <w:tcPr>
            <w:tcW w:w="1180" w:type="dxa"/>
            <w:shd w:val="clear" w:color="auto" w:fill="EEECE1"/>
          </w:tcPr>
          <w:p w14:paraId="1ADABC61"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5479947A" w14:textId="77777777" w:rsidR="001233F8" w:rsidRDefault="008160FF">
            <w:pPr>
              <w:spacing w:after="0"/>
              <w:jc w:val="center"/>
              <w:rPr>
                <w:b/>
                <w:color w:val="000000"/>
              </w:rPr>
            </w:pPr>
            <w:r>
              <w:rPr>
                <w:b/>
                <w:color w:val="000000"/>
              </w:rPr>
              <w:t>Value</w:t>
            </w:r>
          </w:p>
        </w:tc>
      </w:tr>
      <w:tr w:rsidR="001233F8" w14:paraId="0192EA5F" w14:textId="77777777">
        <w:trPr>
          <w:cantSplit/>
        </w:trPr>
        <w:tc>
          <w:tcPr>
            <w:tcW w:w="880" w:type="dxa"/>
          </w:tcPr>
          <w:p w14:paraId="17E7F065" w14:textId="77777777" w:rsidR="001233F8" w:rsidRDefault="008160FF">
            <w:pPr>
              <w:spacing w:after="0"/>
              <w:ind w:right="72"/>
              <w:jc w:val="center"/>
              <w:rPr>
                <w:color w:val="000000"/>
              </w:rPr>
            </w:pPr>
            <w:r>
              <w:rPr>
                <w:color w:val="000000"/>
              </w:rPr>
              <w:t>0</w:t>
            </w:r>
          </w:p>
        </w:tc>
        <w:tc>
          <w:tcPr>
            <w:tcW w:w="5463" w:type="dxa"/>
          </w:tcPr>
          <w:p w14:paraId="37FE0F02" w14:textId="77777777" w:rsidR="001233F8" w:rsidRDefault="008160FF">
            <w:pPr>
              <w:spacing w:after="0"/>
              <w:rPr>
                <w:color w:val="000000"/>
              </w:rPr>
            </w:pPr>
            <w:r>
              <w:rPr>
                <w:color w:val="000000"/>
              </w:rPr>
              <w:t>Sync</w:t>
            </w:r>
          </w:p>
        </w:tc>
        <w:tc>
          <w:tcPr>
            <w:tcW w:w="1180" w:type="dxa"/>
          </w:tcPr>
          <w:p w14:paraId="2892A209" w14:textId="77777777" w:rsidR="001233F8" w:rsidRDefault="008160FF">
            <w:pPr>
              <w:spacing w:after="0"/>
              <w:jc w:val="center"/>
              <w:rPr>
                <w:color w:val="000000"/>
              </w:rPr>
            </w:pPr>
            <w:r>
              <w:rPr>
                <w:color w:val="000000"/>
              </w:rPr>
              <w:t>uint8</w:t>
            </w:r>
          </w:p>
        </w:tc>
        <w:tc>
          <w:tcPr>
            <w:tcW w:w="1512" w:type="dxa"/>
            <w:vAlign w:val="center"/>
          </w:tcPr>
          <w:p w14:paraId="1C5EF2BC" w14:textId="77777777" w:rsidR="001233F8" w:rsidRDefault="008160FF">
            <w:pPr>
              <w:spacing w:after="0"/>
              <w:jc w:val="center"/>
              <w:rPr>
                <w:color w:val="000000"/>
              </w:rPr>
            </w:pPr>
            <w:r>
              <w:rPr>
                <w:color w:val="000000"/>
              </w:rPr>
              <w:t xml:space="preserve"> See Section 4.1</w:t>
            </w:r>
          </w:p>
        </w:tc>
      </w:tr>
      <w:tr w:rsidR="001233F8" w14:paraId="65218CC5" w14:textId="77777777">
        <w:trPr>
          <w:cantSplit/>
        </w:trPr>
        <w:tc>
          <w:tcPr>
            <w:tcW w:w="880" w:type="dxa"/>
          </w:tcPr>
          <w:p w14:paraId="7C35EA57" w14:textId="77777777" w:rsidR="001233F8" w:rsidRDefault="008160FF">
            <w:pPr>
              <w:spacing w:after="0"/>
              <w:ind w:right="72"/>
              <w:jc w:val="center"/>
              <w:rPr>
                <w:color w:val="000000"/>
              </w:rPr>
            </w:pPr>
            <w:r>
              <w:rPr>
                <w:color w:val="000000"/>
              </w:rPr>
              <w:t>1-2</w:t>
            </w:r>
          </w:p>
        </w:tc>
        <w:tc>
          <w:tcPr>
            <w:tcW w:w="5463" w:type="dxa"/>
          </w:tcPr>
          <w:p w14:paraId="3B6C15C6" w14:textId="77777777" w:rsidR="001233F8" w:rsidRDefault="008160FF">
            <w:pPr>
              <w:spacing w:after="0"/>
              <w:rPr>
                <w:color w:val="000000"/>
              </w:rPr>
            </w:pPr>
            <w:r>
              <w:rPr>
                <w:color w:val="000000"/>
              </w:rPr>
              <w:t>NumMsgBytes</w:t>
            </w:r>
          </w:p>
        </w:tc>
        <w:tc>
          <w:tcPr>
            <w:tcW w:w="1180" w:type="dxa"/>
          </w:tcPr>
          <w:p w14:paraId="3C8C3036" w14:textId="77777777" w:rsidR="001233F8" w:rsidRDefault="008160FF">
            <w:pPr>
              <w:spacing w:after="0"/>
              <w:jc w:val="center"/>
              <w:rPr>
                <w:color w:val="000000"/>
              </w:rPr>
            </w:pPr>
            <w:r>
              <w:rPr>
                <w:color w:val="000000"/>
              </w:rPr>
              <w:t>uint16</w:t>
            </w:r>
          </w:p>
        </w:tc>
        <w:tc>
          <w:tcPr>
            <w:tcW w:w="1512" w:type="dxa"/>
            <w:vAlign w:val="center"/>
          </w:tcPr>
          <w:p w14:paraId="692254F1" w14:textId="77777777" w:rsidR="001233F8" w:rsidRDefault="008160FF">
            <w:pPr>
              <w:spacing w:after="0"/>
              <w:jc w:val="center"/>
              <w:rPr>
                <w:color w:val="000000"/>
              </w:rPr>
            </w:pPr>
            <w:r>
              <w:rPr>
                <w:color w:val="000000"/>
              </w:rPr>
              <w:t>56</w:t>
            </w:r>
          </w:p>
        </w:tc>
      </w:tr>
      <w:tr w:rsidR="001233F8" w14:paraId="729D42E0" w14:textId="77777777">
        <w:trPr>
          <w:cantSplit/>
        </w:trPr>
        <w:tc>
          <w:tcPr>
            <w:tcW w:w="880" w:type="dxa"/>
          </w:tcPr>
          <w:p w14:paraId="53225EFF" w14:textId="77777777" w:rsidR="001233F8" w:rsidRDefault="008160FF">
            <w:pPr>
              <w:spacing w:after="0"/>
              <w:ind w:right="72"/>
              <w:jc w:val="center"/>
              <w:rPr>
                <w:color w:val="000000"/>
              </w:rPr>
            </w:pPr>
            <w:r>
              <w:rPr>
                <w:color w:val="000000"/>
              </w:rPr>
              <w:t>3-4</w:t>
            </w:r>
          </w:p>
        </w:tc>
        <w:tc>
          <w:tcPr>
            <w:tcW w:w="5463" w:type="dxa"/>
          </w:tcPr>
          <w:p w14:paraId="68A33905" w14:textId="77777777" w:rsidR="001233F8" w:rsidRDefault="008160FF">
            <w:pPr>
              <w:spacing w:after="0"/>
              <w:rPr>
                <w:color w:val="000000"/>
              </w:rPr>
            </w:pPr>
            <w:r>
              <w:rPr>
                <w:color w:val="000000"/>
              </w:rPr>
              <w:t>Checksum</w:t>
            </w:r>
          </w:p>
        </w:tc>
        <w:tc>
          <w:tcPr>
            <w:tcW w:w="1180" w:type="dxa"/>
          </w:tcPr>
          <w:p w14:paraId="58CF7398" w14:textId="77777777" w:rsidR="001233F8" w:rsidRDefault="008160FF">
            <w:pPr>
              <w:spacing w:after="0"/>
              <w:jc w:val="center"/>
              <w:rPr>
                <w:color w:val="000000"/>
              </w:rPr>
            </w:pPr>
            <w:r>
              <w:rPr>
                <w:color w:val="000000"/>
              </w:rPr>
              <w:t>uint16</w:t>
            </w:r>
          </w:p>
        </w:tc>
        <w:tc>
          <w:tcPr>
            <w:tcW w:w="1512" w:type="dxa"/>
            <w:vAlign w:val="center"/>
          </w:tcPr>
          <w:p w14:paraId="299274F2" w14:textId="77777777" w:rsidR="001233F8" w:rsidRDefault="008160FF">
            <w:pPr>
              <w:spacing w:after="0"/>
              <w:jc w:val="center"/>
              <w:rPr>
                <w:color w:val="000000"/>
              </w:rPr>
            </w:pPr>
            <w:r>
              <w:rPr>
                <w:color w:val="000000"/>
              </w:rPr>
              <w:t>See Section 4.6</w:t>
            </w:r>
          </w:p>
        </w:tc>
      </w:tr>
      <w:tr w:rsidR="001233F8" w14:paraId="68B3CC7A" w14:textId="77777777">
        <w:trPr>
          <w:cantSplit/>
          <w:trHeight w:val="255"/>
        </w:trPr>
        <w:tc>
          <w:tcPr>
            <w:tcW w:w="880" w:type="dxa"/>
          </w:tcPr>
          <w:p w14:paraId="161B78D9" w14:textId="77777777" w:rsidR="001233F8" w:rsidRDefault="008160FF">
            <w:pPr>
              <w:spacing w:after="0"/>
              <w:ind w:right="72"/>
              <w:jc w:val="center"/>
              <w:rPr>
                <w:color w:val="000000"/>
              </w:rPr>
            </w:pPr>
            <w:r>
              <w:rPr>
                <w:color w:val="000000"/>
              </w:rPr>
              <w:t>5</w:t>
            </w:r>
          </w:p>
        </w:tc>
        <w:tc>
          <w:tcPr>
            <w:tcW w:w="5463" w:type="dxa"/>
          </w:tcPr>
          <w:p w14:paraId="36F7DED8" w14:textId="77777777" w:rsidR="001233F8" w:rsidRDefault="008160FF">
            <w:pPr>
              <w:spacing w:after="0"/>
              <w:rPr>
                <w:color w:val="000000"/>
              </w:rPr>
            </w:pPr>
            <w:r>
              <w:rPr>
                <w:color w:val="000000"/>
              </w:rPr>
              <w:t>TransactionID</w:t>
            </w:r>
          </w:p>
        </w:tc>
        <w:tc>
          <w:tcPr>
            <w:tcW w:w="1180" w:type="dxa"/>
          </w:tcPr>
          <w:p w14:paraId="5E2CDF48" w14:textId="77777777" w:rsidR="001233F8" w:rsidRDefault="008160FF">
            <w:pPr>
              <w:spacing w:after="0"/>
              <w:jc w:val="center"/>
              <w:rPr>
                <w:color w:val="000000"/>
              </w:rPr>
            </w:pPr>
            <w:r>
              <w:rPr>
                <w:color w:val="000000"/>
              </w:rPr>
              <w:t>uint8</w:t>
            </w:r>
          </w:p>
        </w:tc>
        <w:tc>
          <w:tcPr>
            <w:tcW w:w="1512" w:type="dxa"/>
            <w:vAlign w:val="center"/>
          </w:tcPr>
          <w:p w14:paraId="7A7EACB0" w14:textId="77777777" w:rsidR="001233F8" w:rsidRDefault="008160FF">
            <w:pPr>
              <w:spacing w:after="0"/>
              <w:jc w:val="center"/>
              <w:rPr>
                <w:color w:val="000000"/>
              </w:rPr>
            </w:pPr>
            <w:r>
              <w:rPr>
                <w:color w:val="000000"/>
              </w:rPr>
              <w:t>See Section 4.3</w:t>
            </w:r>
          </w:p>
        </w:tc>
      </w:tr>
      <w:tr w:rsidR="001233F8" w14:paraId="17C641A1" w14:textId="77777777">
        <w:trPr>
          <w:cantSplit/>
        </w:trPr>
        <w:tc>
          <w:tcPr>
            <w:tcW w:w="880" w:type="dxa"/>
          </w:tcPr>
          <w:p w14:paraId="54B85DEE" w14:textId="77777777" w:rsidR="001233F8" w:rsidRDefault="008160FF">
            <w:pPr>
              <w:spacing w:after="0"/>
              <w:ind w:right="72"/>
              <w:jc w:val="center"/>
              <w:rPr>
                <w:color w:val="000000"/>
              </w:rPr>
            </w:pPr>
            <w:r>
              <w:rPr>
                <w:color w:val="000000"/>
              </w:rPr>
              <w:t>6</w:t>
            </w:r>
          </w:p>
        </w:tc>
        <w:tc>
          <w:tcPr>
            <w:tcW w:w="5463" w:type="dxa"/>
          </w:tcPr>
          <w:p w14:paraId="3FF845BC" w14:textId="77777777" w:rsidR="001233F8" w:rsidRDefault="008160FF">
            <w:pPr>
              <w:spacing w:after="0"/>
              <w:rPr>
                <w:color w:val="000000"/>
              </w:rPr>
            </w:pPr>
            <w:r>
              <w:rPr>
                <w:color w:val="000000"/>
              </w:rPr>
              <w:t>MessageID</w:t>
            </w:r>
          </w:p>
        </w:tc>
        <w:tc>
          <w:tcPr>
            <w:tcW w:w="1180" w:type="dxa"/>
          </w:tcPr>
          <w:p w14:paraId="329801B5" w14:textId="77777777" w:rsidR="001233F8" w:rsidRDefault="008160FF">
            <w:pPr>
              <w:spacing w:after="0"/>
              <w:jc w:val="center"/>
              <w:rPr>
                <w:color w:val="000000"/>
              </w:rPr>
            </w:pPr>
            <w:r>
              <w:rPr>
                <w:color w:val="000000"/>
              </w:rPr>
              <w:t>uint8</w:t>
            </w:r>
          </w:p>
        </w:tc>
        <w:tc>
          <w:tcPr>
            <w:tcW w:w="1512" w:type="dxa"/>
            <w:vAlign w:val="center"/>
          </w:tcPr>
          <w:p w14:paraId="0C865061" w14:textId="77777777" w:rsidR="001233F8" w:rsidRDefault="008160FF">
            <w:pPr>
              <w:spacing w:after="0"/>
              <w:jc w:val="center"/>
              <w:rPr>
                <w:color w:val="000000"/>
              </w:rPr>
            </w:pPr>
            <w:r>
              <w:rPr>
                <w:color w:val="000000"/>
              </w:rPr>
              <w:t>33</w:t>
            </w:r>
          </w:p>
        </w:tc>
      </w:tr>
      <w:tr w:rsidR="001233F8" w14:paraId="408AB045" w14:textId="77777777">
        <w:trPr>
          <w:cantSplit/>
        </w:trPr>
        <w:tc>
          <w:tcPr>
            <w:tcW w:w="880" w:type="dxa"/>
          </w:tcPr>
          <w:p w14:paraId="2BD06D4B" w14:textId="77777777" w:rsidR="001233F8" w:rsidRDefault="008160FF">
            <w:pPr>
              <w:spacing w:after="0"/>
              <w:ind w:right="72"/>
              <w:jc w:val="center"/>
              <w:rPr>
                <w:color w:val="000000"/>
              </w:rPr>
            </w:pPr>
            <w:r>
              <w:rPr>
                <w:color w:val="000000"/>
              </w:rPr>
              <w:t>7</w:t>
            </w:r>
          </w:p>
        </w:tc>
        <w:tc>
          <w:tcPr>
            <w:tcW w:w="5463" w:type="dxa"/>
          </w:tcPr>
          <w:p w14:paraId="75FDABBC" w14:textId="77777777" w:rsidR="001233F8" w:rsidRDefault="008160FF">
            <w:pPr>
              <w:spacing w:after="0"/>
              <w:rPr>
                <w:color w:val="000000"/>
              </w:rPr>
            </w:pPr>
            <w:r>
              <w:rPr>
                <w:color w:val="000000"/>
              </w:rPr>
              <w:t>ErrorCode</w:t>
            </w:r>
          </w:p>
        </w:tc>
        <w:tc>
          <w:tcPr>
            <w:tcW w:w="1180" w:type="dxa"/>
          </w:tcPr>
          <w:p w14:paraId="1FB2552B" w14:textId="77777777" w:rsidR="001233F8" w:rsidRDefault="008160FF">
            <w:pPr>
              <w:spacing w:after="0"/>
              <w:jc w:val="center"/>
              <w:rPr>
                <w:color w:val="000000"/>
              </w:rPr>
            </w:pPr>
            <w:r>
              <w:rPr>
                <w:color w:val="000000"/>
              </w:rPr>
              <w:t>uint8</w:t>
            </w:r>
          </w:p>
        </w:tc>
        <w:tc>
          <w:tcPr>
            <w:tcW w:w="1512" w:type="dxa"/>
            <w:vAlign w:val="center"/>
          </w:tcPr>
          <w:p w14:paraId="177A0E7E" w14:textId="77777777" w:rsidR="001233F8" w:rsidRDefault="008160FF">
            <w:pPr>
              <w:spacing w:after="0"/>
              <w:jc w:val="center"/>
              <w:rPr>
                <w:color w:val="000000"/>
              </w:rPr>
            </w:pPr>
            <w:r>
              <w:rPr>
                <w:color w:val="000000"/>
              </w:rPr>
              <w:t>See below</w:t>
            </w:r>
          </w:p>
        </w:tc>
      </w:tr>
      <w:tr w:rsidR="001233F8" w14:paraId="0BC30224" w14:textId="77777777">
        <w:trPr>
          <w:cantSplit/>
        </w:trPr>
        <w:tc>
          <w:tcPr>
            <w:tcW w:w="880" w:type="dxa"/>
          </w:tcPr>
          <w:p w14:paraId="23991F42" w14:textId="77777777" w:rsidR="001233F8" w:rsidRDefault="008160FF">
            <w:pPr>
              <w:spacing w:after="0"/>
              <w:ind w:right="72"/>
              <w:jc w:val="center"/>
              <w:rPr>
                <w:color w:val="000000"/>
              </w:rPr>
            </w:pPr>
            <w:r>
              <w:rPr>
                <w:color w:val="000000"/>
              </w:rPr>
              <w:t>8-55</w:t>
            </w:r>
          </w:p>
        </w:tc>
        <w:tc>
          <w:tcPr>
            <w:tcW w:w="5463" w:type="dxa"/>
          </w:tcPr>
          <w:p w14:paraId="4450F8CC" w14:textId="77777777" w:rsidR="001233F8" w:rsidRDefault="008160FF">
            <w:pPr>
              <w:spacing w:after="0"/>
              <w:rPr>
                <w:color w:val="000000"/>
              </w:rPr>
            </w:pPr>
            <w:r>
              <w:rPr>
                <w:color w:val="000000"/>
              </w:rPr>
              <w:t>ErrorText[48]</w:t>
            </w:r>
          </w:p>
        </w:tc>
        <w:tc>
          <w:tcPr>
            <w:tcW w:w="1180" w:type="dxa"/>
          </w:tcPr>
          <w:p w14:paraId="7165916F" w14:textId="77777777" w:rsidR="001233F8" w:rsidRDefault="008160FF">
            <w:pPr>
              <w:spacing w:after="0"/>
              <w:jc w:val="center"/>
              <w:rPr>
                <w:color w:val="000000"/>
              </w:rPr>
            </w:pPr>
            <w:r>
              <w:rPr>
                <w:color w:val="000000"/>
              </w:rPr>
              <w:t>uint8</w:t>
            </w:r>
          </w:p>
        </w:tc>
        <w:tc>
          <w:tcPr>
            <w:tcW w:w="1512" w:type="dxa"/>
            <w:vAlign w:val="center"/>
          </w:tcPr>
          <w:p w14:paraId="60893BAB" w14:textId="77777777" w:rsidR="001233F8" w:rsidRDefault="008160FF">
            <w:pPr>
              <w:spacing w:after="0"/>
              <w:jc w:val="center"/>
              <w:rPr>
                <w:color w:val="000000"/>
              </w:rPr>
            </w:pPr>
            <w:r>
              <w:rPr>
                <w:color w:val="000000"/>
              </w:rPr>
              <w:t>See below</w:t>
            </w:r>
          </w:p>
        </w:tc>
      </w:tr>
    </w:tbl>
    <w:p w14:paraId="5335CB96" w14:textId="77777777" w:rsidR="001233F8" w:rsidRDefault="008160FF">
      <w:pPr>
        <w:spacing w:before="240" w:after="60"/>
        <w:ind w:left="1080" w:hanging="360"/>
        <w:rPr>
          <w:color w:val="000000"/>
        </w:rPr>
      </w:pPr>
      <w:r>
        <w:rPr>
          <w:b/>
          <w:color w:val="000000"/>
        </w:rPr>
        <w:lastRenderedPageBreak/>
        <w:t>ErrorCode</w:t>
      </w:r>
      <w:r>
        <w:rPr>
          <w:color w:val="000000"/>
        </w:rPr>
        <w:t>:  Indicates why the command failed. The valid values are:</w:t>
      </w:r>
    </w:p>
    <w:p w14:paraId="51D00F49" w14:textId="77777777" w:rsidR="001233F8" w:rsidRDefault="008160FF">
      <w:pPr>
        <w:spacing w:after="0"/>
        <w:ind w:left="1440" w:hanging="360"/>
        <w:rPr>
          <w:color w:val="000000"/>
        </w:rPr>
      </w:pPr>
      <w:r>
        <w:rPr>
          <w:color w:val="000000"/>
        </w:rPr>
        <w:t xml:space="preserve">0 = </w:t>
      </w:r>
      <w:r>
        <w:rPr>
          <w:b/>
          <w:color w:val="000000"/>
        </w:rPr>
        <w:t>Command</w:t>
      </w:r>
      <w:r>
        <w:rPr>
          <w:color w:val="000000"/>
        </w:rPr>
        <w:t xml:space="preserve"> is outside its allowed range</w:t>
      </w:r>
    </w:p>
    <w:p w14:paraId="35E73C89" w14:textId="77777777" w:rsidR="001233F8" w:rsidRDefault="008160FF">
      <w:pPr>
        <w:spacing w:after="0"/>
        <w:ind w:left="1440" w:hanging="360"/>
        <w:rPr>
          <w:color w:val="000000"/>
        </w:rPr>
      </w:pPr>
      <w:r>
        <w:rPr>
          <w:color w:val="000000"/>
        </w:rPr>
        <w:t xml:space="preserve">1 = </w:t>
      </w:r>
      <w:r>
        <w:rPr>
          <w:b/>
          <w:color w:val="000000"/>
        </w:rPr>
        <w:t>SID</w:t>
      </w:r>
      <w:r>
        <w:rPr>
          <w:color w:val="000000"/>
        </w:rPr>
        <w:t xml:space="preserve"> is outside its allowed range</w:t>
      </w:r>
    </w:p>
    <w:p w14:paraId="030A2585" w14:textId="77777777" w:rsidR="001233F8" w:rsidRDefault="008160FF">
      <w:pPr>
        <w:spacing w:after="0"/>
        <w:ind w:left="1440" w:hanging="360"/>
        <w:rPr>
          <w:color w:val="000000"/>
        </w:rPr>
      </w:pPr>
      <w:r>
        <w:rPr>
          <w:color w:val="000000"/>
        </w:rPr>
        <w:t xml:space="preserve">2 = requested </w:t>
      </w:r>
      <w:r>
        <w:rPr>
          <w:b/>
          <w:color w:val="000000"/>
        </w:rPr>
        <w:t>SID</w:t>
      </w:r>
      <w:r>
        <w:rPr>
          <w:color w:val="000000"/>
        </w:rPr>
        <w:t xml:space="preserve"> is unavailable for selection</w:t>
      </w:r>
    </w:p>
    <w:p w14:paraId="374E1950" w14:textId="77777777" w:rsidR="001233F8" w:rsidRDefault="008160FF">
      <w:pPr>
        <w:spacing w:after="0"/>
        <w:ind w:left="1440" w:hanging="360"/>
        <w:rPr>
          <w:color w:val="000000"/>
        </w:rPr>
      </w:pPr>
      <w:r>
        <w:rPr>
          <w:color w:val="000000"/>
        </w:rPr>
        <w:t>4 = TuneMix does not have sufficient available component channels</w:t>
      </w:r>
    </w:p>
    <w:p w14:paraId="4A2DDC2B" w14:textId="77777777" w:rsidR="001233F8" w:rsidRDefault="008160FF">
      <w:pPr>
        <w:spacing w:after="0"/>
        <w:ind w:left="1440" w:hanging="360"/>
        <w:rPr>
          <w:color w:val="000000"/>
        </w:rPr>
      </w:pPr>
      <w:r>
        <w:rPr>
          <w:color w:val="000000"/>
        </w:rPr>
        <w:t xml:space="preserve">5 = </w:t>
      </w:r>
      <w:r>
        <w:rPr>
          <w:b/>
          <w:color w:val="000000"/>
        </w:rPr>
        <w:t>AlertID</w:t>
      </w:r>
      <w:r>
        <w:rPr>
          <w:color w:val="000000"/>
        </w:rPr>
        <w:t xml:space="preserve"> is outside its allowed range</w:t>
      </w:r>
    </w:p>
    <w:p w14:paraId="5C6440C0" w14:textId="77777777" w:rsidR="001233F8" w:rsidRDefault="008160FF">
      <w:pPr>
        <w:spacing w:after="0"/>
        <w:ind w:left="1440" w:hanging="360"/>
        <w:rPr>
          <w:color w:val="000000"/>
        </w:rPr>
      </w:pPr>
      <w:r>
        <w:rPr>
          <w:color w:val="000000"/>
        </w:rPr>
        <w:t>6 = audio for the requested Alert(s) has not been fully downloaded to the Module</w:t>
      </w:r>
    </w:p>
    <w:p w14:paraId="0D14EB82" w14:textId="77777777" w:rsidR="001233F8" w:rsidRDefault="008160FF">
      <w:pPr>
        <w:spacing w:after="0"/>
        <w:ind w:left="1440" w:hanging="360"/>
        <w:rPr>
          <w:color w:val="000000"/>
        </w:rPr>
      </w:pPr>
      <w:r>
        <w:rPr>
          <w:color w:val="000000"/>
        </w:rPr>
        <w:t xml:space="preserve">8 = requested </w:t>
      </w:r>
      <w:r>
        <w:rPr>
          <w:b/>
          <w:color w:val="000000"/>
        </w:rPr>
        <w:t>SportsFlashEventID</w:t>
      </w:r>
      <w:r>
        <w:rPr>
          <w:color w:val="000000"/>
        </w:rPr>
        <w:t xml:space="preserve"> is unknown</w:t>
      </w:r>
    </w:p>
    <w:p w14:paraId="769B80F6" w14:textId="77777777" w:rsidR="001233F8" w:rsidRDefault="008160FF">
      <w:pPr>
        <w:spacing w:after="0"/>
        <w:ind w:left="1440" w:hanging="360"/>
        <w:rPr>
          <w:color w:val="000000"/>
        </w:rPr>
      </w:pPr>
      <w:r>
        <w:rPr>
          <w:color w:val="000000"/>
        </w:rPr>
        <w:t xml:space="preserve">9 = </w:t>
      </w:r>
      <w:r>
        <w:rPr>
          <w:b/>
          <w:color w:val="000000"/>
        </w:rPr>
        <w:t>ToneFrequency</w:t>
      </w:r>
      <w:r>
        <w:rPr>
          <w:color w:val="000000"/>
        </w:rPr>
        <w:t xml:space="preserve"> is outside its allowed range</w:t>
      </w:r>
    </w:p>
    <w:p w14:paraId="46AF5A0C" w14:textId="77777777" w:rsidR="001233F8" w:rsidRDefault="008160FF">
      <w:pPr>
        <w:spacing w:after="0"/>
        <w:ind w:left="1440" w:hanging="360"/>
        <w:rPr>
          <w:color w:val="000000"/>
        </w:rPr>
      </w:pPr>
      <w:r>
        <w:rPr>
          <w:color w:val="000000"/>
        </w:rPr>
        <w:t xml:space="preserve">10 = </w:t>
      </w:r>
      <w:r>
        <w:rPr>
          <w:b/>
          <w:color w:val="000000"/>
        </w:rPr>
        <w:t>VolumeAdj</w:t>
      </w:r>
      <w:r>
        <w:rPr>
          <w:color w:val="000000"/>
        </w:rPr>
        <w:t xml:space="preserve"> is outside its allowed range</w:t>
      </w:r>
    </w:p>
    <w:p w14:paraId="501E61CA" w14:textId="77777777" w:rsidR="001233F8" w:rsidRDefault="008160FF">
      <w:pPr>
        <w:spacing w:after="0"/>
        <w:ind w:left="1440" w:hanging="360"/>
        <w:rPr>
          <w:color w:val="000000"/>
        </w:rPr>
      </w:pPr>
      <w:r>
        <w:rPr>
          <w:color w:val="000000"/>
        </w:rPr>
        <w:t>11 = insufficient audio content available for scanning</w:t>
      </w:r>
    </w:p>
    <w:p w14:paraId="389A5DA5" w14:textId="77777777" w:rsidR="001233F8" w:rsidRDefault="008160FF">
      <w:pPr>
        <w:spacing w:after="0"/>
        <w:ind w:left="1440" w:hanging="360"/>
        <w:rPr>
          <w:color w:val="000000"/>
        </w:rPr>
      </w:pPr>
      <w:r>
        <w:rPr>
          <w:color w:val="000000"/>
        </w:rPr>
        <w:t>12 = cannot discontinue the currently playing audio service</w:t>
      </w:r>
    </w:p>
    <w:p w14:paraId="150765ED" w14:textId="77777777" w:rsidR="001233F8" w:rsidRDefault="008160FF">
      <w:pPr>
        <w:spacing w:after="0"/>
        <w:ind w:left="1440" w:hanging="360"/>
        <w:rPr>
          <w:color w:val="000000"/>
        </w:rPr>
      </w:pPr>
      <w:r>
        <w:rPr>
          <w:color w:val="000000"/>
        </w:rPr>
        <w:t>13 = cannot select track playback of audio that is not continuous</w:t>
      </w:r>
    </w:p>
    <w:p w14:paraId="57DDE68D" w14:textId="77777777" w:rsidR="001233F8" w:rsidRDefault="008160FF">
      <w:pPr>
        <w:spacing w:after="0"/>
        <w:ind w:left="1440" w:hanging="360"/>
        <w:rPr>
          <w:color w:val="000000"/>
        </w:rPr>
      </w:pPr>
      <w:r>
        <w:rPr>
          <w:color w:val="000000"/>
        </w:rPr>
        <w:t>16 = Sportsflash is not the active audio service, so it cannot be discontinued</w:t>
      </w:r>
    </w:p>
    <w:p w14:paraId="76E28490" w14:textId="77777777" w:rsidR="001233F8" w:rsidRDefault="008160FF">
      <w:pPr>
        <w:spacing w:after="0"/>
        <w:ind w:left="1440" w:hanging="360"/>
        <w:rPr>
          <w:color w:val="000000"/>
        </w:rPr>
      </w:pPr>
      <w:r>
        <w:rPr>
          <w:color w:val="000000"/>
        </w:rPr>
        <w:t>17 = TuneScan is not the active audio service, so it cannot be discontinued</w:t>
      </w:r>
    </w:p>
    <w:p w14:paraId="6B04843E" w14:textId="77777777" w:rsidR="001233F8" w:rsidRDefault="008160FF">
      <w:pPr>
        <w:spacing w:after="0"/>
        <w:ind w:left="1440" w:hanging="360"/>
        <w:rPr>
          <w:color w:val="000000"/>
        </w:rPr>
      </w:pPr>
      <w:r>
        <w:rPr>
          <w:color w:val="000000"/>
        </w:rPr>
        <w:t>18 = TuneMix is currently playing, so it cannot be reselected</w:t>
      </w:r>
    </w:p>
    <w:p w14:paraId="27522926" w14:textId="77777777" w:rsidR="001233F8" w:rsidRDefault="008160FF">
      <w:pPr>
        <w:spacing w:after="0"/>
        <w:ind w:left="1440" w:hanging="360"/>
        <w:rPr>
          <w:color w:val="000000"/>
        </w:rPr>
      </w:pPr>
      <w:r>
        <w:rPr>
          <w:color w:val="000000"/>
        </w:rPr>
        <w:t>19 = TuneScan is already active, so it cannot be reselected</w:t>
      </w:r>
    </w:p>
    <w:p w14:paraId="16015C91" w14:textId="77777777" w:rsidR="001233F8" w:rsidRDefault="008160FF">
      <w:pPr>
        <w:spacing w:after="0"/>
        <w:ind w:left="1440" w:hanging="360"/>
        <w:rPr>
          <w:color w:val="000000"/>
        </w:rPr>
      </w:pPr>
      <w:r>
        <w:rPr>
          <w:color w:val="000000"/>
        </w:rPr>
        <w:t xml:space="preserve">20 = TuneMix is not active or overlayed, so cannot jump to the requested </w:t>
      </w:r>
      <w:r>
        <w:rPr>
          <w:b/>
          <w:color w:val="000000"/>
        </w:rPr>
        <w:t>SID</w:t>
      </w:r>
      <w:r>
        <w:rPr>
          <w:color w:val="000000"/>
        </w:rPr>
        <w:t>/</w:t>
      </w:r>
      <w:r>
        <w:rPr>
          <w:b/>
          <w:color w:val="000000"/>
        </w:rPr>
        <w:t>MRef</w:t>
      </w:r>
    </w:p>
    <w:p w14:paraId="4D48DE46" w14:textId="77777777" w:rsidR="001233F8" w:rsidRDefault="008160FF">
      <w:pPr>
        <w:spacing w:after="0"/>
        <w:ind w:left="1440" w:hanging="360"/>
        <w:rPr>
          <w:color w:val="000000"/>
        </w:rPr>
      </w:pPr>
      <w:r>
        <w:rPr>
          <w:color w:val="000000"/>
        </w:rPr>
        <w:t xml:space="preserve">21 = requested </w:t>
      </w:r>
      <w:r>
        <w:rPr>
          <w:b/>
          <w:color w:val="000000"/>
        </w:rPr>
        <w:t>SID</w:t>
      </w:r>
      <w:r>
        <w:rPr>
          <w:color w:val="000000"/>
        </w:rPr>
        <w:t>/</w:t>
      </w:r>
      <w:r>
        <w:rPr>
          <w:b/>
          <w:color w:val="000000"/>
        </w:rPr>
        <w:t>MRef</w:t>
      </w:r>
      <w:r>
        <w:rPr>
          <w:color w:val="000000"/>
        </w:rPr>
        <w:t xml:space="preserve"> is not an exposed TuneMix track</w:t>
      </w:r>
    </w:p>
    <w:p w14:paraId="7F83F4B9" w14:textId="77777777" w:rsidR="001233F8" w:rsidRDefault="008160FF">
      <w:pPr>
        <w:spacing w:after="0"/>
        <w:ind w:left="1440" w:hanging="360"/>
        <w:rPr>
          <w:color w:val="000000"/>
        </w:rPr>
      </w:pPr>
      <w:r>
        <w:rPr>
          <w:color w:val="000000"/>
        </w:rPr>
        <w:t xml:space="preserve">24 = Retune field within </w:t>
      </w:r>
      <w:r>
        <w:rPr>
          <w:b/>
          <w:color w:val="000000"/>
        </w:rPr>
        <w:t>ExtCommand</w:t>
      </w:r>
      <w:r>
        <w:rPr>
          <w:color w:val="000000"/>
        </w:rPr>
        <w:t xml:space="preserve"> is outside its allowed range</w:t>
      </w:r>
    </w:p>
    <w:p w14:paraId="0450607C" w14:textId="77777777" w:rsidR="001233F8" w:rsidRDefault="008160FF">
      <w:pPr>
        <w:spacing w:after="0"/>
        <w:ind w:left="1440" w:hanging="360"/>
        <w:rPr>
          <w:color w:val="000000"/>
        </w:rPr>
      </w:pPr>
      <w:r>
        <w:rPr>
          <w:color w:val="000000"/>
        </w:rPr>
        <w:t>25 = Invalid selection while in FAST mode (see Smart Favorites Configure Dispatch)</w:t>
      </w:r>
    </w:p>
    <w:p w14:paraId="1A923184" w14:textId="77777777" w:rsidR="001233F8" w:rsidRDefault="008160FF">
      <w:pPr>
        <w:spacing w:after="0"/>
        <w:ind w:left="1440" w:hanging="360"/>
        <w:rPr>
          <w:color w:val="000000"/>
        </w:rPr>
      </w:pPr>
      <w:r>
        <w:rPr>
          <w:color w:val="000000"/>
        </w:rPr>
        <w:t>26 = Host Audio service is already active</w:t>
      </w:r>
    </w:p>
    <w:sdt>
      <w:sdtPr>
        <w:tag w:val="goog_rdk_172"/>
        <w:id w:val="1876492122"/>
      </w:sdtPr>
      <w:sdtContent>
        <w:p w14:paraId="75825ED4" w14:textId="77777777" w:rsidR="001233F8" w:rsidRDefault="008160FF">
          <w:pPr>
            <w:spacing w:after="0"/>
            <w:ind w:left="1440" w:hanging="360"/>
            <w:rPr>
              <w:color w:val="000000"/>
            </w:rPr>
          </w:pPr>
          <w:r>
            <w:rPr>
              <w:color w:val="000000"/>
            </w:rPr>
            <w:t>27 = Host Audio data is invalid</w:t>
          </w:r>
          <w:sdt>
            <w:sdtPr>
              <w:tag w:val="goog_rdk_171"/>
              <w:id w:val="-705258340"/>
            </w:sdtPr>
            <w:sdtContent/>
          </w:sdt>
        </w:p>
      </w:sdtContent>
    </w:sdt>
    <w:p w14:paraId="257CEEF7" w14:textId="77777777" w:rsidR="001233F8" w:rsidRDefault="0061042A">
      <w:pPr>
        <w:spacing w:after="0"/>
        <w:ind w:left="1440" w:hanging="360"/>
        <w:rPr>
          <w:color w:val="000000"/>
        </w:rPr>
      </w:pPr>
      <w:sdt>
        <w:sdtPr>
          <w:tag w:val="goog_rdk_173"/>
          <w:id w:val="-1811857454"/>
        </w:sdtPr>
        <w:sdtContent>
          <w:r w:rsidR="008160FF">
            <w:rPr>
              <w:color w:val="000000"/>
            </w:rPr>
            <w:t>28 = SportsFlash feature is not supported</w:t>
          </w:r>
        </w:sdtContent>
      </w:sdt>
    </w:p>
    <w:p w14:paraId="44E84EA0"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1F1D2240" w14:textId="77777777" w:rsidR="001233F8" w:rsidRDefault="008160FF" w:rsidP="0086059E">
      <w:pPr>
        <w:pStyle w:val="Heading2"/>
      </w:pPr>
      <w:bookmarkStart w:id="98" w:name="_Toc202436092"/>
      <w:r>
        <w:t>Now Playing Dispatch</w:t>
      </w:r>
      <w:bookmarkEnd w:id="98"/>
    </w:p>
    <w:p w14:paraId="3BB7A7B9" w14:textId="77777777" w:rsidR="001233F8" w:rsidRDefault="008160FF">
      <w:pPr>
        <w:spacing w:before="120"/>
        <w:jc w:val="both"/>
        <w:rPr>
          <w:color w:val="000000"/>
        </w:rPr>
      </w:pPr>
      <w:r>
        <w:rPr>
          <w:color w:val="000000"/>
        </w:rPr>
        <w:t>The Module sends the Now Playing Dispatch to report the status of the currently playing audio to the Host, providing the Host the information it needs for displaying the corresponding metadata and audio track and buffer state. The Module shall send this message once at startup, that is, after the Module Configure Response is sent to the Host, and thereafter it will send it:</w:t>
      </w:r>
    </w:p>
    <w:p w14:paraId="0FAA4013" w14:textId="77777777" w:rsidR="001233F8" w:rsidRDefault="008160FF">
      <w:pPr>
        <w:numPr>
          <w:ilvl w:val="0"/>
          <w:numId w:val="7"/>
        </w:numPr>
        <w:pBdr>
          <w:top w:val="nil"/>
          <w:left w:val="nil"/>
          <w:bottom w:val="nil"/>
          <w:right w:val="nil"/>
          <w:between w:val="nil"/>
        </w:pBdr>
        <w:spacing w:before="120" w:after="0"/>
        <w:jc w:val="both"/>
        <w:rPr>
          <w:color w:val="000000"/>
          <w:szCs w:val="22"/>
        </w:rPr>
      </w:pPr>
      <w:r>
        <w:rPr>
          <w:color w:val="000000"/>
          <w:szCs w:val="22"/>
        </w:rPr>
        <w:t xml:space="preserve">Immediately if the </w:t>
      </w:r>
      <w:r>
        <w:rPr>
          <w:b/>
          <w:color w:val="000000"/>
          <w:szCs w:val="22"/>
        </w:rPr>
        <w:t>ServiceState</w:t>
      </w:r>
      <w:r>
        <w:rPr>
          <w:color w:val="000000"/>
          <w:szCs w:val="22"/>
        </w:rPr>
        <w:t xml:space="preserve">, </w:t>
      </w:r>
      <w:r>
        <w:rPr>
          <w:b/>
          <w:color w:val="000000"/>
          <w:szCs w:val="22"/>
        </w:rPr>
        <w:t>SID</w:t>
      </w:r>
      <w:r>
        <w:rPr>
          <w:color w:val="000000"/>
          <w:szCs w:val="22"/>
        </w:rPr>
        <w:t xml:space="preserve">, </w:t>
      </w:r>
      <w:r>
        <w:rPr>
          <w:b/>
          <w:color w:val="000000"/>
          <w:szCs w:val="22"/>
        </w:rPr>
        <w:t>CutMRef</w:t>
      </w:r>
      <w:r>
        <w:rPr>
          <w:color w:val="000000"/>
          <w:szCs w:val="22"/>
        </w:rPr>
        <w:t xml:space="preserve">, </w:t>
      </w:r>
      <w:r>
        <w:rPr>
          <w:b/>
          <w:color w:val="000000"/>
          <w:szCs w:val="22"/>
        </w:rPr>
        <w:t>SegmentMRef</w:t>
      </w:r>
      <w:r>
        <w:rPr>
          <w:color w:val="000000"/>
          <w:szCs w:val="22"/>
        </w:rPr>
        <w:t xml:space="preserve">, or </w:t>
      </w:r>
      <w:r>
        <w:rPr>
          <w:b/>
          <w:color w:val="000000"/>
          <w:szCs w:val="22"/>
        </w:rPr>
        <w:t>ProgramMRef</w:t>
      </w:r>
      <w:r>
        <w:rPr>
          <w:color w:val="000000"/>
          <w:szCs w:val="22"/>
        </w:rPr>
        <w:t xml:space="preserve"> changes.</w:t>
      </w:r>
    </w:p>
    <w:p w14:paraId="1168C08B" w14:textId="77777777" w:rsidR="001233F8" w:rsidRDefault="008160FF">
      <w:pPr>
        <w:numPr>
          <w:ilvl w:val="0"/>
          <w:numId w:val="7"/>
        </w:numPr>
        <w:pBdr>
          <w:top w:val="nil"/>
          <w:left w:val="nil"/>
          <w:bottom w:val="nil"/>
          <w:right w:val="nil"/>
          <w:between w:val="nil"/>
        </w:pBdr>
        <w:spacing w:before="120" w:after="0"/>
        <w:jc w:val="both"/>
        <w:rPr>
          <w:color w:val="000000"/>
          <w:szCs w:val="22"/>
        </w:rPr>
      </w:pPr>
      <w:r>
        <w:rPr>
          <w:color w:val="000000"/>
          <w:szCs w:val="22"/>
        </w:rPr>
        <w:t>A maximum of once per second if any of the other statuses in the message changes.</w:t>
      </w:r>
    </w:p>
    <w:p w14:paraId="7AAF4B57" w14:textId="77777777" w:rsidR="001233F8" w:rsidRDefault="008160FF">
      <w:pPr>
        <w:spacing w:before="120"/>
        <w:jc w:val="both"/>
        <w:rPr>
          <w:color w:val="000000"/>
        </w:rPr>
      </w:pPr>
      <w:r>
        <w:rPr>
          <w:color w:val="000000"/>
        </w:rPr>
        <w:t>This message is automatically enabled and cannot be disabled by the Host.</w:t>
      </w:r>
    </w:p>
    <w:p w14:paraId="31EA474F" w14:textId="77777777" w:rsidR="001233F8" w:rsidRDefault="008160FF">
      <w:pPr>
        <w:spacing w:before="120"/>
        <w:jc w:val="both"/>
        <w:rPr>
          <w:color w:val="000000"/>
        </w:rPr>
      </w:pPr>
      <w:r>
        <w:rPr>
          <w:color w:val="000000"/>
        </w:rPr>
        <w:t>The Host sends the Generic Response to the Module to confirm receipt of the Now Playing Dispatch.</w:t>
      </w:r>
    </w:p>
    <w:p w14:paraId="03BE818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Production Infotainment System</w:t>
      </w:r>
    </w:p>
    <w:p w14:paraId="3E7C247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3B8F857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0C00858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0B0EFDE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592E944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24</w:t>
      </w:r>
    </w:p>
    <w:p w14:paraId="6AFB4514"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AdID</w:t>
      </w:r>
      <w:r>
        <w:rPr>
          <w:color w:val="000000"/>
          <w:szCs w:val="22"/>
        </w:rPr>
        <w:t xml:space="preserve"> field was a late additions to this message. Module FW using SXi8 versions earlier than v2.0 will transmit this message without this field and the message will have a length of 27 bytes.</w:t>
      </w:r>
    </w:p>
    <w:p w14:paraId="4495EF93"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HostPlayTime</w:t>
      </w:r>
      <w:r>
        <w:rPr>
          <w:color w:val="000000"/>
          <w:szCs w:val="22"/>
        </w:rPr>
        <w:t xml:space="preserve"> and </w:t>
      </w:r>
      <w:r>
        <w:rPr>
          <w:b/>
          <w:color w:val="000000"/>
          <w:szCs w:val="22"/>
        </w:rPr>
        <w:t>HostFreeBytes</w:t>
      </w:r>
      <w:r>
        <w:rPr>
          <w:color w:val="000000"/>
          <w:szCs w:val="22"/>
        </w:rPr>
        <w:t xml:space="preserve"> fields were late additions to this message. Module FW using SXi8 v2.0 or later, but earlier than v2.6, will transmit this message without these fields and the message will have a length of 31 bytes.</w:t>
      </w:r>
    </w:p>
    <w:p w14:paraId="4714B60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95</w:t>
      </w:r>
    </w:p>
    <w:p w14:paraId="00987D18"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96"/>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BCEB92B" w14:textId="77777777">
        <w:trPr>
          <w:cantSplit/>
          <w:tblHeader/>
        </w:trPr>
        <w:tc>
          <w:tcPr>
            <w:tcW w:w="880" w:type="dxa"/>
            <w:shd w:val="clear" w:color="auto" w:fill="EEECE1"/>
          </w:tcPr>
          <w:p w14:paraId="7503C4ED" w14:textId="77777777" w:rsidR="001233F8" w:rsidRDefault="008160FF">
            <w:pPr>
              <w:spacing w:after="0"/>
              <w:jc w:val="center"/>
              <w:rPr>
                <w:b/>
                <w:color w:val="000000"/>
              </w:rPr>
            </w:pPr>
            <w:r>
              <w:rPr>
                <w:b/>
                <w:color w:val="000000"/>
              </w:rPr>
              <w:t>Byte #</w:t>
            </w:r>
          </w:p>
        </w:tc>
        <w:tc>
          <w:tcPr>
            <w:tcW w:w="5463" w:type="dxa"/>
            <w:shd w:val="clear" w:color="auto" w:fill="EEECE1"/>
          </w:tcPr>
          <w:p w14:paraId="2CA6B5AE" w14:textId="77777777" w:rsidR="001233F8" w:rsidRDefault="008160FF">
            <w:pPr>
              <w:spacing w:after="0"/>
              <w:jc w:val="center"/>
              <w:rPr>
                <w:b/>
                <w:color w:val="000000"/>
              </w:rPr>
            </w:pPr>
            <w:r>
              <w:rPr>
                <w:b/>
                <w:color w:val="000000"/>
              </w:rPr>
              <w:t>Field Name</w:t>
            </w:r>
          </w:p>
        </w:tc>
        <w:tc>
          <w:tcPr>
            <w:tcW w:w="1180" w:type="dxa"/>
            <w:shd w:val="clear" w:color="auto" w:fill="EEECE1"/>
          </w:tcPr>
          <w:p w14:paraId="1294A3B7"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B594C3D" w14:textId="77777777" w:rsidR="001233F8" w:rsidRDefault="008160FF">
            <w:pPr>
              <w:spacing w:after="0"/>
              <w:jc w:val="center"/>
              <w:rPr>
                <w:b/>
                <w:color w:val="000000"/>
              </w:rPr>
            </w:pPr>
            <w:r>
              <w:rPr>
                <w:b/>
                <w:color w:val="000000"/>
              </w:rPr>
              <w:t>Value</w:t>
            </w:r>
          </w:p>
        </w:tc>
      </w:tr>
      <w:tr w:rsidR="001233F8" w14:paraId="6D861773" w14:textId="77777777">
        <w:trPr>
          <w:cantSplit/>
        </w:trPr>
        <w:tc>
          <w:tcPr>
            <w:tcW w:w="880" w:type="dxa"/>
          </w:tcPr>
          <w:p w14:paraId="24A28DF3" w14:textId="77777777" w:rsidR="001233F8" w:rsidRDefault="008160FF">
            <w:pPr>
              <w:spacing w:after="0"/>
              <w:ind w:right="72"/>
              <w:jc w:val="center"/>
              <w:rPr>
                <w:color w:val="000000"/>
              </w:rPr>
            </w:pPr>
            <w:r>
              <w:rPr>
                <w:color w:val="000000"/>
              </w:rPr>
              <w:t>0</w:t>
            </w:r>
          </w:p>
        </w:tc>
        <w:tc>
          <w:tcPr>
            <w:tcW w:w="5463" w:type="dxa"/>
          </w:tcPr>
          <w:p w14:paraId="0B2C6944" w14:textId="77777777" w:rsidR="001233F8" w:rsidRDefault="008160FF">
            <w:pPr>
              <w:spacing w:after="0"/>
              <w:rPr>
                <w:color w:val="000000"/>
              </w:rPr>
            </w:pPr>
            <w:r>
              <w:rPr>
                <w:color w:val="000000"/>
              </w:rPr>
              <w:t>Sync</w:t>
            </w:r>
          </w:p>
        </w:tc>
        <w:tc>
          <w:tcPr>
            <w:tcW w:w="1180" w:type="dxa"/>
          </w:tcPr>
          <w:p w14:paraId="41CEFBD8" w14:textId="77777777" w:rsidR="001233F8" w:rsidRDefault="008160FF">
            <w:pPr>
              <w:spacing w:after="0"/>
              <w:jc w:val="center"/>
              <w:rPr>
                <w:color w:val="000000"/>
              </w:rPr>
            </w:pPr>
            <w:r>
              <w:rPr>
                <w:color w:val="000000"/>
              </w:rPr>
              <w:t>uint8</w:t>
            </w:r>
          </w:p>
        </w:tc>
        <w:tc>
          <w:tcPr>
            <w:tcW w:w="1512" w:type="dxa"/>
            <w:vAlign w:val="center"/>
          </w:tcPr>
          <w:p w14:paraId="3CA05267" w14:textId="77777777" w:rsidR="001233F8" w:rsidRDefault="008160FF">
            <w:pPr>
              <w:spacing w:after="0"/>
              <w:jc w:val="center"/>
              <w:rPr>
                <w:color w:val="000000"/>
              </w:rPr>
            </w:pPr>
            <w:r>
              <w:rPr>
                <w:color w:val="000000"/>
              </w:rPr>
              <w:t xml:space="preserve"> See Section 4.1</w:t>
            </w:r>
          </w:p>
        </w:tc>
      </w:tr>
      <w:tr w:rsidR="001233F8" w14:paraId="6E738445" w14:textId="77777777">
        <w:trPr>
          <w:cantSplit/>
        </w:trPr>
        <w:tc>
          <w:tcPr>
            <w:tcW w:w="880" w:type="dxa"/>
          </w:tcPr>
          <w:p w14:paraId="4C3E9568" w14:textId="77777777" w:rsidR="001233F8" w:rsidRDefault="008160FF">
            <w:pPr>
              <w:spacing w:after="0"/>
              <w:ind w:right="72"/>
              <w:jc w:val="center"/>
              <w:rPr>
                <w:color w:val="000000"/>
              </w:rPr>
            </w:pPr>
            <w:r>
              <w:rPr>
                <w:color w:val="000000"/>
              </w:rPr>
              <w:t>1-2</w:t>
            </w:r>
          </w:p>
        </w:tc>
        <w:tc>
          <w:tcPr>
            <w:tcW w:w="5463" w:type="dxa"/>
          </w:tcPr>
          <w:p w14:paraId="17F68FB9" w14:textId="77777777" w:rsidR="001233F8" w:rsidRDefault="008160FF">
            <w:pPr>
              <w:spacing w:after="0"/>
              <w:rPr>
                <w:color w:val="000000"/>
              </w:rPr>
            </w:pPr>
            <w:r>
              <w:rPr>
                <w:color w:val="000000"/>
              </w:rPr>
              <w:t>NumMsgBytes</w:t>
            </w:r>
          </w:p>
        </w:tc>
        <w:tc>
          <w:tcPr>
            <w:tcW w:w="1180" w:type="dxa"/>
          </w:tcPr>
          <w:p w14:paraId="68F476FC" w14:textId="77777777" w:rsidR="001233F8" w:rsidRDefault="008160FF">
            <w:pPr>
              <w:spacing w:after="0"/>
              <w:jc w:val="center"/>
              <w:rPr>
                <w:color w:val="000000"/>
              </w:rPr>
            </w:pPr>
            <w:r>
              <w:rPr>
                <w:color w:val="000000"/>
              </w:rPr>
              <w:t>uint16</w:t>
            </w:r>
          </w:p>
        </w:tc>
        <w:tc>
          <w:tcPr>
            <w:tcW w:w="1512" w:type="dxa"/>
            <w:vAlign w:val="center"/>
          </w:tcPr>
          <w:p w14:paraId="05858608" w14:textId="77777777" w:rsidR="001233F8" w:rsidRDefault="008160FF">
            <w:pPr>
              <w:spacing w:after="0"/>
              <w:jc w:val="center"/>
              <w:rPr>
                <w:color w:val="000000"/>
              </w:rPr>
            </w:pPr>
            <w:r>
              <w:rPr>
                <w:color w:val="000000"/>
              </w:rPr>
              <w:t>37</w:t>
            </w:r>
          </w:p>
        </w:tc>
      </w:tr>
      <w:tr w:rsidR="001233F8" w14:paraId="715A6B0C" w14:textId="77777777">
        <w:trPr>
          <w:cantSplit/>
        </w:trPr>
        <w:tc>
          <w:tcPr>
            <w:tcW w:w="880" w:type="dxa"/>
          </w:tcPr>
          <w:p w14:paraId="60A64114" w14:textId="77777777" w:rsidR="001233F8" w:rsidRDefault="008160FF">
            <w:pPr>
              <w:spacing w:after="0"/>
              <w:ind w:right="72"/>
              <w:jc w:val="center"/>
              <w:rPr>
                <w:color w:val="000000"/>
              </w:rPr>
            </w:pPr>
            <w:r>
              <w:rPr>
                <w:color w:val="000000"/>
              </w:rPr>
              <w:t>3-4</w:t>
            </w:r>
          </w:p>
        </w:tc>
        <w:tc>
          <w:tcPr>
            <w:tcW w:w="5463" w:type="dxa"/>
          </w:tcPr>
          <w:p w14:paraId="651B7966" w14:textId="77777777" w:rsidR="001233F8" w:rsidRDefault="008160FF">
            <w:pPr>
              <w:spacing w:after="0"/>
              <w:rPr>
                <w:color w:val="000000"/>
              </w:rPr>
            </w:pPr>
            <w:r>
              <w:rPr>
                <w:color w:val="000000"/>
              </w:rPr>
              <w:t>Checksum</w:t>
            </w:r>
          </w:p>
        </w:tc>
        <w:tc>
          <w:tcPr>
            <w:tcW w:w="1180" w:type="dxa"/>
          </w:tcPr>
          <w:p w14:paraId="6A0D35CA" w14:textId="77777777" w:rsidR="001233F8" w:rsidRDefault="008160FF">
            <w:pPr>
              <w:spacing w:after="0"/>
              <w:jc w:val="center"/>
              <w:rPr>
                <w:color w:val="000000"/>
              </w:rPr>
            </w:pPr>
            <w:r>
              <w:rPr>
                <w:color w:val="000000"/>
              </w:rPr>
              <w:t>uint16</w:t>
            </w:r>
          </w:p>
        </w:tc>
        <w:tc>
          <w:tcPr>
            <w:tcW w:w="1512" w:type="dxa"/>
            <w:vAlign w:val="center"/>
          </w:tcPr>
          <w:p w14:paraId="17D56A44" w14:textId="77777777" w:rsidR="001233F8" w:rsidRDefault="008160FF">
            <w:pPr>
              <w:spacing w:after="0"/>
              <w:jc w:val="center"/>
              <w:rPr>
                <w:color w:val="000000"/>
              </w:rPr>
            </w:pPr>
            <w:r>
              <w:rPr>
                <w:color w:val="000000"/>
              </w:rPr>
              <w:t>See Section 4.6</w:t>
            </w:r>
          </w:p>
        </w:tc>
      </w:tr>
      <w:tr w:rsidR="001233F8" w14:paraId="379DA2B6" w14:textId="77777777">
        <w:trPr>
          <w:cantSplit/>
          <w:trHeight w:val="255"/>
        </w:trPr>
        <w:tc>
          <w:tcPr>
            <w:tcW w:w="880" w:type="dxa"/>
          </w:tcPr>
          <w:p w14:paraId="34C99BFA" w14:textId="77777777" w:rsidR="001233F8" w:rsidRDefault="008160FF">
            <w:pPr>
              <w:spacing w:after="0"/>
              <w:ind w:right="72"/>
              <w:jc w:val="center"/>
              <w:rPr>
                <w:color w:val="000000"/>
              </w:rPr>
            </w:pPr>
            <w:r>
              <w:rPr>
                <w:color w:val="000000"/>
              </w:rPr>
              <w:t>5</w:t>
            </w:r>
          </w:p>
        </w:tc>
        <w:tc>
          <w:tcPr>
            <w:tcW w:w="5463" w:type="dxa"/>
          </w:tcPr>
          <w:p w14:paraId="35719FF6" w14:textId="77777777" w:rsidR="001233F8" w:rsidRDefault="008160FF">
            <w:pPr>
              <w:spacing w:after="0"/>
              <w:rPr>
                <w:color w:val="000000"/>
              </w:rPr>
            </w:pPr>
            <w:r>
              <w:rPr>
                <w:color w:val="000000"/>
              </w:rPr>
              <w:t>TransactionID</w:t>
            </w:r>
          </w:p>
        </w:tc>
        <w:tc>
          <w:tcPr>
            <w:tcW w:w="1180" w:type="dxa"/>
          </w:tcPr>
          <w:p w14:paraId="6312678C" w14:textId="77777777" w:rsidR="001233F8" w:rsidRDefault="008160FF">
            <w:pPr>
              <w:spacing w:after="0"/>
              <w:jc w:val="center"/>
              <w:rPr>
                <w:color w:val="000000"/>
              </w:rPr>
            </w:pPr>
            <w:r>
              <w:rPr>
                <w:color w:val="000000"/>
              </w:rPr>
              <w:t>uint8</w:t>
            </w:r>
          </w:p>
        </w:tc>
        <w:tc>
          <w:tcPr>
            <w:tcW w:w="1512" w:type="dxa"/>
            <w:vAlign w:val="center"/>
          </w:tcPr>
          <w:p w14:paraId="541B5521" w14:textId="77777777" w:rsidR="001233F8" w:rsidRDefault="008160FF">
            <w:pPr>
              <w:spacing w:after="0"/>
              <w:jc w:val="center"/>
              <w:rPr>
                <w:color w:val="000000"/>
              </w:rPr>
            </w:pPr>
            <w:r>
              <w:rPr>
                <w:color w:val="000000"/>
              </w:rPr>
              <w:t>See Section 4.3</w:t>
            </w:r>
          </w:p>
        </w:tc>
      </w:tr>
      <w:tr w:rsidR="001233F8" w14:paraId="436B5CE7" w14:textId="77777777">
        <w:trPr>
          <w:cantSplit/>
        </w:trPr>
        <w:tc>
          <w:tcPr>
            <w:tcW w:w="880" w:type="dxa"/>
          </w:tcPr>
          <w:p w14:paraId="35780426" w14:textId="77777777" w:rsidR="001233F8" w:rsidRDefault="008160FF">
            <w:pPr>
              <w:spacing w:after="0"/>
              <w:ind w:right="72"/>
              <w:jc w:val="center"/>
              <w:rPr>
                <w:color w:val="000000"/>
              </w:rPr>
            </w:pPr>
            <w:r>
              <w:rPr>
                <w:color w:val="000000"/>
              </w:rPr>
              <w:t>6</w:t>
            </w:r>
          </w:p>
        </w:tc>
        <w:tc>
          <w:tcPr>
            <w:tcW w:w="5463" w:type="dxa"/>
          </w:tcPr>
          <w:p w14:paraId="5843EC16" w14:textId="77777777" w:rsidR="001233F8" w:rsidRDefault="008160FF">
            <w:pPr>
              <w:spacing w:after="0"/>
              <w:rPr>
                <w:color w:val="000000"/>
              </w:rPr>
            </w:pPr>
            <w:r>
              <w:rPr>
                <w:color w:val="000000"/>
              </w:rPr>
              <w:t>MessageID</w:t>
            </w:r>
          </w:p>
        </w:tc>
        <w:tc>
          <w:tcPr>
            <w:tcW w:w="1180" w:type="dxa"/>
          </w:tcPr>
          <w:p w14:paraId="40C4F05E" w14:textId="77777777" w:rsidR="001233F8" w:rsidRDefault="008160FF">
            <w:pPr>
              <w:spacing w:after="0"/>
              <w:jc w:val="center"/>
              <w:rPr>
                <w:color w:val="000000"/>
              </w:rPr>
            </w:pPr>
            <w:r>
              <w:rPr>
                <w:color w:val="000000"/>
              </w:rPr>
              <w:t>uint8</w:t>
            </w:r>
          </w:p>
        </w:tc>
        <w:tc>
          <w:tcPr>
            <w:tcW w:w="1512" w:type="dxa"/>
            <w:vAlign w:val="center"/>
          </w:tcPr>
          <w:p w14:paraId="5E4620F6" w14:textId="77777777" w:rsidR="001233F8" w:rsidRDefault="008160FF">
            <w:pPr>
              <w:spacing w:after="0"/>
              <w:jc w:val="center"/>
              <w:rPr>
                <w:color w:val="000000"/>
              </w:rPr>
            </w:pPr>
            <w:r>
              <w:rPr>
                <w:color w:val="000000"/>
              </w:rPr>
              <w:t>55</w:t>
            </w:r>
          </w:p>
        </w:tc>
      </w:tr>
      <w:tr w:rsidR="001233F8" w14:paraId="552879F6" w14:textId="77777777">
        <w:trPr>
          <w:cantSplit/>
        </w:trPr>
        <w:tc>
          <w:tcPr>
            <w:tcW w:w="880" w:type="dxa"/>
          </w:tcPr>
          <w:p w14:paraId="08D7D41A" w14:textId="77777777" w:rsidR="001233F8" w:rsidRDefault="008160FF">
            <w:pPr>
              <w:spacing w:after="0"/>
              <w:ind w:right="72"/>
              <w:jc w:val="center"/>
              <w:rPr>
                <w:color w:val="000000"/>
              </w:rPr>
            </w:pPr>
            <w:r>
              <w:rPr>
                <w:color w:val="000000"/>
              </w:rPr>
              <w:t>7</w:t>
            </w:r>
          </w:p>
        </w:tc>
        <w:tc>
          <w:tcPr>
            <w:tcW w:w="5463" w:type="dxa"/>
          </w:tcPr>
          <w:p w14:paraId="5AF0962D" w14:textId="77777777" w:rsidR="001233F8" w:rsidRDefault="008160FF">
            <w:pPr>
              <w:spacing w:after="0"/>
              <w:rPr>
                <w:color w:val="000000"/>
              </w:rPr>
            </w:pPr>
            <w:r>
              <w:rPr>
                <w:color w:val="000000"/>
              </w:rPr>
              <w:t>ServiceState</w:t>
            </w:r>
          </w:p>
        </w:tc>
        <w:tc>
          <w:tcPr>
            <w:tcW w:w="1180" w:type="dxa"/>
          </w:tcPr>
          <w:p w14:paraId="5ABE270B" w14:textId="77777777" w:rsidR="001233F8" w:rsidRDefault="008160FF">
            <w:pPr>
              <w:spacing w:after="0"/>
              <w:jc w:val="center"/>
              <w:rPr>
                <w:color w:val="000000"/>
              </w:rPr>
            </w:pPr>
            <w:r>
              <w:rPr>
                <w:color w:val="000000"/>
              </w:rPr>
              <w:t>uint8</w:t>
            </w:r>
          </w:p>
        </w:tc>
        <w:tc>
          <w:tcPr>
            <w:tcW w:w="1512" w:type="dxa"/>
            <w:vAlign w:val="center"/>
          </w:tcPr>
          <w:p w14:paraId="4BECC403" w14:textId="77777777" w:rsidR="001233F8" w:rsidRDefault="008160FF">
            <w:pPr>
              <w:spacing w:after="0"/>
              <w:jc w:val="center"/>
              <w:rPr>
                <w:color w:val="000000"/>
              </w:rPr>
            </w:pPr>
            <w:r>
              <w:rPr>
                <w:color w:val="000000"/>
              </w:rPr>
              <w:t>See below</w:t>
            </w:r>
          </w:p>
        </w:tc>
      </w:tr>
      <w:tr w:rsidR="001233F8" w14:paraId="3527CB0B" w14:textId="77777777">
        <w:trPr>
          <w:cantSplit/>
        </w:trPr>
        <w:tc>
          <w:tcPr>
            <w:tcW w:w="880" w:type="dxa"/>
          </w:tcPr>
          <w:p w14:paraId="0CDBA82A" w14:textId="77777777" w:rsidR="001233F8" w:rsidRDefault="008160FF">
            <w:pPr>
              <w:spacing w:after="0"/>
              <w:ind w:right="72"/>
              <w:jc w:val="center"/>
              <w:rPr>
                <w:color w:val="000000"/>
              </w:rPr>
            </w:pPr>
            <w:r>
              <w:rPr>
                <w:color w:val="000000"/>
              </w:rPr>
              <w:t>8-9</w:t>
            </w:r>
          </w:p>
        </w:tc>
        <w:tc>
          <w:tcPr>
            <w:tcW w:w="5463" w:type="dxa"/>
          </w:tcPr>
          <w:p w14:paraId="61CF05E8" w14:textId="77777777" w:rsidR="001233F8" w:rsidRDefault="008160FF">
            <w:pPr>
              <w:spacing w:after="0"/>
              <w:rPr>
                <w:color w:val="000000"/>
              </w:rPr>
            </w:pPr>
            <w:r>
              <w:rPr>
                <w:color w:val="000000"/>
              </w:rPr>
              <w:t>SID</w:t>
            </w:r>
          </w:p>
        </w:tc>
        <w:tc>
          <w:tcPr>
            <w:tcW w:w="1180" w:type="dxa"/>
          </w:tcPr>
          <w:p w14:paraId="5E228D64" w14:textId="77777777" w:rsidR="001233F8" w:rsidRDefault="008160FF">
            <w:pPr>
              <w:spacing w:after="0"/>
              <w:jc w:val="center"/>
              <w:rPr>
                <w:color w:val="000000"/>
              </w:rPr>
            </w:pPr>
            <w:r>
              <w:rPr>
                <w:color w:val="000000"/>
              </w:rPr>
              <w:t>uint16</w:t>
            </w:r>
          </w:p>
        </w:tc>
        <w:tc>
          <w:tcPr>
            <w:tcW w:w="1512" w:type="dxa"/>
            <w:vAlign w:val="center"/>
          </w:tcPr>
          <w:p w14:paraId="6E9715AF" w14:textId="77777777" w:rsidR="001233F8" w:rsidRDefault="008160FF">
            <w:pPr>
              <w:spacing w:after="0"/>
              <w:jc w:val="center"/>
              <w:rPr>
                <w:color w:val="000000"/>
              </w:rPr>
            </w:pPr>
            <w:r>
              <w:rPr>
                <w:color w:val="000000"/>
              </w:rPr>
              <w:t>See below</w:t>
            </w:r>
          </w:p>
        </w:tc>
      </w:tr>
      <w:tr w:rsidR="001233F8" w14:paraId="34EB9841" w14:textId="77777777">
        <w:trPr>
          <w:cantSplit/>
        </w:trPr>
        <w:tc>
          <w:tcPr>
            <w:tcW w:w="880" w:type="dxa"/>
          </w:tcPr>
          <w:p w14:paraId="52A53133" w14:textId="77777777" w:rsidR="001233F8" w:rsidRDefault="008160FF">
            <w:pPr>
              <w:spacing w:after="0"/>
              <w:ind w:right="72"/>
              <w:jc w:val="center"/>
              <w:rPr>
                <w:color w:val="000000"/>
              </w:rPr>
            </w:pPr>
            <w:r>
              <w:rPr>
                <w:color w:val="000000"/>
              </w:rPr>
              <w:t>10-11</w:t>
            </w:r>
          </w:p>
        </w:tc>
        <w:tc>
          <w:tcPr>
            <w:tcW w:w="5463" w:type="dxa"/>
          </w:tcPr>
          <w:p w14:paraId="265D40F4" w14:textId="77777777" w:rsidR="001233F8" w:rsidRDefault="008160FF">
            <w:pPr>
              <w:spacing w:after="0"/>
              <w:rPr>
                <w:color w:val="000000"/>
              </w:rPr>
            </w:pPr>
            <w:r>
              <w:rPr>
                <w:color w:val="000000"/>
              </w:rPr>
              <w:t>CutMRef</w:t>
            </w:r>
          </w:p>
        </w:tc>
        <w:tc>
          <w:tcPr>
            <w:tcW w:w="1180" w:type="dxa"/>
          </w:tcPr>
          <w:p w14:paraId="629198CB" w14:textId="77777777" w:rsidR="001233F8" w:rsidRDefault="008160FF">
            <w:pPr>
              <w:spacing w:after="0"/>
              <w:jc w:val="center"/>
              <w:rPr>
                <w:color w:val="000000"/>
              </w:rPr>
            </w:pPr>
            <w:r>
              <w:rPr>
                <w:color w:val="000000"/>
              </w:rPr>
              <w:t>uint16</w:t>
            </w:r>
          </w:p>
        </w:tc>
        <w:tc>
          <w:tcPr>
            <w:tcW w:w="1512" w:type="dxa"/>
            <w:vAlign w:val="center"/>
          </w:tcPr>
          <w:p w14:paraId="069FA0E1" w14:textId="77777777" w:rsidR="001233F8" w:rsidRDefault="008160FF">
            <w:pPr>
              <w:spacing w:after="0"/>
              <w:jc w:val="center"/>
              <w:rPr>
                <w:color w:val="000000"/>
              </w:rPr>
            </w:pPr>
            <w:r>
              <w:rPr>
                <w:color w:val="000000"/>
              </w:rPr>
              <w:t>See below</w:t>
            </w:r>
          </w:p>
        </w:tc>
      </w:tr>
      <w:tr w:rsidR="001233F8" w14:paraId="218BB4B8" w14:textId="77777777">
        <w:trPr>
          <w:cantSplit/>
        </w:trPr>
        <w:tc>
          <w:tcPr>
            <w:tcW w:w="880" w:type="dxa"/>
          </w:tcPr>
          <w:p w14:paraId="4D3CB826" w14:textId="77777777" w:rsidR="001233F8" w:rsidRDefault="008160FF">
            <w:pPr>
              <w:spacing w:after="0"/>
              <w:ind w:right="72"/>
              <w:jc w:val="center"/>
              <w:rPr>
                <w:color w:val="000000"/>
              </w:rPr>
            </w:pPr>
            <w:r>
              <w:rPr>
                <w:color w:val="000000"/>
              </w:rPr>
              <w:t>12-13</w:t>
            </w:r>
          </w:p>
        </w:tc>
        <w:tc>
          <w:tcPr>
            <w:tcW w:w="5463" w:type="dxa"/>
          </w:tcPr>
          <w:p w14:paraId="2D716F09" w14:textId="77777777" w:rsidR="001233F8" w:rsidRDefault="008160FF">
            <w:pPr>
              <w:spacing w:after="0"/>
              <w:rPr>
                <w:color w:val="000000"/>
              </w:rPr>
            </w:pPr>
            <w:r>
              <w:rPr>
                <w:color w:val="000000"/>
              </w:rPr>
              <w:t>SegmentMRef</w:t>
            </w:r>
          </w:p>
        </w:tc>
        <w:tc>
          <w:tcPr>
            <w:tcW w:w="1180" w:type="dxa"/>
          </w:tcPr>
          <w:p w14:paraId="73BD6EF4" w14:textId="77777777" w:rsidR="001233F8" w:rsidRDefault="008160FF">
            <w:pPr>
              <w:spacing w:after="0"/>
              <w:jc w:val="center"/>
              <w:rPr>
                <w:color w:val="000000"/>
              </w:rPr>
            </w:pPr>
            <w:r>
              <w:rPr>
                <w:color w:val="000000"/>
              </w:rPr>
              <w:t>uint16</w:t>
            </w:r>
          </w:p>
        </w:tc>
        <w:tc>
          <w:tcPr>
            <w:tcW w:w="1512" w:type="dxa"/>
            <w:vAlign w:val="center"/>
          </w:tcPr>
          <w:p w14:paraId="455679CE" w14:textId="77777777" w:rsidR="001233F8" w:rsidRDefault="008160FF">
            <w:pPr>
              <w:spacing w:after="0"/>
              <w:jc w:val="center"/>
              <w:rPr>
                <w:color w:val="000000"/>
              </w:rPr>
            </w:pPr>
            <w:r>
              <w:rPr>
                <w:color w:val="000000"/>
              </w:rPr>
              <w:t>See below</w:t>
            </w:r>
          </w:p>
        </w:tc>
      </w:tr>
      <w:tr w:rsidR="001233F8" w14:paraId="0D595B60" w14:textId="77777777">
        <w:trPr>
          <w:cantSplit/>
        </w:trPr>
        <w:tc>
          <w:tcPr>
            <w:tcW w:w="880" w:type="dxa"/>
          </w:tcPr>
          <w:p w14:paraId="07A0CB5E" w14:textId="77777777" w:rsidR="001233F8" w:rsidRDefault="008160FF">
            <w:pPr>
              <w:spacing w:after="0"/>
              <w:ind w:right="72"/>
              <w:jc w:val="center"/>
              <w:rPr>
                <w:color w:val="000000"/>
              </w:rPr>
            </w:pPr>
            <w:r>
              <w:rPr>
                <w:color w:val="000000"/>
              </w:rPr>
              <w:t>14-15</w:t>
            </w:r>
          </w:p>
        </w:tc>
        <w:tc>
          <w:tcPr>
            <w:tcW w:w="5463" w:type="dxa"/>
          </w:tcPr>
          <w:p w14:paraId="3EA6846E" w14:textId="77777777" w:rsidR="001233F8" w:rsidRDefault="008160FF">
            <w:pPr>
              <w:spacing w:after="0"/>
              <w:rPr>
                <w:color w:val="000000"/>
              </w:rPr>
            </w:pPr>
            <w:r>
              <w:rPr>
                <w:color w:val="000000"/>
              </w:rPr>
              <w:t>ProgramMRef</w:t>
            </w:r>
          </w:p>
        </w:tc>
        <w:tc>
          <w:tcPr>
            <w:tcW w:w="1180" w:type="dxa"/>
          </w:tcPr>
          <w:p w14:paraId="15333B0B" w14:textId="77777777" w:rsidR="001233F8" w:rsidRDefault="008160FF">
            <w:pPr>
              <w:spacing w:after="0"/>
              <w:jc w:val="center"/>
              <w:rPr>
                <w:color w:val="000000"/>
              </w:rPr>
            </w:pPr>
            <w:r>
              <w:rPr>
                <w:color w:val="000000"/>
              </w:rPr>
              <w:t>uint16</w:t>
            </w:r>
          </w:p>
        </w:tc>
        <w:tc>
          <w:tcPr>
            <w:tcW w:w="1512" w:type="dxa"/>
            <w:vAlign w:val="center"/>
          </w:tcPr>
          <w:p w14:paraId="696CC89F" w14:textId="77777777" w:rsidR="001233F8" w:rsidRDefault="008160FF">
            <w:pPr>
              <w:spacing w:after="0"/>
              <w:jc w:val="center"/>
              <w:rPr>
                <w:color w:val="000000"/>
              </w:rPr>
            </w:pPr>
            <w:r>
              <w:rPr>
                <w:color w:val="000000"/>
              </w:rPr>
              <w:t>See below</w:t>
            </w:r>
          </w:p>
        </w:tc>
      </w:tr>
      <w:tr w:rsidR="001233F8" w14:paraId="635B6C5E" w14:textId="77777777">
        <w:trPr>
          <w:cantSplit/>
        </w:trPr>
        <w:tc>
          <w:tcPr>
            <w:tcW w:w="880" w:type="dxa"/>
          </w:tcPr>
          <w:p w14:paraId="38131CA9" w14:textId="77777777" w:rsidR="001233F8" w:rsidRDefault="008160FF">
            <w:pPr>
              <w:spacing w:after="0"/>
              <w:ind w:right="72"/>
              <w:jc w:val="center"/>
              <w:rPr>
                <w:color w:val="000000"/>
              </w:rPr>
            </w:pPr>
            <w:r>
              <w:rPr>
                <w:color w:val="000000"/>
              </w:rPr>
              <w:t>16-17</w:t>
            </w:r>
          </w:p>
        </w:tc>
        <w:tc>
          <w:tcPr>
            <w:tcW w:w="5463" w:type="dxa"/>
          </w:tcPr>
          <w:p w14:paraId="503F4E5E" w14:textId="77777777" w:rsidR="001233F8" w:rsidRDefault="008160FF">
            <w:pPr>
              <w:spacing w:after="0"/>
              <w:rPr>
                <w:color w:val="000000"/>
              </w:rPr>
            </w:pPr>
            <w:r>
              <w:rPr>
                <w:color w:val="000000"/>
              </w:rPr>
              <w:t>DurationOfTrack</w:t>
            </w:r>
          </w:p>
        </w:tc>
        <w:tc>
          <w:tcPr>
            <w:tcW w:w="1180" w:type="dxa"/>
          </w:tcPr>
          <w:p w14:paraId="27AE5739" w14:textId="77777777" w:rsidR="001233F8" w:rsidRDefault="008160FF">
            <w:pPr>
              <w:spacing w:after="0"/>
              <w:jc w:val="center"/>
              <w:rPr>
                <w:color w:val="000000"/>
              </w:rPr>
            </w:pPr>
            <w:r>
              <w:rPr>
                <w:color w:val="000000"/>
              </w:rPr>
              <w:t>uint16</w:t>
            </w:r>
          </w:p>
        </w:tc>
        <w:tc>
          <w:tcPr>
            <w:tcW w:w="1512" w:type="dxa"/>
            <w:vAlign w:val="center"/>
          </w:tcPr>
          <w:p w14:paraId="6654EED6" w14:textId="77777777" w:rsidR="001233F8" w:rsidRDefault="008160FF">
            <w:pPr>
              <w:spacing w:after="0"/>
              <w:jc w:val="center"/>
              <w:rPr>
                <w:color w:val="000000"/>
              </w:rPr>
            </w:pPr>
            <w:r>
              <w:rPr>
                <w:color w:val="000000"/>
              </w:rPr>
              <w:t>See below</w:t>
            </w:r>
          </w:p>
        </w:tc>
      </w:tr>
      <w:tr w:rsidR="001233F8" w14:paraId="566A5A8C" w14:textId="77777777">
        <w:trPr>
          <w:cantSplit/>
        </w:trPr>
        <w:tc>
          <w:tcPr>
            <w:tcW w:w="880" w:type="dxa"/>
          </w:tcPr>
          <w:p w14:paraId="4559502E" w14:textId="77777777" w:rsidR="001233F8" w:rsidRDefault="008160FF">
            <w:pPr>
              <w:spacing w:after="0"/>
              <w:ind w:right="72"/>
              <w:jc w:val="center"/>
              <w:rPr>
                <w:color w:val="000000"/>
              </w:rPr>
            </w:pPr>
            <w:r>
              <w:rPr>
                <w:color w:val="000000"/>
              </w:rPr>
              <w:t>18-19</w:t>
            </w:r>
          </w:p>
        </w:tc>
        <w:tc>
          <w:tcPr>
            <w:tcW w:w="5463" w:type="dxa"/>
          </w:tcPr>
          <w:p w14:paraId="0E65BC1F" w14:textId="77777777" w:rsidR="001233F8" w:rsidRDefault="008160FF">
            <w:pPr>
              <w:spacing w:after="0"/>
              <w:rPr>
                <w:color w:val="000000"/>
              </w:rPr>
            </w:pPr>
            <w:r>
              <w:rPr>
                <w:color w:val="000000"/>
              </w:rPr>
              <w:t>TimeFromStartOfTrack</w:t>
            </w:r>
          </w:p>
        </w:tc>
        <w:tc>
          <w:tcPr>
            <w:tcW w:w="1180" w:type="dxa"/>
          </w:tcPr>
          <w:p w14:paraId="6FEEA8B5" w14:textId="77777777" w:rsidR="001233F8" w:rsidRDefault="008160FF">
            <w:pPr>
              <w:spacing w:after="0"/>
              <w:jc w:val="center"/>
              <w:rPr>
                <w:color w:val="000000"/>
              </w:rPr>
            </w:pPr>
            <w:r>
              <w:rPr>
                <w:color w:val="000000"/>
              </w:rPr>
              <w:t>uint16</w:t>
            </w:r>
          </w:p>
        </w:tc>
        <w:tc>
          <w:tcPr>
            <w:tcW w:w="1512" w:type="dxa"/>
            <w:vAlign w:val="center"/>
          </w:tcPr>
          <w:p w14:paraId="31CB117B" w14:textId="77777777" w:rsidR="001233F8" w:rsidRDefault="008160FF">
            <w:pPr>
              <w:spacing w:after="0"/>
              <w:jc w:val="center"/>
              <w:rPr>
                <w:color w:val="000000"/>
              </w:rPr>
            </w:pPr>
            <w:r>
              <w:rPr>
                <w:color w:val="000000"/>
              </w:rPr>
              <w:t>See below</w:t>
            </w:r>
          </w:p>
        </w:tc>
      </w:tr>
      <w:tr w:rsidR="001233F8" w14:paraId="237F2ABF" w14:textId="77777777">
        <w:trPr>
          <w:cantSplit/>
        </w:trPr>
        <w:tc>
          <w:tcPr>
            <w:tcW w:w="880" w:type="dxa"/>
          </w:tcPr>
          <w:p w14:paraId="492095E9" w14:textId="77777777" w:rsidR="001233F8" w:rsidRDefault="008160FF">
            <w:pPr>
              <w:spacing w:after="0"/>
              <w:ind w:right="72"/>
              <w:jc w:val="center"/>
              <w:rPr>
                <w:color w:val="000000"/>
              </w:rPr>
            </w:pPr>
            <w:r>
              <w:rPr>
                <w:color w:val="000000"/>
              </w:rPr>
              <w:t>20</w:t>
            </w:r>
          </w:p>
        </w:tc>
        <w:tc>
          <w:tcPr>
            <w:tcW w:w="5463" w:type="dxa"/>
          </w:tcPr>
          <w:p w14:paraId="0223D873" w14:textId="77777777" w:rsidR="001233F8" w:rsidRDefault="008160FF">
            <w:pPr>
              <w:spacing w:after="0"/>
              <w:rPr>
                <w:color w:val="000000"/>
              </w:rPr>
            </w:pPr>
            <w:r>
              <w:rPr>
                <w:color w:val="000000"/>
              </w:rPr>
              <w:t>TracksRemaining</w:t>
            </w:r>
          </w:p>
        </w:tc>
        <w:tc>
          <w:tcPr>
            <w:tcW w:w="1180" w:type="dxa"/>
          </w:tcPr>
          <w:p w14:paraId="34336E39" w14:textId="77777777" w:rsidR="001233F8" w:rsidRDefault="008160FF">
            <w:pPr>
              <w:spacing w:after="0"/>
              <w:jc w:val="center"/>
              <w:rPr>
                <w:color w:val="000000"/>
              </w:rPr>
            </w:pPr>
            <w:r>
              <w:rPr>
                <w:color w:val="000000"/>
              </w:rPr>
              <w:t>uint8</w:t>
            </w:r>
          </w:p>
        </w:tc>
        <w:tc>
          <w:tcPr>
            <w:tcW w:w="1512" w:type="dxa"/>
            <w:vAlign w:val="center"/>
          </w:tcPr>
          <w:p w14:paraId="34184E43" w14:textId="77777777" w:rsidR="001233F8" w:rsidRDefault="008160FF">
            <w:pPr>
              <w:spacing w:after="0"/>
              <w:jc w:val="center"/>
              <w:rPr>
                <w:color w:val="000000"/>
              </w:rPr>
            </w:pPr>
            <w:r>
              <w:rPr>
                <w:color w:val="000000"/>
              </w:rPr>
              <w:t>See below</w:t>
            </w:r>
          </w:p>
        </w:tc>
      </w:tr>
      <w:tr w:rsidR="001233F8" w14:paraId="1FD8C2DE" w14:textId="77777777">
        <w:trPr>
          <w:cantSplit/>
        </w:trPr>
        <w:tc>
          <w:tcPr>
            <w:tcW w:w="880" w:type="dxa"/>
          </w:tcPr>
          <w:p w14:paraId="6097A306" w14:textId="77777777" w:rsidR="001233F8" w:rsidRDefault="008160FF">
            <w:pPr>
              <w:spacing w:after="0"/>
              <w:ind w:right="72"/>
              <w:jc w:val="center"/>
              <w:rPr>
                <w:color w:val="000000"/>
              </w:rPr>
            </w:pPr>
            <w:r>
              <w:rPr>
                <w:color w:val="000000"/>
              </w:rPr>
              <w:t>21-22</w:t>
            </w:r>
          </w:p>
        </w:tc>
        <w:tc>
          <w:tcPr>
            <w:tcW w:w="5463" w:type="dxa"/>
          </w:tcPr>
          <w:p w14:paraId="3455FB84" w14:textId="77777777" w:rsidR="001233F8" w:rsidRDefault="008160FF">
            <w:pPr>
              <w:spacing w:after="0"/>
              <w:rPr>
                <w:color w:val="000000"/>
              </w:rPr>
            </w:pPr>
            <w:r>
              <w:rPr>
                <w:color w:val="000000"/>
              </w:rPr>
              <w:t>TimeRemaining</w:t>
            </w:r>
          </w:p>
        </w:tc>
        <w:tc>
          <w:tcPr>
            <w:tcW w:w="1180" w:type="dxa"/>
          </w:tcPr>
          <w:p w14:paraId="619EC4BA" w14:textId="77777777" w:rsidR="001233F8" w:rsidRDefault="008160FF">
            <w:pPr>
              <w:spacing w:after="0"/>
              <w:jc w:val="center"/>
              <w:rPr>
                <w:color w:val="000000"/>
              </w:rPr>
            </w:pPr>
            <w:r>
              <w:rPr>
                <w:color w:val="000000"/>
              </w:rPr>
              <w:t>uint16</w:t>
            </w:r>
          </w:p>
        </w:tc>
        <w:tc>
          <w:tcPr>
            <w:tcW w:w="1512" w:type="dxa"/>
            <w:vAlign w:val="center"/>
          </w:tcPr>
          <w:p w14:paraId="22EE023E" w14:textId="77777777" w:rsidR="001233F8" w:rsidRDefault="008160FF">
            <w:pPr>
              <w:spacing w:after="0"/>
              <w:jc w:val="center"/>
              <w:rPr>
                <w:color w:val="000000"/>
              </w:rPr>
            </w:pPr>
            <w:r>
              <w:rPr>
                <w:color w:val="000000"/>
              </w:rPr>
              <w:t>See below</w:t>
            </w:r>
          </w:p>
        </w:tc>
      </w:tr>
      <w:tr w:rsidR="001233F8" w14:paraId="120A3271" w14:textId="77777777">
        <w:trPr>
          <w:cantSplit/>
        </w:trPr>
        <w:tc>
          <w:tcPr>
            <w:tcW w:w="880" w:type="dxa"/>
          </w:tcPr>
          <w:p w14:paraId="59B876EB" w14:textId="77777777" w:rsidR="001233F8" w:rsidRDefault="008160FF">
            <w:pPr>
              <w:spacing w:after="0"/>
              <w:ind w:right="72"/>
              <w:jc w:val="center"/>
              <w:rPr>
                <w:color w:val="000000"/>
              </w:rPr>
            </w:pPr>
            <w:r>
              <w:rPr>
                <w:color w:val="000000"/>
              </w:rPr>
              <w:t>23-24</w:t>
            </w:r>
          </w:p>
        </w:tc>
        <w:tc>
          <w:tcPr>
            <w:tcW w:w="5463" w:type="dxa"/>
          </w:tcPr>
          <w:p w14:paraId="14B6FF06" w14:textId="77777777" w:rsidR="001233F8" w:rsidRDefault="008160FF">
            <w:pPr>
              <w:spacing w:after="0"/>
              <w:rPr>
                <w:color w:val="000000"/>
              </w:rPr>
            </w:pPr>
            <w:r>
              <w:rPr>
                <w:color w:val="000000"/>
              </w:rPr>
              <w:t>TimeBefore</w:t>
            </w:r>
          </w:p>
        </w:tc>
        <w:tc>
          <w:tcPr>
            <w:tcW w:w="1180" w:type="dxa"/>
          </w:tcPr>
          <w:p w14:paraId="4B624100" w14:textId="77777777" w:rsidR="001233F8" w:rsidRDefault="008160FF">
            <w:pPr>
              <w:spacing w:after="0"/>
              <w:jc w:val="center"/>
              <w:rPr>
                <w:color w:val="000000"/>
              </w:rPr>
            </w:pPr>
            <w:r>
              <w:rPr>
                <w:color w:val="000000"/>
              </w:rPr>
              <w:t>uint16</w:t>
            </w:r>
          </w:p>
        </w:tc>
        <w:tc>
          <w:tcPr>
            <w:tcW w:w="1512" w:type="dxa"/>
            <w:vAlign w:val="center"/>
          </w:tcPr>
          <w:p w14:paraId="13648335" w14:textId="77777777" w:rsidR="001233F8" w:rsidRDefault="008160FF">
            <w:pPr>
              <w:spacing w:after="0"/>
              <w:jc w:val="center"/>
              <w:rPr>
                <w:color w:val="000000"/>
              </w:rPr>
            </w:pPr>
            <w:r>
              <w:rPr>
                <w:color w:val="000000"/>
              </w:rPr>
              <w:t>See below</w:t>
            </w:r>
          </w:p>
        </w:tc>
      </w:tr>
      <w:tr w:rsidR="001233F8" w14:paraId="17442CBB" w14:textId="77777777">
        <w:trPr>
          <w:cantSplit/>
        </w:trPr>
        <w:tc>
          <w:tcPr>
            <w:tcW w:w="880" w:type="dxa"/>
          </w:tcPr>
          <w:p w14:paraId="2C3DD6A5" w14:textId="77777777" w:rsidR="001233F8" w:rsidRDefault="008160FF">
            <w:pPr>
              <w:spacing w:after="0"/>
              <w:ind w:right="72"/>
              <w:jc w:val="center"/>
              <w:rPr>
                <w:color w:val="000000"/>
              </w:rPr>
            </w:pPr>
            <w:r>
              <w:rPr>
                <w:color w:val="000000"/>
              </w:rPr>
              <w:t>25-26</w:t>
            </w:r>
          </w:p>
        </w:tc>
        <w:tc>
          <w:tcPr>
            <w:tcW w:w="5463" w:type="dxa"/>
          </w:tcPr>
          <w:p w14:paraId="5B603741" w14:textId="77777777" w:rsidR="001233F8" w:rsidRDefault="008160FF">
            <w:pPr>
              <w:spacing w:after="0"/>
              <w:rPr>
                <w:color w:val="000000"/>
              </w:rPr>
            </w:pPr>
            <w:r>
              <w:rPr>
                <w:color w:val="000000"/>
              </w:rPr>
              <w:t>ActionMRef</w:t>
            </w:r>
          </w:p>
        </w:tc>
        <w:tc>
          <w:tcPr>
            <w:tcW w:w="1180" w:type="dxa"/>
          </w:tcPr>
          <w:p w14:paraId="1534A51D" w14:textId="77777777" w:rsidR="001233F8" w:rsidRDefault="008160FF">
            <w:pPr>
              <w:spacing w:after="0"/>
              <w:jc w:val="center"/>
              <w:rPr>
                <w:color w:val="000000"/>
              </w:rPr>
            </w:pPr>
            <w:r>
              <w:rPr>
                <w:color w:val="000000"/>
              </w:rPr>
              <w:t>uint16</w:t>
            </w:r>
          </w:p>
        </w:tc>
        <w:tc>
          <w:tcPr>
            <w:tcW w:w="1512" w:type="dxa"/>
            <w:vAlign w:val="center"/>
          </w:tcPr>
          <w:p w14:paraId="1FAEFD9D" w14:textId="77777777" w:rsidR="001233F8" w:rsidRDefault="008160FF">
            <w:pPr>
              <w:spacing w:after="0"/>
              <w:jc w:val="center"/>
              <w:rPr>
                <w:color w:val="000000"/>
              </w:rPr>
            </w:pPr>
            <w:r>
              <w:rPr>
                <w:color w:val="000000"/>
              </w:rPr>
              <w:t>See below</w:t>
            </w:r>
          </w:p>
        </w:tc>
      </w:tr>
      <w:tr w:rsidR="001233F8" w14:paraId="20B40EA6" w14:textId="77777777">
        <w:trPr>
          <w:cantSplit/>
        </w:trPr>
        <w:tc>
          <w:tcPr>
            <w:tcW w:w="880" w:type="dxa"/>
          </w:tcPr>
          <w:p w14:paraId="2D74BA5B" w14:textId="77777777" w:rsidR="001233F8" w:rsidRDefault="008160FF">
            <w:pPr>
              <w:spacing w:after="0"/>
              <w:ind w:right="72"/>
              <w:jc w:val="center"/>
              <w:rPr>
                <w:color w:val="000000"/>
              </w:rPr>
            </w:pPr>
            <w:r>
              <w:rPr>
                <w:color w:val="000000"/>
              </w:rPr>
              <w:t>27-30</w:t>
            </w:r>
          </w:p>
        </w:tc>
        <w:tc>
          <w:tcPr>
            <w:tcW w:w="5463" w:type="dxa"/>
          </w:tcPr>
          <w:p w14:paraId="721E0647" w14:textId="77777777" w:rsidR="001233F8" w:rsidRDefault="008160FF">
            <w:pPr>
              <w:spacing w:after="0"/>
              <w:rPr>
                <w:color w:val="000000"/>
              </w:rPr>
            </w:pPr>
            <w:r>
              <w:rPr>
                <w:color w:val="000000"/>
              </w:rPr>
              <w:t>AdID</w:t>
            </w:r>
          </w:p>
        </w:tc>
        <w:tc>
          <w:tcPr>
            <w:tcW w:w="1180" w:type="dxa"/>
          </w:tcPr>
          <w:p w14:paraId="04E3CE1A" w14:textId="77777777" w:rsidR="001233F8" w:rsidRDefault="008160FF">
            <w:pPr>
              <w:spacing w:after="0"/>
              <w:jc w:val="center"/>
              <w:rPr>
                <w:color w:val="000000"/>
              </w:rPr>
            </w:pPr>
            <w:r>
              <w:rPr>
                <w:color w:val="000000"/>
              </w:rPr>
              <w:t>uint32</w:t>
            </w:r>
          </w:p>
        </w:tc>
        <w:tc>
          <w:tcPr>
            <w:tcW w:w="1512" w:type="dxa"/>
            <w:vAlign w:val="center"/>
          </w:tcPr>
          <w:p w14:paraId="32667C1C" w14:textId="77777777" w:rsidR="001233F8" w:rsidRDefault="008160FF">
            <w:pPr>
              <w:spacing w:after="0"/>
              <w:jc w:val="center"/>
              <w:rPr>
                <w:color w:val="000000"/>
              </w:rPr>
            </w:pPr>
            <w:r>
              <w:rPr>
                <w:color w:val="000000"/>
              </w:rPr>
              <w:t>See below</w:t>
            </w:r>
          </w:p>
        </w:tc>
      </w:tr>
      <w:tr w:rsidR="001233F8" w14:paraId="20D3B8A1" w14:textId="77777777">
        <w:trPr>
          <w:cantSplit/>
        </w:trPr>
        <w:tc>
          <w:tcPr>
            <w:tcW w:w="880" w:type="dxa"/>
          </w:tcPr>
          <w:p w14:paraId="36A2ACEE" w14:textId="77777777" w:rsidR="001233F8" w:rsidRDefault="008160FF">
            <w:pPr>
              <w:spacing w:after="0"/>
              <w:ind w:right="72"/>
              <w:jc w:val="center"/>
              <w:rPr>
                <w:color w:val="000000"/>
              </w:rPr>
            </w:pPr>
            <w:r>
              <w:rPr>
                <w:color w:val="000000"/>
              </w:rPr>
              <w:t>31-34</w:t>
            </w:r>
          </w:p>
        </w:tc>
        <w:tc>
          <w:tcPr>
            <w:tcW w:w="5463" w:type="dxa"/>
          </w:tcPr>
          <w:p w14:paraId="19D0E9E6" w14:textId="77777777" w:rsidR="001233F8" w:rsidRDefault="008160FF">
            <w:pPr>
              <w:spacing w:after="0"/>
              <w:rPr>
                <w:color w:val="000000"/>
              </w:rPr>
            </w:pPr>
            <w:r>
              <w:rPr>
                <w:color w:val="000000"/>
              </w:rPr>
              <w:t>HostPlayingByte</w:t>
            </w:r>
          </w:p>
        </w:tc>
        <w:tc>
          <w:tcPr>
            <w:tcW w:w="1180" w:type="dxa"/>
          </w:tcPr>
          <w:p w14:paraId="7EA9E24F" w14:textId="77777777" w:rsidR="001233F8" w:rsidRDefault="008160FF">
            <w:pPr>
              <w:spacing w:after="0"/>
              <w:jc w:val="center"/>
              <w:rPr>
                <w:color w:val="000000"/>
              </w:rPr>
            </w:pPr>
            <w:r>
              <w:rPr>
                <w:color w:val="000000"/>
              </w:rPr>
              <w:t>uint32</w:t>
            </w:r>
          </w:p>
        </w:tc>
        <w:tc>
          <w:tcPr>
            <w:tcW w:w="1512" w:type="dxa"/>
            <w:vAlign w:val="center"/>
          </w:tcPr>
          <w:p w14:paraId="565BF506" w14:textId="77777777" w:rsidR="001233F8" w:rsidRDefault="008160FF">
            <w:pPr>
              <w:spacing w:after="0"/>
              <w:jc w:val="center"/>
              <w:rPr>
                <w:color w:val="000000"/>
              </w:rPr>
            </w:pPr>
            <w:r>
              <w:rPr>
                <w:color w:val="000000"/>
              </w:rPr>
              <w:t>See below</w:t>
            </w:r>
          </w:p>
        </w:tc>
      </w:tr>
      <w:tr w:rsidR="001233F8" w14:paraId="7B147700" w14:textId="77777777">
        <w:trPr>
          <w:cantSplit/>
        </w:trPr>
        <w:tc>
          <w:tcPr>
            <w:tcW w:w="880" w:type="dxa"/>
          </w:tcPr>
          <w:p w14:paraId="755EBCF8" w14:textId="77777777" w:rsidR="001233F8" w:rsidRDefault="008160FF">
            <w:pPr>
              <w:spacing w:after="0"/>
              <w:ind w:right="72"/>
              <w:jc w:val="center"/>
              <w:rPr>
                <w:color w:val="000000"/>
              </w:rPr>
            </w:pPr>
            <w:r>
              <w:rPr>
                <w:color w:val="000000"/>
              </w:rPr>
              <w:t>35-36</w:t>
            </w:r>
          </w:p>
        </w:tc>
        <w:tc>
          <w:tcPr>
            <w:tcW w:w="5463" w:type="dxa"/>
          </w:tcPr>
          <w:p w14:paraId="4E84770B" w14:textId="77777777" w:rsidR="001233F8" w:rsidRDefault="008160FF">
            <w:pPr>
              <w:spacing w:after="0"/>
              <w:rPr>
                <w:color w:val="000000"/>
              </w:rPr>
            </w:pPr>
            <w:r>
              <w:rPr>
                <w:color w:val="000000"/>
              </w:rPr>
              <w:t>HostFreeBytes</w:t>
            </w:r>
          </w:p>
        </w:tc>
        <w:tc>
          <w:tcPr>
            <w:tcW w:w="1180" w:type="dxa"/>
          </w:tcPr>
          <w:p w14:paraId="4AD7D210" w14:textId="77777777" w:rsidR="001233F8" w:rsidRDefault="008160FF">
            <w:pPr>
              <w:spacing w:after="0"/>
              <w:jc w:val="center"/>
              <w:rPr>
                <w:color w:val="000000"/>
              </w:rPr>
            </w:pPr>
            <w:r>
              <w:rPr>
                <w:color w:val="000000"/>
              </w:rPr>
              <w:t>uint16</w:t>
            </w:r>
          </w:p>
        </w:tc>
        <w:tc>
          <w:tcPr>
            <w:tcW w:w="1512" w:type="dxa"/>
            <w:vAlign w:val="center"/>
          </w:tcPr>
          <w:p w14:paraId="54A28D52" w14:textId="77777777" w:rsidR="001233F8" w:rsidRDefault="008160FF">
            <w:pPr>
              <w:spacing w:after="0"/>
              <w:jc w:val="center"/>
              <w:rPr>
                <w:color w:val="000000"/>
              </w:rPr>
            </w:pPr>
            <w:r>
              <w:rPr>
                <w:color w:val="000000"/>
              </w:rPr>
              <w:t>See below</w:t>
            </w:r>
          </w:p>
        </w:tc>
      </w:tr>
    </w:tbl>
    <w:p w14:paraId="5B2630A3" w14:textId="77777777" w:rsidR="001233F8" w:rsidRDefault="008160FF">
      <w:pPr>
        <w:spacing w:before="240" w:after="60"/>
        <w:ind w:left="1080" w:hanging="360"/>
        <w:rPr>
          <w:color w:val="000000"/>
        </w:rPr>
      </w:pPr>
      <w:r>
        <w:rPr>
          <w:b/>
          <w:color w:val="000000"/>
        </w:rPr>
        <w:t>ServiceState</w:t>
      </w:r>
      <w:r>
        <w:rPr>
          <w:color w:val="000000"/>
        </w:rPr>
        <w:t xml:space="preserve">: Bitfield of status regarding the current audio service and its state. </w:t>
      </w:r>
    </w:p>
    <w:tbl>
      <w:tblPr>
        <w:tblStyle w:val="195"/>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080"/>
        <w:gridCol w:w="1080"/>
        <w:gridCol w:w="1080"/>
        <w:gridCol w:w="1080"/>
        <w:gridCol w:w="1080"/>
        <w:gridCol w:w="1080"/>
        <w:gridCol w:w="1080"/>
      </w:tblGrid>
      <w:tr w:rsidR="001233F8" w14:paraId="36631D69" w14:textId="77777777">
        <w:tc>
          <w:tcPr>
            <w:tcW w:w="1080" w:type="dxa"/>
            <w:tcBorders>
              <w:bottom w:val="single" w:sz="4" w:space="0" w:color="000000"/>
            </w:tcBorders>
            <w:shd w:val="clear" w:color="auto" w:fill="EEECE1"/>
            <w:vAlign w:val="center"/>
          </w:tcPr>
          <w:p w14:paraId="6324BDF2" w14:textId="77777777" w:rsidR="001233F8" w:rsidRDefault="008160FF">
            <w:pPr>
              <w:spacing w:after="0"/>
              <w:jc w:val="center"/>
              <w:rPr>
                <w:b/>
                <w:color w:val="000000"/>
              </w:rPr>
            </w:pPr>
            <w:r>
              <w:rPr>
                <w:b/>
                <w:color w:val="000000"/>
              </w:rPr>
              <w:t>Bit 7</w:t>
            </w:r>
          </w:p>
        </w:tc>
        <w:tc>
          <w:tcPr>
            <w:tcW w:w="1080" w:type="dxa"/>
            <w:tcBorders>
              <w:bottom w:val="single" w:sz="4" w:space="0" w:color="000000"/>
            </w:tcBorders>
            <w:shd w:val="clear" w:color="auto" w:fill="EEECE1"/>
            <w:vAlign w:val="center"/>
          </w:tcPr>
          <w:p w14:paraId="1397D9DD" w14:textId="77777777" w:rsidR="001233F8" w:rsidRDefault="008160FF">
            <w:pPr>
              <w:spacing w:after="0"/>
              <w:jc w:val="center"/>
              <w:rPr>
                <w:b/>
                <w:color w:val="000000"/>
              </w:rPr>
            </w:pPr>
            <w:r>
              <w:rPr>
                <w:b/>
                <w:color w:val="000000"/>
              </w:rPr>
              <w:t>Bit 6</w:t>
            </w:r>
          </w:p>
        </w:tc>
        <w:tc>
          <w:tcPr>
            <w:tcW w:w="1080" w:type="dxa"/>
            <w:tcBorders>
              <w:bottom w:val="single" w:sz="4" w:space="0" w:color="000000"/>
            </w:tcBorders>
            <w:shd w:val="clear" w:color="auto" w:fill="EEECE1"/>
            <w:vAlign w:val="center"/>
          </w:tcPr>
          <w:p w14:paraId="438DAACF" w14:textId="77777777" w:rsidR="001233F8" w:rsidRDefault="008160FF">
            <w:pPr>
              <w:spacing w:after="0"/>
              <w:jc w:val="center"/>
              <w:rPr>
                <w:b/>
                <w:color w:val="000000"/>
              </w:rPr>
            </w:pPr>
            <w:r>
              <w:rPr>
                <w:b/>
                <w:color w:val="000000"/>
              </w:rPr>
              <w:t>Bit 5</w:t>
            </w:r>
          </w:p>
        </w:tc>
        <w:tc>
          <w:tcPr>
            <w:tcW w:w="1080" w:type="dxa"/>
            <w:tcBorders>
              <w:bottom w:val="single" w:sz="4" w:space="0" w:color="000000"/>
            </w:tcBorders>
            <w:shd w:val="clear" w:color="auto" w:fill="EEECE1"/>
            <w:vAlign w:val="center"/>
          </w:tcPr>
          <w:p w14:paraId="2CDE9188" w14:textId="77777777" w:rsidR="001233F8" w:rsidRDefault="008160FF">
            <w:pPr>
              <w:spacing w:after="0"/>
              <w:jc w:val="center"/>
              <w:rPr>
                <w:b/>
                <w:color w:val="000000"/>
              </w:rPr>
            </w:pPr>
            <w:r>
              <w:rPr>
                <w:b/>
                <w:color w:val="000000"/>
              </w:rPr>
              <w:t>Bit 4</w:t>
            </w:r>
          </w:p>
        </w:tc>
        <w:tc>
          <w:tcPr>
            <w:tcW w:w="1080" w:type="dxa"/>
            <w:tcBorders>
              <w:bottom w:val="single" w:sz="4" w:space="0" w:color="000000"/>
            </w:tcBorders>
            <w:shd w:val="clear" w:color="auto" w:fill="EEECE1"/>
            <w:vAlign w:val="center"/>
          </w:tcPr>
          <w:p w14:paraId="7181C913" w14:textId="77777777" w:rsidR="001233F8" w:rsidRDefault="008160FF">
            <w:pPr>
              <w:spacing w:after="0"/>
              <w:jc w:val="center"/>
              <w:rPr>
                <w:b/>
                <w:color w:val="000000"/>
              </w:rPr>
            </w:pPr>
            <w:r>
              <w:rPr>
                <w:b/>
                <w:color w:val="000000"/>
              </w:rPr>
              <w:t>Bit 3</w:t>
            </w:r>
          </w:p>
        </w:tc>
        <w:tc>
          <w:tcPr>
            <w:tcW w:w="1080" w:type="dxa"/>
            <w:tcBorders>
              <w:bottom w:val="single" w:sz="4" w:space="0" w:color="000000"/>
            </w:tcBorders>
            <w:shd w:val="clear" w:color="auto" w:fill="EEECE1"/>
            <w:vAlign w:val="center"/>
          </w:tcPr>
          <w:p w14:paraId="1B0BC05C" w14:textId="77777777" w:rsidR="001233F8" w:rsidRDefault="008160FF">
            <w:pPr>
              <w:spacing w:after="0"/>
              <w:jc w:val="center"/>
              <w:rPr>
                <w:b/>
                <w:color w:val="000000"/>
              </w:rPr>
            </w:pPr>
            <w:r>
              <w:rPr>
                <w:b/>
                <w:color w:val="000000"/>
              </w:rPr>
              <w:t>Bit 2</w:t>
            </w:r>
          </w:p>
        </w:tc>
        <w:tc>
          <w:tcPr>
            <w:tcW w:w="1080" w:type="dxa"/>
            <w:tcBorders>
              <w:bottom w:val="single" w:sz="4" w:space="0" w:color="000000"/>
            </w:tcBorders>
            <w:shd w:val="clear" w:color="auto" w:fill="EEECE1"/>
            <w:vAlign w:val="center"/>
          </w:tcPr>
          <w:p w14:paraId="2CDF56F9" w14:textId="77777777" w:rsidR="001233F8" w:rsidRDefault="008160FF">
            <w:pPr>
              <w:spacing w:after="0"/>
              <w:jc w:val="center"/>
              <w:rPr>
                <w:b/>
                <w:color w:val="000000"/>
              </w:rPr>
            </w:pPr>
            <w:r>
              <w:rPr>
                <w:b/>
                <w:color w:val="000000"/>
              </w:rPr>
              <w:t>Bit 1</w:t>
            </w:r>
          </w:p>
        </w:tc>
        <w:tc>
          <w:tcPr>
            <w:tcW w:w="1080" w:type="dxa"/>
            <w:tcBorders>
              <w:bottom w:val="single" w:sz="4" w:space="0" w:color="000000"/>
            </w:tcBorders>
            <w:shd w:val="clear" w:color="auto" w:fill="EEECE1"/>
            <w:vAlign w:val="center"/>
          </w:tcPr>
          <w:p w14:paraId="0F186839" w14:textId="77777777" w:rsidR="001233F8" w:rsidRDefault="008160FF">
            <w:pPr>
              <w:spacing w:after="0"/>
              <w:jc w:val="center"/>
              <w:rPr>
                <w:b/>
                <w:color w:val="000000"/>
              </w:rPr>
            </w:pPr>
            <w:r>
              <w:rPr>
                <w:b/>
                <w:color w:val="000000"/>
              </w:rPr>
              <w:t>Bit 0</w:t>
            </w:r>
          </w:p>
        </w:tc>
      </w:tr>
      <w:tr w:rsidR="001233F8" w14:paraId="0E173161" w14:textId="77777777">
        <w:trPr>
          <w:trHeight w:val="283"/>
        </w:trPr>
        <w:tc>
          <w:tcPr>
            <w:tcW w:w="3240" w:type="dxa"/>
            <w:gridSpan w:val="3"/>
            <w:tcBorders>
              <w:top w:val="single" w:sz="4" w:space="0" w:color="000000"/>
            </w:tcBorders>
          </w:tcPr>
          <w:p w14:paraId="136C22A8" w14:textId="77777777" w:rsidR="001233F8" w:rsidRDefault="008160FF">
            <w:pPr>
              <w:tabs>
                <w:tab w:val="center" w:pos="1591"/>
                <w:tab w:val="right" w:pos="3182"/>
              </w:tabs>
              <w:spacing w:after="0"/>
              <w:rPr>
                <w:color w:val="000000"/>
              </w:rPr>
            </w:pPr>
            <w:r>
              <w:rPr>
                <w:color w:val="000000"/>
              </w:rPr>
              <w:tab/>
              <w:t>State</w:t>
            </w:r>
            <w:r>
              <w:rPr>
                <w:color w:val="000000"/>
              </w:rPr>
              <w:tab/>
            </w:r>
          </w:p>
        </w:tc>
        <w:tc>
          <w:tcPr>
            <w:tcW w:w="5400" w:type="dxa"/>
            <w:gridSpan w:val="5"/>
            <w:tcBorders>
              <w:top w:val="single" w:sz="4" w:space="0" w:color="000000"/>
            </w:tcBorders>
          </w:tcPr>
          <w:p w14:paraId="367A54E2" w14:textId="77777777" w:rsidR="001233F8" w:rsidRDefault="008160FF">
            <w:pPr>
              <w:spacing w:after="0"/>
              <w:jc w:val="center"/>
              <w:rPr>
                <w:color w:val="000000"/>
              </w:rPr>
            </w:pPr>
            <w:r>
              <w:rPr>
                <w:color w:val="000000"/>
              </w:rPr>
              <w:t>Service</w:t>
            </w:r>
          </w:p>
        </w:tc>
      </w:tr>
    </w:tbl>
    <w:p w14:paraId="2ACE1076" w14:textId="77777777" w:rsidR="001233F8" w:rsidRDefault="008160FF">
      <w:pPr>
        <w:pBdr>
          <w:top w:val="nil"/>
          <w:left w:val="nil"/>
          <w:bottom w:val="nil"/>
          <w:right w:val="nil"/>
          <w:between w:val="nil"/>
        </w:pBdr>
        <w:spacing w:after="0"/>
        <w:ind w:left="1008"/>
        <w:rPr>
          <w:color w:val="000000"/>
          <w:szCs w:val="22"/>
        </w:rPr>
      </w:pPr>
      <w:r>
        <w:rPr>
          <w:color w:val="000000"/>
          <w:szCs w:val="22"/>
          <w:u w:val="single"/>
        </w:rPr>
        <w:t>Service</w:t>
      </w:r>
      <w:r>
        <w:rPr>
          <w:color w:val="000000"/>
          <w:szCs w:val="22"/>
        </w:rPr>
        <w:t>:  Indicates which audio service is currently playing:</w:t>
      </w:r>
    </w:p>
    <w:p w14:paraId="3E5A3783"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0 = no audio service has been selected</w:t>
      </w:r>
    </w:p>
    <w:p w14:paraId="261082B8"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1 = Sequential</w:t>
      </w:r>
    </w:p>
    <w:p w14:paraId="6273966C"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3 = TuneMix</w:t>
      </w:r>
    </w:p>
    <w:p w14:paraId="075E9550"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4 = SportsFlash</w:t>
      </w:r>
    </w:p>
    <w:p w14:paraId="5292DD00"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5 = Tune Scan</w:t>
      </w:r>
    </w:p>
    <w:p w14:paraId="67353904"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6 = Alert</w:t>
      </w:r>
    </w:p>
    <w:p w14:paraId="7FD93D7E"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7 = Tone</w:t>
      </w:r>
    </w:p>
    <w:p w14:paraId="4C191251"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8 = Sequential Ad Alert Sequence</w:t>
      </w:r>
    </w:p>
    <w:p w14:paraId="78E09DE4"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9 = Host Playback</w:t>
      </w:r>
    </w:p>
    <w:p w14:paraId="5C162651" w14:textId="77777777" w:rsidR="001233F8" w:rsidRDefault="008160FF">
      <w:pPr>
        <w:pBdr>
          <w:top w:val="nil"/>
          <w:left w:val="nil"/>
          <w:bottom w:val="nil"/>
          <w:right w:val="nil"/>
          <w:between w:val="nil"/>
        </w:pBdr>
        <w:spacing w:after="0"/>
        <w:ind w:left="1008"/>
        <w:rPr>
          <w:color w:val="000000"/>
          <w:szCs w:val="22"/>
        </w:rPr>
      </w:pPr>
      <w:r>
        <w:rPr>
          <w:color w:val="000000"/>
          <w:szCs w:val="22"/>
          <w:u w:val="single"/>
        </w:rPr>
        <w:t>State</w:t>
      </w:r>
      <w:r>
        <w:rPr>
          <w:color w:val="000000"/>
          <w:szCs w:val="22"/>
        </w:rPr>
        <w:t>:  Indicates the playback state of the audio:</w:t>
      </w:r>
    </w:p>
    <w:p w14:paraId="58C8E03E"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lastRenderedPageBreak/>
        <w:t>0 = no audio service has been selected</w:t>
      </w:r>
    </w:p>
    <w:p w14:paraId="2D4F9D2A"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1 = playing from the Live point</w:t>
      </w:r>
    </w:p>
    <w:p w14:paraId="624D2AA6"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2 = playing from stored audio</w:t>
      </w:r>
    </w:p>
    <w:p w14:paraId="456A0CB4"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3 = paused</w:t>
      </w:r>
    </w:p>
    <w:p w14:paraId="10762C89"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4 = awaiting sufficient Host Audio to begin Host Audio Playback</w:t>
      </w:r>
    </w:p>
    <w:p w14:paraId="209740C3"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5 = Host Audio underflow after Host Audio Playback had begun</w:t>
      </w:r>
    </w:p>
    <w:p w14:paraId="659C4D22" w14:textId="77777777" w:rsidR="001233F8" w:rsidRDefault="008160FF">
      <w:pPr>
        <w:pBdr>
          <w:top w:val="nil"/>
          <w:left w:val="nil"/>
          <w:bottom w:val="nil"/>
          <w:right w:val="nil"/>
          <w:between w:val="nil"/>
        </w:pBdr>
        <w:spacing w:after="0"/>
        <w:ind w:left="1440" w:firstLine="360"/>
        <w:rPr>
          <w:color w:val="000000"/>
          <w:szCs w:val="22"/>
        </w:rPr>
      </w:pPr>
      <w:r>
        <w:rPr>
          <w:color w:val="000000"/>
          <w:szCs w:val="22"/>
        </w:rPr>
        <w:t>6 = erred Host Audio encountered, Host should restart Host Audio stream</w:t>
      </w:r>
    </w:p>
    <w:p w14:paraId="3847F874" w14:textId="77777777" w:rsidR="001233F8" w:rsidRDefault="008160FF">
      <w:pPr>
        <w:spacing w:before="120"/>
        <w:ind w:left="1080" w:hanging="360"/>
        <w:jc w:val="both"/>
        <w:rPr>
          <w:color w:val="000000"/>
        </w:rPr>
      </w:pPr>
      <w:r>
        <w:rPr>
          <w:b/>
          <w:color w:val="000000"/>
        </w:rPr>
        <w:t>SID</w:t>
      </w:r>
      <w:r>
        <w:rPr>
          <w:color w:val="000000"/>
        </w:rPr>
        <w:t xml:space="preserve">:  For </w:t>
      </w:r>
      <w:r>
        <w:rPr>
          <w:b/>
          <w:color w:val="000000"/>
        </w:rPr>
        <w:t>Service</w:t>
      </w:r>
      <w:r>
        <w:rPr>
          <w:color w:val="000000"/>
        </w:rPr>
        <w:t xml:space="preserve"> = 1, 3, 4, 5, and 8 this is the SID from which the audio content was received. See Section 4.8. For </w:t>
      </w:r>
      <w:r>
        <w:rPr>
          <w:b/>
          <w:color w:val="000000"/>
        </w:rPr>
        <w:t>Service</w:t>
      </w:r>
      <w:r>
        <w:rPr>
          <w:color w:val="000000"/>
        </w:rPr>
        <w:t xml:space="preserve"> = 6, this is the </w:t>
      </w:r>
      <w:r>
        <w:rPr>
          <w:b/>
          <w:color w:val="000000"/>
        </w:rPr>
        <w:t>AlertID</w:t>
      </w:r>
      <w:r>
        <w:rPr>
          <w:color w:val="000000"/>
        </w:rPr>
        <w:t xml:space="preserve"> of the Alert being played, with valid values as defined in the Audio Select Dispatch. For </w:t>
      </w:r>
      <w:r>
        <w:rPr>
          <w:b/>
          <w:color w:val="000000"/>
        </w:rPr>
        <w:t>Service</w:t>
      </w:r>
      <w:r>
        <w:rPr>
          <w:color w:val="000000"/>
        </w:rPr>
        <w:t xml:space="preserve"> = 0, 7, and 9 this field is set to 0.</w:t>
      </w:r>
    </w:p>
    <w:p w14:paraId="3C135195" w14:textId="77777777" w:rsidR="001233F8" w:rsidRDefault="008160FF">
      <w:pPr>
        <w:spacing w:before="120"/>
        <w:ind w:left="1080" w:hanging="360"/>
        <w:rPr>
          <w:color w:val="000000"/>
        </w:rPr>
      </w:pPr>
      <w:r>
        <w:rPr>
          <w:b/>
          <w:color w:val="000000"/>
        </w:rPr>
        <w:t>CutMRef</w:t>
      </w:r>
      <w:r>
        <w:rPr>
          <w:color w:val="000000"/>
        </w:rPr>
        <w:t xml:space="preserve">:  Bit field delivering the Cut MRef.  See bitfield format below. For </w:t>
      </w:r>
      <w:r>
        <w:rPr>
          <w:b/>
          <w:color w:val="000000"/>
        </w:rPr>
        <w:t>Service</w:t>
      </w:r>
      <w:r>
        <w:rPr>
          <w:color w:val="000000"/>
        </w:rPr>
        <w:t xml:space="preserve"> = 0, 6, 7, 8, and 9 this field is set to 0.</w:t>
      </w:r>
    </w:p>
    <w:p w14:paraId="4C2D99FE" w14:textId="77777777" w:rsidR="001233F8" w:rsidRDefault="008160FF">
      <w:pPr>
        <w:spacing w:before="120"/>
        <w:ind w:left="1080" w:hanging="360"/>
        <w:rPr>
          <w:color w:val="000000"/>
        </w:rPr>
      </w:pPr>
      <w:r>
        <w:rPr>
          <w:b/>
          <w:color w:val="000000"/>
        </w:rPr>
        <w:t>SegmentMRef</w:t>
      </w:r>
      <w:r>
        <w:rPr>
          <w:color w:val="000000"/>
        </w:rPr>
        <w:t xml:space="preserve">:  Bit field delivering the Segment MRef. See bitfield format below. For </w:t>
      </w:r>
      <w:r>
        <w:rPr>
          <w:b/>
          <w:color w:val="000000"/>
        </w:rPr>
        <w:t>Service</w:t>
      </w:r>
      <w:r>
        <w:rPr>
          <w:color w:val="000000"/>
        </w:rPr>
        <w:t xml:space="preserve"> = 0, 6, 7, 8, and 9 this field is set to 0.</w:t>
      </w:r>
    </w:p>
    <w:p w14:paraId="0C798F73" w14:textId="77777777" w:rsidR="001233F8" w:rsidRDefault="008160FF">
      <w:pPr>
        <w:spacing w:before="120"/>
        <w:ind w:left="1080" w:hanging="360"/>
        <w:rPr>
          <w:color w:val="000000"/>
        </w:rPr>
      </w:pPr>
      <w:r>
        <w:rPr>
          <w:b/>
          <w:color w:val="000000"/>
        </w:rPr>
        <w:t>ProgramMRef</w:t>
      </w:r>
      <w:r>
        <w:rPr>
          <w:color w:val="000000"/>
        </w:rPr>
        <w:t xml:space="preserve">:  Bit field delivering the Program MRef. See bitfield format below. For </w:t>
      </w:r>
      <w:r>
        <w:rPr>
          <w:b/>
          <w:color w:val="000000"/>
        </w:rPr>
        <w:t>Service</w:t>
      </w:r>
      <w:r>
        <w:rPr>
          <w:color w:val="000000"/>
        </w:rPr>
        <w:t xml:space="preserve"> = 0, 6, 7, 8, and 9 this field is set to 0.</w:t>
      </w:r>
    </w:p>
    <w:p w14:paraId="2E80F104" w14:textId="77777777" w:rsidR="001233F8" w:rsidRDefault="008160FF">
      <w:pPr>
        <w:spacing w:before="120"/>
        <w:ind w:left="1080" w:hanging="360"/>
        <w:rPr>
          <w:color w:val="000000"/>
        </w:rPr>
      </w:pPr>
      <w:r>
        <w:rPr>
          <w:b/>
          <w:color w:val="000000"/>
        </w:rPr>
        <w:t>ActionMRef</w:t>
      </w:r>
      <w:r>
        <w:rPr>
          <w:color w:val="000000"/>
        </w:rPr>
        <w:t xml:space="preserve">:  Bit field delivering the Action MRef. See bitfield format below. For </w:t>
      </w:r>
      <w:r>
        <w:rPr>
          <w:b/>
          <w:color w:val="000000"/>
        </w:rPr>
        <w:t>Service</w:t>
      </w:r>
      <w:r>
        <w:rPr>
          <w:color w:val="000000"/>
        </w:rPr>
        <w:t xml:space="preserve"> = 0, 6, 7, 8, and 9 this field is set to 0.</w:t>
      </w:r>
    </w:p>
    <w:p w14:paraId="23AAEFCF" w14:textId="77777777" w:rsidR="001233F8" w:rsidRDefault="008160FF">
      <w:pPr>
        <w:spacing w:after="60"/>
        <w:ind w:left="1080" w:hanging="360"/>
        <w:rPr>
          <w:color w:val="000000"/>
        </w:rPr>
      </w:pPr>
      <w:r>
        <w:rPr>
          <w:color w:val="000000"/>
        </w:rPr>
        <w:t xml:space="preserve">Bitfield format for </w:t>
      </w:r>
      <w:r>
        <w:rPr>
          <w:b/>
          <w:color w:val="000000"/>
        </w:rPr>
        <w:t>CutMRef</w:t>
      </w:r>
      <w:r>
        <w:rPr>
          <w:color w:val="000000"/>
        </w:rPr>
        <w:t xml:space="preserve">, </w:t>
      </w:r>
      <w:r>
        <w:rPr>
          <w:b/>
          <w:color w:val="000000"/>
        </w:rPr>
        <w:t>SegmentMRef</w:t>
      </w:r>
      <w:r>
        <w:rPr>
          <w:color w:val="000000"/>
        </w:rPr>
        <w:t xml:space="preserve">, </w:t>
      </w:r>
      <w:r>
        <w:rPr>
          <w:b/>
          <w:color w:val="000000"/>
        </w:rPr>
        <w:t xml:space="preserve">ProgramMRef </w:t>
      </w:r>
      <w:r>
        <w:rPr>
          <w:color w:val="000000"/>
        </w:rPr>
        <w:t>and</w:t>
      </w:r>
      <w:r>
        <w:rPr>
          <w:b/>
          <w:color w:val="000000"/>
        </w:rPr>
        <w:t xml:space="preserve"> ActionMRef</w:t>
      </w:r>
      <w:r>
        <w:rPr>
          <w:color w:val="000000"/>
        </w:rPr>
        <w:t xml:space="preserve">.  </w:t>
      </w:r>
    </w:p>
    <w:tbl>
      <w:tblPr>
        <w:tblStyle w:val="194"/>
        <w:tblW w:w="95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5"/>
        <w:gridCol w:w="1559"/>
        <w:gridCol w:w="961"/>
        <w:gridCol w:w="1530"/>
        <w:gridCol w:w="4140"/>
      </w:tblGrid>
      <w:tr w:rsidR="001233F8" w14:paraId="41EA69F1" w14:textId="77777777">
        <w:trPr>
          <w:trHeight w:val="213"/>
        </w:trPr>
        <w:tc>
          <w:tcPr>
            <w:tcW w:w="1345" w:type="dxa"/>
            <w:tcBorders>
              <w:bottom w:val="single" w:sz="4" w:space="0" w:color="000000"/>
            </w:tcBorders>
            <w:shd w:val="clear" w:color="auto" w:fill="EEECE1"/>
            <w:vAlign w:val="center"/>
          </w:tcPr>
          <w:p w14:paraId="6FBEAB5E" w14:textId="77777777" w:rsidR="001233F8" w:rsidRDefault="008160FF">
            <w:pPr>
              <w:spacing w:after="0"/>
              <w:jc w:val="center"/>
              <w:rPr>
                <w:b/>
                <w:color w:val="000000"/>
              </w:rPr>
            </w:pPr>
            <w:r>
              <w:rPr>
                <w:b/>
                <w:color w:val="000000"/>
              </w:rPr>
              <w:t>Bit 15</w:t>
            </w:r>
          </w:p>
        </w:tc>
        <w:tc>
          <w:tcPr>
            <w:tcW w:w="1559" w:type="dxa"/>
            <w:tcBorders>
              <w:bottom w:val="single" w:sz="4" w:space="0" w:color="000000"/>
            </w:tcBorders>
            <w:shd w:val="clear" w:color="auto" w:fill="EEECE1"/>
            <w:vAlign w:val="center"/>
          </w:tcPr>
          <w:p w14:paraId="00C126D2" w14:textId="77777777" w:rsidR="001233F8" w:rsidRDefault="008160FF">
            <w:pPr>
              <w:spacing w:after="0"/>
              <w:jc w:val="center"/>
              <w:rPr>
                <w:b/>
                <w:color w:val="000000"/>
              </w:rPr>
            </w:pPr>
            <w:r>
              <w:rPr>
                <w:b/>
                <w:color w:val="000000"/>
              </w:rPr>
              <w:t>Bits 14-12</w:t>
            </w:r>
          </w:p>
        </w:tc>
        <w:tc>
          <w:tcPr>
            <w:tcW w:w="961" w:type="dxa"/>
            <w:tcBorders>
              <w:bottom w:val="single" w:sz="4" w:space="0" w:color="000000"/>
            </w:tcBorders>
            <w:shd w:val="clear" w:color="auto" w:fill="EEECE1"/>
          </w:tcPr>
          <w:p w14:paraId="0CFAE889" w14:textId="77777777" w:rsidR="001233F8" w:rsidRDefault="008160FF">
            <w:pPr>
              <w:spacing w:after="0"/>
              <w:jc w:val="center"/>
              <w:rPr>
                <w:b/>
                <w:color w:val="000000"/>
              </w:rPr>
            </w:pPr>
            <w:r>
              <w:rPr>
                <w:b/>
                <w:color w:val="000000"/>
              </w:rPr>
              <w:t>Bit 11</w:t>
            </w:r>
          </w:p>
        </w:tc>
        <w:tc>
          <w:tcPr>
            <w:tcW w:w="1530" w:type="dxa"/>
            <w:tcBorders>
              <w:bottom w:val="single" w:sz="4" w:space="0" w:color="000000"/>
            </w:tcBorders>
            <w:shd w:val="clear" w:color="auto" w:fill="EEECE1"/>
            <w:vAlign w:val="center"/>
          </w:tcPr>
          <w:p w14:paraId="10B783A0" w14:textId="77777777" w:rsidR="001233F8" w:rsidRDefault="008160FF">
            <w:pPr>
              <w:spacing w:after="0"/>
              <w:jc w:val="center"/>
              <w:rPr>
                <w:b/>
                <w:color w:val="000000"/>
              </w:rPr>
            </w:pPr>
            <w:r>
              <w:rPr>
                <w:b/>
                <w:color w:val="000000"/>
              </w:rPr>
              <w:t>Bits 10-9</w:t>
            </w:r>
          </w:p>
        </w:tc>
        <w:tc>
          <w:tcPr>
            <w:tcW w:w="4140" w:type="dxa"/>
            <w:tcBorders>
              <w:bottom w:val="single" w:sz="4" w:space="0" w:color="000000"/>
            </w:tcBorders>
            <w:shd w:val="clear" w:color="auto" w:fill="EEECE1"/>
            <w:vAlign w:val="center"/>
          </w:tcPr>
          <w:p w14:paraId="6B414469" w14:textId="77777777" w:rsidR="001233F8" w:rsidRDefault="008160FF">
            <w:pPr>
              <w:spacing w:after="0"/>
              <w:jc w:val="center"/>
              <w:rPr>
                <w:b/>
                <w:color w:val="000000"/>
              </w:rPr>
            </w:pPr>
            <w:r>
              <w:rPr>
                <w:b/>
                <w:color w:val="000000"/>
              </w:rPr>
              <w:t>Bits 8-0</w:t>
            </w:r>
          </w:p>
        </w:tc>
      </w:tr>
      <w:tr w:rsidR="001233F8" w14:paraId="6A02452F" w14:textId="77777777">
        <w:trPr>
          <w:trHeight w:val="242"/>
        </w:trPr>
        <w:tc>
          <w:tcPr>
            <w:tcW w:w="1345" w:type="dxa"/>
            <w:tcBorders>
              <w:top w:val="single" w:sz="4" w:space="0" w:color="000000"/>
            </w:tcBorders>
          </w:tcPr>
          <w:p w14:paraId="58EF1319" w14:textId="77777777" w:rsidR="001233F8" w:rsidRDefault="008160FF">
            <w:pPr>
              <w:spacing w:after="0"/>
              <w:jc w:val="center"/>
              <w:rPr>
                <w:color w:val="000000"/>
              </w:rPr>
            </w:pPr>
            <w:r>
              <w:rPr>
                <w:color w:val="000000"/>
              </w:rPr>
              <w:t>MRefValid</w:t>
            </w:r>
          </w:p>
        </w:tc>
        <w:tc>
          <w:tcPr>
            <w:tcW w:w="1559" w:type="dxa"/>
            <w:tcBorders>
              <w:top w:val="single" w:sz="4" w:space="0" w:color="000000"/>
            </w:tcBorders>
          </w:tcPr>
          <w:p w14:paraId="66BC8A09" w14:textId="77777777" w:rsidR="001233F8" w:rsidRDefault="008160FF">
            <w:pPr>
              <w:spacing w:after="0"/>
              <w:jc w:val="center"/>
              <w:rPr>
                <w:color w:val="000000"/>
              </w:rPr>
            </w:pPr>
            <w:r>
              <w:rPr>
                <w:color w:val="000000"/>
              </w:rPr>
              <w:t>Reserved</w:t>
            </w:r>
          </w:p>
        </w:tc>
        <w:tc>
          <w:tcPr>
            <w:tcW w:w="961" w:type="dxa"/>
            <w:tcBorders>
              <w:top w:val="single" w:sz="4" w:space="0" w:color="000000"/>
            </w:tcBorders>
          </w:tcPr>
          <w:p w14:paraId="6A0860F2" w14:textId="77777777" w:rsidR="001233F8" w:rsidRDefault="008160FF">
            <w:pPr>
              <w:spacing w:after="0"/>
              <w:jc w:val="center"/>
              <w:rPr>
                <w:color w:val="000000"/>
              </w:rPr>
            </w:pPr>
            <w:r>
              <w:rPr>
                <w:color w:val="000000"/>
              </w:rPr>
              <w:t>RFU</w:t>
            </w:r>
          </w:p>
        </w:tc>
        <w:tc>
          <w:tcPr>
            <w:tcW w:w="1530" w:type="dxa"/>
            <w:tcBorders>
              <w:top w:val="single" w:sz="4" w:space="0" w:color="000000"/>
            </w:tcBorders>
          </w:tcPr>
          <w:p w14:paraId="5E7C1069" w14:textId="77777777" w:rsidR="001233F8" w:rsidRDefault="008160FF">
            <w:pPr>
              <w:spacing w:after="0"/>
              <w:jc w:val="center"/>
              <w:rPr>
                <w:color w:val="000000"/>
              </w:rPr>
            </w:pPr>
            <w:r>
              <w:rPr>
                <w:color w:val="000000"/>
              </w:rPr>
              <w:t>Hour</w:t>
            </w:r>
          </w:p>
        </w:tc>
        <w:tc>
          <w:tcPr>
            <w:tcW w:w="4140" w:type="dxa"/>
            <w:tcBorders>
              <w:top w:val="single" w:sz="4" w:space="0" w:color="000000"/>
            </w:tcBorders>
          </w:tcPr>
          <w:p w14:paraId="588E6695" w14:textId="77777777" w:rsidR="001233F8" w:rsidRDefault="008160FF">
            <w:pPr>
              <w:spacing w:after="0"/>
              <w:jc w:val="center"/>
              <w:rPr>
                <w:color w:val="000000"/>
              </w:rPr>
            </w:pPr>
            <w:r>
              <w:rPr>
                <w:color w:val="000000"/>
              </w:rPr>
              <w:t>TransitionID</w:t>
            </w:r>
          </w:p>
        </w:tc>
      </w:tr>
    </w:tbl>
    <w:p w14:paraId="7424FADB" w14:textId="77777777" w:rsidR="001233F8" w:rsidRDefault="008160FF">
      <w:pPr>
        <w:spacing w:before="120" w:after="60"/>
        <w:ind w:left="1440" w:hanging="360"/>
        <w:jc w:val="both"/>
        <w:rPr>
          <w:color w:val="000000"/>
        </w:rPr>
      </w:pPr>
      <w:r>
        <w:rPr>
          <w:color w:val="000000"/>
          <w:u w:val="single"/>
        </w:rPr>
        <w:t>TransitionID, Hour, RFU</w:t>
      </w:r>
      <w:r>
        <w:rPr>
          <w:color w:val="000000"/>
        </w:rPr>
        <w:t>: These parameters are defined in the Metadata Reference Block Structure of the BIC Metadata Reference Message in [2].</w:t>
      </w:r>
    </w:p>
    <w:p w14:paraId="49B89B25" w14:textId="77777777" w:rsidR="001233F8" w:rsidRDefault="008160FF">
      <w:pPr>
        <w:spacing w:before="120" w:after="60"/>
        <w:ind w:left="1440" w:hanging="360"/>
        <w:jc w:val="both"/>
        <w:rPr>
          <w:color w:val="000000"/>
        </w:rPr>
      </w:pPr>
      <w:r>
        <w:rPr>
          <w:color w:val="000000"/>
          <w:u w:val="single"/>
        </w:rPr>
        <w:t>MRefValid</w:t>
      </w:r>
      <w:r>
        <w:rPr>
          <w:color w:val="000000"/>
        </w:rPr>
        <w:t>: Indicates if the MRef is valid (i.e., whether or not the Module has received the corresponding MRef via the SiriusXM broadcast). The valid values are:</w:t>
      </w:r>
    </w:p>
    <w:p w14:paraId="4A24B06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invalid</w:t>
      </w:r>
    </w:p>
    <w:p w14:paraId="7C8F868D" w14:textId="77777777" w:rsidR="001233F8" w:rsidRDefault="008160FF">
      <w:pPr>
        <w:pBdr>
          <w:top w:val="nil"/>
          <w:left w:val="nil"/>
          <w:bottom w:val="nil"/>
          <w:right w:val="nil"/>
          <w:between w:val="nil"/>
        </w:pBdr>
        <w:spacing w:after="60"/>
        <w:ind w:left="1872" w:hanging="431"/>
        <w:rPr>
          <w:color w:val="000000"/>
          <w:szCs w:val="22"/>
        </w:rPr>
      </w:pPr>
      <w:r>
        <w:rPr>
          <w:color w:val="000000"/>
          <w:szCs w:val="22"/>
        </w:rPr>
        <w:t>1 = valid</w:t>
      </w:r>
    </w:p>
    <w:p w14:paraId="2929BF18" w14:textId="77777777" w:rsidR="001233F8" w:rsidRDefault="008160FF">
      <w:pPr>
        <w:spacing w:before="120"/>
        <w:ind w:left="1080" w:hanging="360"/>
        <w:rPr>
          <w:color w:val="000000"/>
        </w:rPr>
      </w:pPr>
      <w:r>
        <w:rPr>
          <w:b/>
          <w:color w:val="000000"/>
        </w:rPr>
        <w:t>DurationOfTrack</w:t>
      </w:r>
      <w:r>
        <w:rPr>
          <w:color w:val="000000"/>
        </w:rPr>
        <w:t xml:space="preserve">: Duration of the currently playing track. LSB=1 second. Valid range is 0 through 65535. For </w:t>
      </w:r>
      <w:r>
        <w:rPr>
          <w:b/>
          <w:color w:val="000000"/>
        </w:rPr>
        <w:t>Service</w:t>
      </w:r>
      <w:r>
        <w:rPr>
          <w:color w:val="000000"/>
        </w:rPr>
        <w:t xml:space="preserve"> = 0, 7, and 9 this field is set to 0.</w:t>
      </w:r>
    </w:p>
    <w:p w14:paraId="4194B68A" w14:textId="77777777" w:rsidR="001233F8" w:rsidRDefault="008160FF">
      <w:pPr>
        <w:spacing w:before="120" w:after="60"/>
        <w:ind w:left="1080" w:hanging="360"/>
        <w:rPr>
          <w:color w:val="000000"/>
        </w:rPr>
      </w:pPr>
      <w:r>
        <w:rPr>
          <w:b/>
          <w:color w:val="000000"/>
        </w:rPr>
        <w:t>TimeFromStartOfTrack</w:t>
      </w:r>
      <w:r>
        <w:rPr>
          <w:color w:val="000000"/>
        </w:rPr>
        <w:t xml:space="preserve">: Time that has elapsed from the start of the currently playing track. LSB= 1 second. Valid range is 0 through 65535. For </w:t>
      </w:r>
      <w:r>
        <w:rPr>
          <w:b/>
          <w:color w:val="000000"/>
        </w:rPr>
        <w:t>Service</w:t>
      </w:r>
      <w:r>
        <w:rPr>
          <w:color w:val="000000"/>
        </w:rPr>
        <w:t xml:space="preserve"> = 0, 7, and 9 this field is set to 0.</w:t>
      </w:r>
    </w:p>
    <w:p w14:paraId="012B962B" w14:textId="77777777" w:rsidR="001233F8" w:rsidRDefault="008160FF">
      <w:pPr>
        <w:tabs>
          <w:tab w:val="left" w:pos="540"/>
          <w:tab w:val="left" w:pos="1260"/>
          <w:tab w:val="left" w:pos="1620"/>
          <w:tab w:val="left" w:pos="2340"/>
        </w:tabs>
        <w:spacing w:before="120"/>
        <w:ind w:left="1080" w:hanging="360"/>
        <w:jc w:val="both"/>
        <w:rPr>
          <w:color w:val="000000"/>
        </w:rPr>
      </w:pPr>
      <w:r>
        <w:rPr>
          <w:b/>
          <w:color w:val="000000"/>
        </w:rPr>
        <w:t>TracksRemaining</w:t>
      </w:r>
      <w:r>
        <w:rPr>
          <w:color w:val="000000"/>
        </w:rPr>
        <w:t xml:space="preserve">: Indicates the number of tracks remaining in the audio buffer being played, not including the current track. E.g., a value of 0 would indicate the most recent track is being played. Valid range is 0 thru 50, with 50 indicating there are 50 or more tracks remaining. For </w:t>
      </w:r>
      <w:r>
        <w:rPr>
          <w:b/>
          <w:color w:val="000000"/>
        </w:rPr>
        <w:t>Service</w:t>
      </w:r>
      <w:r>
        <w:rPr>
          <w:color w:val="000000"/>
        </w:rPr>
        <w:t xml:space="preserve"> = 0, 5, 6, 7, 8, and 9 this field is set to 0.</w:t>
      </w:r>
    </w:p>
    <w:p w14:paraId="002C8E6C" w14:textId="77777777" w:rsidR="001233F8" w:rsidRDefault="008160FF">
      <w:pPr>
        <w:tabs>
          <w:tab w:val="left" w:pos="540"/>
          <w:tab w:val="left" w:pos="1260"/>
          <w:tab w:val="left" w:pos="1620"/>
          <w:tab w:val="left" w:pos="2340"/>
        </w:tabs>
        <w:spacing w:before="120"/>
        <w:ind w:left="1080" w:hanging="360"/>
        <w:jc w:val="both"/>
        <w:rPr>
          <w:color w:val="000000"/>
        </w:rPr>
      </w:pPr>
      <w:r>
        <w:rPr>
          <w:b/>
          <w:color w:val="000000"/>
        </w:rPr>
        <w:t>TimeRemaining</w:t>
      </w:r>
      <w:r>
        <w:rPr>
          <w:color w:val="000000"/>
        </w:rPr>
        <w:t xml:space="preserve">: Indicates the total number of seconds of stored content remaining in the audio buffer being played. This includes time remaining in the currently playing track as well as all tracks recorded after the current track. LSB=1 second. Valid range is 0 through 3600. For </w:t>
      </w:r>
      <w:r>
        <w:rPr>
          <w:b/>
          <w:color w:val="000000"/>
        </w:rPr>
        <w:t>Service</w:t>
      </w:r>
      <w:r>
        <w:rPr>
          <w:color w:val="000000"/>
        </w:rPr>
        <w:t xml:space="preserve"> = 0, 5, 7, and 9 this field is set to 0.</w:t>
      </w:r>
    </w:p>
    <w:p w14:paraId="48606B73" w14:textId="77777777" w:rsidR="001233F8" w:rsidRDefault="008160FF">
      <w:pPr>
        <w:tabs>
          <w:tab w:val="left" w:pos="540"/>
          <w:tab w:val="left" w:pos="1260"/>
          <w:tab w:val="left" w:pos="1620"/>
          <w:tab w:val="left" w:pos="2340"/>
        </w:tabs>
        <w:spacing w:before="120"/>
        <w:ind w:left="1080" w:hanging="360"/>
        <w:jc w:val="both"/>
        <w:rPr>
          <w:color w:val="000000"/>
        </w:rPr>
      </w:pPr>
      <w:r>
        <w:rPr>
          <w:b/>
          <w:color w:val="000000"/>
        </w:rPr>
        <w:t>TimeBefore</w:t>
      </w:r>
      <w:r>
        <w:rPr>
          <w:color w:val="000000"/>
        </w:rPr>
        <w:t xml:space="preserve">: Indicates the total number of seconds of stored content in the audio buffer prior to the current play point. This includes time from the start of the currently playing track to the current play point as well as all tracks recorded before the current track. LSB=1 second. Valid range is 0 through 3600. For </w:t>
      </w:r>
      <w:r>
        <w:rPr>
          <w:b/>
          <w:color w:val="000000"/>
        </w:rPr>
        <w:t>Service</w:t>
      </w:r>
      <w:r>
        <w:rPr>
          <w:color w:val="000000"/>
        </w:rPr>
        <w:t xml:space="preserve"> = 0, 5, 7, and 9 this field is set to 0.</w:t>
      </w:r>
    </w:p>
    <w:p w14:paraId="3606F22E" w14:textId="77777777" w:rsidR="001233F8" w:rsidRDefault="008160FF">
      <w:pPr>
        <w:tabs>
          <w:tab w:val="left" w:pos="540"/>
          <w:tab w:val="left" w:pos="1260"/>
          <w:tab w:val="left" w:pos="1620"/>
          <w:tab w:val="left" w:pos="2340"/>
        </w:tabs>
        <w:spacing w:before="120"/>
        <w:ind w:left="1080" w:hanging="360"/>
        <w:jc w:val="both"/>
        <w:rPr>
          <w:color w:val="000000"/>
        </w:rPr>
      </w:pPr>
      <w:r>
        <w:rPr>
          <w:b/>
          <w:color w:val="000000"/>
        </w:rPr>
        <w:t>AdID</w:t>
      </w:r>
      <w:r>
        <w:rPr>
          <w:color w:val="000000"/>
        </w:rPr>
        <w:t xml:space="preserve">:  A global ID, provided by the Host in the Alert Packet Dispatch for Host-defined Alerts and set to 1 or 2 for the two Module-defined Alerts, to identify the Ad corresponding to the Alert being played back. For </w:t>
      </w:r>
      <w:r>
        <w:rPr>
          <w:b/>
          <w:color w:val="000000"/>
        </w:rPr>
        <w:t>Service</w:t>
      </w:r>
      <w:r>
        <w:rPr>
          <w:color w:val="000000"/>
        </w:rPr>
        <w:t xml:space="preserve"> not equal to 8, this field is set to 0.</w:t>
      </w:r>
    </w:p>
    <w:p w14:paraId="4385A328" w14:textId="77777777" w:rsidR="001233F8" w:rsidRDefault="008160FF">
      <w:pPr>
        <w:spacing w:before="120" w:after="60"/>
        <w:ind w:left="1080" w:hanging="360"/>
        <w:jc w:val="both"/>
        <w:rPr>
          <w:color w:val="000000"/>
        </w:rPr>
      </w:pPr>
      <w:r>
        <w:rPr>
          <w:b/>
          <w:color w:val="000000"/>
        </w:rPr>
        <w:lastRenderedPageBreak/>
        <w:t>HostPlayingByte</w:t>
      </w:r>
      <w:r>
        <w:rPr>
          <w:color w:val="000000"/>
        </w:rPr>
        <w:t xml:space="preserve">: The byte number corresponding to the currently playing Host audio (i.e., the last successfully decoded Host audio), as measured from the first byte of audio sent from the Host in the most recent Host Audio Control Dispatch with Control=0. Valid range is 0 through 0xFFFFFFFF. For </w:t>
      </w:r>
      <w:r>
        <w:rPr>
          <w:b/>
          <w:color w:val="000000"/>
        </w:rPr>
        <w:t>Service</w:t>
      </w:r>
      <w:r>
        <w:rPr>
          <w:color w:val="000000"/>
        </w:rPr>
        <w:t xml:space="preserve"> not equal to 9, this field is set to 0.</w:t>
      </w:r>
    </w:p>
    <w:p w14:paraId="78D10434" w14:textId="77777777" w:rsidR="001233F8" w:rsidRDefault="008160FF">
      <w:pPr>
        <w:spacing w:before="120" w:after="60"/>
        <w:ind w:left="1080" w:hanging="360"/>
        <w:jc w:val="both"/>
        <w:rPr>
          <w:color w:val="000000"/>
        </w:rPr>
      </w:pPr>
      <w:r>
        <w:rPr>
          <w:b/>
          <w:color w:val="000000"/>
        </w:rPr>
        <w:t>HostFreeBytes</w:t>
      </w:r>
      <w:r>
        <w:rPr>
          <w:color w:val="000000"/>
        </w:rPr>
        <w:t xml:space="preserve">: The number of free bytes in the Module’s Host audio buffer. This is how many additional bytes of audio the Host can send to the Module without overflowing its audio buffer. LSB=1024 bytes. Valid range is 0 through 512. For </w:t>
      </w:r>
      <w:r>
        <w:rPr>
          <w:b/>
          <w:color w:val="000000"/>
        </w:rPr>
        <w:t>Service</w:t>
      </w:r>
      <w:r>
        <w:rPr>
          <w:color w:val="000000"/>
        </w:rPr>
        <w:t xml:space="preserve"> not equal to 9, this field is set to 0.</w:t>
      </w:r>
    </w:p>
    <w:p w14:paraId="059B3475" w14:textId="77777777" w:rsidR="001233F8" w:rsidRDefault="008160FF" w:rsidP="0086059E">
      <w:pPr>
        <w:pStyle w:val="Heading2"/>
      </w:pPr>
      <w:bookmarkStart w:id="99" w:name="_Toc202436093"/>
      <w:r>
        <w:t>Playback Control Dispatch</w:t>
      </w:r>
      <w:bookmarkEnd w:id="99"/>
    </w:p>
    <w:p w14:paraId="2E381FD5" w14:textId="77777777" w:rsidR="001233F8" w:rsidRDefault="008160FF">
      <w:pPr>
        <w:spacing w:before="120"/>
        <w:jc w:val="both"/>
        <w:rPr>
          <w:color w:val="000000"/>
        </w:rPr>
      </w:pPr>
      <w:r>
        <w:rPr>
          <w:color w:val="000000"/>
        </w:rPr>
        <w:t>The Host sends the Playback Control Dispatch to the Module to navigate playback of audio within the context of the current audio service. The possible audio services are:</w:t>
      </w:r>
    </w:p>
    <w:p w14:paraId="3A29F21D" w14:textId="77777777" w:rsidR="001233F8" w:rsidRDefault="008160FF">
      <w:pPr>
        <w:numPr>
          <w:ilvl w:val="0"/>
          <w:numId w:val="8"/>
        </w:numPr>
        <w:pBdr>
          <w:top w:val="nil"/>
          <w:left w:val="nil"/>
          <w:bottom w:val="nil"/>
          <w:right w:val="nil"/>
          <w:between w:val="nil"/>
        </w:pBdr>
        <w:spacing w:before="120" w:after="0"/>
        <w:jc w:val="both"/>
        <w:rPr>
          <w:color w:val="000000"/>
          <w:szCs w:val="22"/>
        </w:rPr>
      </w:pPr>
      <w:r>
        <w:rPr>
          <w:color w:val="000000"/>
          <w:szCs w:val="22"/>
        </w:rPr>
        <w:t>Sequential (includes Sequential Ad Alert Sequence)</w:t>
      </w:r>
    </w:p>
    <w:p w14:paraId="763A242A" w14:textId="77777777" w:rsidR="001233F8" w:rsidRDefault="008160FF">
      <w:pPr>
        <w:numPr>
          <w:ilvl w:val="0"/>
          <w:numId w:val="8"/>
        </w:numPr>
        <w:pBdr>
          <w:top w:val="nil"/>
          <w:left w:val="nil"/>
          <w:bottom w:val="nil"/>
          <w:right w:val="nil"/>
          <w:between w:val="nil"/>
        </w:pBdr>
        <w:spacing w:after="0"/>
        <w:jc w:val="both"/>
        <w:rPr>
          <w:color w:val="000000"/>
          <w:szCs w:val="22"/>
        </w:rPr>
      </w:pPr>
      <w:r>
        <w:rPr>
          <w:color w:val="000000"/>
          <w:szCs w:val="22"/>
        </w:rPr>
        <w:t>TuneMix</w:t>
      </w:r>
    </w:p>
    <w:p w14:paraId="2F8A5319" w14:textId="77777777" w:rsidR="001233F8" w:rsidRDefault="008160FF">
      <w:pPr>
        <w:numPr>
          <w:ilvl w:val="0"/>
          <w:numId w:val="8"/>
        </w:numPr>
        <w:pBdr>
          <w:top w:val="nil"/>
          <w:left w:val="nil"/>
          <w:bottom w:val="nil"/>
          <w:right w:val="nil"/>
          <w:between w:val="nil"/>
        </w:pBdr>
        <w:spacing w:after="0"/>
        <w:jc w:val="both"/>
        <w:rPr>
          <w:color w:val="000000"/>
          <w:szCs w:val="22"/>
        </w:rPr>
      </w:pPr>
      <w:r>
        <w:rPr>
          <w:color w:val="000000"/>
          <w:szCs w:val="22"/>
        </w:rPr>
        <w:t>SportsFlash</w:t>
      </w:r>
    </w:p>
    <w:p w14:paraId="68A2B907" w14:textId="77777777" w:rsidR="001233F8" w:rsidRDefault="008160FF">
      <w:pPr>
        <w:numPr>
          <w:ilvl w:val="0"/>
          <w:numId w:val="8"/>
        </w:numPr>
        <w:pBdr>
          <w:top w:val="nil"/>
          <w:left w:val="nil"/>
          <w:bottom w:val="nil"/>
          <w:right w:val="nil"/>
          <w:between w:val="nil"/>
        </w:pBdr>
        <w:spacing w:after="0"/>
        <w:jc w:val="both"/>
        <w:rPr>
          <w:color w:val="000000"/>
          <w:szCs w:val="22"/>
        </w:rPr>
      </w:pPr>
      <w:r>
        <w:rPr>
          <w:color w:val="000000"/>
          <w:szCs w:val="22"/>
        </w:rPr>
        <w:t>Tune Scanning</w:t>
      </w:r>
    </w:p>
    <w:p w14:paraId="45A11E4E" w14:textId="77777777" w:rsidR="001233F8" w:rsidRDefault="008160FF">
      <w:pPr>
        <w:numPr>
          <w:ilvl w:val="0"/>
          <w:numId w:val="8"/>
        </w:numPr>
        <w:pBdr>
          <w:top w:val="nil"/>
          <w:left w:val="nil"/>
          <w:bottom w:val="nil"/>
          <w:right w:val="nil"/>
          <w:between w:val="nil"/>
        </w:pBdr>
        <w:spacing w:after="0"/>
        <w:jc w:val="both"/>
        <w:rPr>
          <w:color w:val="000000"/>
          <w:szCs w:val="22"/>
        </w:rPr>
      </w:pPr>
      <w:r>
        <w:rPr>
          <w:color w:val="000000"/>
          <w:szCs w:val="22"/>
        </w:rPr>
        <w:t>Alert</w:t>
      </w:r>
    </w:p>
    <w:p w14:paraId="51146B3B" w14:textId="77777777" w:rsidR="001233F8" w:rsidRDefault="008160FF">
      <w:pPr>
        <w:numPr>
          <w:ilvl w:val="0"/>
          <w:numId w:val="8"/>
        </w:numPr>
        <w:pBdr>
          <w:top w:val="nil"/>
          <w:left w:val="nil"/>
          <w:bottom w:val="nil"/>
          <w:right w:val="nil"/>
          <w:between w:val="nil"/>
        </w:pBdr>
        <w:spacing w:after="0"/>
        <w:jc w:val="both"/>
        <w:rPr>
          <w:color w:val="000000"/>
          <w:szCs w:val="22"/>
        </w:rPr>
      </w:pPr>
      <w:r>
        <w:rPr>
          <w:color w:val="000000"/>
          <w:szCs w:val="22"/>
        </w:rPr>
        <w:t>Tone</w:t>
      </w:r>
    </w:p>
    <w:p w14:paraId="1762888F" w14:textId="77777777" w:rsidR="001233F8" w:rsidRDefault="008160FF">
      <w:pPr>
        <w:numPr>
          <w:ilvl w:val="0"/>
          <w:numId w:val="8"/>
        </w:numPr>
        <w:pBdr>
          <w:top w:val="nil"/>
          <w:left w:val="nil"/>
          <w:bottom w:val="nil"/>
          <w:right w:val="nil"/>
          <w:between w:val="nil"/>
        </w:pBdr>
        <w:spacing w:after="0"/>
        <w:jc w:val="both"/>
        <w:rPr>
          <w:color w:val="000000"/>
          <w:szCs w:val="22"/>
        </w:rPr>
      </w:pPr>
      <w:r>
        <w:rPr>
          <w:color w:val="000000"/>
          <w:szCs w:val="22"/>
        </w:rPr>
        <w:t>Host Playback</w:t>
      </w:r>
    </w:p>
    <w:p w14:paraId="3A1D8C6C" w14:textId="77777777" w:rsidR="001233F8" w:rsidRDefault="008160FF">
      <w:pPr>
        <w:spacing w:before="120"/>
        <w:jc w:val="both"/>
        <w:rPr>
          <w:color w:val="000000"/>
        </w:rPr>
      </w:pPr>
      <w:r>
        <w:rPr>
          <w:color w:val="000000"/>
        </w:rPr>
        <w:t>The validity and behavior of each audio playback control can vary for each audio service. The differences are described below.</w:t>
      </w:r>
    </w:p>
    <w:p w14:paraId="1AA0E719" w14:textId="77777777" w:rsidR="001233F8" w:rsidRDefault="008160FF">
      <w:pPr>
        <w:spacing w:before="120"/>
        <w:jc w:val="both"/>
        <w:rPr>
          <w:color w:val="000000"/>
        </w:rPr>
      </w:pPr>
      <w:r>
        <w:rPr>
          <w:color w:val="000000"/>
        </w:rPr>
        <w:t>When the Module receives a Playback Control Dispatch it validates the command parameters, verifies the Module is in the proper state to receive the command, and performs any processing associated with that command. If these operations are successful then the Module sends the Generic Response to the Host. If these operations are not successful then the Module sends the Playback Control Error Response to the Host.</w:t>
      </w:r>
    </w:p>
    <w:p w14:paraId="29CE781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70E19AD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19FE027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Playback Control Error Response</w:t>
      </w:r>
    </w:p>
    <w:p w14:paraId="40B0AF3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553FE9F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0FFE852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10</w:t>
      </w:r>
    </w:p>
    <w:p w14:paraId="3247621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778AF148"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93"/>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3B317DB" w14:textId="77777777">
        <w:trPr>
          <w:cantSplit/>
          <w:tblHeader/>
        </w:trPr>
        <w:tc>
          <w:tcPr>
            <w:tcW w:w="880" w:type="dxa"/>
            <w:shd w:val="clear" w:color="auto" w:fill="EEECE1"/>
          </w:tcPr>
          <w:p w14:paraId="28574AB3" w14:textId="77777777" w:rsidR="001233F8" w:rsidRDefault="008160FF">
            <w:pPr>
              <w:spacing w:after="0"/>
              <w:jc w:val="center"/>
              <w:rPr>
                <w:b/>
                <w:color w:val="000000"/>
              </w:rPr>
            </w:pPr>
            <w:r>
              <w:rPr>
                <w:b/>
                <w:color w:val="000000"/>
              </w:rPr>
              <w:t>Byte #</w:t>
            </w:r>
          </w:p>
        </w:tc>
        <w:tc>
          <w:tcPr>
            <w:tcW w:w="5463" w:type="dxa"/>
            <w:shd w:val="clear" w:color="auto" w:fill="EEECE1"/>
          </w:tcPr>
          <w:p w14:paraId="37D96C1A" w14:textId="77777777" w:rsidR="001233F8" w:rsidRDefault="008160FF">
            <w:pPr>
              <w:spacing w:after="0"/>
              <w:jc w:val="center"/>
              <w:rPr>
                <w:b/>
                <w:color w:val="000000"/>
              </w:rPr>
            </w:pPr>
            <w:r>
              <w:rPr>
                <w:b/>
                <w:color w:val="000000"/>
              </w:rPr>
              <w:t>Field Name</w:t>
            </w:r>
          </w:p>
        </w:tc>
        <w:tc>
          <w:tcPr>
            <w:tcW w:w="1180" w:type="dxa"/>
            <w:shd w:val="clear" w:color="auto" w:fill="EEECE1"/>
          </w:tcPr>
          <w:p w14:paraId="2B14E854"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5C21B1E9" w14:textId="77777777" w:rsidR="001233F8" w:rsidRDefault="008160FF">
            <w:pPr>
              <w:spacing w:after="0"/>
              <w:jc w:val="center"/>
              <w:rPr>
                <w:b/>
                <w:color w:val="000000"/>
              </w:rPr>
            </w:pPr>
            <w:r>
              <w:rPr>
                <w:b/>
                <w:color w:val="000000"/>
              </w:rPr>
              <w:t>Value</w:t>
            </w:r>
          </w:p>
        </w:tc>
      </w:tr>
      <w:tr w:rsidR="001233F8" w14:paraId="03366BDA" w14:textId="77777777">
        <w:trPr>
          <w:cantSplit/>
        </w:trPr>
        <w:tc>
          <w:tcPr>
            <w:tcW w:w="880" w:type="dxa"/>
          </w:tcPr>
          <w:p w14:paraId="58A6E8BA" w14:textId="77777777" w:rsidR="001233F8" w:rsidRDefault="008160FF">
            <w:pPr>
              <w:spacing w:after="0"/>
              <w:ind w:right="72"/>
              <w:jc w:val="center"/>
              <w:rPr>
                <w:color w:val="000000"/>
              </w:rPr>
            </w:pPr>
            <w:r>
              <w:rPr>
                <w:color w:val="000000"/>
              </w:rPr>
              <w:t>0</w:t>
            </w:r>
          </w:p>
        </w:tc>
        <w:tc>
          <w:tcPr>
            <w:tcW w:w="5463" w:type="dxa"/>
          </w:tcPr>
          <w:p w14:paraId="163AFBF1" w14:textId="77777777" w:rsidR="001233F8" w:rsidRDefault="008160FF">
            <w:pPr>
              <w:spacing w:after="0"/>
              <w:rPr>
                <w:color w:val="000000"/>
              </w:rPr>
            </w:pPr>
            <w:r>
              <w:rPr>
                <w:color w:val="000000"/>
              </w:rPr>
              <w:t>Sync</w:t>
            </w:r>
          </w:p>
        </w:tc>
        <w:tc>
          <w:tcPr>
            <w:tcW w:w="1180" w:type="dxa"/>
          </w:tcPr>
          <w:p w14:paraId="6FE01441" w14:textId="77777777" w:rsidR="001233F8" w:rsidRDefault="008160FF">
            <w:pPr>
              <w:spacing w:after="0"/>
              <w:jc w:val="center"/>
              <w:rPr>
                <w:color w:val="000000"/>
              </w:rPr>
            </w:pPr>
            <w:r>
              <w:rPr>
                <w:color w:val="000000"/>
              </w:rPr>
              <w:t>uint8</w:t>
            </w:r>
          </w:p>
        </w:tc>
        <w:tc>
          <w:tcPr>
            <w:tcW w:w="1512" w:type="dxa"/>
            <w:vAlign w:val="center"/>
          </w:tcPr>
          <w:p w14:paraId="0275FB4D" w14:textId="77777777" w:rsidR="001233F8" w:rsidRDefault="008160FF">
            <w:pPr>
              <w:spacing w:after="0"/>
              <w:jc w:val="center"/>
              <w:rPr>
                <w:color w:val="000000"/>
              </w:rPr>
            </w:pPr>
            <w:r>
              <w:rPr>
                <w:color w:val="000000"/>
              </w:rPr>
              <w:t xml:space="preserve"> See Section 4.1</w:t>
            </w:r>
          </w:p>
        </w:tc>
      </w:tr>
      <w:tr w:rsidR="001233F8" w14:paraId="6BFCED99" w14:textId="77777777">
        <w:trPr>
          <w:cantSplit/>
        </w:trPr>
        <w:tc>
          <w:tcPr>
            <w:tcW w:w="880" w:type="dxa"/>
          </w:tcPr>
          <w:p w14:paraId="59D44A7C" w14:textId="77777777" w:rsidR="001233F8" w:rsidRDefault="008160FF">
            <w:pPr>
              <w:spacing w:after="0"/>
              <w:ind w:right="72"/>
              <w:jc w:val="center"/>
              <w:rPr>
                <w:color w:val="000000"/>
              </w:rPr>
            </w:pPr>
            <w:r>
              <w:rPr>
                <w:color w:val="000000"/>
              </w:rPr>
              <w:t>1-2</w:t>
            </w:r>
          </w:p>
        </w:tc>
        <w:tc>
          <w:tcPr>
            <w:tcW w:w="5463" w:type="dxa"/>
          </w:tcPr>
          <w:p w14:paraId="403A620A" w14:textId="77777777" w:rsidR="001233F8" w:rsidRDefault="008160FF">
            <w:pPr>
              <w:spacing w:after="0"/>
              <w:rPr>
                <w:color w:val="000000"/>
              </w:rPr>
            </w:pPr>
            <w:r>
              <w:rPr>
                <w:color w:val="000000"/>
              </w:rPr>
              <w:t>NumMsgBytes</w:t>
            </w:r>
          </w:p>
        </w:tc>
        <w:tc>
          <w:tcPr>
            <w:tcW w:w="1180" w:type="dxa"/>
          </w:tcPr>
          <w:p w14:paraId="1ACFFA85" w14:textId="77777777" w:rsidR="001233F8" w:rsidRDefault="008160FF">
            <w:pPr>
              <w:spacing w:after="0"/>
              <w:jc w:val="center"/>
              <w:rPr>
                <w:color w:val="000000"/>
              </w:rPr>
            </w:pPr>
            <w:r>
              <w:rPr>
                <w:color w:val="000000"/>
              </w:rPr>
              <w:t>uint16</w:t>
            </w:r>
          </w:p>
        </w:tc>
        <w:tc>
          <w:tcPr>
            <w:tcW w:w="1512" w:type="dxa"/>
            <w:vAlign w:val="center"/>
          </w:tcPr>
          <w:p w14:paraId="37CA6E79" w14:textId="77777777" w:rsidR="001233F8" w:rsidRDefault="008160FF">
            <w:pPr>
              <w:spacing w:after="0"/>
              <w:jc w:val="center"/>
              <w:rPr>
                <w:color w:val="000000"/>
              </w:rPr>
            </w:pPr>
            <w:r>
              <w:rPr>
                <w:color w:val="000000"/>
              </w:rPr>
              <w:t>10</w:t>
            </w:r>
          </w:p>
        </w:tc>
      </w:tr>
      <w:tr w:rsidR="001233F8" w14:paraId="6CFB9C82" w14:textId="77777777">
        <w:trPr>
          <w:cantSplit/>
        </w:trPr>
        <w:tc>
          <w:tcPr>
            <w:tcW w:w="880" w:type="dxa"/>
          </w:tcPr>
          <w:p w14:paraId="6133F806" w14:textId="77777777" w:rsidR="001233F8" w:rsidRDefault="008160FF">
            <w:pPr>
              <w:spacing w:after="0"/>
              <w:ind w:right="72"/>
              <w:jc w:val="center"/>
              <w:rPr>
                <w:color w:val="000000"/>
              </w:rPr>
            </w:pPr>
            <w:r>
              <w:rPr>
                <w:color w:val="000000"/>
              </w:rPr>
              <w:t>3-4</w:t>
            </w:r>
          </w:p>
        </w:tc>
        <w:tc>
          <w:tcPr>
            <w:tcW w:w="5463" w:type="dxa"/>
          </w:tcPr>
          <w:p w14:paraId="21BED852" w14:textId="77777777" w:rsidR="001233F8" w:rsidRDefault="008160FF">
            <w:pPr>
              <w:spacing w:after="0"/>
              <w:rPr>
                <w:color w:val="000000"/>
              </w:rPr>
            </w:pPr>
            <w:r>
              <w:rPr>
                <w:color w:val="000000"/>
              </w:rPr>
              <w:t>Checksum</w:t>
            </w:r>
          </w:p>
        </w:tc>
        <w:tc>
          <w:tcPr>
            <w:tcW w:w="1180" w:type="dxa"/>
          </w:tcPr>
          <w:p w14:paraId="317D88F9" w14:textId="77777777" w:rsidR="001233F8" w:rsidRDefault="008160FF">
            <w:pPr>
              <w:spacing w:after="0"/>
              <w:jc w:val="center"/>
              <w:rPr>
                <w:color w:val="000000"/>
              </w:rPr>
            </w:pPr>
            <w:r>
              <w:rPr>
                <w:color w:val="000000"/>
              </w:rPr>
              <w:t>uint16</w:t>
            </w:r>
          </w:p>
        </w:tc>
        <w:tc>
          <w:tcPr>
            <w:tcW w:w="1512" w:type="dxa"/>
            <w:vAlign w:val="center"/>
          </w:tcPr>
          <w:p w14:paraId="37FC815D" w14:textId="77777777" w:rsidR="001233F8" w:rsidRDefault="008160FF">
            <w:pPr>
              <w:spacing w:after="0"/>
              <w:jc w:val="center"/>
              <w:rPr>
                <w:color w:val="000000"/>
              </w:rPr>
            </w:pPr>
            <w:r>
              <w:rPr>
                <w:color w:val="000000"/>
              </w:rPr>
              <w:t>See Section 4.6</w:t>
            </w:r>
          </w:p>
        </w:tc>
      </w:tr>
      <w:tr w:rsidR="001233F8" w14:paraId="46D77EB4" w14:textId="77777777">
        <w:trPr>
          <w:cantSplit/>
          <w:trHeight w:val="255"/>
        </w:trPr>
        <w:tc>
          <w:tcPr>
            <w:tcW w:w="880" w:type="dxa"/>
          </w:tcPr>
          <w:p w14:paraId="0BB00B42" w14:textId="77777777" w:rsidR="001233F8" w:rsidRDefault="008160FF">
            <w:pPr>
              <w:spacing w:after="0"/>
              <w:ind w:right="72"/>
              <w:jc w:val="center"/>
              <w:rPr>
                <w:color w:val="000000"/>
              </w:rPr>
            </w:pPr>
            <w:r>
              <w:rPr>
                <w:color w:val="000000"/>
              </w:rPr>
              <w:t>5</w:t>
            </w:r>
          </w:p>
        </w:tc>
        <w:tc>
          <w:tcPr>
            <w:tcW w:w="5463" w:type="dxa"/>
          </w:tcPr>
          <w:p w14:paraId="7BACA955" w14:textId="77777777" w:rsidR="001233F8" w:rsidRDefault="008160FF">
            <w:pPr>
              <w:spacing w:after="0"/>
              <w:rPr>
                <w:color w:val="000000"/>
              </w:rPr>
            </w:pPr>
            <w:r>
              <w:rPr>
                <w:color w:val="000000"/>
              </w:rPr>
              <w:t>TransactionID</w:t>
            </w:r>
          </w:p>
        </w:tc>
        <w:tc>
          <w:tcPr>
            <w:tcW w:w="1180" w:type="dxa"/>
          </w:tcPr>
          <w:p w14:paraId="29E91139" w14:textId="77777777" w:rsidR="001233F8" w:rsidRDefault="008160FF">
            <w:pPr>
              <w:spacing w:after="0"/>
              <w:jc w:val="center"/>
              <w:rPr>
                <w:color w:val="000000"/>
              </w:rPr>
            </w:pPr>
            <w:r>
              <w:rPr>
                <w:color w:val="000000"/>
              </w:rPr>
              <w:t>uint8</w:t>
            </w:r>
          </w:p>
        </w:tc>
        <w:tc>
          <w:tcPr>
            <w:tcW w:w="1512" w:type="dxa"/>
            <w:vAlign w:val="center"/>
          </w:tcPr>
          <w:p w14:paraId="6D468E8C" w14:textId="77777777" w:rsidR="001233F8" w:rsidRDefault="008160FF">
            <w:pPr>
              <w:spacing w:after="0"/>
              <w:jc w:val="center"/>
              <w:rPr>
                <w:color w:val="000000"/>
              </w:rPr>
            </w:pPr>
            <w:r>
              <w:rPr>
                <w:color w:val="000000"/>
              </w:rPr>
              <w:t>See Section 4.3</w:t>
            </w:r>
          </w:p>
        </w:tc>
      </w:tr>
      <w:tr w:rsidR="001233F8" w14:paraId="2DB8A77B" w14:textId="77777777">
        <w:trPr>
          <w:cantSplit/>
        </w:trPr>
        <w:tc>
          <w:tcPr>
            <w:tcW w:w="880" w:type="dxa"/>
          </w:tcPr>
          <w:p w14:paraId="5424A451" w14:textId="77777777" w:rsidR="001233F8" w:rsidRDefault="008160FF">
            <w:pPr>
              <w:spacing w:after="0"/>
              <w:ind w:right="72"/>
              <w:jc w:val="center"/>
              <w:rPr>
                <w:color w:val="000000"/>
              </w:rPr>
            </w:pPr>
            <w:r>
              <w:rPr>
                <w:color w:val="000000"/>
              </w:rPr>
              <w:t>6</w:t>
            </w:r>
          </w:p>
        </w:tc>
        <w:tc>
          <w:tcPr>
            <w:tcW w:w="5463" w:type="dxa"/>
          </w:tcPr>
          <w:p w14:paraId="1CC0AAF8" w14:textId="77777777" w:rsidR="001233F8" w:rsidRDefault="008160FF">
            <w:pPr>
              <w:spacing w:after="0"/>
              <w:rPr>
                <w:color w:val="000000"/>
              </w:rPr>
            </w:pPr>
            <w:r>
              <w:rPr>
                <w:color w:val="000000"/>
              </w:rPr>
              <w:t>MessageID</w:t>
            </w:r>
          </w:p>
        </w:tc>
        <w:tc>
          <w:tcPr>
            <w:tcW w:w="1180" w:type="dxa"/>
          </w:tcPr>
          <w:p w14:paraId="266BA305" w14:textId="77777777" w:rsidR="001233F8" w:rsidRDefault="008160FF">
            <w:pPr>
              <w:spacing w:after="0"/>
              <w:jc w:val="center"/>
              <w:rPr>
                <w:color w:val="000000"/>
              </w:rPr>
            </w:pPr>
            <w:r>
              <w:rPr>
                <w:color w:val="000000"/>
              </w:rPr>
              <w:t>uint8</w:t>
            </w:r>
          </w:p>
        </w:tc>
        <w:tc>
          <w:tcPr>
            <w:tcW w:w="1512" w:type="dxa"/>
            <w:vAlign w:val="center"/>
          </w:tcPr>
          <w:p w14:paraId="0A59AFC4" w14:textId="77777777" w:rsidR="001233F8" w:rsidRDefault="008160FF">
            <w:pPr>
              <w:spacing w:after="0"/>
              <w:jc w:val="center"/>
              <w:rPr>
                <w:color w:val="000000"/>
              </w:rPr>
            </w:pPr>
            <w:r>
              <w:rPr>
                <w:color w:val="000000"/>
              </w:rPr>
              <w:t>72</w:t>
            </w:r>
          </w:p>
        </w:tc>
      </w:tr>
      <w:tr w:rsidR="001233F8" w14:paraId="5ED364D9" w14:textId="77777777">
        <w:trPr>
          <w:cantSplit/>
        </w:trPr>
        <w:tc>
          <w:tcPr>
            <w:tcW w:w="880" w:type="dxa"/>
          </w:tcPr>
          <w:p w14:paraId="1FFDD2C8" w14:textId="77777777" w:rsidR="001233F8" w:rsidRDefault="008160FF">
            <w:pPr>
              <w:spacing w:after="0"/>
              <w:ind w:right="72"/>
              <w:jc w:val="center"/>
              <w:rPr>
                <w:color w:val="000000"/>
              </w:rPr>
            </w:pPr>
            <w:r>
              <w:rPr>
                <w:color w:val="000000"/>
              </w:rPr>
              <w:t>7</w:t>
            </w:r>
          </w:p>
        </w:tc>
        <w:tc>
          <w:tcPr>
            <w:tcW w:w="5463" w:type="dxa"/>
          </w:tcPr>
          <w:p w14:paraId="678C05DD" w14:textId="77777777" w:rsidR="001233F8" w:rsidRDefault="008160FF">
            <w:pPr>
              <w:spacing w:after="0"/>
              <w:rPr>
                <w:color w:val="000000"/>
              </w:rPr>
            </w:pPr>
            <w:r>
              <w:rPr>
                <w:color w:val="000000"/>
              </w:rPr>
              <w:t>Control</w:t>
            </w:r>
          </w:p>
        </w:tc>
        <w:tc>
          <w:tcPr>
            <w:tcW w:w="1180" w:type="dxa"/>
          </w:tcPr>
          <w:p w14:paraId="01C9ECDE" w14:textId="77777777" w:rsidR="001233F8" w:rsidRDefault="008160FF">
            <w:pPr>
              <w:spacing w:after="0"/>
              <w:jc w:val="center"/>
              <w:rPr>
                <w:color w:val="000000"/>
              </w:rPr>
            </w:pPr>
            <w:r>
              <w:rPr>
                <w:color w:val="000000"/>
              </w:rPr>
              <w:t>uint8</w:t>
            </w:r>
          </w:p>
        </w:tc>
        <w:tc>
          <w:tcPr>
            <w:tcW w:w="1512" w:type="dxa"/>
            <w:vAlign w:val="center"/>
          </w:tcPr>
          <w:p w14:paraId="3A90C49C" w14:textId="77777777" w:rsidR="001233F8" w:rsidRDefault="008160FF">
            <w:pPr>
              <w:spacing w:after="0"/>
              <w:jc w:val="center"/>
              <w:rPr>
                <w:color w:val="000000"/>
              </w:rPr>
            </w:pPr>
            <w:r>
              <w:rPr>
                <w:color w:val="000000"/>
              </w:rPr>
              <w:t>See below</w:t>
            </w:r>
          </w:p>
        </w:tc>
      </w:tr>
      <w:tr w:rsidR="001233F8" w14:paraId="31EC7186" w14:textId="77777777">
        <w:trPr>
          <w:cantSplit/>
        </w:trPr>
        <w:tc>
          <w:tcPr>
            <w:tcW w:w="880" w:type="dxa"/>
          </w:tcPr>
          <w:p w14:paraId="6ED0B0F2" w14:textId="77777777" w:rsidR="001233F8" w:rsidRDefault="008160FF">
            <w:pPr>
              <w:spacing w:after="0"/>
              <w:ind w:right="72"/>
              <w:jc w:val="center"/>
              <w:rPr>
                <w:color w:val="000000"/>
              </w:rPr>
            </w:pPr>
            <w:r>
              <w:rPr>
                <w:color w:val="000000"/>
              </w:rPr>
              <w:t>8-9</w:t>
            </w:r>
          </w:p>
        </w:tc>
        <w:tc>
          <w:tcPr>
            <w:tcW w:w="5463" w:type="dxa"/>
          </w:tcPr>
          <w:p w14:paraId="57212521" w14:textId="77777777" w:rsidR="001233F8" w:rsidRDefault="008160FF">
            <w:pPr>
              <w:spacing w:after="0"/>
              <w:rPr>
                <w:color w:val="000000"/>
              </w:rPr>
            </w:pPr>
            <w:r>
              <w:rPr>
                <w:color w:val="000000"/>
              </w:rPr>
              <w:t>TimeOffset</w:t>
            </w:r>
          </w:p>
        </w:tc>
        <w:tc>
          <w:tcPr>
            <w:tcW w:w="1180" w:type="dxa"/>
          </w:tcPr>
          <w:p w14:paraId="2D9A4E83" w14:textId="77777777" w:rsidR="001233F8" w:rsidRDefault="008160FF">
            <w:pPr>
              <w:spacing w:after="0"/>
              <w:jc w:val="center"/>
              <w:rPr>
                <w:color w:val="000000"/>
              </w:rPr>
            </w:pPr>
            <w:r>
              <w:rPr>
                <w:color w:val="000000"/>
              </w:rPr>
              <w:t>int16</w:t>
            </w:r>
          </w:p>
        </w:tc>
        <w:tc>
          <w:tcPr>
            <w:tcW w:w="1512" w:type="dxa"/>
            <w:vAlign w:val="center"/>
          </w:tcPr>
          <w:p w14:paraId="13C2C42B" w14:textId="77777777" w:rsidR="001233F8" w:rsidRDefault="008160FF">
            <w:pPr>
              <w:spacing w:after="0"/>
              <w:jc w:val="center"/>
              <w:rPr>
                <w:color w:val="000000"/>
              </w:rPr>
            </w:pPr>
            <w:r>
              <w:rPr>
                <w:color w:val="000000"/>
              </w:rPr>
              <w:t>See below</w:t>
            </w:r>
          </w:p>
        </w:tc>
      </w:tr>
    </w:tbl>
    <w:p w14:paraId="56CBFB98" w14:textId="77777777" w:rsidR="001233F8" w:rsidRDefault="008160FF">
      <w:pPr>
        <w:spacing w:before="240" w:after="60"/>
        <w:ind w:left="1080" w:hanging="360"/>
        <w:jc w:val="both"/>
        <w:rPr>
          <w:color w:val="000000"/>
        </w:rPr>
      </w:pPr>
      <w:r>
        <w:rPr>
          <w:b/>
          <w:color w:val="000000"/>
        </w:rPr>
        <w:t>Control</w:t>
      </w:r>
      <w:r>
        <w:rPr>
          <w:color w:val="000000"/>
        </w:rPr>
        <w:t xml:space="preserve"> : Selects the audio navigation action to take for the currently playing audio service. Each value of </w:t>
      </w:r>
      <w:r>
        <w:rPr>
          <w:b/>
          <w:color w:val="000000"/>
        </w:rPr>
        <w:t>Control</w:t>
      </w:r>
      <w:r>
        <w:rPr>
          <w:color w:val="000000"/>
        </w:rPr>
        <w:t xml:space="preserve"> is only valid for the audio services listed below. The Module will report an error for </w:t>
      </w:r>
      <w:r>
        <w:rPr>
          <w:b/>
          <w:color w:val="000000"/>
        </w:rPr>
        <w:t>Control</w:t>
      </w:r>
      <w:r>
        <w:rPr>
          <w:color w:val="000000"/>
        </w:rPr>
        <w:t xml:space="preserve"> values that are invalid for the current audio service. The valid values for each indicated audio service are:</w:t>
      </w:r>
    </w:p>
    <w:p w14:paraId="6A7FCEDB" w14:textId="77777777" w:rsidR="001233F8" w:rsidRDefault="008160FF">
      <w:pPr>
        <w:pBdr>
          <w:top w:val="nil"/>
          <w:left w:val="nil"/>
          <w:bottom w:val="nil"/>
          <w:right w:val="nil"/>
          <w:between w:val="nil"/>
        </w:pBdr>
        <w:spacing w:before="120" w:after="0"/>
        <w:ind w:left="1512" w:hanging="431"/>
        <w:jc w:val="both"/>
        <w:rPr>
          <w:color w:val="000000"/>
          <w:szCs w:val="22"/>
        </w:rPr>
      </w:pPr>
      <w:r>
        <w:rPr>
          <w:color w:val="000000"/>
          <w:szCs w:val="22"/>
        </w:rPr>
        <w:t xml:space="preserve">0 = </w:t>
      </w:r>
      <w:r>
        <w:rPr>
          <w:b/>
          <w:color w:val="000000"/>
          <w:szCs w:val="22"/>
        </w:rPr>
        <w:t>Pause</w:t>
      </w:r>
      <w:r>
        <w:rPr>
          <w:color w:val="000000"/>
          <w:szCs w:val="22"/>
        </w:rPr>
        <w:t>:</w:t>
      </w:r>
    </w:p>
    <w:p w14:paraId="442FA331" w14:textId="77777777" w:rsidR="001233F8" w:rsidRDefault="008160FF">
      <w:pPr>
        <w:pBdr>
          <w:top w:val="nil"/>
          <w:left w:val="nil"/>
          <w:bottom w:val="nil"/>
          <w:right w:val="nil"/>
          <w:between w:val="nil"/>
        </w:pBdr>
        <w:spacing w:after="0"/>
        <w:ind w:left="1512" w:hanging="71"/>
        <w:jc w:val="both"/>
        <w:rPr>
          <w:color w:val="000000"/>
          <w:szCs w:val="22"/>
        </w:rPr>
      </w:pPr>
      <w:r>
        <w:rPr>
          <w:i/>
          <w:color w:val="000000"/>
          <w:szCs w:val="22"/>
        </w:rPr>
        <w:t>Sequential, TuneMix, SportsFlash, Alert, Host Playback</w:t>
      </w:r>
      <w:r>
        <w:rPr>
          <w:color w:val="000000"/>
          <w:szCs w:val="22"/>
        </w:rPr>
        <w:t xml:space="preserve">: Pause audio playback at the current play point. </w:t>
      </w:r>
    </w:p>
    <w:p w14:paraId="72945D66" w14:textId="77777777" w:rsidR="001233F8" w:rsidRDefault="008160FF">
      <w:pPr>
        <w:pBdr>
          <w:top w:val="nil"/>
          <w:left w:val="nil"/>
          <w:bottom w:val="nil"/>
          <w:right w:val="nil"/>
          <w:between w:val="nil"/>
        </w:pBdr>
        <w:spacing w:before="120" w:after="0"/>
        <w:ind w:left="1512" w:hanging="431"/>
        <w:jc w:val="both"/>
        <w:rPr>
          <w:color w:val="000000"/>
          <w:szCs w:val="22"/>
        </w:rPr>
      </w:pPr>
      <w:r>
        <w:rPr>
          <w:color w:val="000000"/>
          <w:szCs w:val="22"/>
        </w:rPr>
        <w:lastRenderedPageBreak/>
        <w:t xml:space="preserve">1 = </w:t>
      </w:r>
      <w:r>
        <w:rPr>
          <w:b/>
          <w:color w:val="000000"/>
          <w:szCs w:val="22"/>
        </w:rPr>
        <w:t>Play</w:t>
      </w:r>
      <w:r>
        <w:rPr>
          <w:color w:val="000000"/>
          <w:szCs w:val="22"/>
        </w:rPr>
        <w:t>:</w:t>
      </w:r>
    </w:p>
    <w:p w14:paraId="40D000A6" w14:textId="77777777" w:rsidR="001233F8" w:rsidRDefault="008160FF">
      <w:pPr>
        <w:pBdr>
          <w:top w:val="nil"/>
          <w:left w:val="nil"/>
          <w:bottom w:val="nil"/>
          <w:right w:val="nil"/>
          <w:between w:val="nil"/>
        </w:pBdr>
        <w:spacing w:after="0"/>
        <w:ind w:left="1512" w:hanging="71"/>
        <w:jc w:val="both"/>
        <w:rPr>
          <w:color w:val="000000"/>
          <w:szCs w:val="22"/>
        </w:rPr>
      </w:pPr>
      <w:r>
        <w:rPr>
          <w:i/>
          <w:color w:val="000000"/>
          <w:szCs w:val="22"/>
        </w:rPr>
        <w:t>Sequential, TuneMix, SportsFlash, Alert, Host Playback</w:t>
      </w:r>
      <w:r>
        <w:rPr>
          <w:color w:val="000000"/>
          <w:szCs w:val="22"/>
        </w:rPr>
        <w:t>: Resume audio playback from the paused play point. This command is sent after a navigation command that has caused audio playback to be paused (i.e., Pause or Jump To TimeOffset).</w:t>
      </w:r>
    </w:p>
    <w:p w14:paraId="06B5BE0B" w14:textId="77777777" w:rsidR="001233F8" w:rsidRDefault="008160FF">
      <w:pPr>
        <w:pBdr>
          <w:top w:val="nil"/>
          <w:left w:val="nil"/>
          <w:bottom w:val="nil"/>
          <w:right w:val="nil"/>
          <w:between w:val="nil"/>
        </w:pBdr>
        <w:spacing w:before="120" w:after="0"/>
        <w:ind w:left="1512" w:hanging="431"/>
        <w:jc w:val="both"/>
        <w:rPr>
          <w:color w:val="000000"/>
          <w:szCs w:val="22"/>
        </w:rPr>
      </w:pPr>
      <w:r>
        <w:rPr>
          <w:color w:val="000000"/>
          <w:szCs w:val="22"/>
        </w:rPr>
        <w:t xml:space="preserve">2 = </w:t>
      </w:r>
      <w:r>
        <w:rPr>
          <w:b/>
          <w:color w:val="000000"/>
          <w:szCs w:val="22"/>
        </w:rPr>
        <w:t>Jump To Time Offset</w:t>
      </w:r>
      <w:r>
        <w:rPr>
          <w:color w:val="000000"/>
          <w:szCs w:val="22"/>
        </w:rPr>
        <w:t>:</w:t>
      </w:r>
    </w:p>
    <w:p w14:paraId="05486864" w14:textId="77777777" w:rsidR="001233F8" w:rsidRDefault="008160FF">
      <w:pPr>
        <w:pBdr>
          <w:top w:val="nil"/>
          <w:left w:val="nil"/>
          <w:bottom w:val="nil"/>
          <w:right w:val="nil"/>
          <w:between w:val="nil"/>
        </w:pBdr>
        <w:spacing w:after="0"/>
        <w:ind w:left="1512" w:hanging="71"/>
        <w:jc w:val="both"/>
        <w:rPr>
          <w:color w:val="000000"/>
          <w:szCs w:val="22"/>
        </w:rPr>
      </w:pPr>
      <w:r>
        <w:rPr>
          <w:i/>
          <w:color w:val="000000"/>
          <w:szCs w:val="22"/>
        </w:rPr>
        <w:t>Sequential, TuneMix, SportsFlash, Alert</w:t>
      </w:r>
      <w:r>
        <w:rPr>
          <w:color w:val="000000"/>
          <w:szCs w:val="22"/>
        </w:rPr>
        <w:t xml:space="preserve">: Jump </w:t>
      </w:r>
      <w:r>
        <w:rPr>
          <w:b/>
          <w:color w:val="000000"/>
          <w:szCs w:val="22"/>
        </w:rPr>
        <w:t>TimeOffset</w:t>
      </w:r>
      <w:r>
        <w:rPr>
          <w:color w:val="000000"/>
          <w:szCs w:val="22"/>
        </w:rPr>
        <w:t xml:space="preserve"> seconds from the current position in the stored playback content and pause there. If the new play point would be before the start of the stored playback content then jump to the start of the stored content. If the new play point would be after the end of the stored content then treat this as a </w:t>
      </w:r>
      <w:r>
        <w:rPr>
          <w:b/>
          <w:color w:val="000000"/>
          <w:szCs w:val="22"/>
        </w:rPr>
        <w:t>Live</w:t>
      </w:r>
      <w:r>
        <w:rPr>
          <w:color w:val="000000"/>
          <w:szCs w:val="22"/>
        </w:rPr>
        <w:t xml:space="preserve"> command and perform the appropriate processing for the current audio service. The Host implements a </w:t>
      </w:r>
      <w:r>
        <w:rPr>
          <w:b/>
          <w:color w:val="000000"/>
          <w:szCs w:val="22"/>
        </w:rPr>
        <w:t>Live</w:t>
      </w:r>
      <w:r>
        <w:rPr>
          <w:color w:val="000000"/>
          <w:szCs w:val="22"/>
        </w:rPr>
        <w:t xml:space="preserve"> command by using the Jump To Time Offset command with a large, positive time offset (e.g., 32767).</w:t>
      </w:r>
    </w:p>
    <w:p w14:paraId="45D9873D" w14:textId="77777777" w:rsidR="001233F8" w:rsidRDefault="008160FF">
      <w:pPr>
        <w:pBdr>
          <w:top w:val="nil"/>
          <w:left w:val="nil"/>
          <w:bottom w:val="nil"/>
          <w:right w:val="nil"/>
          <w:between w:val="nil"/>
        </w:pBdr>
        <w:spacing w:before="120" w:after="0"/>
        <w:ind w:left="1512" w:hanging="431"/>
        <w:jc w:val="both"/>
        <w:rPr>
          <w:color w:val="000000"/>
          <w:szCs w:val="22"/>
        </w:rPr>
      </w:pPr>
      <w:r>
        <w:rPr>
          <w:color w:val="000000"/>
          <w:szCs w:val="22"/>
        </w:rPr>
        <w:t xml:space="preserve">3 = </w:t>
      </w:r>
      <w:r>
        <w:rPr>
          <w:b/>
          <w:color w:val="000000"/>
          <w:szCs w:val="22"/>
        </w:rPr>
        <w:t>Jump To Next Track</w:t>
      </w:r>
      <w:r>
        <w:rPr>
          <w:color w:val="000000"/>
          <w:szCs w:val="22"/>
        </w:rPr>
        <w:t>:</w:t>
      </w:r>
    </w:p>
    <w:p w14:paraId="452610DE" w14:textId="77777777" w:rsidR="001233F8" w:rsidRDefault="008160FF">
      <w:pPr>
        <w:pBdr>
          <w:top w:val="nil"/>
          <w:left w:val="nil"/>
          <w:bottom w:val="nil"/>
          <w:right w:val="nil"/>
          <w:between w:val="nil"/>
        </w:pBdr>
        <w:spacing w:after="0"/>
        <w:ind w:left="1512" w:hanging="71"/>
        <w:jc w:val="both"/>
        <w:rPr>
          <w:color w:val="000000"/>
          <w:szCs w:val="22"/>
        </w:rPr>
      </w:pPr>
      <w:r>
        <w:rPr>
          <w:i/>
          <w:color w:val="000000"/>
          <w:szCs w:val="22"/>
        </w:rPr>
        <w:t>Sequential, SportsFlash, TuneMix</w:t>
      </w:r>
      <w:r>
        <w:rPr>
          <w:color w:val="000000"/>
          <w:szCs w:val="22"/>
        </w:rPr>
        <w:t xml:space="preserve">: Jump to the next track boundary in the stored playback content and pause there. If there is no next track boundary then treat this as a </w:t>
      </w:r>
      <w:r>
        <w:rPr>
          <w:b/>
          <w:color w:val="000000"/>
          <w:szCs w:val="22"/>
        </w:rPr>
        <w:t>Live</w:t>
      </w:r>
      <w:r>
        <w:rPr>
          <w:color w:val="000000"/>
          <w:szCs w:val="22"/>
        </w:rPr>
        <w:t xml:space="preserve"> command and perform the appropriate processing for the current audio service. </w:t>
      </w:r>
    </w:p>
    <w:p w14:paraId="6061E917" w14:textId="77777777" w:rsidR="001233F8" w:rsidRDefault="008160FF">
      <w:pPr>
        <w:pBdr>
          <w:top w:val="nil"/>
          <w:left w:val="nil"/>
          <w:bottom w:val="nil"/>
          <w:right w:val="nil"/>
          <w:between w:val="nil"/>
        </w:pBdr>
        <w:spacing w:before="60" w:after="0"/>
        <w:ind w:left="1512" w:hanging="71"/>
        <w:jc w:val="both"/>
        <w:rPr>
          <w:color w:val="000000"/>
          <w:szCs w:val="22"/>
        </w:rPr>
      </w:pPr>
      <w:r>
        <w:rPr>
          <w:i/>
          <w:color w:val="000000"/>
          <w:szCs w:val="22"/>
        </w:rPr>
        <w:t>Tune Scanning</w:t>
      </w:r>
      <w:r>
        <w:rPr>
          <w:color w:val="000000"/>
          <w:szCs w:val="22"/>
        </w:rPr>
        <w:t>: Discontinue playing the currently playing scan track, begin playing the next scan track, and continue scanning.</w:t>
      </w:r>
    </w:p>
    <w:p w14:paraId="27380C65" w14:textId="77777777" w:rsidR="001233F8" w:rsidRDefault="008160FF">
      <w:pPr>
        <w:pBdr>
          <w:top w:val="nil"/>
          <w:left w:val="nil"/>
          <w:bottom w:val="nil"/>
          <w:right w:val="nil"/>
          <w:between w:val="nil"/>
        </w:pBdr>
        <w:spacing w:before="120" w:after="0"/>
        <w:ind w:left="1512" w:hanging="431"/>
        <w:jc w:val="both"/>
        <w:rPr>
          <w:color w:val="000000"/>
          <w:szCs w:val="22"/>
        </w:rPr>
      </w:pPr>
      <w:r>
        <w:rPr>
          <w:color w:val="000000"/>
          <w:szCs w:val="22"/>
        </w:rPr>
        <w:t xml:space="preserve">4 = </w:t>
      </w:r>
      <w:r>
        <w:rPr>
          <w:b/>
          <w:color w:val="000000"/>
          <w:szCs w:val="22"/>
        </w:rPr>
        <w:t>Jump To Previous Track</w:t>
      </w:r>
      <w:r>
        <w:rPr>
          <w:color w:val="000000"/>
          <w:szCs w:val="22"/>
        </w:rPr>
        <w:t xml:space="preserve">: </w:t>
      </w:r>
    </w:p>
    <w:p w14:paraId="2C404DE4" w14:textId="77777777" w:rsidR="001233F8" w:rsidRDefault="008160FF">
      <w:pPr>
        <w:pBdr>
          <w:top w:val="nil"/>
          <w:left w:val="nil"/>
          <w:bottom w:val="nil"/>
          <w:right w:val="nil"/>
          <w:between w:val="nil"/>
        </w:pBdr>
        <w:spacing w:after="0"/>
        <w:ind w:left="1512" w:hanging="71"/>
        <w:jc w:val="both"/>
        <w:rPr>
          <w:color w:val="000000"/>
          <w:szCs w:val="22"/>
        </w:rPr>
      </w:pPr>
      <w:r>
        <w:rPr>
          <w:i/>
          <w:color w:val="000000"/>
          <w:szCs w:val="22"/>
        </w:rPr>
        <w:t>Sequential, SportsFlash, TuneMix</w:t>
      </w:r>
      <w:r>
        <w:rPr>
          <w:color w:val="000000"/>
          <w:szCs w:val="22"/>
        </w:rPr>
        <w:t xml:space="preserve">: Jump to the previous track boundary in the stored playback content and pause there. If this command is received less than 3 seconds into playing the current track the Module should jump to the track boundary prior to the current track. If there is no previous track boundary then jump to the start of the stored content. If the previous track duration is less than 3 seconds the Module should again jump to the previous track and iterate this check (i.e., in case there are consecutive short tracks) until it gets to a track with duration greater than 3 seconds or the start of the stored content. </w:t>
      </w:r>
    </w:p>
    <w:p w14:paraId="39F8FD71" w14:textId="77777777" w:rsidR="001233F8" w:rsidRDefault="001233F8">
      <w:pPr>
        <w:pBdr>
          <w:top w:val="nil"/>
          <w:left w:val="nil"/>
          <w:bottom w:val="nil"/>
          <w:right w:val="nil"/>
          <w:between w:val="nil"/>
        </w:pBdr>
        <w:spacing w:after="0"/>
        <w:ind w:left="1512" w:hanging="431"/>
        <w:jc w:val="both"/>
        <w:rPr>
          <w:color w:val="000000"/>
          <w:szCs w:val="22"/>
        </w:rPr>
      </w:pPr>
    </w:p>
    <w:p w14:paraId="201FBB2F" w14:textId="77777777" w:rsidR="001233F8" w:rsidRDefault="008160FF">
      <w:pPr>
        <w:pBdr>
          <w:top w:val="nil"/>
          <w:left w:val="nil"/>
          <w:bottom w:val="nil"/>
          <w:right w:val="nil"/>
          <w:between w:val="nil"/>
        </w:pBdr>
        <w:spacing w:after="0"/>
        <w:ind w:left="1080" w:hanging="360"/>
        <w:jc w:val="both"/>
        <w:rPr>
          <w:color w:val="000000"/>
          <w:szCs w:val="22"/>
        </w:rPr>
      </w:pPr>
      <w:r>
        <w:rPr>
          <w:b/>
          <w:color w:val="000000"/>
          <w:szCs w:val="22"/>
        </w:rPr>
        <w:t>TimeOffset</w:t>
      </w:r>
      <w:r>
        <w:rPr>
          <w:color w:val="000000"/>
          <w:szCs w:val="22"/>
        </w:rPr>
        <w:t xml:space="preserve">: When the command is Jump By Time Offset (i.e., </w:t>
      </w:r>
      <w:r>
        <w:rPr>
          <w:b/>
          <w:color w:val="000000"/>
          <w:szCs w:val="22"/>
        </w:rPr>
        <w:t>Control</w:t>
      </w:r>
      <w:r>
        <w:rPr>
          <w:color w:val="000000"/>
          <w:szCs w:val="22"/>
        </w:rPr>
        <w:t xml:space="preserve"> = 2) this field provides the time offset in seconds to be applied from the current audio play point. Negative values cause a jump backwards in time and positive values cause a jump forward. This field is only valid when </w:t>
      </w:r>
      <w:r>
        <w:rPr>
          <w:b/>
          <w:color w:val="000000"/>
          <w:szCs w:val="22"/>
        </w:rPr>
        <w:t>Control</w:t>
      </w:r>
      <w:r>
        <w:rPr>
          <w:color w:val="000000"/>
          <w:szCs w:val="22"/>
        </w:rPr>
        <w:t xml:space="preserve"> = 2, otherwise the Module ignores it. The valid values are -32768 thru 32767.</w:t>
      </w:r>
    </w:p>
    <w:p w14:paraId="7C5CB976" w14:textId="77777777" w:rsidR="001233F8" w:rsidRDefault="008160FF" w:rsidP="0086059E">
      <w:pPr>
        <w:pStyle w:val="Heading2"/>
      </w:pPr>
      <w:bookmarkStart w:id="100" w:name="_Toc202436094"/>
      <w:r>
        <w:t>Playback Control Error Response</w:t>
      </w:r>
      <w:bookmarkEnd w:id="100"/>
    </w:p>
    <w:p w14:paraId="0C43D756" w14:textId="77777777" w:rsidR="001233F8" w:rsidRDefault="008160FF">
      <w:pPr>
        <w:spacing w:before="120"/>
        <w:jc w:val="both"/>
        <w:rPr>
          <w:color w:val="000000"/>
        </w:rPr>
      </w:pPr>
      <w:r>
        <w:rPr>
          <w:color w:val="000000"/>
        </w:rPr>
        <w:t>This message can be sent in response to a Playback Control Dispatch. See the description of the Playback Control Dispatch for processing details.</w:t>
      </w:r>
    </w:p>
    <w:p w14:paraId="21A8AE4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5F32777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2E1DE76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4C420AD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1CA7BAF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69BB96A6"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9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4D8BF006" w14:textId="77777777">
        <w:trPr>
          <w:cantSplit/>
          <w:tblHeader/>
        </w:trPr>
        <w:tc>
          <w:tcPr>
            <w:tcW w:w="880" w:type="dxa"/>
            <w:shd w:val="clear" w:color="auto" w:fill="EEECE1"/>
          </w:tcPr>
          <w:p w14:paraId="5C8F5C1C" w14:textId="77777777" w:rsidR="001233F8" w:rsidRDefault="008160FF">
            <w:pPr>
              <w:spacing w:after="0"/>
              <w:jc w:val="center"/>
              <w:rPr>
                <w:b/>
                <w:color w:val="000000"/>
              </w:rPr>
            </w:pPr>
            <w:r>
              <w:rPr>
                <w:b/>
                <w:color w:val="000000"/>
              </w:rPr>
              <w:t>Byte #</w:t>
            </w:r>
          </w:p>
        </w:tc>
        <w:tc>
          <w:tcPr>
            <w:tcW w:w="5463" w:type="dxa"/>
            <w:shd w:val="clear" w:color="auto" w:fill="EEECE1"/>
          </w:tcPr>
          <w:p w14:paraId="02CD770A" w14:textId="77777777" w:rsidR="001233F8" w:rsidRDefault="008160FF">
            <w:pPr>
              <w:spacing w:after="0"/>
              <w:jc w:val="center"/>
              <w:rPr>
                <w:b/>
                <w:color w:val="000000"/>
              </w:rPr>
            </w:pPr>
            <w:r>
              <w:rPr>
                <w:b/>
                <w:color w:val="000000"/>
              </w:rPr>
              <w:t>Field Name</w:t>
            </w:r>
          </w:p>
        </w:tc>
        <w:tc>
          <w:tcPr>
            <w:tcW w:w="1180" w:type="dxa"/>
            <w:shd w:val="clear" w:color="auto" w:fill="EEECE1"/>
          </w:tcPr>
          <w:p w14:paraId="1F5C7E72"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A6B9DA7" w14:textId="77777777" w:rsidR="001233F8" w:rsidRDefault="008160FF">
            <w:pPr>
              <w:spacing w:after="0"/>
              <w:jc w:val="center"/>
              <w:rPr>
                <w:b/>
                <w:color w:val="000000"/>
              </w:rPr>
            </w:pPr>
            <w:r>
              <w:rPr>
                <w:b/>
                <w:color w:val="000000"/>
              </w:rPr>
              <w:t>Value</w:t>
            </w:r>
          </w:p>
        </w:tc>
      </w:tr>
      <w:tr w:rsidR="001233F8" w14:paraId="3A7B5738" w14:textId="77777777">
        <w:trPr>
          <w:cantSplit/>
        </w:trPr>
        <w:tc>
          <w:tcPr>
            <w:tcW w:w="880" w:type="dxa"/>
          </w:tcPr>
          <w:p w14:paraId="0C8406A7" w14:textId="77777777" w:rsidR="001233F8" w:rsidRDefault="008160FF">
            <w:pPr>
              <w:spacing w:after="0"/>
              <w:ind w:right="72"/>
              <w:jc w:val="center"/>
              <w:rPr>
                <w:color w:val="000000"/>
              </w:rPr>
            </w:pPr>
            <w:r>
              <w:rPr>
                <w:color w:val="000000"/>
              </w:rPr>
              <w:t>0</w:t>
            </w:r>
          </w:p>
        </w:tc>
        <w:tc>
          <w:tcPr>
            <w:tcW w:w="5463" w:type="dxa"/>
          </w:tcPr>
          <w:p w14:paraId="3FFFDA6F" w14:textId="77777777" w:rsidR="001233F8" w:rsidRDefault="008160FF">
            <w:pPr>
              <w:spacing w:after="0"/>
              <w:rPr>
                <w:color w:val="000000"/>
              </w:rPr>
            </w:pPr>
            <w:r>
              <w:rPr>
                <w:color w:val="000000"/>
              </w:rPr>
              <w:t>Sync</w:t>
            </w:r>
          </w:p>
        </w:tc>
        <w:tc>
          <w:tcPr>
            <w:tcW w:w="1180" w:type="dxa"/>
          </w:tcPr>
          <w:p w14:paraId="556B9CC7" w14:textId="77777777" w:rsidR="001233F8" w:rsidRDefault="008160FF">
            <w:pPr>
              <w:spacing w:after="0"/>
              <w:jc w:val="center"/>
              <w:rPr>
                <w:color w:val="000000"/>
              </w:rPr>
            </w:pPr>
            <w:r>
              <w:rPr>
                <w:color w:val="000000"/>
              </w:rPr>
              <w:t>uint8</w:t>
            </w:r>
          </w:p>
        </w:tc>
        <w:tc>
          <w:tcPr>
            <w:tcW w:w="1512" w:type="dxa"/>
            <w:vAlign w:val="center"/>
          </w:tcPr>
          <w:p w14:paraId="1C6A70F0" w14:textId="77777777" w:rsidR="001233F8" w:rsidRDefault="008160FF">
            <w:pPr>
              <w:spacing w:after="0"/>
              <w:jc w:val="center"/>
              <w:rPr>
                <w:color w:val="000000"/>
              </w:rPr>
            </w:pPr>
            <w:r>
              <w:rPr>
                <w:color w:val="000000"/>
              </w:rPr>
              <w:t xml:space="preserve"> See Section 4.1</w:t>
            </w:r>
          </w:p>
        </w:tc>
      </w:tr>
      <w:tr w:rsidR="001233F8" w14:paraId="5F557682" w14:textId="77777777">
        <w:trPr>
          <w:cantSplit/>
        </w:trPr>
        <w:tc>
          <w:tcPr>
            <w:tcW w:w="880" w:type="dxa"/>
          </w:tcPr>
          <w:p w14:paraId="28CDC361" w14:textId="77777777" w:rsidR="001233F8" w:rsidRDefault="008160FF">
            <w:pPr>
              <w:spacing w:after="0"/>
              <w:ind w:right="72"/>
              <w:jc w:val="center"/>
              <w:rPr>
                <w:color w:val="000000"/>
              </w:rPr>
            </w:pPr>
            <w:r>
              <w:rPr>
                <w:color w:val="000000"/>
              </w:rPr>
              <w:t>1-2</w:t>
            </w:r>
          </w:p>
        </w:tc>
        <w:tc>
          <w:tcPr>
            <w:tcW w:w="5463" w:type="dxa"/>
          </w:tcPr>
          <w:p w14:paraId="78CD3760" w14:textId="77777777" w:rsidR="001233F8" w:rsidRDefault="008160FF">
            <w:pPr>
              <w:spacing w:after="0"/>
              <w:rPr>
                <w:color w:val="000000"/>
              </w:rPr>
            </w:pPr>
            <w:r>
              <w:rPr>
                <w:color w:val="000000"/>
              </w:rPr>
              <w:t>NumMsgBytes</w:t>
            </w:r>
          </w:p>
        </w:tc>
        <w:tc>
          <w:tcPr>
            <w:tcW w:w="1180" w:type="dxa"/>
          </w:tcPr>
          <w:p w14:paraId="73D26797" w14:textId="77777777" w:rsidR="001233F8" w:rsidRDefault="008160FF">
            <w:pPr>
              <w:spacing w:after="0"/>
              <w:jc w:val="center"/>
              <w:rPr>
                <w:color w:val="000000"/>
              </w:rPr>
            </w:pPr>
            <w:r>
              <w:rPr>
                <w:color w:val="000000"/>
              </w:rPr>
              <w:t>uint16</w:t>
            </w:r>
          </w:p>
        </w:tc>
        <w:tc>
          <w:tcPr>
            <w:tcW w:w="1512" w:type="dxa"/>
            <w:vAlign w:val="center"/>
          </w:tcPr>
          <w:p w14:paraId="69DD06A9" w14:textId="77777777" w:rsidR="001233F8" w:rsidRDefault="008160FF">
            <w:pPr>
              <w:spacing w:after="0"/>
              <w:jc w:val="center"/>
              <w:rPr>
                <w:color w:val="000000"/>
              </w:rPr>
            </w:pPr>
            <w:r>
              <w:rPr>
                <w:color w:val="000000"/>
              </w:rPr>
              <w:t>56</w:t>
            </w:r>
          </w:p>
        </w:tc>
      </w:tr>
      <w:tr w:rsidR="001233F8" w14:paraId="6CD70762" w14:textId="77777777">
        <w:trPr>
          <w:cantSplit/>
        </w:trPr>
        <w:tc>
          <w:tcPr>
            <w:tcW w:w="880" w:type="dxa"/>
          </w:tcPr>
          <w:p w14:paraId="6CB02F64" w14:textId="77777777" w:rsidR="001233F8" w:rsidRDefault="008160FF">
            <w:pPr>
              <w:spacing w:after="0"/>
              <w:ind w:right="72"/>
              <w:jc w:val="center"/>
              <w:rPr>
                <w:color w:val="000000"/>
              </w:rPr>
            </w:pPr>
            <w:r>
              <w:rPr>
                <w:color w:val="000000"/>
              </w:rPr>
              <w:t>3-4</w:t>
            </w:r>
          </w:p>
        </w:tc>
        <w:tc>
          <w:tcPr>
            <w:tcW w:w="5463" w:type="dxa"/>
          </w:tcPr>
          <w:p w14:paraId="3E170B2F" w14:textId="77777777" w:rsidR="001233F8" w:rsidRDefault="008160FF">
            <w:pPr>
              <w:spacing w:after="0"/>
              <w:rPr>
                <w:color w:val="000000"/>
              </w:rPr>
            </w:pPr>
            <w:r>
              <w:rPr>
                <w:color w:val="000000"/>
              </w:rPr>
              <w:t>Checksum</w:t>
            </w:r>
          </w:p>
        </w:tc>
        <w:tc>
          <w:tcPr>
            <w:tcW w:w="1180" w:type="dxa"/>
          </w:tcPr>
          <w:p w14:paraId="1514EDA8" w14:textId="77777777" w:rsidR="001233F8" w:rsidRDefault="008160FF">
            <w:pPr>
              <w:spacing w:after="0"/>
              <w:jc w:val="center"/>
              <w:rPr>
                <w:color w:val="000000"/>
              </w:rPr>
            </w:pPr>
            <w:r>
              <w:rPr>
                <w:color w:val="000000"/>
              </w:rPr>
              <w:t>uint16</w:t>
            </w:r>
          </w:p>
        </w:tc>
        <w:tc>
          <w:tcPr>
            <w:tcW w:w="1512" w:type="dxa"/>
            <w:vAlign w:val="center"/>
          </w:tcPr>
          <w:p w14:paraId="5EEE08DE" w14:textId="77777777" w:rsidR="001233F8" w:rsidRDefault="008160FF">
            <w:pPr>
              <w:spacing w:after="0"/>
              <w:jc w:val="center"/>
              <w:rPr>
                <w:color w:val="000000"/>
              </w:rPr>
            </w:pPr>
            <w:r>
              <w:rPr>
                <w:color w:val="000000"/>
              </w:rPr>
              <w:t>See Section 4.6</w:t>
            </w:r>
          </w:p>
        </w:tc>
      </w:tr>
      <w:tr w:rsidR="001233F8" w14:paraId="1A9045C1" w14:textId="77777777">
        <w:trPr>
          <w:cantSplit/>
          <w:trHeight w:val="255"/>
        </w:trPr>
        <w:tc>
          <w:tcPr>
            <w:tcW w:w="880" w:type="dxa"/>
          </w:tcPr>
          <w:p w14:paraId="10433989" w14:textId="77777777" w:rsidR="001233F8" w:rsidRDefault="008160FF">
            <w:pPr>
              <w:spacing w:after="0"/>
              <w:ind w:right="72"/>
              <w:jc w:val="center"/>
              <w:rPr>
                <w:color w:val="000000"/>
              </w:rPr>
            </w:pPr>
            <w:r>
              <w:rPr>
                <w:color w:val="000000"/>
              </w:rPr>
              <w:t>5</w:t>
            </w:r>
          </w:p>
        </w:tc>
        <w:tc>
          <w:tcPr>
            <w:tcW w:w="5463" w:type="dxa"/>
          </w:tcPr>
          <w:p w14:paraId="7E02E4DA" w14:textId="77777777" w:rsidR="001233F8" w:rsidRDefault="008160FF">
            <w:pPr>
              <w:spacing w:after="0"/>
              <w:rPr>
                <w:color w:val="000000"/>
              </w:rPr>
            </w:pPr>
            <w:r>
              <w:rPr>
                <w:color w:val="000000"/>
              </w:rPr>
              <w:t>TransactionID</w:t>
            </w:r>
          </w:p>
        </w:tc>
        <w:tc>
          <w:tcPr>
            <w:tcW w:w="1180" w:type="dxa"/>
          </w:tcPr>
          <w:p w14:paraId="50128637" w14:textId="77777777" w:rsidR="001233F8" w:rsidRDefault="008160FF">
            <w:pPr>
              <w:spacing w:after="0"/>
              <w:jc w:val="center"/>
              <w:rPr>
                <w:color w:val="000000"/>
              </w:rPr>
            </w:pPr>
            <w:r>
              <w:rPr>
                <w:color w:val="000000"/>
              </w:rPr>
              <w:t>uint8</w:t>
            </w:r>
          </w:p>
        </w:tc>
        <w:tc>
          <w:tcPr>
            <w:tcW w:w="1512" w:type="dxa"/>
            <w:vAlign w:val="center"/>
          </w:tcPr>
          <w:p w14:paraId="71B3D21B" w14:textId="77777777" w:rsidR="001233F8" w:rsidRDefault="008160FF">
            <w:pPr>
              <w:spacing w:after="0"/>
              <w:jc w:val="center"/>
              <w:rPr>
                <w:color w:val="000000"/>
              </w:rPr>
            </w:pPr>
            <w:r>
              <w:rPr>
                <w:color w:val="000000"/>
              </w:rPr>
              <w:t>See Section 4.3</w:t>
            </w:r>
          </w:p>
        </w:tc>
      </w:tr>
      <w:tr w:rsidR="001233F8" w14:paraId="5BC2D8D3" w14:textId="77777777">
        <w:trPr>
          <w:cantSplit/>
        </w:trPr>
        <w:tc>
          <w:tcPr>
            <w:tcW w:w="880" w:type="dxa"/>
          </w:tcPr>
          <w:p w14:paraId="2BD0BEFA" w14:textId="77777777" w:rsidR="001233F8" w:rsidRDefault="008160FF">
            <w:pPr>
              <w:spacing w:after="0"/>
              <w:ind w:right="72"/>
              <w:jc w:val="center"/>
              <w:rPr>
                <w:color w:val="000000"/>
              </w:rPr>
            </w:pPr>
            <w:r>
              <w:rPr>
                <w:color w:val="000000"/>
              </w:rPr>
              <w:t>6</w:t>
            </w:r>
          </w:p>
        </w:tc>
        <w:tc>
          <w:tcPr>
            <w:tcW w:w="5463" w:type="dxa"/>
          </w:tcPr>
          <w:p w14:paraId="023B49B3" w14:textId="77777777" w:rsidR="001233F8" w:rsidRDefault="008160FF">
            <w:pPr>
              <w:spacing w:after="0"/>
              <w:rPr>
                <w:color w:val="000000"/>
              </w:rPr>
            </w:pPr>
            <w:r>
              <w:rPr>
                <w:color w:val="000000"/>
              </w:rPr>
              <w:t>MessageID</w:t>
            </w:r>
          </w:p>
        </w:tc>
        <w:tc>
          <w:tcPr>
            <w:tcW w:w="1180" w:type="dxa"/>
          </w:tcPr>
          <w:p w14:paraId="37871971" w14:textId="77777777" w:rsidR="001233F8" w:rsidRDefault="008160FF">
            <w:pPr>
              <w:spacing w:after="0"/>
              <w:jc w:val="center"/>
              <w:rPr>
                <w:color w:val="000000"/>
              </w:rPr>
            </w:pPr>
            <w:r>
              <w:rPr>
                <w:color w:val="000000"/>
              </w:rPr>
              <w:t>uint8</w:t>
            </w:r>
          </w:p>
        </w:tc>
        <w:tc>
          <w:tcPr>
            <w:tcW w:w="1512" w:type="dxa"/>
            <w:vAlign w:val="center"/>
          </w:tcPr>
          <w:p w14:paraId="54E7CD7B" w14:textId="77777777" w:rsidR="001233F8" w:rsidRDefault="008160FF">
            <w:pPr>
              <w:spacing w:after="0"/>
              <w:jc w:val="center"/>
              <w:rPr>
                <w:color w:val="000000"/>
              </w:rPr>
            </w:pPr>
            <w:r>
              <w:rPr>
                <w:color w:val="000000"/>
              </w:rPr>
              <w:t>73</w:t>
            </w:r>
          </w:p>
        </w:tc>
      </w:tr>
      <w:tr w:rsidR="001233F8" w14:paraId="5A16CDF6" w14:textId="77777777">
        <w:trPr>
          <w:cantSplit/>
        </w:trPr>
        <w:tc>
          <w:tcPr>
            <w:tcW w:w="880" w:type="dxa"/>
          </w:tcPr>
          <w:p w14:paraId="5D04FB21" w14:textId="77777777" w:rsidR="001233F8" w:rsidRDefault="008160FF">
            <w:pPr>
              <w:spacing w:after="0"/>
              <w:ind w:right="72"/>
              <w:jc w:val="center"/>
              <w:rPr>
                <w:color w:val="000000"/>
              </w:rPr>
            </w:pPr>
            <w:r>
              <w:rPr>
                <w:color w:val="000000"/>
              </w:rPr>
              <w:t>7</w:t>
            </w:r>
          </w:p>
        </w:tc>
        <w:tc>
          <w:tcPr>
            <w:tcW w:w="5463" w:type="dxa"/>
          </w:tcPr>
          <w:p w14:paraId="23231115" w14:textId="77777777" w:rsidR="001233F8" w:rsidRDefault="008160FF">
            <w:pPr>
              <w:spacing w:after="0"/>
              <w:rPr>
                <w:color w:val="000000"/>
              </w:rPr>
            </w:pPr>
            <w:r>
              <w:rPr>
                <w:color w:val="000000"/>
              </w:rPr>
              <w:t>ErrorCode</w:t>
            </w:r>
          </w:p>
        </w:tc>
        <w:tc>
          <w:tcPr>
            <w:tcW w:w="1180" w:type="dxa"/>
          </w:tcPr>
          <w:p w14:paraId="13532248" w14:textId="77777777" w:rsidR="001233F8" w:rsidRDefault="008160FF">
            <w:pPr>
              <w:spacing w:after="0"/>
              <w:jc w:val="center"/>
              <w:rPr>
                <w:color w:val="000000"/>
              </w:rPr>
            </w:pPr>
            <w:r>
              <w:rPr>
                <w:color w:val="000000"/>
              </w:rPr>
              <w:t>uint8</w:t>
            </w:r>
          </w:p>
        </w:tc>
        <w:tc>
          <w:tcPr>
            <w:tcW w:w="1512" w:type="dxa"/>
            <w:vAlign w:val="center"/>
          </w:tcPr>
          <w:p w14:paraId="7756DADA" w14:textId="77777777" w:rsidR="001233F8" w:rsidRDefault="008160FF">
            <w:pPr>
              <w:spacing w:after="0"/>
              <w:jc w:val="center"/>
              <w:rPr>
                <w:color w:val="000000"/>
              </w:rPr>
            </w:pPr>
            <w:r>
              <w:rPr>
                <w:color w:val="000000"/>
              </w:rPr>
              <w:t>See below</w:t>
            </w:r>
          </w:p>
        </w:tc>
      </w:tr>
      <w:tr w:rsidR="001233F8" w14:paraId="34C8D53A" w14:textId="77777777">
        <w:trPr>
          <w:cantSplit/>
        </w:trPr>
        <w:tc>
          <w:tcPr>
            <w:tcW w:w="880" w:type="dxa"/>
          </w:tcPr>
          <w:p w14:paraId="37E83E72" w14:textId="77777777" w:rsidR="001233F8" w:rsidRDefault="008160FF">
            <w:pPr>
              <w:spacing w:after="0"/>
              <w:ind w:right="72"/>
              <w:jc w:val="center"/>
              <w:rPr>
                <w:color w:val="000000"/>
              </w:rPr>
            </w:pPr>
            <w:r>
              <w:rPr>
                <w:color w:val="000000"/>
              </w:rPr>
              <w:t>8-55</w:t>
            </w:r>
          </w:p>
        </w:tc>
        <w:tc>
          <w:tcPr>
            <w:tcW w:w="5463" w:type="dxa"/>
          </w:tcPr>
          <w:p w14:paraId="63B05A5A" w14:textId="77777777" w:rsidR="001233F8" w:rsidRDefault="008160FF">
            <w:pPr>
              <w:spacing w:after="0"/>
              <w:rPr>
                <w:color w:val="000000"/>
              </w:rPr>
            </w:pPr>
            <w:r>
              <w:rPr>
                <w:color w:val="000000"/>
              </w:rPr>
              <w:t>ErrorText[48]</w:t>
            </w:r>
          </w:p>
        </w:tc>
        <w:tc>
          <w:tcPr>
            <w:tcW w:w="1180" w:type="dxa"/>
          </w:tcPr>
          <w:p w14:paraId="7F871EB6" w14:textId="77777777" w:rsidR="001233F8" w:rsidRDefault="008160FF">
            <w:pPr>
              <w:spacing w:after="0"/>
              <w:jc w:val="center"/>
              <w:rPr>
                <w:color w:val="000000"/>
              </w:rPr>
            </w:pPr>
            <w:r>
              <w:rPr>
                <w:color w:val="000000"/>
              </w:rPr>
              <w:t>uint8</w:t>
            </w:r>
          </w:p>
        </w:tc>
        <w:tc>
          <w:tcPr>
            <w:tcW w:w="1512" w:type="dxa"/>
            <w:vAlign w:val="center"/>
          </w:tcPr>
          <w:p w14:paraId="7DB21B28" w14:textId="77777777" w:rsidR="001233F8" w:rsidRDefault="008160FF">
            <w:pPr>
              <w:spacing w:after="0"/>
              <w:jc w:val="center"/>
              <w:rPr>
                <w:color w:val="000000"/>
              </w:rPr>
            </w:pPr>
            <w:r>
              <w:rPr>
                <w:color w:val="000000"/>
              </w:rPr>
              <w:t>See below</w:t>
            </w:r>
          </w:p>
        </w:tc>
      </w:tr>
    </w:tbl>
    <w:p w14:paraId="17A8EA1D" w14:textId="77777777" w:rsidR="001233F8" w:rsidRDefault="008160FF">
      <w:pPr>
        <w:spacing w:before="240" w:after="60"/>
        <w:ind w:left="1080" w:hanging="360"/>
        <w:rPr>
          <w:color w:val="000000"/>
        </w:rPr>
      </w:pPr>
      <w:r>
        <w:rPr>
          <w:b/>
          <w:color w:val="000000"/>
        </w:rPr>
        <w:lastRenderedPageBreak/>
        <w:t>ErrorCode</w:t>
      </w:r>
      <w:r>
        <w:rPr>
          <w:color w:val="000000"/>
        </w:rPr>
        <w:t>:  Indicates why the command failed. The valid values are:</w:t>
      </w:r>
    </w:p>
    <w:p w14:paraId="462A1E6C" w14:textId="77777777" w:rsidR="001233F8" w:rsidRDefault="008160FF">
      <w:pPr>
        <w:spacing w:after="0"/>
        <w:ind w:left="1440" w:hanging="360"/>
        <w:rPr>
          <w:color w:val="000000"/>
        </w:rPr>
      </w:pPr>
      <w:r>
        <w:rPr>
          <w:color w:val="000000"/>
        </w:rPr>
        <w:t xml:space="preserve">0 = </w:t>
      </w:r>
      <w:r>
        <w:rPr>
          <w:b/>
          <w:color w:val="000000"/>
        </w:rPr>
        <w:t>Control</w:t>
      </w:r>
      <w:r>
        <w:rPr>
          <w:color w:val="000000"/>
        </w:rPr>
        <w:t xml:space="preserve"> is outside its allowed range</w:t>
      </w:r>
    </w:p>
    <w:p w14:paraId="58DDDE70" w14:textId="77777777" w:rsidR="001233F8" w:rsidRDefault="008160FF">
      <w:pPr>
        <w:spacing w:after="0"/>
        <w:ind w:left="1440" w:hanging="360"/>
        <w:rPr>
          <w:color w:val="000000"/>
        </w:rPr>
      </w:pPr>
      <w:r>
        <w:rPr>
          <w:color w:val="000000"/>
        </w:rPr>
        <w:t xml:space="preserve">1 = </w:t>
      </w:r>
      <w:r>
        <w:rPr>
          <w:b/>
          <w:color w:val="000000"/>
        </w:rPr>
        <w:t>Control</w:t>
      </w:r>
      <w:r>
        <w:rPr>
          <w:color w:val="000000"/>
        </w:rPr>
        <w:t xml:space="preserve"> is invalid for the current audio service</w:t>
      </w:r>
    </w:p>
    <w:p w14:paraId="52AB5A49" w14:textId="77777777" w:rsidR="001233F8" w:rsidRDefault="008160FF">
      <w:pPr>
        <w:spacing w:after="0"/>
        <w:ind w:left="1440" w:hanging="360"/>
        <w:rPr>
          <w:color w:val="000000"/>
        </w:rPr>
      </w:pPr>
      <w:r>
        <w:rPr>
          <w:color w:val="000000"/>
        </w:rPr>
        <w:t>2 = audio playback is already paused; pause command ignored</w:t>
      </w:r>
    </w:p>
    <w:p w14:paraId="12B37611" w14:textId="77777777" w:rsidR="001233F8" w:rsidRDefault="008160FF">
      <w:pPr>
        <w:spacing w:after="0"/>
        <w:ind w:left="1440" w:hanging="360"/>
        <w:rPr>
          <w:color w:val="000000"/>
        </w:rPr>
      </w:pPr>
      <w:r>
        <w:rPr>
          <w:color w:val="000000"/>
        </w:rPr>
        <w:t>3 = audio playback is already in progress; play command ignored</w:t>
      </w:r>
    </w:p>
    <w:p w14:paraId="09C531F6" w14:textId="77777777" w:rsidR="001233F8" w:rsidRDefault="008160FF">
      <w:pPr>
        <w:spacing w:after="0"/>
        <w:ind w:left="1440" w:hanging="360"/>
        <w:rPr>
          <w:color w:val="000000"/>
        </w:rPr>
      </w:pPr>
      <w:r>
        <w:rPr>
          <w:color w:val="000000"/>
        </w:rPr>
        <w:t>4 = audio already being played from start of content; jump backward command ignored</w:t>
      </w:r>
    </w:p>
    <w:p w14:paraId="6D1A5E4A" w14:textId="77777777" w:rsidR="001233F8" w:rsidRDefault="008160FF">
      <w:pPr>
        <w:spacing w:after="0"/>
        <w:ind w:left="1440" w:hanging="360"/>
        <w:rPr>
          <w:color w:val="000000"/>
        </w:rPr>
      </w:pPr>
      <w:r>
        <w:rPr>
          <w:color w:val="000000"/>
        </w:rPr>
        <w:t>5 = audio already being played from Live; jump forward command ignored</w:t>
      </w:r>
    </w:p>
    <w:p w14:paraId="27A0385E" w14:textId="77777777" w:rsidR="001233F8" w:rsidRDefault="008160FF">
      <w:pPr>
        <w:spacing w:after="0"/>
        <w:ind w:left="1440" w:hanging="360"/>
        <w:rPr>
          <w:color w:val="000000"/>
        </w:rPr>
      </w:pPr>
      <w:r>
        <w:rPr>
          <w:color w:val="000000"/>
        </w:rPr>
        <w:t>6 = Jump To Time Offset of 0 ignored</w:t>
      </w:r>
    </w:p>
    <w:p w14:paraId="489F2ED0"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1DD3B20A" w14:textId="77777777" w:rsidR="001233F8" w:rsidRDefault="008160FF" w:rsidP="0086059E">
      <w:pPr>
        <w:pStyle w:val="Heading2"/>
      </w:pPr>
      <w:bookmarkStart w:id="101" w:name="_Toc202436095"/>
      <w:r>
        <w:t>Smart Favorites Configure Dispatch</w:t>
      </w:r>
      <w:bookmarkEnd w:id="101"/>
    </w:p>
    <w:p w14:paraId="5D61E041" w14:textId="77777777" w:rsidR="001233F8" w:rsidRDefault="008160FF">
      <w:pPr>
        <w:spacing w:before="120"/>
        <w:jc w:val="both"/>
        <w:rPr>
          <w:color w:val="000000"/>
        </w:rPr>
      </w:pPr>
      <w:r>
        <w:rPr>
          <w:color w:val="000000"/>
        </w:rPr>
        <w:t>The Host sends the Smart Favorites Configure Dispatch to the Module to setup the Smart Favorites and TuneMix features of the Module. The setup includes selecting which channels are requested to be treated as Smart Favorites and as TuneMix component channels. The Module buffers a certain amount of audio for each Smart Favorites channel, providing the following capabilities that normal channels do not have:</w:t>
      </w:r>
    </w:p>
    <w:p w14:paraId="0EE5076A" w14:textId="77777777" w:rsidR="001233F8" w:rsidRDefault="008160FF">
      <w:pPr>
        <w:numPr>
          <w:ilvl w:val="0"/>
          <w:numId w:val="5"/>
        </w:numPr>
        <w:jc w:val="both"/>
        <w:rPr>
          <w:color w:val="000000"/>
        </w:rPr>
      </w:pPr>
      <w:r>
        <w:rPr>
          <w:color w:val="000000"/>
        </w:rPr>
        <w:t>In general, upon selecting a Smart Favorite channel the Module begins playing audio from the start of the most recent track on that channel (i.e., the TuneStart feature).</w:t>
      </w:r>
    </w:p>
    <w:p w14:paraId="035A3345" w14:textId="77777777" w:rsidR="001233F8" w:rsidRDefault="008160FF">
      <w:pPr>
        <w:numPr>
          <w:ilvl w:val="0"/>
          <w:numId w:val="5"/>
        </w:numPr>
        <w:jc w:val="both"/>
        <w:rPr>
          <w:color w:val="000000"/>
        </w:rPr>
      </w:pPr>
      <w:r>
        <w:rPr>
          <w:color w:val="000000"/>
        </w:rPr>
        <w:t>Upon selecting a Smart Favorite channel the user can rewind into the channel’s buffered audio to play previously received audio.</w:t>
      </w:r>
    </w:p>
    <w:p w14:paraId="366D95AA" w14:textId="77777777" w:rsidR="001233F8" w:rsidRDefault="008160FF">
      <w:pPr>
        <w:numPr>
          <w:ilvl w:val="0"/>
          <w:numId w:val="5"/>
        </w:numPr>
        <w:jc w:val="both"/>
        <w:rPr>
          <w:color w:val="000000"/>
        </w:rPr>
      </w:pPr>
      <w:r>
        <w:rPr>
          <w:color w:val="000000"/>
        </w:rPr>
        <w:t>The stored tracks for Smart Favorites can be scanned using the Tune Scan feature, allowing the user to select for playback any stored Smart Favorite track.</w:t>
      </w:r>
    </w:p>
    <w:p w14:paraId="25136C0F" w14:textId="77777777" w:rsidR="001233F8" w:rsidRDefault="008160FF">
      <w:pPr>
        <w:numPr>
          <w:ilvl w:val="0"/>
          <w:numId w:val="5"/>
        </w:numPr>
        <w:jc w:val="both"/>
        <w:rPr>
          <w:color w:val="000000"/>
        </w:rPr>
      </w:pPr>
      <w:r>
        <w:rPr>
          <w:color w:val="000000"/>
        </w:rPr>
        <w:t>The stored tracks for Smart Favorites can be used for TuneMix playback.</w:t>
      </w:r>
    </w:p>
    <w:p w14:paraId="752531FE" w14:textId="77777777" w:rsidR="001233F8" w:rsidRDefault="008160FF">
      <w:pPr>
        <w:jc w:val="both"/>
        <w:rPr>
          <w:color w:val="000000"/>
        </w:rPr>
      </w:pPr>
      <w:r>
        <w:rPr>
          <w:color w:val="000000"/>
        </w:rPr>
        <w:t xml:space="preserve">In the Smart Favorites Configure Dispatch the Host provides </w:t>
      </w:r>
      <w:r>
        <w:rPr>
          <w:b/>
          <w:color w:val="000000"/>
        </w:rPr>
        <w:t>SIDList</w:t>
      </w:r>
      <w:r>
        <w:rPr>
          <w:color w:val="000000"/>
        </w:rPr>
        <w:t xml:space="preserve">, a list of requested Smart Favorites channels, to the Module. The Module will make Smart Favorites of all valid channels in </w:t>
      </w:r>
      <w:r>
        <w:rPr>
          <w:b/>
          <w:color w:val="000000"/>
        </w:rPr>
        <w:t>SIDList</w:t>
      </w:r>
      <w:r>
        <w:rPr>
          <w:color w:val="000000"/>
        </w:rPr>
        <w:t xml:space="preserve">. Entries in </w:t>
      </w:r>
      <w:r>
        <w:rPr>
          <w:b/>
          <w:color w:val="000000"/>
        </w:rPr>
        <w:t>SIDList</w:t>
      </w:r>
      <w:r>
        <w:rPr>
          <w:color w:val="000000"/>
        </w:rPr>
        <w:t xml:space="preserve"> that are not tunable or otherwise invalid (e.g., channel 0, channel 1, data channels, unauthorized channels, unavailable channels, etc.) will be skipped.</w:t>
      </w:r>
    </w:p>
    <w:p w14:paraId="2EFBE678" w14:textId="77777777" w:rsidR="001233F8" w:rsidRDefault="008160FF">
      <w:pPr>
        <w:spacing w:before="120"/>
        <w:jc w:val="both"/>
        <w:rPr>
          <w:color w:val="000000"/>
        </w:rPr>
      </w:pPr>
      <w:r>
        <w:rPr>
          <w:color w:val="000000"/>
        </w:rPr>
        <w:t xml:space="preserve">If a current Smart Favorite channel becomes invalid (e.g., its free-to-air trial ends), the Module remove that Smart Favorite. If a channel in </w:t>
      </w:r>
      <w:r>
        <w:rPr>
          <w:b/>
          <w:color w:val="000000"/>
        </w:rPr>
        <w:t>SIDList</w:t>
      </w:r>
      <w:r>
        <w:rPr>
          <w:color w:val="000000"/>
        </w:rPr>
        <w:t xml:space="preserve"> that was invalid and had been skipped becomes valid (e.g., it becomes subscribed), the Module make that channel a Smart Favorite.</w:t>
      </w:r>
    </w:p>
    <w:p w14:paraId="10C5538D" w14:textId="77777777" w:rsidR="001233F8" w:rsidRDefault="008160FF">
      <w:pPr>
        <w:spacing w:before="120"/>
        <w:jc w:val="both"/>
        <w:rPr>
          <w:color w:val="000000"/>
        </w:rPr>
      </w:pPr>
      <w:r>
        <w:rPr>
          <w:color w:val="000000"/>
        </w:rPr>
        <w:t xml:space="preserve">The Host can change its list of Smart Favorites by sending the Smart Favorites Configure Dispatch to the Module with a new </w:t>
      </w:r>
      <w:r>
        <w:rPr>
          <w:b/>
          <w:color w:val="000000"/>
        </w:rPr>
        <w:t>SIDList</w:t>
      </w:r>
      <w:r>
        <w:rPr>
          <w:color w:val="000000"/>
        </w:rPr>
        <w:t xml:space="preserve">. The new </w:t>
      </w:r>
      <w:r>
        <w:rPr>
          <w:b/>
          <w:color w:val="000000"/>
        </w:rPr>
        <w:t>SIDList</w:t>
      </w:r>
      <w:r>
        <w:rPr>
          <w:color w:val="000000"/>
        </w:rPr>
        <w:t xml:space="preserve"> replaces the old </w:t>
      </w:r>
      <w:r>
        <w:rPr>
          <w:b/>
          <w:color w:val="000000"/>
        </w:rPr>
        <w:t>SIDList</w:t>
      </w:r>
      <w:r>
        <w:rPr>
          <w:color w:val="000000"/>
        </w:rPr>
        <w:t xml:space="preserve">. Any buffered content is retained for a channel that was in the old </w:t>
      </w:r>
      <w:r>
        <w:rPr>
          <w:b/>
          <w:color w:val="000000"/>
        </w:rPr>
        <w:t>SIDList</w:t>
      </w:r>
      <w:r>
        <w:rPr>
          <w:color w:val="000000"/>
        </w:rPr>
        <w:t xml:space="preserve"> and is in the new </w:t>
      </w:r>
      <w:r>
        <w:rPr>
          <w:b/>
          <w:color w:val="000000"/>
        </w:rPr>
        <w:t>SIDList</w:t>
      </w:r>
      <w:r>
        <w:rPr>
          <w:color w:val="000000"/>
        </w:rPr>
        <w:t xml:space="preserve">. Any buffered content is deleted for a channel that was in the old </w:t>
      </w:r>
      <w:r>
        <w:rPr>
          <w:b/>
          <w:color w:val="000000"/>
        </w:rPr>
        <w:t>SIDList</w:t>
      </w:r>
      <w:r>
        <w:rPr>
          <w:color w:val="000000"/>
        </w:rPr>
        <w:t xml:space="preserve"> but is not in the new </w:t>
      </w:r>
      <w:r>
        <w:rPr>
          <w:b/>
          <w:color w:val="000000"/>
        </w:rPr>
        <w:t>SIDList</w:t>
      </w:r>
      <w:r>
        <w:rPr>
          <w:color w:val="000000"/>
        </w:rPr>
        <w:t>. The Host cannot update the list of Smart Favorites while Tune Scan is in progress.</w:t>
      </w:r>
    </w:p>
    <w:p w14:paraId="7D230669" w14:textId="77777777" w:rsidR="001233F8" w:rsidRDefault="008160FF">
      <w:pPr>
        <w:spacing w:before="120"/>
        <w:jc w:val="both"/>
        <w:rPr>
          <w:color w:val="000000"/>
        </w:rPr>
      </w:pPr>
      <w:r>
        <w:rPr>
          <w:color w:val="000000"/>
        </w:rPr>
        <w:t>The Module does not store the list of Smart Favorites in its NVM. The Host is required to store the list of Smart Favorites in its NVM and to resend the Smart Favorites Configure Dispatch upon each Module initialization.</w:t>
      </w:r>
    </w:p>
    <w:p w14:paraId="43B9E135" w14:textId="77777777" w:rsidR="001233F8" w:rsidRDefault="008160FF">
      <w:pPr>
        <w:spacing w:before="120"/>
        <w:jc w:val="both"/>
        <w:rPr>
          <w:color w:val="000000"/>
        </w:rPr>
      </w:pPr>
      <w:r>
        <w:rPr>
          <w:color w:val="000000"/>
        </w:rPr>
        <w:t>When the Module receives a Smart Favorites Configure Dispatch it performs any processing associated with that command and sends the Generic Response or the Smart Favorites Configure Error Response to the Host.</w:t>
      </w:r>
    </w:p>
    <w:p w14:paraId="4D0179D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Production Infotainment System</w:t>
      </w:r>
    </w:p>
    <w:p w14:paraId="4CACAAF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1727887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Smart Favorites Configure Error Response</w:t>
      </w:r>
    </w:p>
    <w:p w14:paraId="62AC1D8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7FF63A2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2422EB0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55</w:t>
      </w:r>
    </w:p>
    <w:p w14:paraId="6A9E353D"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Options</w:t>
      </w:r>
      <w:r>
        <w:rPr>
          <w:color w:val="000000"/>
          <w:szCs w:val="22"/>
        </w:rPr>
        <w:t xml:space="preserve"> field was a late additions to this message. Hosts using SXi8 versions earlier than v2.1 will transmit this message without this field and the message will have a length of 55 bytes.</w:t>
      </w:r>
    </w:p>
    <w:p w14:paraId="526D67F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4A3B0DEE"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91"/>
        <w:tblW w:w="86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
        <w:gridCol w:w="5104"/>
        <w:gridCol w:w="1170"/>
        <w:gridCol w:w="1613"/>
      </w:tblGrid>
      <w:tr w:rsidR="001233F8" w14:paraId="3404C3BC" w14:textId="77777777">
        <w:trPr>
          <w:cantSplit/>
          <w:tblHeader/>
        </w:trPr>
        <w:tc>
          <w:tcPr>
            <w:tcW w:w="789" w:type="dxa"/>
            <w:shd w:val="clear" w:color="auto" w:fill="EEECE1"/>
          </w:tcPr>
          <w:p w14:paraId="56924611" w14:textId="77777777" w:rsidR="001233F8" w:rsidRDefault="008160FF">
            <w:pPr>
              <w:spacing w:after="0"/>
              <w:jc w:val="center"/>
              <w:rPr>
                <w:b/>
                <w:color w:val="000000"/>
              </w:rPr>
            </w:pPr>
            <w:r>
              <w:rPr>
                <w:b/>
                <w:color w:val="000000"/>
              </w:rPr>
              <w:t>Byte #</w:t>
            </w:r>
          </w:p>
        </w:tc>
        <w:tc>
          <w:tcPr>
            <w:tcW w:w="5104" w:type="dxa"/>
            <w:shd w:val="clear" w:color="auto" w:fill="EEECE1"/>
          </w:tcPr>
          <w:p w14:paraId="4496D583" w14:textId="77777777" w:rsidR="001233F8" w:rsidRDefault="008160FF">
            <w:pPr>
              <w:spacing w:after="0"/>
              <w:jc w:val="center"/>
              <w:rPr>
                <w:b/>
                <w:color w:val="000000"/>
              </w:rPr>
            </w:pPr>
            <w:r>
              <w:rPr>
                <w:b/>
                <w:color w:val="000000"/>
              </w:rPr>
              <w:t>Field Name</w:t>
            </w:r>
          </w:p>
        </w:tc>
        <w:tc>
          <w:tcPr>
            <w:tcW w:w="1170" w:type="dxa"/>
            <w:shd w:val="clear" w:color="auto" w:fill="EEECE1"/>
          </w:tcPr>
          <w:p w14:paraId="6989EC89" w14:textId="77777777" w:rsidR="001233F8" w:rsidRDefault="008160FF">
            <w:pPr>
              <w:spacing w:after="0"/>
              <w:jc w:val="center"/>
              <w:rPr>
                <w:b/>
                <w:color w:val="000000"/>
              </w:rPr>
            </w:pPr>
            <w:r>
              <w:rPr>
                <w:b/>
                <w:color w:val="000000"/>
              </w:rPr>
              <w:t>Data Type</w:t>
            </w:r>
          </w:p>
        </w:tc>
        <w:tc>
          <w:tcPr>
            <w:tcW w:w="1613" w:type="dxa"/>
            <w:shd w:val="clear" w:color="auto" w:fill="EEECE1"/>
            <w:vAlign w:val="center"/>
          </w:tcPr>
          <w:p w14:paraId="6B443DD3" w14:textId="77777777" w:rsidR="001233F8" w:rsidRDefault="008160FF">
            <w:pPr>
              <w:spacing w:after="0"/>
              <w:jc w:val="center"/>
              <w:rPr>
                <w:b/>
                <w:color w:val="000000"/>
              </w:rPr>
            </w:pPr>
            <w:r>
              <w:rPr>
                <w:b/>
                <w:color w:val="000000"/>
              </w:rPr>
              <w:t>Value</w:t>
            </w:r>
          </w:p>
        </w:tc>
      </w:tr>
      <w:tr w:rsidR="001233F8" w14:paraId="6C6F6EE5" w14:textId="77777777">
        <w:trPr>
          <w:cantSplit/>
        </w:trPr>
        <w:tc>
          <w:tcPr>
            <w:tcW w:w="789" w:type="dxa"/>
          </w:tcPr>
          <w:p w14:paraId="35D5D558" w14:textId="77777777" w:rsidR="001233F8" w:rsidRDefault="008160FF">
            <w:pPr>
              <w:spacing w:after="0"/>
              <w:ind w:right="72"/>
              <w:jc w:val="center"/>
              <w:rPr>
                <w:color w:val="000000"/>
              </w:rPr>
            </w:pPr>
            <w:r>
              <w:rPr>
                <w:color w:val="000000"/>
              </w:rPr>
              <w:t>0</w:t>
            </w:r>
          </w:p>
        </w:tc>
        <w:tc>
          <w:tcPr>
            <w:tcW w:w="5104" w:type="dxa"/>
          </w:tcPr>
          <w:p w14:paraId="676666D6" w14:textId="77777777" w:rsidR="001233F8" w:rsidRDefault="008160FF">
            <w:pPr>
              <w:spacing w:after="0"/>
              <w:rPr>
                <w:color w:val="000000"/>
              </w:rPr>
            </w:pPr>
            <w:r>
              <w:rPr>
                <w:color w:val="000000"/>
              </w:rPr>
              <w:t>Sync</w:t>
            </w:r>
          </w:p>
        </w:tc>
        <w:tc>
          <w:tcPr>
            <w:tcW w:w="1170" w:type="dxa"/>
          </w:tcPr>
          <w:p w14:paraId="5E83FFB9" w14:textId="77777777" w:rsidR="001233F8" w:rsidRDefault="008160FF">
            <w:pPr>
              <w:spacing w:after="0"/>
              <w:jc w:val="center"/>
              <w:rPr>
                <w:color w:val="000000"/>
              </w:rPr>
            </w:pPr>
            <w:r>
              <w:rPr>
                <w:color w:val="000000"/>
              </w:rPr>
              <w:t>uint8</w:t>
            </w:r>
          </w:p>
        </w:tc>
        <w:tc>
          <w:tcPr>
            <w:tcW w:w="1613" w:type="dxa"/>
            <w:vAlign w:val="center"/>
          </w:tcPr>
          <w:p w14:paraId="08F65033" w14:textId="77777777" w:rsidR="001233F8" w:rsidRDefault="008160FF">
            <w:pPr>
              <w:spacing w:after="0"/>
              <w:jc w:val="center"/>
              <w:rPr>
                <w:color w:val="000000"/>
              </w:rPr>
            </w:pPr>
            <w:r>
              <w:rPr>
                <w:color w:val="000000"/>
              </w:rPr>
              <w:t xml:space="preserve"> See Section 4.1</w:t>
            </w:r>
          </w:p>
        </w:tc>
      </w:tr>
      <w:tr w:rsidR="001233F8" w14:paraId="0DEC658C" w14:textId="77777777">
        <w:trPr>
          <w:cantSplit/>
        </w:trPr>
        <w:tc>
          <w:tcPr>
            <w:tcW w:w="789" w:type="dxa"/>
          </w:tcPr>
          <w:p w14:paraId="09FE3424" w14:textId="77777777" w:rsidR="001233F8" w:rsidRDefault="008160FF">
            <w:pPr>
              <w:spacing w:after="0"/>
              <w:ind w:right="72"/>
              <w:jc w:val="center"/>
              <w:rPr>
                <w:color w:val="000000"/>
              </w:rPr>
            </w:pPr>
            <w:r>
              <w:rPr>
                <w:color w:val="000000"/>
              </w:rPr>
              <w:t>1-2</w:t>
            </w:r>
          </w:p>
        </w:tc>
        <w:tc>
          <w:tcPr>
            <w:tcW w:w="5104" w:type="dxa"/>
          </w:tcPr>
          <w:p w14:paraId="782300BF" w14:textId="77777777" w:rsidR="001233F8" w:rsidRDefault="008160FF">
            <w:pPr>
              <w:spacing w:after="0"/>
              <w:rPr>
                <w:color w:val="000000"/>
              </w:rPr>
            </w:pPr>
            <w:r>
              <w:rPr>
                <w:color w:val="000000"/>
              </w:rPr>
              <w:t>NumMsgBytes</w:t>
            </w:r>
          </w:p>
        </w:tc>
        <w:tc>
          <w:tcPr>
            <w:tcW w:w="1170" w:type="dxa"/>
          </w:tcPr>
          <w:p w14:paraId="71E09E03" w14:textId="77777777" w:rsidR="001233F8" w:rsidRDefault="008160FF">
            <w:pPr>
              <w:spacing w:after="0"/>
              <w:jc w:val="center"/>
              <w:rPr>
                <w:color w:val="000000"/>
              </w:rPr>
            </w:pPr>
            <w:r>
              <w:rPr>
                <w:color w:val="000000"/>
              </w:rPr>
              <w:t>uint16</w:t>
            </w:r>
          </w:p>
        </w:tc>
        <w:tc>
          <w:tcPr>
            <w:tcW w:w="1613" w:type="dxa"/>
            <w:vAlign w:val="center"/>
          </w:tcPr>
          <w:p w14:paraId="511AD864" w14:textId="77777777" w:rsidR="001233F8" w:rsidRDefault="008160FF">
            <w:pPr>
              <w:spacing w:after="0"/>
              <w:jc w:val="center"/>
              <w:rPr>
                <w:color w:val="000000"/>
              </w:rPr>
            </w:pPr>
            <w:r>
              <w:rPr>
                <w:color w:val="000000"/>
              </w:rPr>
              <w:t>56</w:t>
            </w:r>
          </w:p>
        </w:tc>
      </w:tr>
      <w:tr w:rsidR="001233F8" w14:paraId="136371A0" w14:textId="77777777">
        <w:trPr>
          <w:cantSplit/>
        </w:trPr>
        <w:tc>
          <w:tcPr>
            <w:tcW w:w="789" w:type="dxa"/>
          </w:tcPr>
          <w:p w14:paraId="410070F2" w14:textId="77777777" w:rsidR="001233F8" w:rsidRDefault="008160FF">
            <w:pPr>
              <w:spacing w:after="0"/>
              <w:ind w:right="72"/>
              <w:jc w:val="center"/>
              <w:rPr>
                <w:color w:val="000000"/>
              </w:rPr>
            </w:pPr>
            <w:r>
              <w:rPr>
                <w:color w:val="000000"/>
              </w:rPr>
              <w:t>3-4</w:t>
            </w:r>
          </w:p>
        </w:tc>
        <w:tc>
          <w:tcPr>
            <w:tcW w:w="5104" w:type="dxa"/>
          </w:tcPr>
          <w:p w14:paraId="48F9B986" w14:textId="77777777" w:rsidR="001233F8" w:rsidRDefault="008160FF">
            <w:pPr>
              <w:spacing w:after="0"/>
              <w:rPr>
                <w:color w:val="000000"/>
              </w:rPr>
            </w:pPr>
            <w:r>
              <w:rPr>
                <w:color w:val="000000"/>
              </w:rPr>
              <w:t>Checksum</w:t>
            </w:r>
          </w:p>
        </w:tc>
        <w:tc>
          <w:tcPr>
            <w:tcW w:w="1170" w:type="dxa"/>
          </w:tcPr>
          <w:p w14:paraId="2F4F19B4" w14:textId="77777777" w:rsidR="001233F8" w:rsidRDefault="008160FF">
            <w:pPr>
              <w:spacing w:after="0"/>
              <w:jc w:val="center"/>
              <w:rPr>
                <w:color w:val="000000"/>
              </w:rPr>
            </w:pPr>
            <w:r>
              <w:rPr>
                <w:color w:val="000000"/>
              </w:rPr>
              <w:t>uint16</w:t>
            </w:r>
          </w:p>
        </w:tc>
        <w:tc>
          <w:tcPr>
            <w:tcW w:w="1613" w:type="dxa"/>
            <w:vAlign w:val="center"/>
          </w:tcPr>
          <w:p w14:paraId="0899E7EF" w14:textId="77777777" w:rsidR="001233F8" w:rsidRDefault="008160FF">
            <w:pPr>
              <w:spacing w:after="0"/>
              <w:jc w:val="center"/>
              <w:rPr>
                <w:color w:val="000000"/>
              </w:rPr>
            </w:pPr>
            <w:r>
              <w:rPr>
                <w:color w:val="000000"/>
              </w:rPr>
              <w:t>See Section 4.6</w:t>
            </w:r>
          </w:p>
        </w:tc>
      </w:tr>
      <w:tr w:rsidR="001233F8" w14:paraId="4DDEA564" w14:textId="77777777">
        <w:trPr>
          <w:cantSplit/>
          <w:trHeight w:val="255"/>
        </w:trPr>
        <w:tc>
          <w:tcPr>
            <w:tcW w:w="789" w:type="dxa"/>
          </w:tcPr>
          <w:p w14:paraId="690ACAA2" w14:textId="77777777" w:rsidR="001233F8" w:rsidRDefault="008160FF">
            <w:pPr>
              <w:spacing w:after="0"/>
              <w:ind w:right="72"/>
              <w:jc w:val="center"/>
              <w:rPr>
                <w:color w:val="000000"/>
              </w:rPr>
            </w:pPr>
            <w:r>
              <w:rPr>
                <w:color w:val="000000"/>
              </w:rPr>
              <w:t>5</w:t>
            </w:r>
          </w:p>
        </w:tc>
        <w:tc>
          <w:tcPr>
            <w:tcW w:w="5104" w:type="dxa"/>
          </w:tcPr>
          <w:p w14:paraId="5E0C9BF1" w14:textId="77777777" w:rsidR="001233F8" w:rsidRDefault="008160FF">
            <w:pPr>
              <w:spacing w:after="0"/>
              <w:rPr>
                <w:color w:val="000000"/>
              </w:rPr>
            </w:pPr>
            <w:r>
              <w:rPr>
                <w:color w:val="000000"/>
              </w:rPr>
              <w:t>TransactionID</w:t>
            </w:r>
          </w:p>
        </w:tc>
        <w:tc>
          <w:tcPr>
            <w:tcW w:w="1170" w:type="dxa"/>
          </w:tcPr>
          <w:p w14:paraId="24C74664" w14:textId="77777777" w:rsidR="001233F8" w:rsidRDefault="008160FF">
            <w:pPr>
              <w:spacing w:after="0"/>
              <w:jc w:val="center"/>
              <w:rPr>
                <w:color w:val="000000"/>
              </w:rPr>
            </w:pPr>
            <w:r>
              <w:rPr>
                <w:color w:val="000000"/>
              </w:rPr>
              <w:t>uint8</w:t>
            </w:r>
          </w:p>
        </w:tc>
        <w:tc>
          <w:tcPr>
            <w:tcW w:w="1613" w:type="dxa"/>
            <w:vAlign w:val="center"/>
          </w:tcPr>
          <w:p w14:paraId="0BE43C01" w14:textId="77777777" w:rsidR="001233F8" w:rsidRDefault="008160FF">
            <w:pPr>
              <w:spacing w:after="0"/>
              <w:jc w:val="center"/>
              <w:rPr>
                <w:color w:val="000000"/>
              </w:rPr>
            </w:pPr>
            <w:r>
              <w:rPr>
                <w:color w:val="000000"/>
              </w:rPr>
              <w:t>See Section 4.3</w:t>
            </w:r>
          </w:p>
        </w:tc>
      </w:tr>
      <w:tr w:rsidR="001233F8" w14:paraId="014839A7" w14:textId="77777777">
        <w:trPr>
          <w:cantSplit/>
        </w:trPr>
        <w:tc>
          <w:tcPr>
            <w:tcW w:w="789" w:type="dxa"/>
          </w:tcPr>
          <w:p w14:paraId="717BBB8D" w14:textId="77777777" w:rsidR="001233F8" w:rsidRDefault="008160FF">
            <w:pPr>
              <w:spacing w:after="0"/>
              <w:ind w:right="72"/>
              <w:jc w:val="center"/>
              <w:rPr>
                <w:color w:val="000000"/>
              </w:rPr>
            </w:pPr>
            <w:r>
              <w:rPr>
                <w:color w:val="000000"/>
              </w:rPr>
              <w:t>6</w:t>
            </w:r>
          </w:p>
        </w:tc>
        <w:tc>
          <w:tcPr>
            <w:tcW w:w="5104" w:type="dxa"/>
          </w:tcPr>
          <w:p w14:paraId="32D70257" w14:textId="77777777" w:rsidR="001233F8" w:rsidRDefault="008160FF">
            <w:pPr>
              <w:spacing w:after="0"/>
              <w:rPr>
                <w:color w:val="000000"/>
              </w:rPr>
            </w:pPr>
            <w:r>
              <w:rPr>
                <w:color w:val="000000"/>
              </w:rPr>
              <w:t>MessageID</w:t>
            </w:r>
          </w:p>
        </w:tc>
        <w:tc>
          <w:tcPr>
            <w:tcW w:w="1170" w:type="dxa"/>
          </w:tcPr>
          <w:p w14:paraId="7D818FA7" w14:textId="77777777" w:rsidR="001233F8" w:rsidRDefault="008160FF">
            <w:pPr>
              <w:spacing w:after="0"/>
              <w:jc w:val="center"/>
              <w:rPr>
                <w:color w:val="000000"/>
              </w:rPr>
            </w:pPr>
            <w:r>
              <w:rPr>
                <w:color w:val="000000"/>
              </w:rPr>
              <w:t>uint8</w:t>
            </w:r>
          </w:p>
        </w:tc>
        <w:tc>
          <w:tcPr>
            <w:tcW w:w="1613" w:type="dxa"/>
            <w:vAlign w:val="center"/>
          </w:tcPr>
          <w:p w14:paraId="6E7107E1" w14:textId="77777777" w:rsidR="001233F8" w:rsidRDefault="008160FF">
            <w:pPr>
              <w:spacing w:after="0"/>
              <w:jc w:val="center"/>
              <w:rPr>
                <w:color w:val="000000"/>
              </w:rPr>
            </w:pPr>
            <w:r>
              <w:rPr>
                <w:color w:val="000000"/>
              </w:rPr>
              <w:t>67</w:t>
            </w:r>
          </w:p>
        </w:tc>
      </w:tr>
      <w:tr w:rsidR="001233F8" w14:paraId="2C6C621A" w14:textId="77777777">
        <w:trPr>
          <w:cantSplit/>
        </w:trPr>
        <w:tc>
          <w:tcPr>
            <w:tcW w:w="789" w:type="dxa"/>
          </w:tcPr>
          <w:p w14:paraId="4AD87955" w14:textId="77777777" w:rsidR="001233F8" w:rsidRDefault="008160FF">
            <w:pPr>
              <w:spacing w:after="0"/>
              <w:ind w:right="72"/>
              <w:jc w:val="center"/>
              <w:rPr>
                <w:color w:val="000000"/>
              </w:rPr>
            </w:pPr>
            <w:r>
              <w:rPr>
                <w:color w:val="000000"/>
              </w:rPr>
              <w:t>7-54</w:t>
            </w:r>
          </w:p>
        </w:tc>
        <w:tc>
          <w:tcPr>
            <w:tcW w:w="5104" w:type="dxa"/>
          </w:tcPr>
          <w:p w14:paraId="6DB39E86" w14:textId="77777777" w:rsidR="001233F8" w:rsidRDefault="008160FF">
            <w:pPr>
              <w:spacing w:after="0"/>
              <w:rPr>
                <w:color w:val="000000"/>
              </w:rPr>
            </w:pPr>
            <w:r>
              <w:rPr>
                <w:color w:val="000000"/>
              </w:rPr>
              <w:t>SIDList[24]</w:t>
            </w:r>
          </w:p>
        </w:tc>
        <w:tc>
          <w:tcPr>
            <w:tcW w:w="1170" w:type="dxa"/>
          </w:tcPr>
          <w:p w14:paraId="1ED56E85" w14:textId="77777777" w:rsidR="001233F8" w:rsidRDefault="008160FF">
            <w:pPr>
              <w:spacing w:after="0"/>
              <w:jc w:val="center"/>
              <w:rPr>
                <w:color w:val="000000"/>
              </w:rPr>
            </w:pPr>
            <w:r>
              <w:rPr>
                <w:color w:val="000000"/>
              </w:rPr>
              <w:t>uint16</w:t>
            </w:r>
          </w:p>
        </w:tc>
        <w:tc>
          <w:tcPr>
            <w:tcW w:w="1613" w:type="dxa"/>
            <w:vAlign w:val="center"/>
          </w:tcPr>
          <w:p w14:paraId="7CFDB742" w14:textId="77777777" w:rsidR="001233F8" w:rsidRDefault="008160FF">
            <w:pPr>
              <w:spacing w:after="0"/>
              <w:jc w:val="center"/>
              <w:rPr>
                <w:color w:val="000000"/>
              </w:rPr>
            </w:pPr>
            <w:r>
              <w:rPr>
                <w:color w:val="000000"/>
              </w:rPr>
              <w:t>See below</w:t>
            </w:r>
          </w:p>
        </w:tc>
      </w:tr>
      <w:tr w:rsidR="001233F8" w14:paraId="07B29A8E" w14:textId="77777777">
        <w:trPr>
          <w:cantSplit/>
        </w:trPr>
        <w:tc>
          <w:tcPr>
            <w:tcW w:w="789" w:type="dxa"/>
          </w:tcPr>
          <w:p w14:paraId="54FC547D" w14:textId="77777777" w:rsidR="001233F8" w:rsidRDefault="008160FF">
            <w:pPr>
              <w:spacing w:after="0"/>
              <w:ind w:right="72"/>
              <w:jc w:val="center"/>
              <w:rPr>
                <w:color w:val="000000"/>
              </w:rPr>
            </w:pPr>
            <w:r>
              <w:rPr>
                <w:color w:val="000000"/>
              </w:rPr>
              <w:t>55</w:t>
            </w:r>
          </w:p>
        </w:tc>
        <w:tc>
          <w:tcPr>
            <w:tcW w:w="5104" w:type="dxa"/>
          </w:tcPr>
          <w:p w14:paraId="6F421F77" w14:textId="77777777" w:rsidR="001233F8" w:rsidRDefault="008160FF">
            <w:pPr>
              <w:spacing w:after="0"/>
              <w:rPr>
                <w:color w:val="000000"/>
              </w:rPr>
            </w:pPr>
            <w:r>
              <w:rPr>
                <w:color w:val="000000"/>
              </w:rPr>
              <w:t>Options</w:t>
            </w:r>
          </w:p>
        </w:tc>
        <w:tc>
          <w:tcPr>
            <w:tcW w:w="1170" w:type="dxa"/>
          </w:tcPr>
          <w:p w14:paraId="56BE1330" w14:textId="77777777" w:rsidR="001233F8" w:rsidRDefault="008160FF">
            <w:pPr>
              <w:spacing w:after="0"/>
              <w:jc w:val="center"/>
              <w:rPr>
                <w:color w:val="000000"/>
              </w:rPr>
            </w:pPr>
            <w:r>
              <w:rPr>
                <w:color w:val="000000"/>
              </w:rPr>
              <w:t>uint8</w:t>
            </w:r>
          </w:p>
        </w:tc>
        <w:tc>
          <w:tcPr>
            <w:tcW w:w="1613" w:type="dxa"/>
            <w:vAlign w:val="center"/>
          </w:tcPr>
          <w:p w14:paraId="54F2F51F" w14:textId="77777777" w:rsidR="001233F8" w:rsidRDefault="008160FF">
            <w:pPr>
              <w:spacing w:after="0"/>
              <w:jc w:val="center"/>
              <w:rPr>
                <w:color w:val="000000"/>
              </w:rPr>
            </w:pPr>
            <w:r>
              <w:rPr>
                <w:color w:val="000000"/>
              </w:rPr>
              <w:t>See below</w:t>
            </w:r>
          </w:p>
        </w:tc>
      </w:tr>
    </w:tbl>
    <w:p w14:paraId="69DFE977" w14:textId="77777777" w:rsidR="001233F8" w:rsidRDefault="008160FF">
      <w:pPr>
        <w:spacing w:before="240"/>
        <w:ind w:left="1080" w:hanging="360"/>
        <w:rPr>
          <w:color w:val="000000"/>
        </w:rPr>
      </w:pPr>
      <w:r>
        <w:rPr>
          <w:b/>
          <w:color w:val="000000"/>
        </w:rPr>
        <w:t>SIDList</w:t>
      </w:r>
      <w:r>
        <w:rPr>
          <w:color w:val="000000"/>
        </w:rPr>
        <w:t xml:space="preserve">:  A list of candidate Smart Favorite and TuneMix SID’s. The Host should set all unused entries to 0, and can effectively disable Smart Favorites and TuneMix by setting all entries in </w:t>
      </w:r>
      <w:r>
        <w:rPr>
          <w:b/>
          <w:color w:val="000000"/>
        </w:rPr>
        <w:t>SIDList</w:t>
      </w:r>
      <w:r>
        <w:rPr>
          <w:color w:val="000000"/>
        </w:rPr>
        <w:t xml:space="preserve"> to 0. The bit fields are defined as:</w:t>
      </w:r>
    </w:p>
    <w:tbl>
      <w:tblPr>
        <w:tblStyle w:val="190"/>
        <w:tblW w:w="8430"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6"/>
        <w:gridCol w:w="1170"/>
        <w:gridCol w:w="5844"/>
      </w:tblGrid>
      <w:tr w:rsidR="001233F8" w14:paraId="145DE70D" w14:textId="77777777">
        <w:trPr>
          <w:cantSplit/>
          <w:tblHeader/>
        </w:trPr>
        <w:tc>
          <w:tcPr>
            <w:tcW w:w="1416" w:type="dxa"/>
            <w:tcBorders>
              <w:bottom w:val="single" w:sz="4" w:space="0" w:color="000000"/>
            </w:tcBorders>
            <w:shd w:val="clear" w:color="auto" w:fill="EEECE1"/>
          </w:tcPr>
          <w:p w14:paraId="4E0C56B1" w14:textId="77777777" w:rsidR="001233F8" w:rsidRDefault="008160FF">
            <w:pPr>
              <w:keepNext/>
              <w:keepLines/>
              <w:spacing w:after="0"/>
              <w:jc w:val="center"/>
              <w:rPr>
                <w:b/>
                <w:color w:val="000000"/>
              </w:rPr>
            </w:pPr>
            <w:r>
              <w:rPr>
                <w:b/>
                <w:color w:val="000000"/>
              </w:rPr>
              <w:t>Bit 15</w:t>
            </w:r>
          </w:p>
        </w:tc>
        <w:tc>
          <w:tcPr>
            <w:tcW w:w="1170" w:type="dxa"/>
            <w:tcBorders>
              <w:bottom w:val="single" w:sz="4" w:space="0" w:color="000000"/>
            </w:tcBorders>
            <w:shd w:val="clear" w:color="auto" w:fill="EEECE1"/>
          </w:tcPr>
          <w:p w14:paraId="4A66A3AF" w14:textId="77777777" w:rsidR="001233F8" w:rsidRDefault="008160FF">
            <w:pPr>
              <w:keepNext/>
              <w:keepLines/>
              <w:spacing w:after="0"/>
              <w:jc w:val="center"/>
              <w:rPr>
                <w:b/>
                <w:color w:val="000000"/>
              </w:rPr>
            </w:pPr>
            <w:r>
              <w:rPr>
                <w:b/>
                <w:color w:val="000000"/>
              </w:rPr>
              <w:t>Bit 14</w:t>
            </w:r>
          </w:p>
        </w:tc>
        <w:tc>
          <w:tcPr>
            <w:tcW w:w="5844" w:type="dxa"/>
            <w:tcBorders>
              <w:bottom w:val="single" w:sz="4" w:space="0" w:color="000000"/>
            </w:tcBorders>
            <w:shd w:val="clear" w:color="auto" w:fill="EEECE1"/>
          </w:tcPr>
          <w:p w14:paraId="5EA2532E" w14:textId="77777777" w:rsidR="001233F8" w:rsidRDefault="008160FF">
            <w:pPr>
              <w:keepNext/>
              <w:keepLines/>
              <w:spacing w:after="0"/>
              <w:jc w:val="center"/>
              <w:rPr>
                <w:b/>
                <w:color w:val="000000"/>
              </w:rPr>
            </w:pPr>
            <w:r>
              <w:rPr>
                <w:b/>
                <w:color w:val="000000"/>
              </w:rPr>
              <w:t>Bits 13-0</w:t>
            </w:r>
          </w:p>
        </w:tc>
      </w:tr>
      <w:tr w:rsidR="001233F8" w14:paraId="3D0C2510" w14:textId="77777777">
        <w:trPr>
          <w:cantSplit/>
        </w:trPr>
        <w:tc>
          <w:tcPr>
            <w:tcW w:w="1416" w:type="dxa"/>
            <w:tcBorders>
              <w:top w:val="single" w:sz="4" w:space="0" w:color="000000"/>
              <w:bottom w:val="single" w:sz="4" w:space="0" w:color="000000"/>
            </w:tcBorders>
            <w:vAlign w:val="center"/>
          </w:tcPr>
          <w:p w14:paraId="7175A14E" w14:textId="77777777" w:rsidR="001233F8" w:rsidRDefault="008160FF">
            <w:pPr>
              <w:keepNext/>
              <w:keepLines/>
              <w:spacing w:after="0"/>
              <w:jc w:val="center"/>
              <w:rPr>
                <w:color w:val="000000"/>
              </w:rPr>
            </w:pPr>
            <w:r>
              <w:rPr>
                <w:color w:val="000000"/>
              </w:rPr>
              <w:t>TuneMixIt</w:t>
            </w:r>
          </w:p>
        </w:tc>
        <w:tc>
          <w:tcPr>
            <w:tcW w:w="1170" w:type="dxa"/>
            <w:tcBorders>
              <w:top w:val="single" w:sz="4" w:space="0" w:color="000000"/>
              <w:bottom w:val="single" w:sz="4" w:space="0" w:color="000000"/>
            </w:tcBorders>
          </w:tcPr>
          <w:p w14:paraId="48BA2765" w14:textId="77777777" w:rsidR="001233F8" w:rsidRDefault="008160FF">
            <w:pPr>
              <w:keepNext/>
              <w:keepLines/>
              <w:spacing w:after="0"/>
              <w:jc w:val="center"/>
              <w:rPr>
                <w:color w:val="000000"/>
              </w:rPr>
            </w:pPr>
            <w:r>
              <w:rPr>
                <w:color w:val="000000"/>
              </w:rPr>
              <w:t>Reserved</w:t>
            </w:r>
          </w:p>
        </w:tc>
        <w:tc>
          <w:tcPr>
            <w:tcW w:w="5844" w:type="dxa"/>
            <w:tcBorders>
              <w:top w:val="single" w:sz="4" w:space="0" w:color="000000"/>
              <w:bottom w:val="single" w:sz="4" w:space="0" w:color="000000"/>
            </w:tcBorders>
            <w:vAlign w:val="center"/>
          </w:tcPr>
          <w:p w14:paraId="2886237C" w14:textId="77777777" w:rsidR="001233F8" w:rsidRDefault="008160FF">
            <w:pPr>
              <w:keepNext/>
              <w:keepLines/>
              <w:spacing w:after="0"/>
              <w:jc w:val="center"/>
              <w:rPr>
                <w:color w:val="000000"/>
              </w:rPr>
            </w:pPr>
            <w:r>
              <w:rPr>
                <w:color w:val="000000"/>
              </w:rPr>
              <w:t>SID</w:t>
            </w:r>
          </w:p>
        </w:tc>
      </w:tr>
    </w:tbl>
    <w:p w14:paraId="15F6A890" w14:textId="77777777" w:rsidR="001233F8" w:rsidRDefault="008160FF">
      <w:pPr>
        <w:spacing w:before="120" w:after="60"/>
        <w:ind w:left="1440" w:hanging="360"/>
        <w:rPr>
          <w:color w:val="000000"/>
        </w:rPr>
      </w:pPr>
      <w:r>
        <w:rPr>
          <w:color w:val="000000"/>
          <w:u w:val="single"/>
        </w:rPr>
        <w:t>SID</w:t>
      </w:r>
      <w:r>
        <w:rPr>
          <w:color w:val="000000"/>
        </w:rPr>
        <w:t>:  Component channel’s SID. The valid values are 0-1023.</w:t>
      </w:r>
    </w:p>
    <w:p w14:paraId="32AD564F" w14:textId="77777777" w:rsidR="001233F8" w:rsidRDefault="008160FF">
      <w:pPr>
        <w:spacing w:before="60" w:after="60"/>
        <w:ind w:left="1440" w:hanging="360"/>
        <w:rPr>
          <w:color w:val="000000"/>
        </w:rPr>
      </w:pPr>
      <w:r>
        <w:rPr>
          <w:color w:val="000000"/>
          <w:u w:val="single"/>
        </w:rPr>
        <w:t>TuneMixIt</w:t>
      </w:r>
      <w:r>
        <w:rPr>
          <w:color w:val="000000"/>
        </w:rPr>
        <w:t>:  Selects if this channel should be included when TuneMix is played, with values:</w:t>
      </w:r>
    </w:p>
    <w:p w14:paraId="3ED4DECE" w14:textId="77777777" w:rsidR="001233F8" w:rsidRDefault="008160FF">
      <w:pPr>
        <w:spacing w:before="60" w:after="60"/>
        <w:ind w:left="1800" w:hanging="360"/>
        <w:rPr>
          <w:color w:val="000000"/>
        </w:rPr>
      </w:pPr>
      <w:r>
        <w:rPr>
          <w:color w:val="000000"/>
        </w:rPr>
        <w:t>0 = do not include this channel in TuneMix</w:t>
      </w:r>
    </w:p>
    <w:p w14:paraId="077450F8" w14:textId="77777777" w:rsidR="001233F8" w:rsidRDefault="008160FF">
      <w:pPr>
        <w:spacing w:before="60" w:after="60"/>
        <w:ind w:left="1800" w:hanging="360"/>
        <w:rPr>
          <w:color w:val="000000"/>
        </w:rPr>
      </w:pPr>
      <w:r>
        <w:rPr>
          <w:color w:val="000000"/>
        </w:rPr>
        <w:t>1 = include this channel in TuneMix (if is a valid TuneMixable component channel)</w:t>
      </w:r>
    </w:p>
    <w:p w14:paraId="1452DC30" w14:textId="77777777" w:rsidR="001233F8" w:rsidRDefault="008160FF">
      <w:pPr>
        <w:spacing w:before="240"/>
        <w:ind w:left="1080" w:hanging="360"/>
        <w:rPr>
          <w:color w:val="000000"/>
        </w:rPr>
      </w:pPr>
      <w:r>
        <w:rPr>
          <w:b/>
          <w:color w:val="000000"/>
        </w:rPr>
        <w:t>Options</w:t>
      </w:r>
      <w:r>
        <w:rPr>
          <w:color w:val="000000"/>
        </w:rPr>
        <w:t>:  Smart Favorite configuration options. The bit fields are defined as:</w:t>
      </w:r>
    </w:p>
    <w:tbl>
      <w:tblPr>
        <w:tblStyle w:val="189"/>
        <w:tblW w:w="8430"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0"/>
        <w:gridCol w:w="1530"/>
        <w:gridCol w:w="1530"/>
      </w:tblGrid>
      <w:tr w:rsidR="001233F8" w14:paraId="3F1AD349" w14:textId="77777777">
        <w:trPr>
          <w:cantSplit/>
          <w:tblHeader/>
        </w:trPr>
        <w:tc>
          <w:tcPr>
            <w:tcW w:w="5370" w:type="dxa"/>
            <w:tcBorders>
              <w:bottom w:val="single" w:sz="4" w:space="0" w:color="000000"/>
            </w:tcBorders>
            <w:shd w:val="clear" w:color="auto" w:fill="EEECE1"/>
          </w:tcPr>
          <w:p w14:paraId="49D5E9B7" w14:textId="77777777" w:rsidR="001233F8" w:rsidRDefault="008160FF">
            <w:pPr>
              <w:keepNext/>
              <w:keepLines/>
              <w:spacing w:after="0"/>
              <w:jc w:val="center"/>
              <w:rPr>
                <w:b/>
                <w:color w:val="000000"/>
              </w:rPr>
            </w:pPr>
            <w:r>
              <w:rPr>
                <w:b/>
                <w:color w:val="000000"/>
              </w:rPr>
              <w:t>Bits 7-2</w:t>
            </w:r>
          </w:p>
        </w:tc>
        <w:tc>
          <w:tcPr>
            <w:tcW w:w="1530" w:type="dxa"/>
            <w:tcBorders>
              <w:bottom w:val="single" w:sz="4" w:space="0" w:color="000000"/>
            </w:tcBorders>
            <w:shd w:val="clear" w:color="auto" w:fill="EEECE1"/>
          </w:tcPr>
          <w:p w14:paraId="2E73E7E0" w14:textId="77777777" w:rsidR="001233F8" w:rsidRDefault="008160FF">
            <w:pPr>
              <w:keepNext/>
              <w:keepLines/>
              <w:spacing w:after="0"/>
              <w:jc w:val="center"/>
              <w:rPr>
                <w:b/>
                <w:color w:val="000000"/>
              </w:rPr>
            </w:pPr>
            <w:r>
              <w:rPr>
                <w:b/>
                <w:color w:val="000000"/>
              </w:rPr>
              <w:t>Bit 1</w:t>
            </w:r>
          </w:p>
        </w:tc>
        <w:tc>
          <w:tcPr>
            <w:tcW w:w="1530" w:type="dxa"/>
            <w:tcBorders>
              <w:bottom w:val="single" w:sz="4" w:space="0" w:color="000000"/>
            </w:tcBorders>
            <w:shd w:val="clear" w:color="auto" w:fill="EEECE1"/>
          </w:tcPr>
          <w:p w14:paraId="2F934069" w14:textId="77777777" w:rsidR="001233F8" w:rsidRDefault="008160FF">
            <w:pPr>
              <w:keepNext/>
              <w:keepLines/>
              <w:spacing w:after="0"/>
              <w:jc w:val="center"/>
              <w:rPr>
                <w:b/>
                <w:color w:val="000000"/>
              </w:rPr>
            </w:pPr>
            <w:r>
              <w:rPr>
                <w:b/>
                <w:color w:val="000000"/>
              </w:rPr>
              <w:t>Bit 0</w:t>
            </w:r>
          </w:p>
        </w:tc>
      </w:tr>
      <w:tr w:rsidR="001233F8" w14:paraId="60373326" w14:textId="77777777">
        <w:trPr>
          <w:cantSplit/>
        </w:trPr>
        <w:tc>
          <w:tcPr>
            <w:tcW w:w="5370" w:type="dxa"/>
            <w:tcBorders>
              <w:top w:val="single" w:sz="4" w:space="0" w:color="000000"/>
              <w:bottom w:val="single" w:sz="4" w:space="0" w:color="000000"/>
            </w:tcBorders>
            <w:vAlign w:val="center"/>
          </w:tcPr>
          <w:p w14:paraId="03287AE1" w14:textId="77777777" w:rsidR="001233F8" w:rsidRDefault="008160FF">
            <w:pPr>
              <w:keepNext/>
              <w:keepLines/>
              <w:spacing w:after="0"/>
              <w:jc w:val="center"/>
              <w:rPr>
                <w:color w:val="000000"/>
              </w:rPr>
            </w:pPr>
            <w:r>
              <w:rPr>
                <w:color w:val="000000"/>
              </w:rPr>
              <w:t>Reserved</w:t>
            </w:r>
          </w:p>
        </w:tc>
        <w:tc>
          <w:tcPr>
            <w:tcW w:w="1530" w:type="dxa"/>
            <w:tcBorders>
              <w:top w:val="single" w:sz="4" w:space="0" w:color="000000"/>
              <w:bottom w:val="single" w:sz="4" w:space="0" w:color="000000"/>
            </w:tcBorders>
          </w:tcPr>
          <w:p w14:paraId="42FEB7AB" w14:textId="77777777" w:rsidR="001233F8" w:rsidRDefault="008160FF">
            <w:pPr>
              <w:keepNext/>
              <w:keepLines/>
              <w:spacing w:after="0"/>
              <w:jc w:val="center"/>
              <w:rPr>
                <w:color w:val="000000"/>
              </w:rPr>
            </w:pPr>
            <w:r>
              <w:rPr>
                <w:color w:val="000000"/>
              </w:rPr>
              <w:t>PlayPoint</w:t>
            </w:r>
          </w:p>
        </w:tc>
        <w:tc>
          <w:tcPr>
            <w:tcW w:w="1530" w:type="dxa"/>
            <w:tcBorders>
              <w:top w:val="single" w:sz="4" w:space="0" w:color="000000"/>
              <w:bottom w:val="single" w:sz="4" w:space="0" w:color="000000"/>
            </w:tcBorders>
            <w:vAlign w:val="center"/>
          </w:tcPr>
          <w:p w14:paraId="40D9023A" w14:textId="77777777" w:rsidR="001233F8" w:rsidRDefault="008160FF">
            <w:pPr>
              <w:keepNext/>
              <w:keepLines/>
              <w:spacing w:after="0"/>
              <w:jc w:val="center"/>
              <w:rPr>
                <w:color w:val="000000"/>
              </w:rPr>
            </w:pPr>
            <w:r>
              <w:rPr>
                <w:color w:val="000000"/>
              </w:rPr>
              <w:t>EnableFAST</w:t>
            </w:r>
          </w:p>
        </w:tc>
      </w:tr>
    </w:tbl>
    <w:p w14:paraId="40B22EF8" w14:textId="77777777" w:rsidR="001233F8" w:rsidRDefault="008160FF">
      <w:pPr>
        <w:spacing w:before="120" w:after="60"/>
        <w:ind w:left="1440" w:hanging="360"/>
        <w:rPr>
          <w:color w:val="000000"/>
        </w:rPr>
      </w:pPr>
      <w:r>
        <w:rPr>
          <w:color w:val="000000"/>
          <w:u w:val="single"/>
        </w:rPr>
        <w:t>EnableFAST</w:t>
      </w:r>
      <w:r>
        <w:rPr>
          <w:color w:val="000000"/>
        </w:rPr>
        <w:t>:  Selects if the Smart Favorites should be treated as Free Ad-Supported Tier (FAST) channels, with values:</w:t>
      </w:r>
    </w:p>
    <w:p w14:paraId="0EC0A4BB" w14:textId="77777777" w:rsidR="001233F8" w:rsidRDefault="008160FF">
      <w:pPr>
        <w:spacing w:before="60" w:after="0"/>
        <w:ind w:left="1800" w:hanging="360"/>
        <w:rPr>
          <w:color w:val="000000"/>
        </w:rPr>
      </w:pPr>
      <w:r>
        <w:rPr>
          <w:color w:val="000000"/>
        </w:rPr>
        <w:t>0 = do not enable FAST behaviors (default)</w:t>
      </w:r>
    </w:p>
    <w:p w14:paraId="0F7C5C19" w14:textId="77777777" w:rsidR="001233F8" w:rsidRDefault="008160FF">
      <w:pPr>
        <w:spacing w:after="60"/>
        <w:ind w:left="1800" w:hanging="360"/>
        <w:rPr>
          <w:color w:val="000000"/>
        </w:rPr>
      </w:pPr>
      <w:r>
        <w:rPr>
          <w:color w:val="000000"/>
        </w:rPr>
        <w:t>1 = enable FAST behaviors</w:t>
      </w:r>
    </w:p>
    <w:p w14:paraId="30E5ED78" w14:textId="77777777" w:rsidR="001233F8" w:rsidRDefault="008160FF">
      <w:pPr>
        <w:spacing w:before="120" w:after="60"/>
        <w:ind w:left="1440" w:hanging="360"/>
        <w:rPr>
          <w:color w:val="000000"/>
        </w:rPr>
      </w:pPr>
      <w:r>
        <w:rPr>
          <w:color w:val="000000"/>
          <w:u w:val="single"/>
        </w:rPr>
        <w:t>PlayPoint</w:t>
      </w:r>
      <w:r>
        <w:rPr>
          <w:color w:val="000000"/>
        </w:rPr>
        <w:t>: Disables the TuneStart feature:</w:t>
      </w:r>
    </w:p>
    <w:p w14:paraId="7FD3EBE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do not disable TuneStart (default)</w:t>
      </w:r>
    </w:p>
    <w:p w14:paraId="000D2E66"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disable TuneStart</w:t>
      </w:r>
    </w:p>
    <w:p w14:paraId="14B9A4BF" w14:textId="77777777" w:rsidR="001233F8" w:rsidRDefault="008160FF" w:rsidP="0086059E">
      <w:pPr>
        <w:pStyle w:val="Heading2"/>
      </w:pPr>
      <w:bookmarkStart w:id="102" w:name="_Toc202436096"/>
      <w:r>
        <w:t>Smart Favorites Configure Error Response</w:t>
      </w:r>
      <w:bookmarkEnd w:id="102"/>
    </w:p>
    <w:p w14:paraId="30F1F4E0" w14:textId="77777777" w:rsidR="001233F8" w:rsidRDefault="008160FF">
      <w:pPr>
        <w:spacing w:before="120"/>
        <w:jc w:val="both"/>
        <w:rPr>
          <w:color w:val="000000"/>
        </w:rPr>
      </w:pPr>
      <w:r>
        <w:rPr>
          <w:color w:val="000000"/>
        </w:rPr>
        <w:t>When the Module receives a Smart Favorites Configure Dispatch it validates the command parameters, verifies the Module is in the proper state to receive the command, and performs any processing associated with that command. If these operations are not successful then the Module sends the Smart Favorites Configure Error Response to the Host.</w:t>
      </w:r>
    </w:p>
    <w:p w14:paraId="4D4C136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Production Infotainment System</w:t>
      </w:r>
    </w:p>
    <w:p w14:paraId="7A92335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55C9267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20D4849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13F01A0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7D246C90"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88"/>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7F4682C2" w14:textId="77777777">
        <w:trPr>
          <w:cantSplit/>
          <w:tblHeader/>
        </w:trPr>
        <w:tc>
          <w:tcPr>
            <w:tcW w:w="880" w:type="dxa"/>
            <w:shd w:val="clear" w:color="auto" w:fill="EEECE1"/>
          </w:tcPr>
          <w:p w14:paraId="7965DC93" w14:textId="77777777" w:rsidR="001233F8" w:rsidRDefault="008160FF">
            <w:pPr>
              <w:spacing w:after="0"/>
              <w:jc w:val="center"/>
              <w:rPr>
                <w:b/>
                <w:color w:val="000000"/>
              </w:rPr>
            </w:pPr>
            <w:r>
              <w:rPr>
                <w:b/>
                <w:color w:val="000000"/>
              </w:rPr>
              <w:t>Byte #</w:t>
            </w:r>
          </w:p>
        </w:tc>
        <w:tc>
          <w:tcPr>
            <w:tcW w:w="5463" w:type="dxa"/>
            <w:shd w:val="clear" w:color="auto" w:fill="EEECE1"/>
          </w:tcPr>
          <w:p w14:paraId="53CBF4CD" w14:textId="77777777" w:rsidR="001233F8" w:rsidRDefault="008160FF">
            <w:pPr>
              <w:spacing w:after="0"/>
              <w:jc w:val="center"/>
              <w:rPr>
                <w:b/>
                <w:color w:val="000000"/>
              </w:rPr>
            </w:pPr>
            <w:r>
              <w:rPr>
                <w:b/>
                <w:color w:val="000000"/>
              </w:rPr>
              <w:t>Field Name</w:t>
            </w:r>
          </w:p>
        </w:tc>
        <w:tc>
          <w:tcPr>
            <w:tcW w:w="1180" w:type="dxa"/>
            <w:shd w:val="clear" w:color="auto" w:fill="EEECE1"/>
          </w:tcPr>
          <w:p w14:paraId="527B50FC"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5FDEBEB1" w14:textId="77777777" w:rsidR="001233F8" w:rsidRDefault="008160FF">
            <w:pPr>
              <w:spacing w:after="0"/>
              <w:jc w:val="center"/>
              <w:rPr>
                <w:b/>
                <w:color w:val="000000"/>
              </w:rPr>
            </w:pPr>
            <w:r>
              <w:rPr>
                <w:b/>
                <w:color w:val="000000"/>
              </w:rPr>
              <w:t>Value</w:t>
            </w:r>
          </w:p>
        </w:tc>
      </w:tr>
      <w:tr w:rsidR="001233F8" w14:paraId="7D9ACA97" w14:textId="77777777">
        <w:trPr>
          <w:cantSplit/>
        </w:trPr>
        <w:tc>
          <w:tcPr>
            <w:tcW w:w="880" w:type="dxa"/>
          </w:tcPr>
          <w:p w14:paraId="4F135359" w14:textId="77777777" w:rsidR="001233F8" w:rsidRDefault="008160FF">
            <w:pPr>
              <w:spacing w:after="0"/>
              <w:ind w:right="72"/>
              <w:jc w:val="center"/>
              <w:rPr>
                <w:color w:val="000000"/>
              </w:rPr>
            </w:pPr>
            <w:r>
              <w:rPr>
                <w:color w:val="000000"/>
              </w:rPr>
              <w:t>0</w:t>
            </w:r>
          </w:p>
        </w:tc>
        <w:tc>
          <w:tcPr>
            <w:tcW w:w="5463" w:type="dxa"/>
          </w:tcPr>
          <w:p w14:paraId="33715560" w14:textId="77777777" w:rsidR="001233F8" w:rsidRDefault="008160FF">
            <w:pPr>
              <w:spacing w:after="0"/>
              <w:rPr>
                <w:color w:val="000000"/>
              </w:rPr>
            </w:pPr>
            <w:r>
              <w:rPr>
                <w:color w:val="000000"/>
              </w:rPr>
              <w:t>Sync</w:t>
            </w:r>
          </w:p>
        </w:tc>
        <w:tc>
          <w:tcPr>
            <w:tcW w:w="1180" w:type="dxa"/>
          </w:tcPr>
          <w:p w14:paraId="1DE507C3" w14:textId="77777777" w:rsidR="001233F8" w:rsidRDefault="008160FF">
            <w:pPr>
              <w:spacing w:after="0"/>
              <w:jc w:val="center"/>
              <w:rPr>
                <w:color w:val="000000"/>
              </w:rPr>
            </w:pPr>
            <w:r>
              <w:rPr>
                <w:color w:val="000000"/>
              </w:rPr>
              <w:t>uint8</w:t>
            </w:r>
          </w:p>
        </w:tc>
        <w:tc>
          <w:tcPr>
            <w:tcW w:w="1512" w:type="dxa"/>
            <w:vAlign w:val="center"/>
          </w:tcPr>
          <w:p w14:paraId="76678D0B" w14:textId="77777777" w:rsidR="001233F8" w:rsidRDefault="008160FF">
            <w:pPr>
              <w:spacing w:after="0"/>
              <w:jc w:val="center"/>
              <w:rPr>
                <w:color w:val="000000"/>
              </w:rPr>
            </w:pPr>
            <w:r>
              <w:rPr>
                <w:color w:val="000000"/>
              </w:rPr>
              <w:t xml:space="preserve"> See Section 4.1</w:t>
            </w:r>
          </w:p>
        </w:tc>
      </w:tr>
      <w:tr w:rsidR="001233F8" w14:paraId="46C27C27" w14:textId="77777777">
        <w:trPr>
          <w:cantSplit/>
        </w:trPr>
        <w:tc>
          <w:tcPr>
            <w:tcW w:w="880" w:type="dxa"/>
          </w:tcPr>
          <w:p w14:paraId="365AFCC4" w14:textId="77777777" w:rsidR="001233F8" w:rsidRDefault="008160FF">
            <w:pPr>
              <w:spacing w:after="0"/>
              <w:ind w:right="72"/>
              <w:jc w:val="center"/>
              <w:rPr>
                <w:color w:val="000000"/>
              </w:rPr>
            </w:pPr>
            <w:r>
              <w:rPr>
                <w:color w:val="000000"/>
              </w:rPr>
              <w:t>1-2</w:t>
            </w:r>
          </w:p>
        </w:tc>
        <w:tc>
          <w:tcPr>
            <w:tcW w:w="5463" w:type="dxa"/>
          </w:tcPr>
          <w:p w14:paraId="5B9FB30F" w14:textId="77777777" w:rsidR="001233F8" w:rsidRDefault="008160FF">
            <w:pPr>
              <w:spacing w:after="0"/>
              <w:rPr>
                <w:color w:val="000000"/>
              </w:rPr>
            </w:pPr>
            <w:r>
              <w:rPr>
                <w:color w:val="000000"/>
              </w:rPr>
              <w:t>NumMsgBytes</w:t>
            </w:r>
          </w:p>
        </w:tc>
        <w:tc>
          <w:tcPr>
            <w:tcW w:w="1180" w:type="dxa"/>
          </w:tcPr>
          <w:p w14:paraId="18A527B5" w14:textId="77777777" w:rsidR="001233F8" w:rsidRDefault="008160FF">
            <w:pPr>
              <w:spacing w:after="0"/>
              <w:jc w:val="center"/>
              <w:rPr>
                <w:color w:val="000000"/>
              </w:rPr>
            </w:pPr>
            <w:r>
              <w:rPr>
                <w:color w:val="000000"/>
              </w:rPr>
              <w:t>uint16</w:t>
            </w:r>
          </w:p>
        </w:tc>
        <w:tc>
          <w:tcPr>
            <w:tcW w:w="1512" w:type="dxa"/>
            <w:vAlign w:val="center"/>
          </w:tcPr>
          <w:p w14:paraId="12F11BC1" w14:textId="77777777" w:rsidR="001233F8" w:rsidRDefault="008160FF">
            <w:pPr>
              <w:spacing w:after="0"/>
              <w:jc w:val="center"/>
              <w:rPr>
                <w:color w:val="000000"/>
              </w:rPr>
            </w:pPr>
            <w:r>
              <w:rPr>
                <w:color w:val="000000"/>
              </w:rPr>
              <w:t>56</w:t>
            </w:r>
          </w:p>
        </w:tc>
      </w:tr>
      <w:tr w:rsidR="001233F8" w14:paraId="5A8288DD" w14:textId="77777777">
        <w:trPr>
          <w:cantSplit/>
        </w:trPr>
        <w:tc>
          <w:tcPr>
            <w:tcW w:w="880" w:type="dxa"/>
          </w:tcPr>
          <w:p w14:paraId="2E21B11F" w14:textId="77777777" w:rsidR="001233F8" w:rsidRDefault="008160FF">
            <w:pPr>
              <w:spacing w:after="0"/>
              <w:ind w:right="72"/>
              <w:jc w:val="center"/>
              <w:rPr>
                <w:color w:val="000000"/>
              </w:rPr>
            </w:pPr>
            <w:r>
              <w:rPr>
                <w:color w:val="000000"/>
              </w:rPr>
              <w:t>3-4</w:t>
            </w:r>
          </w:p>
        </w:tc>
        <w:tc>
          <w:tcPr>
            <w:tcW w:w="5463" w:type="dxa"/>
          </w:tcPr>
          <w:p w14:paraId="5D94BAA4" w14:textId="77777777" w:rsidR="001233F8" w:rsidRDefault="008160FF">
            <w:pPr>
              <w:spacing w:after="0"/>
              <w:rPr>
                <w:color w:val="000000"/>
              </w:rPr>
            </w:pPr>
            <w:r>
              <w:rPr>
                <w:color w:val="000000"/>
              </w:rPr>
              <w:t>Checksum</w:t>
            </w:r>
          </w:p>
        </w:tc>
        <w:tc>
          <w:tcPr>
            <w:tcW w:w="1180" w:type="dxa"/>
          </w:tcPr>
          <w:p w14:paraId="2DC91140" w14:textId="77777777" w:rsidR="001233F8" w:rsidRDefault="008160FF">
            <w:pPr>
              <w:spacing w:after="0"/>
              <w:jc w:val="center"/>
              <w:rPr>
                <w:color w:val="000000"/>
              </w:rPr>
            </w:pPr>
            <w:r>
              <w:rPr>
                <w:color w:val="000000"/>
              </w:rPr>
              <w:t>uint16</w:t>
            </w:r>
          </w:p>
        </w:tc>
        <w:tc>
          <w:tcPr>
            <w:tcW w:w="1512" w:type="dxa"/>
            <w:vAlign w:val="center"/>
          </w:tcPr>
          <w:p w14:paraId="15A79EC4" w14:textId="77777777" w:rsidR="001233F8" w:rsidRDefault="008160FF">
            <w:pPr>
              <w:spacing w:after="0"/>
              <w:jc w:val="center"/>
              <w:rPr>
                <w:color w:val="000000"/>
              </w:rPr>
            </w:pPr>
            <w:r>
              <w:rPr>
                <w:color w:val="000000"/>
              </w:rPr>
              <w:t>See Section 4.6</w:t>
            </w:r>
          </w:p>
        </w:tc>
      </w:tr>
      <w:tr w:rsidR="001233F8" w14:paraId="4351E9F5" w14:textId="77777777">
        <w:trPr>
          <w:cantSplit/>
          <w:trHeight w:val="255"/>
        </w:trPr>
        <w:tc>
          <w:tcPr>
            <w:tcW w:w="880" w:type="dxa"/>
          </w:tcPr>
          <w:p w14:paraId="5CC960F2" w14:textId="77777777" w:rsidR="001233F8" w:rsidRDefault="008160FF">
            <w:pPr>
              <w:spacing w:after="0"/>
              <w:ind w:right="72"/>
              <w:jc w:val="center"/>
              <w:rPr>
                <w:color w:val="000000"/>
              </w:rPr>
            </w:pPr>
            <w:r>
              <w:rPr>
                <w:color w:val="000000"/>
              </w:rPr>
              <w:t>5</w:t>
            </w:r>
          </w:p>
        </w:tc>
        <w:tc>
          <w:tcPr>
            <w:tcW w:w="5463" w:type="dxa"/>
          </w:tcPr>
          <w:p w14:paraId="34991BE0" w14:textId="77777777" w:rsidR="001233F8" w:rsidRDefault="008160FF">
            <w:pPr>
              <w:spacing w:after="0"/>
              <w:rPr>
                <w:color w:val="000000"/>
              </w:rPr>
            </w:pPr>
            <w:r>
              <w:rPr>
                <w:color w:val="000000"/>
              </w:rPr>
              <w:t>TransactionID</w:t>
            </w:r>
          </w:p>
        </w:tc>
        <w:tc>
          <w:tcPr>
            <w:tcW w:w="1180" w:type="dxa"/>
          </w:tcPr>
          <w:p w14:paraId="70CF32CB" w14:textId="77777777" w:rsidR="001233F8" w:rsidRDefault="008160FF">
            <w:pPr>
              <w:spacing w:after="0"/>
              <w:jc w:val="center"/>
              <w:rPr>
                <w:color w:val="000000"/>
              </w:rPr>
            </w:pPr>
            <w:r>
              <w:rPr>
                <w:color w:val="000000"/>
              </w:rPr>
              <w:t>uint8</w:t>
            </w:r>
          </w:p>
        </w:tc>
        <w:tc>
          <w:tcPr>
            <w:tcW w:w="1512" w:type="dxa"/>
            <w:vAlign w:val="center"/>
          </w:tcPr>
          <w:p w14:paraId="57DC8E74" w14:textId="77777777" w:rsidR="001233F8" w:rsidRDefault="008160FF">
            <w:pPr>
              <w:spacing w:after="0"/>
              <w:jc w:val="center"/>
              <w:rPr>
                <w:color w:val="000000"/>
              </w:rPr>
            </w:pPr>
            <w:r>
              <w:rPr>
                <w:color w:val="000000"/>
              </w:rPr>
              <w:t>See Section 4.3</w:t>
            </w:r>
          </w:p>
        </w:tc>
      </w:tr>
      <w:tr w:rsidR="001233F8" w14:paraId="39BD676E" w14:textId="77777777">
        <w:trPr>
          <w:cantSplit/>
        </w:trPr>
        <w:tc>
          <w:tcPr>
            <w:tcW w:w="880" w:type="dxa"/>
          </w:tcPr>
          <w:p w14:paraId="38893279" w14:textId="77777777" w:rsidR="001233F8" w:rsidRDefault="008160FF">
            <w:pPr>
              <w:spacing w:after="0"/>
              <w:ind w:right="72"/>
              <w:jc w:val="center"/>
              <w:rPr>
                <w:color w:val="000000"/>
              </w:rPr>
            </w:pPr>
            <w:r>
              <w:rPr>
                <w:color w:val="000000"/>
              </w:rPr>
              <w:t>6</w:t>
            </w:r>
          </w:p>
        </w:tc>
        <w:tc>
          <w:tcPr>
            <w:tcW w:w="5463" w:type="dxa"/>
          </w:tcPr>
          <w:p w14:paraId="026216F7" w14:textId="77777777" w:rsidR="001233F8" w:rsidRDefault="008160FF">
            <w:pPr>
              <w:spacing w:after="0"/>
              <w:rPr>
                <w:color w:val="000000"/>
              </w:rPr>
            </w:pPr>
            <w:r>
              <w:rPr>
                <w:color w:val="000000"/>
              </w:rPr>
              <w:t>MessageID</w:t>
            </w:r>
          </w:p>
        </w:tc>
        <w:tc>
          <w:tcPr>
            <w:tcW w:w="1180" w:type="dxa"/>
          </w:tcPr>
          <w:p w14:paraId="0817AE64" w14:textId="77777777" w:rsidR="001233F8" w:rsidRDefault="008160FF">
            <w:pPr>
              <w:spacing w:after="0"/>
              <w:jc w:val="center"/>
              <w:rPr>
                <w:color w:val="000000"/>
              </w:rPr>
            </w:pPr>
            <w:r>
              <w:rPr>
                <w:color w:val="000000"/>
              </w:rPr>
              <w:t>uint8</w:t>
            </w:r>
          </w:p>
        </w:tc>
        <w:tc>
          <w:tcPr>
            <w:tcW w:w="1512" w:type="dxa"/>
            <w:vAlign w:val="center"/>
          </w:tcPr>
          <w:p w14:paraId="0F89EFB3" w14:textId="77777777" w:rsidR="001233F8" w:rsidRDefault="008160FF">
            <w:pPr>
              <w:spacing w:after="0"/>
              <w:jc w:val="center"/>
              <w:rPr>
                <w:color w:val="000000"/>
              </w:rPr>
            </w:pPr>
            <w:r>
              <w:rPr>
                <w:color w:val="000000"/>
              </w:rPr>
              <w:t>93</w:t>
            </w:r>
          </w:p>
        </w:tc>
      </w:tr>
      <w:tr w:rsidR="001233F8" w14:paraId="09CAA4B1" w14:textId="77777777">
        <w:trPr>
          <w:cantSplit/>
        </w:trPr>
        <w:tc>
          <w:tcPr>
            <w:tcW w:w="880" w:type="dxa"/>
          </w:tcPr>
          <w:p w14:paraId="3235C782" w14:textId="77777777" w:rsidR="001233F8" w:rsidRDefault="008160FF">
            <w:pPr>
              <w:spacing w:after="0"/>
              <w:ind w:right="72"/>
              <w:jc w:val="center"/>
              <w:rPr>
                <w:color w:val="000000"/>
              </w:rPr>
            </w:pPr>
            <w:r>
              <w:rPr>
                <w:color w:val="000000"/>
              </w:rPr>
              <w:t>7</w:t>
            </w:r>
          </w:p>
        </w:tc>
        <w:tc>
          <w:tcPr>
            <w:tcW w:w="5463" w:type="dxa"/>
          </w:tcPr>
          <w:p w14:paraId="54338E9B" w14:textId="77777777" w:rsidR="001233F8" w:rsidRDefault="008160FF">
            <w:pPr>
              <w:spacing w:after="0"/>
              <w:rPr>
                <w:color w:val="000000"/>
              </w:rPr>
            </w:pPr>
            <w:r>
              <w:rPr>
                <w:color w:val="000000"/>
              </w:rPr>
              <w:t>ErrorCode</w:t>
            </w:r>
          </w:p>
        </w:tc>
        <w:tc>
          <w:tcPr>
            <w:tcW w:w="1180" w:type="dxa"/>
          </w:tcPr>
          <w:p w14:paraId="58F2BBFB" w14:textId="77777777" w:rsidR="001233F8" w:rsidRDefault="008160FF">
            <w:pPr>
              <w:spacing w:after="0"/>
              <w:jc w:val="center"/>
              <w:rPr>
                <w:color w:val="000000"/>
              </w:rPr>
            </w:pPr>
            <w:r>
              <w:rPr>
                <w:color w:val="000000"/>
              </w:rPr>
              <w:t>uint8</w:t>
            </w:r>
          </w:p>
        </w:tc>
        <w:tc>
          <w:tcPr>
            <w:tcW w:w="1512" w:type="dxa"/>
            <w:vAlign w:val="center"/>
          </w:tcPr>
          <w:p w14:paraId="732266B2" w14:textId="77777777" w:rsidR="001233F8" w:rsidRDefault="008160FF">
            <w:pPr>
              <w:spacing w:after="0"/>
              <w:jc w:val="center"/>
              <w:rPr>
                <w:color w:val="000000"/>
              </w:rPr>
            </w:pPr>
            <w:r>
              <w:rPr>
                <w:color w:val="000000"/>
              </w:rPr>
              <w:t>See below</w:t>
            </w:r>
          </w:p>
        </w:tc>
      </w:tr>
      <w:tr w:rsidR="001233F8" w14:paraId="0090578A" w14:textId="77777777">
        <w:trPr>
          <w:cantSplit/>
        </w:trPr>
        <w:tc>
          <w:tcPr>
            <w:tcW w:w="880" w:type="dxa"/>
          </w:tcPr>
          <w:p w14:paraId="3E1CCEAD" w14:textId="77777777" w:rsidR="001233F8" w:rsidRDefault="008160FF">
            <w:pPr>
              <w:spacing w:after="0"/>
              <w:ind w:right="72"/>
              <w:jc w:val="center"/>
              <w:rPr>
                <w:color w:val="000000"/>
              </w:rPr>
            </w:pPr>
            <w:r>
              <w:rPr>
                <w:color w:val="000000"/>
              </w:rPr>
              <w:t>8-55</w:t>
            </w:r>
          </w:p>
        </w:tc>
        <w:tc>
          <w:tcPr>
            <w:tcW w:w="5463" w:type="dxa"/>
          </w:tcPr>
          <w:p w14:paraId="72319B69" w14:textId="77777777" w:rsidR="001233F8" w:rsidRDefault="008160FF">
            <w:pPr>
              <w:spacing w:after="0"/>
              <w:rPr>
                <w:color w:val="000000"/>
              </w:rPr>
            </w:pPr>
            <w:r>
              <w:rPr>
                <w:color w:val="000000"/>
              </w:rPr>
              <w:t>ErrorText[48]</w:t>
            </w:r>
          </w:p>
        </w:tc>
        <w:tc>
          <w:tcPr>
            <w:tcW w:w="1180" w:type="dxa"/>
          </w:tcPr>
          <w:p w14:paraId="7423FFCE" w14:textId="77777777" w:rsidR="001233F8" w:rsidRDefault="008160FF">
            <w:pPr>
              <w:spacing w:after="0"/>
              <w:jc w:val="center"/>
              <w:rPr>
                <w:color w:val="000000"/>
              </w:rPr>
            </w:pPr>
            <w:r>
              <w:rPr>
                <w:color w:val="000000"/>
              </w:rPr>
              <w:t>uint8</w:t>
            </w:r>
          </w:p>
        </w:tc>
        <w:tc>
          <w:tcPr>
            <w:tcW w:w="1512" w:type="dxa"/>
            <w:vAlign w:val="center"/>
          </w:tcPr>
          <w:p w14:paraId="24197AFF" w14:textId="77777777" w:rsidR="001233F8" w:rsidRDefault="008160FF">
            <w:pPr>
              <w:spacing w:after="0"/>
              <w:jc w:val="center"/>
              <w:rPr>
                <w:color w:val="000000"/>
              </w:rPr>
            </w:pPr>
            <w:r>
              <w:rPr>
                <w:color w:val="000000"/>
              </w:rPr>
              <w:t>See below</w:t>
            </w:r>
          </w:p>
        </w:tc>
      </w:tr>
    </w:tbl>
    <w:p w14:paraId="3C7B06E0"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56C38CA0" w14:textId="77777777" w:rsidR="001233F8" w:rsidRDefault="008160FF">
      <w:pPr>
        <w:spacing w:after="0"/>
        <w:ind w:left="1440" w:hanging="360"/>
        <w:rPr>
          <w:color w:val="000000"/>
        </w:rPr>
      </w:pPr>
      <w:r>
        <w:rPr>
          <w:color w:val="000000"/>
        </w:rPr>
        <w:t xml:space="preserve">0 = one or more entries in </w:t>
      </w:r>
      <w:r>
        <w:rPr>
          <w:b/>
          <w:color w:val="000000"/>
        </w:rPr>
        <w:t>SIDList</w:t>
      </w:r>
      <w:r>
        <w:rPr>
          <w:color w:val="000000"/>
        </w:rPr>
        <w:t xml:space="preserve"> is outside its valid range.</w:t>
      </w:r>
    </w:p>
    <w:p w14:paraId="26F6C5D8" w14:textId="77777777" w:rsidR="001233F8" w:rsidRDefault="008160FF">
      <w:pPr>
        <w:spacing w:after="0"/>
        <w:ind w:left="1440" w:hanging="360"/>
        <w:rPr>
          <w:color w:val="000000"/>
        </w:rPr>
      </w:pPr>
      <w:r>
        <w:rPr>
          <w:color w:val="000000"/>
        </w:rPr>
        <w:t xml:space="preserve">1 = one or more entries in </w:t>
      </w:r>
      <w:r>
        <w:rPr>
          <w:b/>
          <w:color w:val="000000"/>
        </w:rPr>
        <w:t>SIDList</w:t>
      </w:r>
      <w:r>
        <w:rPr>
          <w:color w:val="000000"/>
        </w:rPr>
        <w:t xml:space="preserve"> is not a valid Smart Favorites SID.</w:t>
      </w:r>
    </w:p>
    <w:p w14:paraId="6410C2A3" w14:textId="77777777" w:rsidR="001233F8" w:rsidRDefault="008160FF">
      <w:pPr>
        <w:spacing w:after="0"/>
        <w:ind w:left="1440" w:hanging="360"/>
        <w:rPr>
          <w:color w:val="000000"/>
        </w:rPr>
      </w:pPr>
      <w:r>
        <w:rPr>
          <w:color w:val="000000"/>
        </w:rPr>
        <w:t>2 = cannot update Smart Favorites while Tune Scan is in progress</w:t>
      </w:r>
    </w:p>
    <w:p w14:paraId="7207D8E1" w14:textId="77777777" w:rsidR="001233F8" w:rsidRDefault="008160FF">
      <w:pPr>
        <w:spacing w:after="0"/>
        <w:ind w:left="1440" w:hanging="360"/>
        <w:rPr>
          <w:color w:val="000000"/>
        </w:rPr>
      </w:pPr>
      <w:r>
        <w:rPr>
          <w:color w:val="000000"/>
        </w:rPr>
        <w:t>3 = one or more channels selected for TuneMix is not a valid TuneMix SID</w:t>
      </w:r>
    </w:p>
    <w:p w14:paraId="32181EA2"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625C0018" w14:textId="77777777" w:rsidR="001233F8" w:rsidRDefault="008160FF" w:rsidP="0086059E">
      <w:pPr>
        <w:pStyle w:val="Heading2"/>
      </w:pPr>
      <w:bookmarkStart w:id="103" w:name="_Toc202436097"/>
      <w:r>
        <w:t>Sequential Content Dispatch</w:t>
      </w:r>
      <w:bookmarkEnd w:id="103"/>
    </w:p>
    <w:p w14:paraId="7E7C915A" w14:textId="77777777" w:rsidR="001233F8" w:rsidRDefault="008160FF">
      <w:pPr>
        <w:spacing w:before="120"/>
        <w:jc w:val="both"/>
        <w:rPr>
          <w:color w:val="000000"/>
        </w:rPr>
      </w:pPr>
      <w:r>
        <w:rPr>
          <w:color w:val="000000"/>
        </w:rPr>
        <w:t>The Module sends Sequential Content Dispatches to the Host to provide it with a list of all audio cuts the Module has stored for the Live channel, Smart Favorite channels, and SportsFlash channels. From this list the Host can:</w:t>
      </w:r>
    </w:p>
    <w:p w14:paraId="0BE11479" w14:textId="77777777" w:rsidR="001233F8" w:rsidRDefault="008160FF">
      <w:pPr>
        <w:numPr>
          <w:ilvl w:val="0"/>
          <w:numId w:val="11"/>
        </w:numPr>
        <w:pBdr>
          <w:top w:val="nil"/>
          <w:left w:val="nil"/>
          <w:bottom w:val="nil"/>
          <w:right w:val="nil"/>
          <w:between w:val="nil"/>
        </w:pBdr>
        <w:spacing w:before="120" w:after="0"/>
        <w:jc w:val="both"/>
        <w:rPr>
          <w:color w:val="000000"/>
          <w:szCs w:val="22"/>
        </w:rPr>
      </w:pPr>
      <w:r>
        <w:rPr>
          <w:color w:val="000000"/>
          <w:szCs w:val="22"/>
        </w:rPr>
        <w:t>Determine which metadata, album art, etc., it needs to retain</w:t>
      </w:r>
    </w:p>
    <w:p w14:paraId="54DB134A" w14:textId="77777777" w:rsidR="001233F8" w:rsidRDefault="008160FF">
      <w:pPr>
        <w:numPr>
          <w:ilvl w:val="0"/>
          <w:numId w:val="11"/>
        </w:numPr>
        <w:pBdr>
          <w:top w:val="nil"/>
          <w:left w:val="nil"/>
          <w:bottom w:val="nil"/>
          <w:right w:val="nil"/>
          <w:between w:val="nil"/>
        </w:pBdr>
        <w:spacing w:before="120" w:after="0"/>
        <w:jc w:val="both"/>
        <w:rPr>
          <w:color w:val="000000"/>
          <w:szCs w:val="22"/>
        </w:rPr>
      </w:pPr>
      <w:r>
        <w:rPr>
          <w:color w:val="000000"/>
          <w:szCs w:val="22"/>
        </w:rPr>
        <w:t>Present a list of the navigable audio content to the User</w:t>
      </w:r>
    </w:p>
    <w:p w14:paraId="737FD399" w14:textId="77777777" w:rsidR="001233F8" w:rsidRDefault="008160FF">
      <w:pPr>
        <w:numPr>
          <w:ilvl w:val="0"/>
          <w:numId w:val="11"/>
        </w:numPr>
        <w:pBdr>
          <w:top w:val="nil"/>
          <w:left w:val="nil"/>
          <w:bottom w:val="nil"/>
          <w:right w:val="nil"/>
          <w:between w:val="nil"/>
        </w:pBdr>
        <w:spacing w:before="120" w:after="0"/>
        <w:jc w:val="both"/>
        <w:rPr>
          <w:color w:val="000000"/>
          <w:szCs w:val="22"/>
        </w:rPr>
      </w:pPr>
      <w:r>
        <w:rPr>
          <w:color w:val="000000"/>
          <w:szCs w:val="22"/>
        </w:rPr>
        <w:t>Present a list of advertisements that have been inserted into the audio buffer through Ad Insertion or Ad Replacement</w:t>
      </w:r>
    </w:p>
    <w:p w14:paraId="09E58CFF" w14:textId="77777777" w:rsidR="001233F8" w:rsidRDefault="008160FF">
      <w:pPr>
        <w:spacing w:before="120"/>
        <w:jc w:val="both"/>
        <w:rPr>
          <w:color w:val="000000"/>
        </w:rPr>
      </w:pPr>
      <w:r>
        <w:rPr>
          <w:color w:val="000000"/>
        </w:rPr>
        <w:t>On startup the Module does not have any audio stored. The Module will send a Sequential Content Dispatch for a relevant SID each time a cut with a valid MRef from that SID is added to or deleted from the Module’s audio storage.</w:t>
      </w:r>
    </w:p>
    <w:p w14:paraId="465EC237" w14:textId="77777777" w:rsidR="001233F8" w:rsidRDefault="008160FF">
      <w:pPr>
        <w:spacing w:before="120"/>
        <w:jc w:val="both"/>
        <w:rPr>
          <w:color w:val="000000"/>
        </w:rPr>
      </w:pPr>
      <w:r>
        <w:rPr>
          <w:color w:val="000000"/>
        </w:rPr>
        <w:t>The cuts in the Sequential Content Dispatch are listed in sequential order, from oldest to newest. Only the MRef for the start of each cut is provided. Specifically, if there are multiple MRefs for a cut then only the first one is provided. The Host should retain subsequent MRef database entries up to the next sequential navigable MRef.</w:t>
      </w:r>
    </w:p>
    <w:p w14:paraId="3C4D9EEF" w14:textId="77777777" w:rsidR="001233F8" w:rsidRDefault="008160FF">
      <w:pPr>
        <w:pBdr>
          <w:top w:val="nil"/>
          <w:left w:val="nil"/>
          <w:bottom w:val="nil"/>
          <w:right w:val="nil"/>
          <w:between w:val="nil"/>
        </w:pBdr>
        <w:spacing w:after="0"/>
        <w:rPr>
          <w:color w:val="000000"/>
          <w:szCs w:val="22"/>
        </w:rPr>
      </w:pPr>
      <w:r>
        <w:rPr>
          <w:color w:val="000000"/>
          <w:szCs w:val="22"/>
        </w:rPr>
        <w:t xml:space="preserve">A CutInfo entry will refer to an MRef or an advertisement. </w:t>
      </w:r>
    </w:p>
    <w:p w14:paraId="08D70055" w14:textId="77777777" w:rsidR="001233F8" w:rsidRDefault="008160FF">
      <w:pPr>
        <w:spacing w:before="120"/>
        <w:jc w:val="both"/>
        <w:rPr>
          <w:color w:val="000000"/>
        </w:rPr>
      </w:pPr>
      <w:r>
        <w:rPr>
          <w:color w:val="000000"/>
        </w:rPr>
        <w:t>This message is automatically enabled and cannot be disabled by the Host.</w:t>
      </w:r>
    </w:p>
    <w:p w14:paraId="3B3477A0" w14:textId="77777777" w:rsidR="001233F8" w:rsidRDefault="008160FF">
      <w:pPr>
        <w:spacing w:before="120"/>
        <w:jc w:val="both"/>
        <w:rPr>
          <w:color w:val="000000"/>
        </w:rPr>
      </w:pPr>
      <w:r>
        <w:rPr>
          <w:color w:val="000000"/>
        </w:rPr>
        <w:t>The Host sends the Generic Response to the Module to confirm receipt of the Sequential Content Dispatch.</w:t>
      </w:r>
    </w:p>
    <w:p w14:paraId="66DDF82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Production Infotainment System</w:t>
      </w:r>
    </w:p>
    <w:p w14:paraId="6C8712B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14E5E90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532A40D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1707070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03A62A0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10</w:t>
      </w:r>
    </w:p>
    <w:p w14:paraId="18A64F9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1200</w:t>
      </w:r>
    </w:p>
    <w:p w14:paraId="3F491F6A"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87"/>
        <w:tblW w:w="963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4"/>
        <w:gridCol w:w="5361"/>
        <w:gridCol w:w="1164"/>
        <w:gridCol w:w="1489"/>
      </w:tblGrid>
      <w:tr w:rsidR="001233F8" w14:paraId="7CA684DC" w14:textId="77777777">
        <w:trPr>
          <w:cantSplit/>
          <w:tblHeader/>
        </w:trPr>
        <w:tc>
          <w:tcPr>
            <w:tcW w:w="1624" w:type="dxa"/>
            <w:shd w:val="clear" w:color="auto" w:fill="EEECE1"/>
          </w:tcPr>
          <w:p w14:paraId="7346F621" w14:textId="77777777" w:rsidR="001233F8" w:rsidRDefault="008160FF">
            <w:pPr>
              <w:spacing w:after="0"/>
              <w:jc w:val="center"/>
              <w:rPr>
                <w:b/>
                <w:color w:val="000000"/>
              </w:rPr>
            </w:pPr>
            <w:r>
              <w:rPr>
                <w:b/>
                <w:color w:val="000000"/>
              </w:rPr>
              <w:t>Byte #</w:t>
            </w:r>
          </w:p>
        </w:tc>
        <w:tc>
          <w:tcPr>
            <w:tcW w:w="5361" w:type="dxa"/>
            <w:shd w:val="clear" w:color="auto" w:fill="EEECE1"/>
          </w:tcPr>
          <w:p w14:paraId="045D3AEA" w14:textId="77777777" w:rsidR="001233F8" w:rsidRDefault="008160FF">
            <w:pPr>
              <w:spacing w:after="0"/>
              <w:jc w:val="center"/>
              <w:rPr>
                <w:b/>
                <w:color w:val="000000"/>
              </w:rPr>
            </w:pPr>
            <w:r>
              <w:rPr>
                <w:b/>
                <w:color w:val="000000"/>
              </w:rPr>
              <w:t>Field Name</w:t>
            </w:r>
          </w:p>
        </w:tc>
        <w:tc>
          <w:tcPr>
            <w:tcW w:w="1164" w:type="dxa"/>
            <w:shd w:val="clear" w:color="auto" w:fill="EEECE1"/>
          </w:tcPr>
          <w:p w14:paraId="07A9DE48" w14:textId="77777777" w:rsidR="001233F8" w:rsidRDefault="008160FF">
            <w:pPr>
              <w:spacing w:after="0"/>
              <w:jc w:val="center"/>
              <w:rPr>
                <w:b/>
                <w:color w:val="000000"/>
              </w:rPr>
            </w:pPr>
            <w:r>
              <w:rPr>
                <w:b/>
                <w:color w:val="000000"/>
              </w:rPr>
              <w:t>Data Type</w:t>
            </w:r>
          </w:p>
        </w:tc>
        <w:tc>
          <w:tcPr>
            <w:tcW w:w="1489" w:type="dxa"/>
            <w:shd w:val="clear" w:color="auto" w:fill="EEECE1"/>
            <w:vAlign w:val="center"/>
          </w:tcPr>
          <w:p w14:paraId="1AC11745" w14:textId="77777777" w:rsidR="001233F8" w:rsidRDefault="008160FF">
            <w:pPr>
              <w:spacing w:after="0"/>
              <w:jc w:val="center"/>
              <w:rPr>
                <w:b/>
                <w:color w:val="000000"/>
              </w:rPr>
            </w:pPr>
            <w:r>
              <w:rPr>
                <w:b/>
                <w:color w:val="000000"/>
              </w:rPr>
              <w:t>Value</w:t>
            </w:r>
          </w:p>
        </w:tc>
      </w:tr>
      <w:tr w:rsidR="001233F8" w14:paraId="7C6D4994" w14:textId="77777777">
        <w:trPr>
          <w:cantSplit/>
        </w:trPr>
        <w:tc>
          <w:tcPr>
            <w:tcW w:w="1624" w:type="dxa"/>
          </w:tcPr>
          <w:p w14:paraId="1B43E11D" w14:textId="77777777" w:rsidR="001233F8" w:rsidRDefault="008160FF">
            <w:pPr>
              <w:spacing w:after="0"/>
              <w:ind w:right="72"/>
              <w:jc w:val="center"/>
              <w:rPr>
                <w:color w:val="000000"/>
              </w:rPr>
            </w:pPr>
            <w:r>
              <w:rPr>
                <w:color w:val="000000"/>
              </w:rPr>
              <w:t>0</w:t>
            </w:r>
          </w:p>
        </w:tc>
        <w:tc>
          <w:tcPr>
            <w:tcW w:w="5361" w:type="dxa"/>
          </w:tcPr>
          <w:p w14:paraId="161FCC50" w14:textId="77777777" w:rsidR="001233F8" w:rsidRDefault="008160FF">
            <w:pPr>
              <w:spacing w:after="0"/>
              <w:rPr>
                <w:color w:val="000000"/>
              </w:rPr>
            </w:pPr>
            <w:r>
              <w:rPr>
                <w:color w:val="000000"/>
              </w:rPr>
              <w:t>Sync</w:t>
            </w:r>
          </w:p>
        </w:tc>
        <w:tc>
          <w:tcPr>
            <w:tcW w:w="1164" w:type="dxa"/>
          </w:tcPr>
          <w:p w14:paraId="5CEDC412" w14:textId="77777777" w:rsidR="001233F8" w:rsidRDefault="008160FF">
            <w:pPr>
              <w:spacing w:after="0"/>
              <w:jc w:val="center"/>
              <w:rPr>
                <w:color w:val="000000"/>
              </w:rPr>
            </w:pPr>
            <w:r>
              <w:rPr>
                <w:color w:val="000000"/>
              </w:rPr>
              <w:t>uint8</w:t>
            </w:r>
          </w:p>
        </w:tc>
        <w:tc>
          <w:tcPr>
            <w:tcW w:w="1489" w:type="dxa"/>
            <w:vAlign w:val="center"/>
          </w:tcPr>
          <w:p w14:paraId="2887CA6C" w14:textId="77777777" w:rsidR="001233F8" w:rsidRDefault="008160FF">
            <w:pPr>
              <w:spacing w:after="0"/>
              <w:jc w:val="center"/>
              <w:rPr>
                <w:color w:val="000000"/>
              </w:rPr>
            </w:pPr>
            <w:r>
              <w:rPr>
                <w:color w:val="000000"/>
              </w:rPr>
              <w:t xml:space="preserve"> See Section 4.1</w:t>
            </w:r>
          </w:p>
        </w:tc>
      </w:tr>
      <w:tr w:rsidR="001233F8" w14:paraId="1BF1869F" w14:textId="77777777">
        <w:trPr>
          <w:cantSplit/>
        </w:trPr>
        <w:tc>
          <w:tcPr>
            <w:tcW w:w="1624" w:type="dxa"/>
          </w:tcPr>
          <w:p w14:paraId="07ACA363" w14:textId="77777777" w:rsidR="001233F8" w:rsidRDefault="008160FF">
            <w:pPr>
              <w:spacing w:after="0"/>
              <w:ind w:right="72"/>
              <w:jc w:val="center"/>
              <w:rPr>
                <w:color w:val="000000"/>
              </w:rPr>
            </w:pPr>
            <w:r>
              <w:rPr>
                <w:color w:val="000000"/>
              </w:rPr>
              <w:t>1-2</w:t>
            </w:r>
          </w:p>
        </w:tc>
        <w:tc>
          <w:tcPr>
            <w:tcW w:w="5361" w:type="dxa"/>
          </w:tcPr>
          <w:p w14:paraId="0504C0BF" w14:textId="77777777" w:rsidR="001233F8" w:rsidRDefault="008160FF">
            <w:pPr>
              <w:spacing w:after="0"/>
              <w:rPr>
                <w:color w:val="000000"/>
              </w:rPr>
            </w:pPr>
            <w:r>
              <w:rPr>
                <w:color w:val="000000"/>
              </w:rPr>
              <w:t>NumMsgBytes</w:t>
            </w:r>
          </w:p>
        </w:tc>
        <w:tc>
          <w:tcPr>
            <w:tcW w:w="1164" w:type="dxa"/>
          </w:tcPr>
          <w:p w14:paraId="22630035" w14:textId="77777777" w:rsidR="001233F8" w:rsidRDefault="008160FF">
            <w:pPr>
              <w:spacing w:after="0"/>
              <w:jc w:val="center"/>
              <w:rPr>
                <w:color w:val="000000"/>
              </w:rPr>
            </w:pPr>
            <w:r>
              <w:rPr>
                <w:color w:val="000000"/>
              </w:rPr>
              <w:t>uint16</w:t>
            </w:r>
          </w:p>
        </w:tc>
        <w:tc>
          <w:tcPr>
            <w:tcW w:w="1489" w:type="dxa"/>
            <w:vAlign w:val="center"/>
          </w:tcPr>
          <w:p w14:paraId="4B0BBA29" w14:textId="77777777" w:rsidR="001233F8" w:rsidRDefault="008160FF">
            <w:pPr>
              <w:spacing w:after="0"/>
              <w:jc w:val="center"/>
              <w:rPr>
                <w:color w:val="000000"/>
              </w:rPr>
            </w:pPr>
            <w:r>
              <w:rPr>
                <w:color w:val="000000"/>
              </w:rPr>
              <w:t>Varies</w:t>
            </w:r>
          </w:p>
        </w:tc>
      </w:tr>
      <w:tr w:rsidR="001233F8" w14:paraId="1023BAAF" w14:textId="77777777">
        <w:trPr>
          <w:cantSplit/>
        </w:trPr>
        <w:tc>
          <w:tcPr>
            <w:tcW w:w="1624" w:type="dxa"/>
          </w:tcPr>
          <w:p w14:paraId="1BC63F6E" w14:textId="77777777" w:rsidR="001233F8" w:rsidRDefault="008160FF">
            <w:pPr>
              <w:spacing w:after="0"/>
              <w:ind w:right="72"/>
              <w:jc w:val="center"/>
              <w:rPr>
                <w:color w:val="000000"/>
              </w:rPr>
            </w:pPr>
            <w:r>
              <w:rPr>
                <w:color w:val="000000"/>
              </w:rPr>
              <w:t>3-4</w:t>
            </w:r>
          </w:p>
        </w:tc>
        <w:tc>
          <w:tcPr>
            <w:tcW w:w="5361" w:type="dxa"/>
          </w:tcPr>
          <w:p w14:paraId="1F7C253F" w14:textId="77777777" w:rsidR="001233F8" w:rsidRDefault="008160FF">
            <w:pPr>
              <w:spacing w:after="0"/>
              <w:rPr>
                <w:color w:val="000000"/>
              </w:rPr>
            </w:pPr>
            <w:r>
              <w:rPr>
                <w:color w:val="000000"/>
              </w:rPr>
              <w:t>Checksum</w:t>
            </w:r>
          </w:p>
        </w:tc>
        <w:tc>
          <w:tcPr>
            <w:tcW w:w="1164" w:type="dxa"/>
          </w:tcPr>
          <w:p w14:paraId="78ADA3E5" w14:textId="77777777" w:rsidR="001233F8" w:rsidRDefault="008160FF">
            <w:pPr>
              <w:spacing w:after="0"/>
              <w:jc w:val="center"/>
              <w:rPr>
                <w:color w:val="000000"/>
              </w:rPr>
            </w:pPr>
            <w:r>
              <w:rPr>
                <w:color w:val="000000"/>
              </w:rPr>
              <w:t>uint16</w:t>
            </w:r>
          </w:p>
        </w:tc>
        <w:tc>
          <w:tcPr>
            <w:tcW w:w="1489" w:type="dxa"/>
            <w:vAlign w:val="center"/>
          </w:tcPr>
          <w:p w14:paraId="3875895E" w14:textId="77777777" w:rsidR="001233F8" w:rsidRDefault="008160FF">
            <w:pPr>
              <w:spacing w:after="0"/>
              <w:jc w:val="center"/>
              <w:rPr>
                <w:color w:val="000000"/>
              </w:rPr>
            </w:pPr>
            <w:r>
              <w:rPr>
                <w:color w:val="000000"/>
              </w:rPr>
              <w:t>See Section 4.6</w:t>
            </w:r>
          </w:p>
        </w:tc>
      </w:tr>
      <w:tr w:rsidR="001233F8" w14:paraId="46A62C1E" w14:textId="77777777">
        <w:trPr>
          <w:cantSplit/>
          <w:trHeight w:val="255"/>
        </w:trPr>
        <w:tc>
          <w:tcPr>
            <w:tcW w:w="1624" w:type="dxa"/>
          </w:tcPr>
          <w:p w14:paraId="45BD95C1" w14:textId="77777777" w:rsidR="001233F8" w:rsidRDefault="008160FF">
            <w:pPr>
              <w:spacing w:after="0"/>
              <w:ind w:right="72"/>
              <w:jc w:val="center"/>
              <w:rPr>
                <w:color w:val="000000"/>
              </w:rPr>
            </w:pPr>
            <w:r>
              <w:rPr>
                <w:color w:val="000000"/>
              </w:rPr>
              <w:t>5</w:t>
            </w:r>
          </w:p>
        </w:tc>
        <w:tc>
          <w:tcPr>
            <w:tcW w:w="5361" w:type="dxa"/>
          </w:tcPr>
          <w:p w14:paraId="1526E036" w14:textId="77777777" w:rsidR="001233F8" w:rsidRDefault="008160FF">
            <w:pPr>
              <w:spacing w:after="0"/>
              <w:rPr>
                <w:color w:val="000000"/>
              </w:rPr>
            </w:pPr>
            <w:r>
              <w:rPr>
                <w:color w:val="000000"/>
              </w:rPr>
              <w:t>TransactionID</w:t>
            </w:r>
          </w:p>
        </w:tc>
        <w:tc>
          <w:tcPr>
            <w:tcW w:w="1164" w:type="dxa"/>
          </w:tcPr>
          <w:p w14:paraId="0F743BF5" w14:textId="77777777" w:rsidR="001233F8" w:rsidRDefault="008160FF">
            <w:pPr>
              <w:spacing w:after="0"/>
              <w:jc w:val="center"/>
              <w:rPr>
                <w:color w:val="000000"/>
              </w:rPr>
            </w:pPr>
            <w:r>
              <w:rPr>
                <w:color w:val="000000"/>
              </w:rPr>
              <w:t>uint8</w:t>
            </w:r>
          </w:p>
        </w:tc>
        <w:tc>
          <w:tcPr>
            <w:tcW w:w="1489" w:type="dxa"/>
            <w:vAlign w:val="center"/>
          </w:tcPr>
          <w:p w14:paraId="792CCC4A" w14:textId="77777777" w:rsidR="001233F8" w:rsidRDefault="008160FF">
            <w:pPr>
              <w:spacing w:after="0"/>
              <w:jc w:val="center"/>
              <w:rPr>
                <w:color w:val="000000"/>
              </w:rPr>
            </w:pPr>
            <w:r>
              <w:rPr>
                <w:color w:val="000000"/>
              </w:rPr>
              <w:t>See Section 4.3</w:t>
            </w:r>
          </w:p>
        </w:tc>
      </w:tr>
      <w:tr w:rsidR="001233F8" w14:paraId="3E5C7C77" w14:textId="77777777">
        <w:trPr>
          <w:cantSplit/>
        </w:trPr>
        <w:tc>
          <w:tcPr>
            <w:tcW w:w="1624" w:type="dxa"/>
          </w:tcPr>
          <w:p w14:paraId="6FF750D7" w14:textId="77777777" w:rsidR="001233F8" w:rsidRDefault="008160FF">
            <w:pPr>
              <w:spacing w:after="0"/>
              <w:ind w:right="72"/>
              <w:jc w:val="center"/>
              <w:rPr>
                <w:color w:val="000000"/>
              </w:rPr>
            </w:pPr>
            <w:r>
              <w:rPr>
                <w:color w:val="000000"/>
              </w:rPr>
              <w:t>6</w:t>
            </w:r>
          </w:p>
        </w:tc>
        <w:tc>
          <w:tcPr>
            <w:tcW w:w="5361" w:type="dxa"/>
          </w:tcPr>
          <w:p w14:paraId="7DE52F0E" w14:textId="77777777" w:rsidR="001233F8" w:rsidRDefault="008160FF">
            <w:pPr>
              <w:spacing w:after="0"/>
              <w:rPr>
                <w:color w:val="000000"/>
              </w:rPr>
            </w:pPr>
            <w:r>
              <w:rPr>
                <w:color w:val="000000"/>
              </w:rPr>
              <w:t>MessageID</w:t>
            </w:r>
          </w:p>
        </w:tc>
        <w:tc>
          <w:tcPr>
            <w:tcW w:w="1164" w:type="dxa"/>
          </w:tcPr>
          <w:p w14:paraId="5C4B1C1A" w14:textId="77777777" w:rsidR="001233F8" w:rsidRDefault="008160FF">
            <w:pPr>
              <w:spacing w:after="0"/>
              <w:jc w:val="center"/>
              <w:rPr>
                <w:color w:val="000000"/>
              </w:rPr>
            </w:pPr>
            <w:r>
              <w:rPr>
                <w:color w:val="000000"/>
              </w:rPr>
              <w:t>uint8</w:t>
            </w:r>
          </w:p>
        </w:tc>
        <w:tc>
          <w:tcPr>
            <w:tcW w:w="1489" w:type="dxa"/>
            <w:vAlign w:val="center"/>
          </w:tcPr>
          <w:p w14:paraId="48820090" w14:textId="77777777" w:rsidR="001233F8" w:rsidRDefault="008160FF">
            <w:pPr>
              <w:spacing w:after="0"/>
              <w:jc w:val="center"/>
              <w:rPr>
                <w:color w:val="000000"/>
              </w:rPr>
            </w:pPr>
            <w:r>
              <w:rPr>
                <w:color w:val="000000"/>
              </w:rPr>
              <w:t>89</w:t>
            </w:r>
          </w:p>
        </w:tc>
      </w:tr>
      <w:tr w:rsidR="001233F8" w14:paraId="43A07E3E" w14:textId="77777777">
        <w:trPr>
          <w:cantSplit/>
        </w:trPr>
        <w:tc>
          <w:tcPr>
            <w:tcW w:w="1624" w:type="dxa"/>
          </w:tcPr>
          <w:p w14:paraId="7D1FA723" w14:textId="77777777" w:rsidR="001233F8" w:rsidRDefault="008160FF">
            <w:pPr>
              <w:spacing w:after="0"/>
              <w:ind w:right="72"/>
              <w:jc w:val="center"/>
              <w:rPr>
                <w:color w:val="000000"/>
              </w:rPr>
            </w:pPr>
            <w:r>
              <w:rPr>
                <w:color w:val="000000"/>
              </w:rPr>
              <w:t>7-8</w:t>
            </w:r>
          </w:p>
        </w:tc>
        <w:tc>
          <w:tcPr>
            <w:tcW w:w="5361" w:type="dxa"/>
          </w:tcPr>
          <w:p w14:paraId="425BD59D" w14:textId="77777777" w:rsidR="001233F8" w:rsidRDefault="008160FF">
            <w:pPr>
              <w:spacing w:after="0"/>
              <w:rPr>
                <w:color w:val="000000"/>
              </w:rPr>
            </w:pPr>
            <w:r>
              <w:rPr>
                <w:color w:val="000000"/>
              </w:rPr>
              <w:t>SID</w:t>
            </w:r>
          </w:p>
        </w:tc>
        <w:tc>
          <w:tcPr>
            <w:tcW w:w="1164" w:type="dxa"/>
          </w:tcPr>
          <w:p w14:paraId="581EB117" w14:textId="77777777" w:rsidR="001233F8" w:rsidRDefault="008160FF">
            <w:pPr>
              <w:spacing w:after="0"/>
              <w:jc w:val="center"/>
              <w:rPr>
                <w:color w:val="000000"/>
              </w:rPr>
            </w:pPr>
            <w:r>
              <w:rPr>
                <w:color w:val="000000"/>
              </w:rPr>
              <w:t>uint16</w:t>
            </w:r>
          </w:p>
        </w:tc>
        <w:tc>
          <w:tcPr>
            <w:tcW w:w="1489" w:type="dxa"/>
            <w:vAlign w:val="center"/>
          </w:tcPr>
          <w:p w14:paraId="2C7C9D04" w14:textId="77777777" w:rsidR="001233F8" w:rsidRDefault="008160FF">
            <w:pPr>
              <w:spacing w:after="0"/>
              <w:jc w:val="center"/>
              <w:rPr>
                <w:color w:val="000000"/>
              </w:rPr>
            </w:pPr>
            <w:r>
              <w:rPr>
                <w:color w:val="000000"/>
              </w:rPr>
              <w:t>See Section 4.8</w:t>
            </w:r>
          </w:p>
        </w:tc>
      </w:tr>
      <w:tr w:rsidR="001233F8" w14:paraId="22D94FE6" w14:textId="77777777">
        <w:trPr>
          <w:cantSplit/>
        </w:trPr>
        <w:tc>
          <w:tcPr>
            <w:tcW w:w="1624" w:type="dxa"/>
          </w:tcPr>
          <w:p w14:paraId="7F17D78D" w14:textId="77777777" w:rsidR="001233F8" w:rsidRDefault="008160FF">
            <w:pPr>
              <w:spacing w:after="0"/>
              <w:ind w:right="72"/>
              <w:jc w:val="center"/>
              <w:rPr>
                <w:color w:val="000000"/>
              </w:rPr>
            </w:pPr>
            <w:r>
              <w:rPr>
                <w:color w:val="000000"/>
              </w:rPr>
              <w:t>9</w:t>
            </w:r>
          </w:p>
        </w:tc>
        <w:tc>
          <w:tcPr>
            <w:tcW w:w="5361" w:type="dxa"/>
          </w:tcPr>
          <w:p w14:paraId="50B543EB" w14:textId="77777777" w:rsidR="001233F8" w:rsidRDefault="008160FF">
            <w:pPr>
              <w:spacing w:after="0"/>
              <w:rPr>
                <w:color w:val="000000"/>
              </w:rPr>
            </w:pPr>
            <w:r>
              <w:rPr>
                <w:color w:val="000000"/>
              </w:rPr>
              <w:t>NumCuts</w:t>
            </w:r>
          </w:p>
        </w:tc>
        <w:tc>
          <w:tcPr>
            <w:tcW w:w="1164" w:type="dxa"/>
          </w:tcPr>
          <w:p w14:paraId="54FB6669" w14:textId="77777777" w:rsidR="001233F8" w:rsidRDefault="008160FF">
            <w:pPr>
              <w:spacing w:after="0"/>
              <w:jc w:val="center"/>
              <w:rPr>
                <w:color w:val="000000"/>
              </w:rPr>
            </w:pPr>
            <w:r>
              <w:rPr>
                <w:color w:val="000000"/>
              </w:rPr>
              <w:t>uint8</w:t>
            </w:r>
          </w:p>
        </w:tc>
        <w:tc>
          <w:tcPr>
            <w:tcW w:w="1489" w:type="dxa"/>
            <w:vAlign w:val="center"/>
          </w:tcPr>
          <w:p w14:paraId="4B94B464" w14:textId="77777777" w:rsidR="001233F8" w:rsidRDefault="008160FF">
            <w:pPr>
              <w:spacing w:after="0"/>
              <w:jc w:val="center"/>
              <w:rPr>
                <w:color w:val="000000"/>
              </w:rPr>
            </w:pPr>
            <w:r>
              <w:rPr>
                <w:color w:val="000000"/>
              </w:rPr>
              <w:t>See below</w:t>
            </w:r>
          </w:p>
        </w:tc>
      </w:tr>
      <w:tr w:rsidR="001233F8" w14:paraId="7C28331B" w14:textId="77777777">
        <w:trPr>
          <w:cantSplit/>
        </w:trPr>
        <w:tc>
          <w:tcPr>
            <w:tcW w:w="1624" w:type="dxa"/>
            <w:vAlign w:val="center"/>
          </w:tcPr>
          <w:p w14:paraId="05DAEFCB" w14:textId="77777777" w:rsidR="001233F8" w:rsidRDefault="008160FF">
            <w:pPr>
              <w:spacing w:after="0"/>
              <w:ind w:right="72"/>
              <w:jc w:val="center"/>
              <w:rPr>
                <w:color w:val="000000"/>
              </w:rPr>
            </w:pPr>
            <w:r>
              <w:rPr>
                <w:color w:val="000000"/>
              </w:rPr>
              <w:t>10-9+</w:t>
            </w:r>
          </w:p>
          <w:p w14:paraId="3B2DEBEE" w14:textId="77777777" w:rsidR="001233F8" w:rsidRDefault="008160FF">
            <w:pPr>
              <w:spacing w:after="0"/>
              <w:ind w:right="72"/>
              <w:jc w:val="center"/>
              <w:rPr>
                <w:color w:val="000000"/>
              </w:rPr>
            </w:pPr>
            <w:r>
              <w:rPr>
                <w:color w:val="000000"/>
              </w:rPr>
              <w:t>2*NumCuts</w:t>
            </w:r>
          </w:p>
        </w:tc>
        <w:tc>
          <w:tcPr>
            <w:tcW w:w="5361" w:type="dxa"/>
            <w:vAlign w:val="center"/>
          </w:tcPr>
          <w:p w14:paraId="6BC0D13D" w14:textId="77777777" w:rsidR="001233F8" w:rsidRDefault="008160FF">
            <w:pPr>
              <w:spacing w:after="0"/>
              <w:rPr>
                <w:color w:val="000000"/>
              </w:rPr>
            </w:pPr>
            <w:r>
              <w:rPr>
                <w:color w:val="000000"/>
              </w:rPr>
              <w:t>CutInfo[NumCuts]</w:t>
            </w:r>
          </w:p>
        </w:tc>
        <w:tc>
          <w:tcPr>
            <w:tcW w:w="1164" w:type="dxa"/>
            <w:vAlign w:val="center"/>
          </w:tcPr>
          <w:p w14:paraId="5F2811CF" w14:textId="77777777" w:rsidR="001233F8" w:rsidRDefault="008160FF">
            <w:pPr>
              <w:spacing w:after="0"/>
              <w:jc w:val="center"/>
              <w:rPr>
                <w:color w:val="000000"/>
              </w:rPr>
            </w:pPr>
            <w:r>
              <w:rPr>
                <w:color w:val="000000"/>
              </w:rPr>
              <w:t>uint16</w:t>
            </w:r>
          </w:p>
        </w:tc>
        <w:tc>
          <w:tcPr>
            <w:tcW w:w="1489" w:type="dxa"/>
            <w:vAlign w:val="center"/>
          </w:tcPr>
          <w:p w14:paraId="1F402DC2" w14:textId="77777777" w:rsidR="001233F8" w:rsidRDefault="008160FF">
            <w:pPr>
              <w:spacing w:after="0"/>
              <w:jc w:val="center"/>
              <w:rPr>
                <w:color w:val="000000"/>
              </w:rPr>
            </w:pPr>
            <w:r>
              <w:rPr>
                <w:color w:val="000000"/>
              </w:rPr>
              <w:t>See below</w:t>
            </w:r>
          </w:p>
        </w:tc>
      </w:tr>
      <w:tr w:rsidR="001233F8" w14:paraId="40EA53A6" w14:textId="77777777">
        <w:trPr>
          <w:cantSplit/>
        </w:trPr>
        <w:tc>
          <w:tcPr>
            <w:tcW w:w="1624" w:type="dxa"/>
            <w:vAlign w:val="center"/>
          </w:tcPr>
          <w:p w14:paraId="2D3D8586" w14:textId="77777777" w:rsidR="001233F8" w:rsidRDefault="008160FF">
            <w:pPr>
              <w:spacing w:after="0"/>
              <w:ind w:right="72"/>
              <w:jc w:val="center"/>
              <w:rPr>
                <w:color w:val="000000"/>
              </w:rPr>
            </w:pPr>
            <w:r>
              <w:rPr>
                <w:color w:val="000000"/>
              </w:rPr>
              <w:t>10+</w:t>
            </w:r>
          </w:p>
          <w:p w14:paraId="2C38431E" w14:textId="77777777" w:rsidR="001233F8" w:rsidRDefault="008160FF">
            <w:pPr>
              <w:spacing w:after="0"/>
              <w:ind w:right="72"/>
              <w:jc w:val="center"/>
              <w:rPr>
                <w:color w:val="000000"/>
              </w:rPr>
            </w:pPr>
            <w:r>
              <w:rPr>
                <w:color w:val="000000"/>
              </w:rPr>
              <w:t>2*NumCuts</w:t>
            </w:r>
          </w:p>
          <w:p w14:paraId="05739CC9" w14:textId="77777777" w:rsidR="001233F8" w:rsidRDefault="008160FF">
            <w:pPr>
              <w:spacing w:after="0"/>
              <w:ind w:right="72"/>
              <w:jc w:val="center"/>
              <w:rPr>
                <w:color w:val="000000"/>
              </w:rPr>
            </w:pPr>
            <w:r>
              <w:rPr>
                <w:color w:val="000000"/>
              </w:rPr>
              <w:t xml:space="preserve">– </w:t>
            </w:r>
          </w:p>
          <w:p w14:paraId="3F52780D" w14:textId="77777777" w:rsidR="001233F8" w:rsidRDefault="008160FF">
            <w:pPr>
              <w:spacing w:after="0"/>
              <w:ind w:right="72"/>
              <w:jc w:val="center"/>
              <w:rPr>
                <w:color w:val="000000"/>
              </w:rPr>
            </w:pPr>
            <w:r>
              <w:rPr>
                <w:color w:val="000000"/>
              </w:rPr>
              <w:t>9+2*NumCuts + 4*NumAds</w:t>
            </w:r>
          </w:p>
        </w:tc>
        <w:tc>
          <w:tcPr>
            <w:tcW w:w="5361" w:type="dxa"/>
            <w:vAlign w:val="center"/>
          </w:tcPr>
          <w:p w14:paraId="59D46AEE" w14:textId="77777777" w:rsidR="001233F8" w:rsidRDefault="008160FF">
            <w:pPr>
              <w:spacing w:after="0"/>
              <w:rPr>
                <w:color w:val="000000"/>
              </w:rPr>
            </w:pPr>
            <w:r>
              <w:rPr>
                <w:color w:val="000000"/>
              </w:rPr>
              <w:t>AlertID[NumAdPresent]</w:t>
            </w:r>
          </w:p>
        </w:tc>
        <w:tc>
          <w:tcPr>
            <w:tcW w:w="1164" w:type="dxa"/>
            <w:vAlign w:val="center"/>
          </w:tcPr>
          <w:p w14:paraId="45170EFE" w14:textId="77777777" w:rsidR="001233F8" w:rsidRDefault="008160FF">
            <w:pPr>
              <w:spacing w:after="0"/>
              <w:jc w:val="center"/>
              <w:rPr>
                <w:color w:val="000000"/>
              </w:rPr>
            </w:pPr>
            <w:r>
              <w:rPr>
                <w:color w:val="000000"/>
              </w:rPr>
              <w:t>uint32</w:t>
            </w:r>
          </w:p>
        </w:tc>
        <w:tc>
          <w:tcPr>
            <w:tcW w:w="1489" w:type="dxa"/>
            <w:vAlign w:val="center"/>
          </w:tcPr>
          <w:p w14:paraId="20A6FAA5" w14:textId="77777777" w:rsidR="001233F8" w:rsidRDefault="008160FF">
            <w:pPr>
              <w:spacing w:after="0"/>
              <w:jc w:val="center"/>
              <w:rPr>
                <w:color w:val="000000"/>
              </w:rPr>
            </w:pPr>
            <w:r>
              <w:rPr>
                <w:color w:val="000000"/>
              </w:rPr>
              <w:t>See below</w:t>
            </w:r>
          </w:p>
        </w:tc>
      </w:tr>
    </w:tbl>
    <w:p w14:paraId="7897DA9F" w14:textId="77777777" w:rsidR="001233F8" w:rsidRDefault="008160FF">
      <w:pPr>
        <w:spacing w:before="240" w:after="60"/>
        <w:ind w:left="1080" w:hanging="360"/>
        <w:rPr>
          <w:color w:val="000000"/>
        </w:rPr>
      </w:pPr>
      <w:r>
        <w:rPr>
          <w:b/>
          <w:color w:val="000000"/>
        </w:rPr>
        <w:t>NumCuts</w:t>
      </w:r>
      <w:r>
        <w:rPr>
          <w:color w:val="000000"/>
        </w:rPr>
        <w:t xml:space="preserve">:  Number of cuts listed in </w:t>
      </w:r>
      <w:r>
        <w:rPr>
          <w:b/>
          <w:color w:val="000000"/>
        </w:rPr>
        <w:t>CutInfo</w:t>
      </w:r>
      <w:r>
        <w:rPr>
          <w:color w:val="000000"/>
        </w:rPr>
        <w:t xml:space="preserve">. A value of 0 indicates that no cuts are currently stored for the specified </w:t>
      </w:r>
      <w:r>
        <w:rPr>
          <w:b/>
          <w:color w:val="000000"/>
        </w:rPr>
        <w:t>SID</w:t>
      </w:r>
      <w:r>
        <w:rPr>
          <w:color w:val="000000"/>
        </w:rPr>
        <w:t>. The valid values are 0 thru 120. The Module stores a maximum of 120 cuts for each Sequential channel.</w:t>
      </w:r>
    </w:p>
    <w:p w14:paraId="74AB055D" w14:textId="77777777" w:rsidR="001233F8" w:rsidRDefault="008160FF">
      <w:pPr>
        <w:spacing w:before="120" w:after="60"/>
        <w:ind w:left="1080" w:hanging="360"/>
        <w:rPr>
          <w:color w:val="000000"/>
        </w:rPr>
      </w:pPr>
      <w:r>
        <w:rPr>
          <w:b/>
          <w:color w:val="000000"/>
        </w:rPr>
        <w:t>CutInfo</w:t>
      </w:r>
      <w:r>
        <w:rPr>
          <w:color w:val="000000"/>
        </w:rPr>
        <w:t xml:space="preserve">:  Each entry is a bitfield describing a cut stored for this SID. If </w:t>
      </w:r>
      <w:r>
        <w:rPr>
          <w:b/>
          <w:color w:val="000000"/>
        </w:rPr>
        <w:t>NumCuts</w:t>
      </w:r>
      <w:r>
        <w:rPr>
          <w:color w:val="000000"/>
        </w:rPr>
        <w:t xml:space="preserve"> then this field is absent from the message.</w:t>
      </w:r>
    </w:p>
    <w:tbl>
      <w:tblPr>
        <w:tblStyle w:val="186"/>
        <w:tblW w:w="971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5"/>
        <w:gridCol w:w="1170"/>
        <w:gridCol w:w="990"/>
        <w:gridCol w:w="1080"/>
        <w:gridCol w:w="990"/>
        <w:gridCol w:w="1080"/>
        <w:gridCol w:w="3060"/>
      </w:tblGrid>
      <w:tr w:rsidR="001233F8" w14:paraId="19BE2B76" w14:textId="77777777">
        <w:trPr>
          <w:trHeight w:val="213"/>
        </w:trPr>
        <w:tc>
          <w:tcPr>
            <w:tcW w:w="1345" w:type="dxa"/>
            <w:tcBorders>
              <w:bottom w:val="single" w:sz="4" w:space="0" w:color="000000"/>
            </w:tcBorders>
            <w:shd w:val="clear" w:color="auto" w:fill="EEECE1"/>
            <w:vAlign w:val="center"/>
          </w:tcPr>
          <w:p w14:paraId="5FF9A783" w14:textId="77777777" w:rsidR="001233F8" w:rsidRDefault="008160FF">
            <w:pPr>
              <w:spacing w:after="0"/>
              <w:jc w:val="center"/>
              <w:rPr>
                <w:b/>
                <w:color w:val="000000"/>
              </w:rPr>
            </w:pPr>
            <w:r>
              <w:rPr>
                <w:b/>
                <w:color w:val="000000"/>
              </w:rPr>
              <w:t>Bit 15</w:t>
            </w:r>
          </w:p>
        </w:tc>
        <w:tc>
          <w:tcPr>
            <w:tcW w:w="1170" w:type="dxa"/>
            <w:tcBorders>
              <w:bottom w:val="single" w:sz="4" w:space="0" w:color="000000"/>
            </w:tcBorders>
            <w:shd w:val="clear" w:color="auto" w:fill="EEECE1"/>
          </w:tcPr>
          <w:p w14:paraId="079C27A2" w14:textId="77777777" w:rsidR="001233F8" w:rsidRDefault="008160FF">
            <w:pPr>
              <w:spacing w:after="0"/>
              <w:jc w:val="center"/>
              <w:rPr>
                <w:b/>
                <w:color w:val="000000"/>
              </w:rPr>
            </w:pPr>
            <w:r>
              <w:rPr>
                <w:b/>
                <w:color w:val="000000"/>
              </w:rPr>
              <w:t>Bit 14</w:t>
            </w:r>
          </w:p>
        </w:tc>
        <w:tc>
          <w:tcPr>
            <w:tcW w:w="990" w:type="dxa"/>
            <w:tcBorders>
              <w:bottom w:val="single" w:sz="4" w:space="0" w:color="000000"/>
            </w:tcBorders>
            <w:shd w:val="clear" w:color="auto" w:fill="EEECE1"/>
          </w:tcPr>
          <w:p w14:paraId="0CA91991" w14:textId="77777777" w:rsidR="001233F8" w:rsidRDefault="008160FF">
            <w:pPr>
              <w:spacing w:after="0"/>
              <w:jc w:val="center"/>
              <w:rPr>
                <w:b/>
                <w:color w:val="000000"/>
              </w:rPr>
            </w:pPr>
            <w:r>
              <w:rPr>
                <w:b/>
                <w:color w:val="000000"/>
              </w:rPr>
              <w:t>Bit 13</w:t>
            </w:r>
          </w:p>
        </w:tc>
        <w:tc>
          <w:tcPr>
            <w:tcW w:w="1080" w:type="dxa"/>
            <w:tcBorders>
              <w:bottom w:val="single" w:sz="4" w:space="0" w:color="000000"/>
            </w:tcBorders>
            <w:shd w:val="clear" w:color="auto" w:fill="EEECE1"/>
            <w:vAlign w:val="center"/>
          </w:tcPr>
          <w:p w14:paraId="4E468D7E" w14:textId="77777777" w:rsidR="001233F8" w:rsidRDefault="008160FF">
            <w:pPr>
              <w:spacing w:after="0"/>
              <w:jc w:val="center"/>
              <w:rPr>
                <w:b/>
                <w:color w:val="000000"/>
              </w:rPr>
            </w:pPr>
            <w:r>
              <w:rPr>
                <w:b/>
                <w:color w:val="000000"/>
              </w:rPr>
              <w:t>Bit 12</w:t>
            </w:r>
          </w:p>
        </w:tc>
        <w:tc>
          <w:tcPr>
            <w:tcW w:w="990" w:type="dxa"/>
            <w:tcBorders>
              <w:bottom w:val="single" w:sz="4" w:space="0" w:color="000000"/>
            </w:tcBorders>
            <w:shd w:val="clear" w:color="auto" w:fill="EEECE1"/>
          </w:tcPr>
          <w:p w14:paraId="03AEEEFF" w14:textId="77777777" w:rsidR="001233F8" w:rsidRDefault="008160FF">
            <w:pPr>
              <w:spacing w:after="0"/>
              <w:jc w:val="center"/>
              <w:rPr>
                <w:b/>
                <w:color w:val="000000"/>
              </w:rPr>
            </w:pPr>
            <w:r>
              <w:rPr>
                <w:b/>
                <w:color w:val="000000"/>
              </w:rPr>
              <w:t>Bit 11</w:t>
            </w:r>
          </w:p>
        </w:tc>
        <w:tc>
          <w:tcPr>
            <w:tcW w:w="1080" w:type="dxa"/>
            <w:tcBorders>
              <w:bottom w:val="single" w:sz="4" w:space="0" w:color="000000"/>
            </w:tcBorders>
            <w:shd w:val="clear" w:color="auto" w:fill="EEECE1"/>
            <w:vAlign w:val="center"/>
          </w:tcPr>
          <w:p w14:paraId="69136667" w14:textId="77777777" w:rsidR="001233F8" w:rsidRDefault="008160FF">
            <w:pPr>
              <w:spacing w:after="0"/>
              <w:jc w:val="center"/>
              <w:rPr>
                <w:b/>
                <w:color w:val="000000"/>
              </w:rPr>
            </w:pPr>
            <w:r>
              <w:rPr>
                <w:b/>
                <w:color w:val="000000"/>
              </w:rPr>
              <w:t>Bits 10-9</w:t>
            </w:r>
          </w:p>
        </w:tc>
        <w:tc>
          <w:tcPr>
            <w:tcW w:w="3060" w:type="dxa"/>
            <w:tcBorders>
              <w:bottom w:val="single" w:sz="4" w:space="0" w:color="000000"/>
            </w:tcBorders>
            <w:shd w:val="clear" w:color="auto" w:fill="EEECE1"/>
            <w:vAlign w:val="center"/>
          </w:tcPr>
          <w:p w14:paraId="284C7F58" w14:textId="77777777" w:rsidR="001233F8" w:rsidRDefault="008160FF">
            <w:pPr>
              <w:spacing w:after="0"/>
              <w:jc w:val="center"/>
              <w:rPr>
                <w:b/>
                <w:color w:val="000000"/>
              </w:rPr>
            </w:pPr>
            <w:r>
              <w:rPr>
                <w:b/>
                <w:color w:val="000000"/>
              </w:rPr>
              <w:t>Bits 8-0</w:t>
            </w:r>
          </w:p>
        </w:tc>
      </w:tr>
      <w:tr w:rsidR="001233F8" w14:paraId="02E27240" w14:textId="77777777">
        <w:trPr>
          <w:trHeight w:val="242"/>
        </w:trPr>
        <w:tc>
          <w:tcPr>
            <w:tcW w:w="1345" w:type="dxa"/>
            <w:tcBorders>
              <w:top w:val="single" w:sz="4" w:space="0" w:color="000000"/>
            </w:tcBorders>
          </w:tcPr>
          <w:p w14:paraId="2F961533" w14:textId="77777777" w:rsidR="001233F8" w:rsidRDefault="008160FF">
            <w:pPr>
              <w:spacing w:after="0"/>
              <w:jc w:val="center"/>
              <w:rPr>
                <w:color w:val="000000"/>
              </w:rPr>
            </w:pPr>
            <w:r>
              <w:rPr>
                <w:color w:val="000000"/>
              </w:rPr>
              <w:t>MRefValid</w:t>
            </w:r>
          </w:p>
        </w:tc>
        <w:tc>
          <w:tcPr>
            <w:tcW w:w="1170" w:type="dxa"/>
            <w:tcBorders>
              <w:top w:val="single" w:sz="4" w:space="0" w:color="000000"/>
            </w:tcBorders>
          </w:tcPr>
          <w:p w14:paraId="2BB81C5F" w14:textId="77777777" w:rsidR="001233F8" w:rsidRDefault="008160FF">
            <w:pPr>
              <w:spacing w:after="0"/>
              <w:jc w:val="center"/>
              <w:rPr>
                <w:color w:val="000000"/>
              </w:rPr>
            </w:pPr>
            <w:r>
              <w:rPr>
                <w:color w:val="000000"/>
              </w:rPr>
              <w:t>HaveStart</w:t>
            </w:r>
          </w:p>
        </w:tc>
        <w:tc>
          <w:tcPr>
            <w:tcW w:w="990" w:type="dxa"/>
            <w:tcBorders>
              <w:top w:val="single" w:sz="4" w:space="0" w:color="000000"/>
            </w:tcBorders>
          </w:tcPr>
          <w:p w14:paraId="51252FFE" w14:textId="77777777" w:rsidR="001233F8" w:rsidRDefault="008160FF">
            <w:pPr>
              <w:spacing w:after="0"/>
              <w:jc w:val="center"/>
              <w:rPr>
                <w:color w:val="000000"/>
              </w:rPr>
            </w:pPr>
            <w:r>
              <w:rPr>
                <w:color w:val="000000"/>
              </w:rPr>
              <w:t>Reserved</w:t>
            </w:r>
          </w:p>
        </w:tc>
        <w:tc>
          <w:tcPr>
            <w:tcW w:w="1080" w:type="dxa"/>
            <w:tcBorders>
              <w:top w:val="single" w:sz="4" w:space="0" w:color="000000"/>
            </w:tcBorders>
          </w:tcPr>
          <w:p w14:paraId="1AAF080E" w14:textId="77777777" w:rsidR="001233F8" w:rsidRDefault="008160FF">
            <w:pPr>
              <w:spacing w:after="0"/>
              <w:jc w:val="center"/>
              <w:rPr>
                <w:color w:val="000000"/>
              </w:rPr>
            </w:pPr>
            <w:r>
              <w:rPr>
                <w:color w:val="000000"/>
              </w:rPr>
              <w:t>AdPresent</w:t>
            </w:r>
          </w:p>
        </w:tc>
        <w:tc>
          <w:tcPr>
            <w:tcW w:w="990" w:type="dxa"/>
            <w:tcBorders>
              <w:top w:val="single" w:sz="4" w:space="0" w:color="000000"/>
            </w:tcBorders>
          </w:tcPr>
          <w:p w14:paraId="47D4C053" w14:textId="77777777" w:rsidR="001233F8" w:rsidRDefault="008160FF">
            <w:pPr>
              <w:spacing w:after="0"/>
              <w:jc w:val="center"/>
              <w:rPr>
                <w:color w:val="000000"/>
              </w:rPr>
            </w:pPr>
            <w:r>
              <w:rPr>
                <w:color w:val="000000"/>
              </w:rPr>
              <w:t>RFU</w:t>
            </w:r>
          </w:p>
        </w:tc>
        <w:tc>
          <w:tcPr>
            <w:tcW w:w="1080" w:type="dxa"/>
            <w:tcBorders>
              <w:top w:val="single" w:sz="4" w:space="0" w:color="000000"/>
            </w:tcBorders>
          </w:tcPr>
          <w:p w14:paraId="47E315AE" w14:textId="77777777" w:rsidR="001233F8" w:rsidRDefault="008160FF">
            <w:pPr>
              <w:spacing w:after="0"/>
              <w:jc w:val="center"/>
              <w:rPr>
                <w:color w:val="000000"/>
              </w:rPr>
            </w:pPr>
            <w:r>
              <w:rPr>
                <w:color w:val="000000"/>
              </w:rPr>
              <w:t>Hour</w:t>
            </w:r>
          </w:p>
        </w:tc>
        <w:tc>
          <w:tcPr>
            <w:tcW w:w="3060" w:type="dxa"/>
            <w:tcBorders>
              <w:top w:val="single" w:sz="4" w:space="0" w:color="000000"/>
            </w:tcBorders>
          </w:tcPr>
          <w:p w14:paraId="6DC392C5" w14:textId="77777777" w:rsidR="001233F8" w:rsidRDefault="008160FF">
            <w:pPr>
              <w:spacing w:after="0"/>
              <w:jc w:val="center"/>
              <w:rPr>
                <w:color w:val="000000"/>
              </w:rPr>
            </w:pPr>
            <w:r>
              <w:rPr>
                <w:color w:val="000000"/>
              </w:rPr>
              <w:t>TransitionID</w:t>
            </w:r>
          </w:p>
        </w:tc>
      </w:tr>
    </w:tbl>
    <w:p w14:paraId="4445BD45" w14:textId="77777777" w:rsidR="001233F8" w:rsidRDefault="008160FF">
      <w:pPr>
        <w:spacing w:after="60"/>
        <w:ind w:left="1440" w:hanging="360"/>
        <w:jc w:val="both"/>
        <w:rPr>
          <w:color w:val="000000"/>
        </w:rPr>
      </w:pPr>
      <w:r>
        <w:rPr>
          <w:color w:val="000000"/>
          <w:u w:val="single"/>
        </w:rPr>
        <w:t>TransitionID, Hour, RFU</w:t>
      </w:r>
      <w:r>
        <w:rPr>
          <w:color w:val="000000"/>
        </w:rPr>
        <w:t>: These parameters are defined in the Metadata Reference Block Structure of the BIC Metadata Reference Message in [2]</w:t>
      </w:r>
      <w:r>
        <w:rPr>
          <w:b/>
          <w:color w:val="000000"/>
        </w:rPr>
        <w:t>Error! Reference source not found.</w:t>
      </w:r>
      <w:r>
        <w:rPr>
          <w:color w:val="000000"/>
        </w:rPr>
        <w:t xml:space="preserve">.  </w:t>
      </w:r>
    </w:p>
    <w:p w14:paraId="427AC680" w14:textId="77777777" w:rsidR="001233F8" w:rsidRDefault="008160FF">
      <w:pPr>
        <w:spacing w:after="60"/>
        <w:ind w:left="1440" w:hanging="360"/>
        <w:jc w:val="both"/>
        <w:rPr>
          <w:color w:val="000000"/>
        </w:rPr>
      </w:pPr>
      <w:r>
        <w:rPr>
          <w:color w:val="000000"/>
          <w:u w:val="single"/>
        </w:rPr>
        <w:t>AdPresent</w:t>
      </w:r>
      <w:r>
        <w:rPr>
          <w:color w:val="000000"/>
        </w:rPr>
        <w:t xml:space="preserve">: Indicates that the audio cut is an inserted advertisement as a result of Ad Insertion or Ad Replacement. The host may examine the corresponding </w:t>
      </w:r>
      <w:r>
        <w:rPr>
          <w:b/>
          <w:color w:val="000000"/>
        </w:rPr>
        <w:t>AlertID</w:t>
      </w:r>
      <w:r>
        <w:rPr>
          <w:color w:val="000000"/>
        </w:rPr>
        <w:t xml:space="preserve"> entry to retrieve the AdID of the inserted advertisement.</w:t>
      </w:r>
    </w:p>
    <w:p w14:paraId="7B1E0373" w14:textId="77777777" w:rsidR="001233F8" w:rsidRDefault="008160FF">
      <w:pPr>
        <w:spacing w:after="60"/>
        <w:ind w:left="1800" w:hanging="360"/>
        <w:jc w:val="both"/>
        <w:rPr>
          <w:color w:val="000000"/>
        </w:rPr>
      </w:pPr>
      <w:r>
        <w:rPr>
          <w:color w:val="000000"/>
        </w:rPr>
        <w:t>0 = ad not present</w:t>
      </w:r>
    </w:p>
    <w:p w14:paraId="497742A5" w14:textId="77777777" w:rsidR="001233F8" w:rsidRDefault="008160FF">
      <w:pPr>
        <w:spacing w:after="60"/>
        <w:ind w:left="1800" w:hanging="360"/>
        <w:jc w:val="both"/>
        <w:rPr>
          <w:color w:val="000000"/>
        </w:rPr>
      </w:pPr>
      <w:r>
        <w:rPr>
          <w:color w:val="000000"/>
        </w:rPr>
        <w:t>1 = ad present</w:t>
      </w:r>
    </w:p>
    <w:p w14:paraId="7F44951F" w14:textId="77777777" w:rsidR="001233F8" w:rsidRDefault="008160FF">
      <w:pPr>
        <w:spacing w:before="120" w:after="60"/>
        <w:ind w:left="1440" w:hanging="360"/>
        <w:jc w:val="both"/>
        <w:rPr>
          <w:color w:val="000000"/>
        </w:rPr>
      </w:pPr>
      <w:r>
        <w:rPr>
          <w:color w:val="000000"/>
          <w:u w:val="single"/>
        </w:rPr>
        <w:t>MRefValid</w:t>
      </w:r>
      <w:r>
        <w:rPr>
          <w:color w:val="000000"/>
        </w:rPr>
        <w:t>: Indicates if the CutMRef is valid (i.e., whether or not the Module has received the corresponding CutMRef via the SiriusXM broadcast). The valid values are:</w:t>
      </w:r>
    </w:p>
    <w:p w14:paraId="0519B6A8"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invalid</w:t>
      </w:r>
    </w:p>
    <w:p w14:paraId="46811031" w14:textId="77777777" w:rsidR="001233F8" w:rsidRDefault="008160FF">
      <w:pPr>
        <w:pBdr>
          <w:top w:val="nil"/>
          <w:left w:val="nil"/>
          <w:bottom w:val="nil"/>
          <w:right w:val="nil"/>
          <w:between w:val="nil"/>
        </w:pBdr>
        <w:spacing w:after="0"/>
        <w:ind w:left="1872" w:hanging="431"/>
        <w:rPr>
          <w:color w:val="000000"/>
          <w:szCs w:val="22"/>
          <w:u w:val="single"/>
        </w:rPr>
      </w:pPr>
      <w:r>
        <w:rPr>
          <w:color w:val="000000"/>
          <w:szCs w:val="22"/>
        </w:rPr>
        <w:t>1 = valid</w:t>
      </w:r>
      <w:r>
        <w:rPr>
          <w:color w:val="000000"/>
          <w:szCs w:val="22"/>
          <w:u w:val="single"/>
        </w:rPr>
        <w:t xml:space="preserve"> </w:t>
      </w:r>
    </w:p>
    <w:p w14:paraId="6056F460" w14:textId="77777777" w:rsidR="001233F8" w:rsidRDefault="008160FF">
      <w:pPr>
        <w:pBdr>
          <w:top w:val="nil"/>
          <w:left w:val="nil"/>
          <w:bottom w:val="nil"/>
          <w:right w:val="nil"/>
          <w:between w:val="nil"/>
        </w:pBdr>
        <w:spacing w:after="0"/>
        <w:ind w:left="1080"/>
        <w:rPr>
          <w:color w:val="000000"/>
          <w:szCs w:val="22"/>
        </w:rPr>
      </w:pPr>
      <w:r>
        <w:rPr>
          <w:color w:val="000000"/>
          <w:szCs w:val="22"/>
        </w:rPr>
        <w:t>MRefValid and AdPresent are mutually exclusive.</w:t>
      </w:r>
    </w:p>
    <w:p w14:paraId="02E9F925" w14:textId="77777777" w:rsidR="001233F8" w:rsidRDefault="008160FF">
      <w:pPr>
        <w:spacing w:before="120" w:after="60"/>
        <w:ind w:left="1440" w:hanging="360"/>
        <w:jc w:val="both"/>
        <w:rPr>
          <w:color w:val="000000"/>
        </w:rPr>
      </w:pPr>
      <w:r>
        <w:rPr>
          <w:color w:val="000000"/>
          <w:u w:val="single"/>
        </w:rPr>
        <w:t>HaveStart</w:t>
      </w:r>
      <w:r>
        <w:rPr>
          <w:color w:val="000000"/>
        </w:rPr>
        <w:t>: Indicates if the start of the cut is available for playback. The valid values are:</w:t>
      </w:r>
    </w:p>
    <w:p w14:paraId="6507B3FD"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start of cut is not available</w:t>
      </w:r>
    </w:p>
    <w:p w14:paraId="7390EFEA" w14:textId="77777777" w:rsidR="001233F8" w:rsidRDefault="008160FF">
      <w:pPr>
        <w:pBdr>
          <w:top w:val="nil"/>
          <w:left w:val="nil"/>
          <w:bottom w:val="nil"/>
          <w:right w:val="nil"/>
          <w:between w:val="nil"/>
        </w:pBdr>
        <w:spacing w:after="60"/>
        <w:ind w:left="1872" w:hanging="431"/>
        <w:rPr>
          <w:color w:val="000000"/>
          <w:szCs w:val="22"/>
        </w:rPr>
      </w:pPr>
      <w:r>
        <w:rPr>
          <w:color w:val="000000"/>
          <w:szCs w:val="22"/>
        </w:rPr>
        <w:t>1 = start of cut is available</w:t>
      </w:r>
    </w:p>
    <w:p w14:paraId="1A50D048" w14:textId="77777777" w:rsidR="001233F8" w:rsidRDefault="008160FF">
      <w:pPr>
        <w:pBdr>
          <w:top w:val="nil"/>
          <w:left w:val="nil"/>
          <w:bottom w:val="nil"/>
          <w:right w:val="nil"/>
          <w:between w:val="nil"/>
        </w:pBdr>
        <w:spacing w:after="60"/>
        <w:ind w:left="1152" w:hanging="431"/>
        <w:rPr>
          <w:color w:val="000000"/>
          <w:szCs w:val="22"/>
        </w:rPr>
      </w:pPr>
      <w:r>
        <w:rPr>
          <w:b/>
          <w:color w:val="000000"/>
          <w:szCs w:val="22"/>
        </w:rPr>
        <w:lastRenderedPageBreak/>
        <w:t>AlertID</w:t>
      </w:r>
      <w:r>
        <w:rPr>
          <w:color w:val="000000"/>
          <w:szCs w:val="22"/>
        </w:rPr>
        <w:t xml:space="preserve">:  Each entry is the AdID of the inserted advertisement.  If </w:t>
      </w:r>
      <w:r>
        <w:rPr>
          <w:b/>
          <w:color w:val="000000"/>
          <w:szCs w:val="22"/>
        </w:rPr>
        <w:t>NumCuts</w:t>
      </w:r>
      <w:r>
        <w:rPr>
          <w:color w:val="000000"/>
          <w:szCs w:val="22"/>
        </w:rPr>
        <w:t xml:space="preserve"> is 0 then this field is absent from the message.  If </w:t>
      </w:r>
      <w:r>
        <w:rPr>
          <w:b/>
          <w:color w:val="000000"/>
          <w:szCs w:val="22"/>
        </w:rPr>
        <w:t>NumCuts</w:t>
      </w:r>
      <w:r>
        <w:rPr>
          <w:color w:val="000000"/>
          <w:szCs w:val="22"/>
        </w:rPr>
        <w:t xml:space="preserve"> is not 0 and </w:t>
      </w:r>
      <w:r>
        <w:rPr>
          <w:color w:val="000000"/>
          <w:szCs w:val="22"/>
          <w:u w:val="single"/>
        </w:rPr>
        <w:t>AdPresent</w:t>
      </w:r>
      <w:r>
        <w:rPr>
          <w:color w:val="000000"/>
          <w:szCs w:val="22"/>
        </w:rPr>
        <w:t xml:space="preserve"> is 0 in the </w:t>
      </w:r>
      <w:r>
        <w:rPr>
          <w:b/>
          <w:color w:val="000000"/>
          <w:szCs w:val="22"/>
        </w:rPr>
        <w:t>CutInfo</w:t>
      </w:r>
      <w:r>
        <w:rPr>
          <w:color w:val="000000"/>
          <w:szCs w:val="22"/>
        </w:rPr>
        <w:t xml:space="preserve"> field for all cuts then this field is absent from the message.  NumAdPresent is the count of non-zero </w:t>
      </w:r>
      <w:r>
        <w:rPr>
          <w:color w:val="000000"/>
          <w:szCs w:val="22"/>
          <w:u w:val="single"/>
        </w:rPr>
        <w:t>AdPresent</w:t>
      </w:r>
      <w:r>
        <w:rPr>
          <w:color w:val="000000"/>
          <w:szCs w:val="22"/>
        </w:rPr>
        <w:t xml:space="preserve"> values across each cut, where the total number of cuts is given by </w:t>
      </w:r>
      <w:r>
        <w:rPr>
          <w:b/>
          <w:color w:val="000000"/>
          <w:szCs w:val="22"/>
        </w:rPr>
        <w:t>NumCuts</w:t>
      </w:r>
      <w:r>
        <w:rPr>
          <w:color w:val="000000"/>
          <w:szCs w:val="22"/>
        </w:rPr>
        <w:t>.</w:t>
      </w:r>
    </w:p>
    <w:p w14:paraId="29531FC4" w14:textId="77777777" w:rsidR="001233F8" w:rsidRDefault="008160FF" w:rsidP="0086059E">
      <w:pPr>
        <w:pStyle w:val="Heading2"/>
      </w:pPr>
      <w:bookmarkStart w:id="104" w:name="_Toc202436098"/>
      <w:r>
        <w:t>SportsFlash Configure Dispatch</w:t>
      </w:r>
      <w:bookmarkEnd w:id="104"/>
    </w:p>
    <w:p w14:paraId="74F67239" w14:textId="77777777" w:rsidR="001233F8" w:rsidRDefault="008160FF">
      <w:pPr>
        <w:spacing w:before="120"/>
        <w:jc w:val="both"/>
        <w:rPr>
          <w:color w:val="000000"/>
        </w:rPr>
      </w:pPr>
      <w:r>
        <w:rPr>
          <w:color w:val="000000"/>
        </w:rPr>
        <w:t>The Host sends the SportsFlash Configure Dispatch to the Module to setup the SportsFlash feature of the Module. The setup includes selecting which channels are requested to be treated as SportsFlash channels.</w:t>
      </w:r>
    </w:p>
    <w:p w14:paraId="2D88F49C" w14:textId="77777777" w:rsidR="001233F8" w:rsidRDefault="008160FF">
      <w:pPr>
        <w:spacing w:before="120"/>
        <w:jc w:val="both"/>
        <w:rPr>
          <w:color w:val="000000"/>
        </w:rPr>
      </w:pPr>
      <w:r>
        <w:rPr>
          <w:color w:val="000000"/>
        </w:rPr>
        <w:t>The Module buffers a certain amount of audio for SportsFlash channels and monitors those channels for SportsFlash events. When the Module detects a SportsFlash event on a SportsFlash channel, it internally marks the location of the event in the audio buffer and sends a SportsFlash Event Dispatch to inform the Host of the event. The SportsFlash Event Dispatch includes an event identifier that the Host can use in the Audio Select Dispatch to begin playback of the SportsFlash channel at a point prior to the SportsFlash event, allowing the user to hear the audio leading up to the key event.</w:t>
      </w:r>
    </w:p>
    <w:p w14:paraId="7A1CE0E8" w14:textId="77777777" w:rsidR="001233F8" w:rsidRDefault="008160FF">
      <w:pPr>
        <w:jc w:val="both"/>
        <w:rPr>
          <w:color w:val="000000"/>
        </w:rPr>
      </w:pPr>
      <w:r>
        <w:rPr>
          <w:color w:val="000000"/>
        </w:rPr>
        <w:t xml:space="preserve">In the SportsFlash Configure Dispatch the Host provides </w:t>
      </w:r>
      <w:r>
        <w:rPr>
          <w:b/>
          <w:color w:val="000000"/>
        </w:rPr>
        <w:t>SIDList</w:t>
      </w:r>
      <w:r>
        <w:rPr>
          <w:color w:val="000000"/>
        </w:rPr>
        <w:t xml:space="preserve">, a list of requested SportsFlash channels, to the Module. Entries in </w:t>
      </w:r>
      <w:r>
        <w:rPr>
          <w:b/>
          <w:color w:val="000000"/>
        </w:rPr>
        <w:t>SIDList</w:t>
      </w:r>
      <w:r>
        <w:rPr>
          <w:color w:val="000000"/>
        </w:rPr>
        <w:t xml:space="preserve"> that are not tunable or otherwise invalid (e.g., channel 0, channel 1, data channels, unauthorized channels, unavailable channels, etc.) will be skipped.</w:t>
      </w:r>
    </w:p>
    <w:p w14:paraId="40ED1520" w14:textId="77777777" w:rsidR="001233F8" w:rsidRDefault="008160FF">
      <w:pPr>
        <w:spacing w:before="120"/>
        <w:jc w:val="both"/>
        <w:rPr>
          <w:color w:val="000000"/>
        </w:rPr>
      </w:pPr>
      <w:r>
        <w:rPr>
          <w:color w:val="000000"/>
        </w:rPr>
        <w:t xml:space="preserve">The Host can change its list of SportsFlash channels at any time by sending the SportsFlash Configure Dispatch to the Module with a new </w:t>
      </w:r>
      <w:r>
        <w:rPr>
          <w:b/>
          <w:color w:val="000000"/>
        </w:rPr>
        <w:t>SIDList</w:t>
      </w:r>
      <w:r>
        <w:rPr>
          <w:color w:val="000000"/>
        </w:rPr>
        <w:t xml:space="preserve">. The new </w:t>
      </w:r>
      <w:r>
        <w:rPr>
          <w:b/>
          <w:color w:val="000000"/>
        </w:rPr>
        <w:t>SIDList</w:t>
      </w:r>
      <w:r>
        <w:rPr>
          <w:color w:val="000000"/>
        </w:rPr>
        <w:t xml:space="preserve"> replaces the old </w:t>
      </w:r>
      <w:r>
        <w:rPr>
          <w:b/>
          <w:color w:val="000000"/>
        </w:rPr>
        <w:t>SIDList</w:t>
      </w:r>
      <w:r>
        <w:rPr>
          <w:color w:val="000000"/>
        </w:rPr>
        <w:t xml:space="preserve">. Any buffered content is retained for a channel that was in the old </w:t>
      </w:r>
      <w:r>
        <w:rPr>
          <w:b/>
          <w:color w:val="000000"/>
        </w:rPr>
        <w:t>SIDList</w:t>
      </w:r>
      <w:r>
        <w:rPr>
          <w:color w:val="000000"/>
        </w:rPr>
        <w:t xml:space="preserve"> and is in the new </w:t>
      </w:r>
      <w:r>
        <w:rPr>
          <w:b/>
          <w:color w:val="000000"/>
        </w:rPr>
        <w:t>SIDList</w:t>
      </w:r>
      <w:r>
        <w:rPr>
          <w:color w:val="000000"/>
        </w:rPr>
        <w:t xml:space="preserve">. Any buffered content is deleted for a channel that was in the old </w:t>
      </w:r>
      <w:r>
        <w:rPr>
          <w:b/>
          <w:color w:val="000000"/>
        </w:rPr>
        <w:t>SIDList</w:t>
      </w:r>
      <w:r>
        <w:rPr>
          <w:color w:val="000000"/>
        </w:rPr>
        <w:t xml:space="preserve"> but is not in the new </w:t>
      </w:r>
      <w:r>
        <w:rPr>
          <w:b/>
          <w:color w:val="000000"/>
        </w:rPr>
        <w:t>SIDList</w:t>
      </w:r>
      <w:r>
        <w:rPr>
          <w:color w:val="000000"/>
        </w:rPr>
        <w:t>.</w:t>
      </w:r>
    </w:p>
    <w:p w14:paraId="62503561" w14:textId="77777777" w:rsidR="001233F8" w:rsidRDefault="008160FF">
      <w:pPr>
        <w:spacing w:before="120"/>
        <w:jc w:val="both"/>
        <w:rPr>
          <w:color w:val="000000"/>
        </w:rPr>
      </w:pPr>
      <w:r>
        <w:rPr>
          <w:color w:val="000000"/>
        </w:rPr>
        <w:t>The Module does not store the list of SportsFlash channels in its NVM. The Host is required to store the list of SportsFlash channels in its NVM and to resend the SportsFlash Configure Dispatch upon each Module initialization.</w:t>
      </w:r>
    </w:p>
    <w:sdt>
      <w:sdtPr>
        <w:tag w:val="goog_rdk_175"/>
        <w:id w:val="-981847293"/>
      </w:sdtPr>
      <w:sdtContent>
        <w:p w14:paraId="3A1CB264" w14:textId="77777777" w:rsidR="001233F8" w:rsidRDefault="008160FF">
          <w:pPr>
            <w:spacing w:before="120"/>
            <w:jc w:val="both"/>
            <w:rPr>
              <w:color w:val="000000"/>
            </w:rPr>
          </w:pPr>
          <w:r>
            <w:rPr>
              <w:color w:val="000000"/>
            </w:rPr>
            <w:t>When the Module receives a SportsFlash Configure Dispatch it performs any processing associated with that command and sends the Generic Response or the SportsFlash Configure Error Response to the Host.</w:t>
          </w:r>
          <w:sdt>
            <w:sdtPr>
              <w:tag w:val="goog_rdk_174"/>
              <w:id w:val="-1315025975"/>
            </w:sdtPr>
            <w:sdtContent/>
          </w:sdt>
        </w:p>
      </w:sdtContent>
    </w:sdt>
    <w:p w14:paraId="79F46C3C" w14:textId="77777777" w:rsidR="001233F8" w:rsidRDefault="0061042A">
      <w:pPr>
        <w:spacing w:before="120"/>
        <w:jc w:val="both"/>
        <w:rPr>
          <w:color w:val="000000"/>
        </w:rPr>
      </w:pPr>
      <w:sdt>
        <w:sdtPr>
          <w:tag w:val="goog_rdk_176"/>
          <w:id w:val="1402947438"/>
        </w:sdtPr>
        <w:sdtContent>
          <w:r w:rsidR="008160FF">
            <w:rPr>
              <w:color w:val="000000"/>
            </w:rPr>
            <w:t xml:space="preserve">The SportsFlash feature is deprecated in </w:t>
          </w:r>
        </w:sdtContent>
      </w:sdt>
      <w:r w:rsidR="008160FF">
        <w:rPr>
          <w:color w:val="000000"/>
        </w:rPr>
        <w:t xml:space="preserve">the </w:t>
      </w:r>
      <w:sdt>
        <w:sdtPr>
          <w:tag w:val="goog_rdk_177"/>
          <w:id w:val="-1435515653"/>
        </w:sdtPr>
        <w:sdtContent>
          <w:r w:rsidR="008160FF">
            <w:rPr>
              <w:color w:val="000000"/>
            </w:rPr>
            <w:t>X28</w:t>
          </w:r>
        </w:sdtContent>
      </w:sdt>
      <w:r w:rsidR="008160FF">
        <w:rPr>
          <w:color w:val="000000"/>
        </w:rPr>
        <w:t>.1F and X28.1M module types</w:t>
      </w:r>
      <w:sdt>
        <w:sdtPr>
          <w:tag w:val="goog_rdk_178"/>
          <w:id w:val="846530284"/>
        </w:sdtPr>
        <w:sdtContent>
          <w:r w:rsidR="008160FF">
            <w:rPr>
              <w:color w:val="000000"/>
            </w:rPr>
            <w:t>.  If an X28.1</w:t>
          </w:r>
        </w:sdtContent>
      </w:sdt>
      <w:r w:rsidR="008160FF">
        <w:rPr>
          <w:color w:val="000000"/>
        </w:rPr>
        <w:t>F or X28.1M</w:t>
      </w:r>
      <w:sdt>
        <w:sdtPr>
          <w:tag w:val="goog_rdk_179"/>
          <w:id w:val="-456340901"/>
        </w:sdtPr>
        <w:sdtContent>
          <w:r w:rsidR="008160FF">
            <w:rPr>
              <w:color w:val="000000"/>
            </w:rPr>
            <w:t xml:space="preserve"> module receives a SportsFlash Configure Dispatch the module will return a SportsFlash Configure Error Response.</w:t>
          </w:r>
        </w:sdtContent>
      </w:sdt>
    </w:p>
    <w:p w14:paraId="30E925B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7B57E6B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763AFE8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SportsFlash Configure Error Response</w:t>
      </w:r>
    </w:p>
    <w:p w14:paraId="504276C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20D46B8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102D870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17</w:t>
      </w:r>
    </w:p>
    <w:p w14:paraId="3DA152A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70EDE02F"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85"/>
        <w:tblW w:w="86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
        <w:gridCol w:w="5104"/>
        <w:gridCol w:w="1170"/>
        <w:gridCol w:w="1613"/>
      </w:tblGrid>
      <w:tr w:rsidR="001233F8" w14:paraId="68922DC4" w14:textId="77777777">
        <w:trPr>
          <w:cantSplit/>
          <w:tblHeader/>
        </w:trPr>
        <w:tc>
          <w:tcPr>
            <w:tcW w:w="789" w:type="dxa"/>
            <w:shd w:val="clear" w:color="auto" w:fill="EEECE1"/>
          </w:tcPr>
          <w:p w14:paraId="70BE5864" w14:textId="77777777" w:rsidR="001233F8" w:rsidRDefault="008160FF">
            <w:pPr>
              <w:spacing w:after="0"/>
              <w:jc w:val="center"/>
              <w:rPr>
                <w:b/>
                <w:color w:val="000000"/>
              </w:rPr>
            </w:pPr>
            <w:r>
              <w:rPr>
                <w:b/>
                <w:color w:val="000000"/>
              </w:rPr>
              <w:t>Byte #</w:t>
            </w:r>
          </w:p>
        </w:tc>
        <w:tc>
          <w:tcPr>
            <w:tcW w:w="5104" w:type="dxa"/>
            <w:shd w:val="clear" w:color="auto" w:fill="EEECE1"/>
          </w:tcPr>
          <w:p w14:paraId="5151F521" w14:textId="77777777" w:rsidR="001233F8" w:rsidRDefault="008160FF">
            <w:pPr>
              <w:spacing w:after="0"/>
              <w:jc w:val="center"/>
              <w:rPr>
                <w:b/>
                <w:color w:val="000000"/>
              </w:rPr>
            </w:pPr>
            <w:r>
              <w:rPr>
                <w:b/>
                <w:color w:val="000000"/>
              </w:rPr>
              <w:t>Field Name</w:t>
            </w:r>
          </w:p>
        </w:tc>
        <w:tc>
          <w:tcPr>
            <w:tcW w:w="1170" w:type="dxa"/>
            <w:shd w:val="clear" w:color="auto" w:fill="EEECE1"/>
          </w:tcPr>
          <w:p w14:paraId="5035D61E" w14:textId="77777777" w:rsidR="001233F8" w:rsidRDefault="008160FF">
            <w:pPr>
              <w:spacing w:after="0"/>
              <w:jc w:val="center"/>
              <w:rPr>
                <w:b/>
                <w:color w:val="000000"/>
              </w:rPr>
            </w:pPr>
            <w:r>
              <w:rPr>
                <w:b/>
                <w:color w:val="000000"/>
              </w:rPr>
              <w:t>Data Type</w:t>
            </w:r>
          </w:p>
        </w:tc>
        <w:tc>
          <w:tcPr>
            <w:tcW w:w="1613" w:type="dxa"/>
            <w:shd w:val="clear" w:color="auto" w:fill="EEECE1"/>
            <w:vAlign w:val="center"/>
          </w:tcPr>
          <w:p w14:paraId="3C6422A7" w14:textId="77777777" w:rsidR="001233F8" w:rsidRDefault="008160FF">
            <w:pPr>
              <w:spacing w:after="0"/>
              <w:jc w:val="center"/>
              <w:rPr>
                <w:b/>
                <w:color w:val="000000"/>
              </w:rPr>
            </w:pPr>
            <w:r>
              <w:rPr>
                <w:b/>
                <w:color w:val="000000"/>
              </w:rPr>
              <w:t>Value</w:t>
            </w:r>
          </w:p>
        </w:tc>
      </w:tr>
      <w:tr w:rsidR="001233F8" w14:paraId="42272943" w14:textId="77777777">
        <w:trPr>
          <w:cantSplit/>
        </w:trPr>
        <w:tc>
          <w:tcPr>
            <w:tcW w:w="789" w:type="dxa"/>
          </w:tcPr>
          <w:p w14:paraId="4AF2B4E2" w14:textId="77777777" w:rsidR="001233F8" w:rsidRDefault="008160FF">
            <w:pPr>
              <w:spacing w:after="0"/>
              <w:ind w:right="72"/>
              <w:jc w:val="center"/>
              <w:rPr>
                <w:color w:val="000000"/>
              </w:rPr>
            </w:pPr>
            <w:r>
              <w:rPr>
                <w:color w:val="000000"/>
              </w:rPr>
              <w:t>0</w:t>
            </w:r>
          </w:p>
        </w:tc>
        <w:tc>
          <w:tcPr>
            <w:tcW w:w="5104" w:type="dxa"/>
          </w:tcPr>
          <w:p w14:paraId="5C122588" w14:textId="77777777" w:rsidR="001233F8" w:rsidRDefault="008160FF">
            <w:pPr>
              <w:spacing w:after="0"/>
              <w:rPr>
                <w:color w:val="000000"/>
              </w:rPr>
            </w:pPr>
            <w:r>
              <w:rPr>
                <w:color w:val="000000"/>
              </w:rPr>
              <w:t>Sync</w:t>
            </w:r>
          </w:p>
        </w:tc>
        <w:tc>
          <w:tcPr>
            <w:tcW w:w="1170" w:type="dxa"/>
          </w:tcPr>
          <w:p w14:paraId="3F36ADAB" w14:textId="77777777" w:rsidR="001233F8" w:rsidRDefault="008160FF">
            <w:pPr>
              <w:spacing w:after="0"/>
              <w:jc w:val="center"/>
              <w:rPr>
                <w:color w:val="000000"/>
              </w:rPr>
            </w:pPr>
            <w:r>
              <w:rPr>
                <w:color w:val="000000"/>
              </w:rPr>
              <w:t>uint8</w:t>
            </w:r>
          </w:p>
        </w:tc>
        <w:tc>
          <w:tcPr>
            <w:tcW w:w="1613" w:type="dxa"/>
            <w:vAlign w:val="center"/>
          </w:tcPr>
          <w:p w14:paraId="2FB15C1A" w14:textId="77777777" w:rsidR="001233F8" w:rsidRDefault="008160FF">
            <w:pPr>
              <w:spacing w:after="0"/>
              <w:jc w:val="center"/>
              <w:rPr>
                <w:color w:val="000000"/>
              </w:rPr>
            </w:pPr>
            <w:r>
              <w:rPr>
                <w:color w:val="000000"/>
              </w:rPr>
              <w:t xml:space="preserve"> See Section 4.1</w:t>
            </w:r>
          </w:p>
        </w:tc>
      </w:tr>
      <w:tr w:rsidR="001233F8" w14:paraId="0DCA690C" w14:textId="77777777">
        <w:trPr>
          <w:cantSplit/>
        </w:trPr>
        <w:tc>
          <w:tcPr>
            <w:tcW w:w="789" w:type="dxa"/>
          </w:tcPr>
          <w:p w14:paraId="7366C4AE" w14:textId="77777777" w:rsidR="001233F8" w:rsidRDefault="008160FF">
            <w:pPr>
              <w:spacing w:after="0"/>
              <w:ind w:right="72"/>
              <w:jc w:val="center"/>
              <w:rPr>
                <w:color w:val="000000"/>
              </w:rPr>
            </w:pPr>
            <w:r>
              <w:rPr>
                <w:color w:val="000000"/>
              </w:rPr>
              <w:t>1-2</w:t>
            </w:r>
          </w:p>
        </w:tc>
        <w:tc>
          <w:tcPr>
            <w:tcW w:w="5104" w:type="dxa"/>
          </w:tcPr>
          <w:p w14:paraId="48944324" w14:textId="77777777" w:rsidR="001233F8" w:rsidRDefault="008160FF">
            <w:pPr>
              <w:spacing w:after="0"/>
              <w:rPr>
                <w:color w:val="000000"/>
              </w:rPr>
            </w:pPr>
            <w:r>
              <w:rPr>
                <w:color w:val="000000"/>
              </w:rPr>
              <w:t>NumMsgBytes</w:t>
            </w:r>
          </w:p>
        </w:tc>
        <w:tc>
          <w:tcPr>
            <w:tcW w:w="1170" w:type="dxa"/>
          </w:tcPr>
          <w:p w14:paraId="7AE0A6B3" w14:textId="77777777" w:rsidR="001233F8" w:rsidRDefault="008160FF">
            <w:pPr>
              <w:spacing w:after="0"/>
              <w:jc w:val="center"/>
              <w:rPr>
                <w:color w:val="000000"/>
              </w:rPr>
            </w:pPr>
            <w:r>
              <w:rPr>
                <w:color w:val="000000"/>
              </w:rPr>
              <w:t>uint16</w:t>
            </w:r>
          </w:p>
        </w:tc>
        <w:tc>
          <w:tcPr>
            <w:tcW w:w="1613" w:type="dxa"/>
            <w:vAlign w:val="center"/>
          </w:tcPr>
          <w:p w14:paraId="17680D14" w14:textId="77777777" w:rsidR="001233F8" w:rsidRDefault="008160FF">
            <w:pPr>
              <w:spacing w:after="0"/>
              <w:jc w:val="center"/>
              <w:rPr>
                <w:color w:val="000000"/>
              </w:rPr>
            </w:pPr>
            <w:r>
              <w:rPr>
                <w:color w:val="000000"/>
              </w:rPr>
              <w:t>17</w:t>
            </w:r>
          </w:p>
        </w:tc>
      </w:tr>
      <w:tr w:rsidR="001233F8" w14:paraId="13A3D359" w14:textId="77777777">
        <w:trPr>
          <w:cantSplit/>
        </w:trPr>
        <w:tc>
          <w:tcPr>
            <w:tcW w:w="789" w:type="dxa"/>
          </w:tcPr>
          <w:p w14:paraId="292CAE5A" w14:textId="77777777" w:rsidR="001233F8" w:rsidRDefault="008160FF">
            <w:pPr>
              <w:spacing w:after="0"/>
              <w:ind w:right="72"/>
              <w:jc w:val="center"/>
              <w:rPr>
                <w:color w:val="000000"/>
              </w:rPr>
            </w:pPr>
            <w:r>
              <w:rPr>
                <w:color w:val="000000"/>
              </w:rPr>
              <w:t>3-4</w:t>
            </w:r>
          </w:p>
        </w:tc>
        <w:tc>
          <w:tcPr>
            <w:tcW w:w="5104" w:type="dxa"/>
          </w:tcPr>
          <w:p w14:paraId="322986FE" w14:textId="77777777" w:rsidR="001233F8" w:rsidRDefault="008160FF">
            <w:pPr>
              <w:spacing w:after="0"/>
              <w:rPr>
                <w:color w:val="000000"/>
              </w:rPr>
            </w:pPr>
            <w:r>
              <w:rPr>
                <w:color w:val="000000"/>
              </w:rPr>
              <w:t>Checksum</w:t>
            </w:r>
          </w:p>
        </w:tc>
        <w:tc>
          <w:tcPr>
            <w:tcW w:w="1170" w:type="dxa"/>
          </w:tcPr>
          <w:p w14:paraId="7E2C7F02" w14:textId="77777777" w:rsidR="001233F8" w:rsidRDefault="008160FF">
            <w:pPr>
              <w:spacing w:after="0"/>
              <w:jc w:val="center"/>
              <w:rPr>
                <w:color w:val="000000"/>
              </w:rPr>
            </w:pPr>
            <w:r>
              <w:rPr>
                <w:color w:val="000000"/>
              </w:rPr>
              <w:t>uint16</w:t>
            </w:r>
          </w:p>
        </w:tc>
        <w:tc>
          <w:tcPr>
            <w:tcW w:w="1613" w:type="dxa"/>
            <w:vAlign w:val="center"/>
          </w:tcPr>
          <w:p w14:paraId="0C116D89" w14:textId="77777777" w:rsidR="001233F8" w:rsidRDefault="008160FF">
            <w:pPr>
              <w:spacing w:after="0"/>
              <w:jc w:val="center"/>
              <w:rPr>
                <w:color w:val="000000"/>
              </w:rPr>
            </w:pPr>
            <w:r>
              <w:rPr>
                <w:color w:val="000000"/>
              </w:rPr>
              <w:t>See Section 4.6</w:t>
            </w:r>
          </w:p>
        </w:tc>
      </w:tr>
      <w:tr w:rsidR="001233F8" w14:paraId="38EC9487" w14:textId="77777777">
        <w:trPr>
          <w:cantSplit/>
          <w:trHeight w:val="255"/>
        </w:trPr>
        <w:tc>
          <w:tcPr>
            <w:tcW w:w="789" w:type="dxa"/>
          </w:tcPr>
          <w:p w14:paraId="0EEFC81D" w14:textId="77777777" w:rsidR="001233F8" w:rsidRDefault="008160FF">
            <w:pPr>
              <w:spacing w:after="0"/>
              <w:ind w:right="72"/>
              <w:jc w:val="center"/>
              <w:rPr>
                <w:color w:val="000000"/>
              </w:rPr>
            </w:pPr>
            <w:r>
              <w:rPr>
                <w:color w:val="000000"/>
              </w:rPr>
              <w:t>5</w:t>
            </w:r>
          </w:p>
        </w:tc>
        <w:tc>
          <w:tcPr>
            <w:tcW w:w="5104" w:type="dxa"/>
          </w:tcPr>
          <w:p w14:paraId="1FDCBEA7" w14:textId="77777777" w:rsidR="001233F8" w:rsidRDefault="008160FF">
            <w:pPr>
              <w:spacing w:after="0"/>
              <w:rPr>
                <w:color w:val="000000"/>
              </w:rPr>
            </w:pPr>
            <w:r>
              <w:rPr>
                <w:color w:val="000000"/>
              </w:rPr>
              <w:t>TransactionID</w:t>
            </w:r>
          </w:p>
        </w:tc>
        <w:tc>
          <w:tcPr>
            <w:tcW w:w="1170" w:type="dxa"/>
          </w:tcPr>
          <w:p w14:paraId="728AD665" w14:textId="77777777" w:rsidR="001233F8" w:rsidRDefault="008160FF">
            <w:pPr>
              <w:spacing w:after="0"/>
              <w:jc w:val="center"/>
              <w:rPr>
                <w:color w:val="000000"/>
              </w:rPr>
            </w:pPr>
            <w:r>
              <w:rPr>
                <w:color w:val="000000"/>
              </w:rPr>
              <w:t>uint8</w:t>
            </w:r>
          </w:p>
        </w:tc>
        <w:tc>
          <w:tcPr>
            <w:tcW w:w="1613" w:type="dxa"/>
            <w:vAlign w:val="center"/>
          </w:tcPr>
          <w:p w14:paraId="534FD6B4" w14:textId="77777777" w:rsidR="001233F8" w:rsidRDefault="008160FF">
            <w:pPr>
              <w:spacing w:after="0"/>
              <w:jc w:val="center"/>
              <w:rPr>
                <w:color w:val="000000"/>
              </w:rPr>
            </w:pPr>
            <w:r>
              <w:rPr>
                <w:color w:val="000000"/>
              </w:rPr>
              <w:t>See Section 4.3</w:t>
            </w:r>
          </w:p>
        </w:tc>
      </w:tr>
      <w:tr w:rsidR="001233F8" w14:paraId="6DB33C82" w14:textId="77777777">
        <w:trPr>
          <w:cantSplit/>
        </w:trPr>
        <w:tc>
          <w:tcPr>
            <w:tcW w:w="789" w:type="dxa"/>
          </w:tcPr>
          <w:p w14:paraId="670AD06A" w14:textId="77777777" w:rsidR="001233F8" w:rsidRDefault="008160FF">
            <w:pPr>
              <w:spacing w:after="0"/>
              <w:ind w:right="72"/>
              <w:jc w:val="center"/>
              <w:rPr>
                <w:color w:val="000000"/>
              </w:rPr>
            </w:pPr>
            <w:r>
              <w:rPr>
                <w:color w:val="000000"/>
              </w:rPr>
              <w:t>6</w:t>
            </w:r>
          </w:p>
        </w:tc>
        <w:tc>
          <w:tcPr>
            <w:tcW w:w="5104" w:type="dxa"/>
          </w:tcPr>
          <w:p w14:paraId="24EA5664" w14:textId="77777777" w:rsidR="001233F8" w:rsidRDefault="008160FF">
            <w:pPr>
              <w:spacing w:after="0"/>
              <w:rPr>
                <w:color w:val="000000"/>
              </w:rPr>
            </w:pPr>
            <w:r>
              <w:rPr>
                <w:color w:val="000000"/>
              </w:rPr>
              <w:t>MessageID</w:t>
            </w:r>
          </w:p>
        </w:tc>
        <w:tc>
          <w:tcPr>
            <w:tcW w:w="1170" w:type="dxa"/>
          </w:tcPr>
          <w:p w14:paraId="4D00F2AC" w14:textId="77777777" w:rsidR="001233F8" w:rsidRDefault="008160FF">
            <w:pPr>
              <w:spacing w:after="0"/>
              <w:jc w:val="center"/>
              <w:rPr>
                <w:color w:val="000000"/>
              </w:rPr>
            </w:pPr>
            <w:r>
              <w:rPr>
                <w:color w:val="000000"/>
              </w:rPr>
              <w:t>uint8</w:t>
            </w:r>
          </w:p>
        </w:tc>
        <w:tc>
          <w:tcPr>
            <w:tcW w:w="1613" w:type="dxa"/>
            <w:vAlign w:val="center"/>
          </w:tcPr>
          <w:p w14:paraId="386AA11A" w14:textId="77777777" w:rsidR="001233F8" w:rsidRDefault="008160FF">
            <w:pPr>
              <w:spacing w:after="0"/>
              <w:jc w:val="center"/>
              <w:rPr>
                <w:color w:val="000000"/>
              </w:rPr>
            </w:pPr>
            <w:r>
              <w:rPr>
                <w:color w:val="000000"/>
              </w:rPr>
              <w:t>68</w:t>
            </w:r>
          </w:p>
        </w:tc>
      </w:tr>
      <w:tr w:rsidR="001233F8" w14:paraId="6BAD7982" w14:textId="77777777">
        <w:trPr>
          <w:cantSplit/>
        </w:trPr>
        <w:tc>
          <w:tcPr>
            <w:tcW w:w="789" w:type="dxa"/>
          </w:tcPr>
          <w:p w14:paraId="10252DCF" w14:textId="77777777" w:rsidR="001233F8" w:rsidRDefault="008160FF">
            <w:pPr>
              <w:spacing w:after="0"/>
              <w:ind w:right="72"/>
              <w:jc w:val="center"/>
              <w:rPr>
                <w:color w:val="000000"/>
              </w:rPr>
            </w:pPr>
            <w:r>
              <w:rPr>
                <w:color w:val="000000"/>
              </w:rPr>
              <w:t>7-16</w:t>
            </w:r>
          </w:p>
        </w:tc>
        <w:tc>
          <w:tcPr>
            <w:tcW w:w="5104" w:type="dxa"/>
          </w:tcPr>
          <w:p w14:paraId="7D5B04EF" w14:textId="77777777" w:rsidR="001233F8" w:rsidRDefault="008160FF">
            <w:pPr>
              <w:spacing w:after="0"/>
              <w:rPr>
                <w:color w:val="000000"/>
              </w:rPr>
            </w:pPr>
            <w:r>
              <w:rPr>
                <w:color w:val="000000"/>
              </w:rPr>
              <w:t>SIDList[5]</w:t>
            </w:r>
          </w:p>
        </w:tc>
        <w:tc>
          <w:tcPr>
            <w:tcW w:w="1170" w:type="dxa"/>
          </w:tcPr>
          <w:p w14:paraId="27D94182" w14:textId="77777777" w:rsidR="001233F8" w:rsidRDefault="008160FF">
            <w:pPr>
              <w:spacing w:after="0"/>
              <w:jc w:val="center"/>
              <w:rPr>
                <w:color w:val="000000"/>
              </w:rPr>
            </w:pPr>
            <w:r>
              <w:rPr>
                <w:color w:val="000000"/>
              </w:rPr>
              <w:t>uint16</w:t>
            </w:r>
          </w:p>
        </w:tc>
        <w:tc>
          <w:tcPr>
            <w:tcW w:w="1613" w:type="dxa"/>
            <w:vAlign w:val="center"/>
          </w:tcPr>
          <w:p w14:paraId="54B2D54B" w14:textId="77777777" w:rsidR="001233F8" w:rsidRDefault="008160FF">
            <w:pPr>
              <w:spacing w:after="0"/>
              <w:jc w:val="center"/>
              <w:rPr>
                <w:color w:val="000000"/>
              </w:rPr>
            </w:pPr>
            <w:r>
              <w:rPr>
                <w:color w:val="000000"/>
              </w:rPr>
              <w:t>See below</w:t>
            </w:r>
          </w:p>
        </w:tc>
      </w:tr>
    </w:tbl>
    <w:p w14:paraId="791B5334" w14:textId="77777777" w:rsidR="001233F8" w:rsidRDefault="008160FF">
      <w:pPr>
        <w:pBdr>
          <w:top w:val="nil"/>
          <w:left w:val="nil"/>
          <w:bottom w:val="nil"/>
          <w:right w:val="nil"/>
          <w:between w:val="nil"/>
        </w:pBdr>
        <w:spacing w:before="240" w:after="0"/>
        <w:ind w:left="576"/>
        <w:rPr>
          <w:color w:val="000000"/>
          <w:szCs w:val="22"/>
        </w:rPr>
      </w:pPr>
      <w:r>
        <w:rPr>
          <w:b/>
          <w:color w:val="000000"/>
          <w:szCs w:val="22"/>
        </w:rPr>
        <w:t>SIDList</w:t>
      </w:r>
      <w:r>
        <w:rPr>
          <w:color w:val="000000"/>
          <w:szCs w:val="22"/>
        </w:rPr>
        <w:t xml:space="preserve">:  The list of candidate SportsFlash SID’s. The valid values for each entry are 0-1023. A value of 0 indicates the entry is unused, otherwise the entry is a SID to be monitored for SportsFlash events. The Host should set all unused entries to 0, and can effectively disable SportsFlash by setting all entries in </w:t>
      </w:r>
      <w:r>
        <w:rPr>
          <w:b/>
          <w:color w:val="000000"/>
          <w:szCs w:val="22"/>
        </w:rPr>
        <w:t>SIDList</w:t>
      </w:r>
      <w:r>
        <w:rPr>
          <w:color w:val="000000"/>
          <w:szCs w:val="22"/>
        </w:rPr>
        <w:t xml:space="preserve"> to 0.</w:t>
      </w:r>
    </w:p>
    <w:p w14:paraId="2853F026" w14:textId="77777777" w:rsidR="001233F8" w:rsidRDefault="008160FF" w:rsidP="0086059E">
      <w:pPr>
        <w:pStyle w:val="Heading2"/>
      </w:pPr>
      <w:bookmarkStart w:id="105" w:name="_Toc202436099"/>
      <w:r>
        <w:lastRenderedPageBreak/>
        <w:t>SportsFlash Configure Error Response</w:t>
      </w:r>
      <w:bookmarkEnd w:id="105"/>
    </w:p>
    <w:p w14:paraId="373097D4" w14:textId="77777777" w:rsidR="001233F8" w:rsidRDefault="008160FF">
      <w:pPr>
        <w:spacing w:before="120"/>
        <w:jc w:val="both"/>
        <w:rPr>
          <w:color w:val="000000"/>
        </w:rPr>
      </w:pPr>
      <w:r>
        <w:rPr>
          <w:color w:val="000000"/>
        </w:rPr>
        <w:t>When the Module receives a SportsFlash Configure Dispatch it validates the command parameters, verifies the Module is in the proper state to receive the command, and performs any processing associated with that command. If these operations are not successful then the Module sends the SportsFlash Configure Error Response to the Host.</w:t>
      </w:r>
    </w:p>
    <w:p w14:paraId="5E3D786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7741FAA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393B0CE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296AC12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7F81AB3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2C927550"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84"/>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797DBCC2" w14:textId="77777777">
        <w:trPr>
          <w:cantSplit/>
          <w:tblHeader/>
        </w:trPr>
        <w:tc>
          <w:tcPr>
            <w:tcW w:w="880" w:type="dxa"/>
            <w:shd w:val="clear" w:color="auto" w:fill="EEECE1"/>
          </w:tcPr>
          <w:p w14:paraId="09AB3C2F" w14:textId="77777777" w:rsidR="001233F8" w:rsidRDefault="008160FF">
            <w:pPr>
              <w:spacing w:after="0"/>
              <w:jc w:val="center"/>
              <w:rPr>
                <w:b/>
                <w:color w:val="000000"/>
              </w:rPr>
            </w:pPr>
            <w:r>
              <w:rPr>
                <w:b/>
                <w:color w:val="000000"/>
              </w:rPr>
              <w:t>Byte #</w:t>
            </w:r>
          </w:p>
        </w:tc>
        <w:tc>
          <w:tcPr>
            <w:tcW w:w="5463" w:type="dxa"/>
            <w:shd w:val="clear" w:color="auto" w:fill="EEECE1"/>
          </w:tcPr>
          <w:p w14:paraId="09307A72" w14:textId="77777777" w:rsidR="001233F8" w:rsidRDefault="008160FF">
            <w:pPr>
              <w:spacing w:after="0"/>
              <w:jc w:val="center"/>
              <w:rPr>
                <w:b/>
                <w:color w:val="000000"/>
              </w:rPr>
            </w:pPr>
            <w:r>
              <w:rPr>
                <w:b/>
                <w:color w:val="000000"/>
              </w:rPr>
              <w:t>Field Name</w:t>
            </w:r>
          </w:p>
        </w:tc>
        <w:tc>
          <w:tcPr>
            <w:tcW w:w="1180" w:type="dxa"/>
            <w:shd w:val="clear" w:color="auto" w:fill="EEECE1"/>
          </w:tcPr>
          <w:p w14:paraId="23D610B4"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64B8016" w14:textId="77777777" w:rsidR="001233F8" w:rsidRDefault="008160FF">
            <w:pPr>
              <w:spacing w:after="0"/>
              <w:jc w:val="center"/>
              <w:rPr>
                <w:b/>
                <w:color w:val="000000"/>
              </w:rPr>
            </w:pPr>
            <w:r>
              <w:rPr>
                <w:b/>
                <w:color w:val="000000"/>
              </w:rPr>
              <w:t>Value</w:t>
            </w:r>
          </w:p>
        </w:tc>
      </w:tr>
      <w:tr w:rsidR="001233F8" w14:paraId="7278E0A4" w14:textId="77777777">
        <w:trPr>
          <w:cantSplit/>
        </w:trPr>
        <w:tc>
          <w:tcPr>
            <w:tcW w:w="880" w:type="dxa"/>
          </w:tcPr>
          <w:p w14:paraId="67BF467A" w14:textId="77777777" w:rsidR="001233F8" w:rsidRDefault="008160FF">
            <w:pPr>
              <w:spacing w:after="0"/>
              <w:ind w:right="72"/>
              <w:jc w:val="center"/>
              <w:rPr>
                <w:color w:val="000000"/>
              </w:rPr>
            </w:pPr>
            <w:r>
              <w:rPr>
                <w:color w:val="000000"/>
              </w:rPr>
              <w:t>0</w:t>
            </w:r>
          </w:p>
        </w:tc>
        <w:tc>
          <w:tcPr>
            <w:tcW w:w="5463" w:type="dxa"/>
          </w:tcPr>
          <w:p w14:paraId="2FFF94A8" w14:textId="77777777" w:rsidR="001233F8" w:rsidRDefault="008160FF">
            <w:pPr>
              <w:spacing w:after="0"/>
              <w:rPr>
                <w:color w:val="000000"/>
              </w:rPr>
            </w:pPr>
            <w:r>
              <w:rPr>
                <w:color w:val="000000"/>
              </w:rPr>
              <w:t>Sync</w:t>
            </w:r>
          </w:p>
        </w:tc>
        <w:tc>
          <w:tcPr>
            <w:tcW w:w="1180" w:type="dxa"/>
          </w:tcPr>
          <w:p w14:paraId="7AF6BECE" w14:textId="77777777" w:rsidR="001233F8" w:rsidRDefault="008160FF">
            <w:pPr>
              <w:spacing w:after="0"/>
              <w:jc w:val="center"/>
              <w:rPr>
                <w:color w:val="000000"/>
              </w:rPr>
            </w:pPr>
            <w:r>
              <w:rPr>
                <w:color w:val="000000"/>
              </w:rPr>
              <w:t>uint8</w:t>
            </w:r>
          </w:p>
        </w:tc>
        <w:tc>
          <w:tcPr>
            <w:tcW w:w="1512" w:type="dxa"/>
            <w:vAlign w:val="center"/>
          </w:tcPr>
          <w:p w14:paraId="6702D381" w14:textId="77777777" w:rsidR="001233F8" w:rsidRDefault="008160FF">
            <w:pPr>
              <w:spacing w:after="0"/>
              <w:jc w:val="center"/>
              <w:rPr>
                <w:color w:val="000000"/>
              </w:rPr>
            </w:pPr>
            <w:r>
              <w:rPr>
                <w:color w:val="000000"/>
              </w:rPr>
              <w:t xml:space="preserve"> See Section 4.1</w:t>
            </w:r>
          </w:p>
        </w:tc>
      </w:tr>
      <w:tr w:rsidR="001233F8" w14:paraId="52D4250F" w14:textId="77777777">
        <w:trPr>
          <w:cantSplit/>
        </w:trPr>
        <w:tc>
          <w:tcPr>
            <w:tcW w:w="880" w:type="dxa"/>
          </w:tcPr>
          <w:p w14:paraId="224ED92F" w14:textId="77777777" w:rsidR="001233F8" w:rsidRDefault="008160FF">
            <w:pPr>
              <w:spacing w:after="0"/>
              <w:ind w:right="72"/>
              <w:jc w:val="center"/>
              <w:rPr>
                <w:color w:val="000000"/>
              </w:rPr>
            </w:pPr>
            <w:r>
              <w:rPr>
                <w:color w:val="000000"/>
              </w:rPr>
              <w:t>1-2</w:t>
            </w:r>
          </w:p>
        </w:tc>
        <w:tc>
          <w:tcPr>
            <w:tcW w:w="5463" w:type="dxa"/>
          </w:tcPr>
          <w:p w14:paraId="45EE9F3D" w14:textId="77777777" w:rsidR="001233F8" w:rsidRDefault="008160FF">
            <w:pPr>
              <w:spacing w:after="0"/>
              <w:rPr>
                <w:color w:val="000000"/>
              </w:rPr>
            </w:pPr>
            <w:r>
              <w:rPr>
                <w:color w:val="000000"/>
              </w:rPr>
              <w:t>NumMsgBytes</w:t>
            </w:r>
          </w:p>
        </w:tc>
        <w:tc>
          <w:tcPr>
            <w:tcW w:w="1180" w:type="dxa"/>
          </w:tcPr>
          <w:p w14:paraId="6E5FC5B8" w14:textId="77777777" w:rsidR="001233F8" w:rsidRDefault="008160FF">
            <w:pPr>
              <w:spacing w:after="0"/>
              <w:jc w:val="center"/>
              <w:rPr>
                <w:color w:val="000000"/>
              </w:rPr>
            </w:pPr>
            <w:r>
              <w:rPr>
                <w:color w:val="000000"/>
              </w:rPr>
              <w:t>uint16</w:t>
            </w:r>
          </w:p>
        </w:tc>
        <w:tc>
          <w:tcPr>
            <w:tcW w:w="1512" w:type="dxa"/>
            <w:vAlign w:val="center"/>
          </w:tcPr>
          <w:p w14:paraId="6B310686" w14:textId="77777777" w:rsidR="001233F8" w:rsidRDefault="008160FF">
            <w:pPr>
              <w:spacing w:after="0"/>
              <w:jc w:val="center"/>
              <w:rPr>
                <w:color w:val="000000"/>
              </w:rPr>
            </w:pPr>
            <w:r>
              <w:rPr>
                <w:color w:val="000000"/>
              </w:rPr>
              <w:t>56</w:t>
            </w:r>
          </w:p>
        </w:tc>
      </w:tr>
      <w:tr w:rsidR="001233F8" w14:paraId="3C3F8AB5" w14:textId="77777777">
        <w:trPr>
          <w:cantSplit/>
        </w:trPr>
        <w:tc>
          <w:tcPr>
            <w:tcW w:w="880" w:type="dxa"/>
          </w:tcPr>
          <w:p w14:paraId="2F9E9D52" w14:textId="77777777" w:rsidR="001233F8" w:rsidRDefault="008160FF">
            <w:pPr>
              <w:spacing w:after="0"/>
              <w:ind w:right="72"/>
              <w:jc w:val="center"/>
              <w:rPr>
                <w:color w:val="000000"/>
              </w:rPr>
            </w:pPr>
            <w:r>
              <w:rPr>
                <w:color w:val="000000"/>
              </w:rPr>
              <w:t>3-4</w:t>
            </w:r>
          </w:p>
        </w:tc>
        <w:tc>
          <w:tcPr>
            <w:tcW w:w="5463" w:type="dxa"/>
          </w:tcPr>
          <w:p w14:paraId="730629B4" w14:textId="77777777" w:rsidR="001233F8" w:rsidRDefault="008160FF">
            <w:pPr>
              <w:spacing w:after="0"/>
              <w:rPr>
                <w:color w:val="000000"/>
              </w:rPr>
            </w:pPr>
            <w:r>
              <w:rPr>
                <w:color w:val="000000"/>
              </w:rPr>
              <w:t>Checksum</w:t>
            </w:r>
          </w:p>
        </w:tc>
        <w:tc>
          <w:tcPr>
            <w:tcW w:w="1180" w:type="dxa"/>
          </w:tcPr>
          <w:p w14:paraId="4E7AD334" w14:textId="77777777" w:rsidR="001233F8" w:rsidRDefault="008160FF">
            <w:pPr>
              <w:spacing w:after="0"/>
              <w:jc w:val="center"/>
              <w:rPr>
                <w:color w:val="000000"/>
              </w:rPr>
            </w:pPr>
            <w:r>
              <w:rPr>
                <w:color w:val="000000"/>
              </w:rPr>
              <w:t>uint16</w:t>
            </w:r>
          </w:p>
        </w:tc>
        <w:tc>
          <w:tcPr>
            <w:tcW w:w="1512" w:type="dxa"/>
            <w:vAlign w:val="center"/>
          </w:tcPr>
          <w:p w14:paraId="5905529F" w14:textId="77777777" w:rsidR="001233F8" w:rsidRDefault="008160FF">
            <w:pPr>
              <w:spacing w:after="0"/>
              <w:jc w:val="center"/>
              <w:rPr>
                <w:color w:val="000000"/>
              </w:rPr>
            </w:pPr>
            <w:r>
              <w:rPr>
                <w:color w:val="000000"/>
              </w:rPr>
              <w:t>See Section 4.6</w:t>
            </w:r>
          </w:p>
        </w:tc>
      </w:tr>
      <w:tr w:rsidR="001233F8" w14:paraId="427B6BB8" w14:textId="77777777">
        <w:trPr>
          <w:cantSplit/>
          <w:trHeight w:val="255"/>
        </w:trPr>
        <w:tc>
          <w:tcPr>
            <w:tcW w:w="880" w:type="dxa"/>
          </w:tcPr>
          <w:p w14:paraId="6CB91FA3" w14:textId="77777777" w:rsidR="001233F8" w:rsidRDefault="008160FF">
            <w:pPr>
              <w:spacing w:after="0"/>
              <w:ind w:right="72"/>
              <w:jc w:val="center"/>
              <w:rPr>
                <w:color w:val="000000"/>
              </w:rPr>
            </w:pPr>
            <w:r>
              <w:rPr>
                <w:color w:val="000000"/>
              </w:rPr>
              <w:t>5</w:t>
            </w:r>
          </w:p>
        </w:tc>
        <w:tc>
          <w:tcPr>
            <w:tcW w:w="5463" w:type="dxa"/>
          </w:tcPr>
          <w:p w14:paraId="14FFA0E9" w14:textId="77777777" w:rsidR="001233F8" w:rsidRDefault="008160FF">
            <w:pPr>
              <w:spacing w:after="0"/>
              <w:rPr>
                <w:color w:val="000000"/>
              </w:rPr>
            </w:pPr>
            <w:r>
              <w:rPr>
                <w:color w:val="000000"/>
              </w:rPr>
              <w:t>TransactionID</w:t>
            </w:r>
          </w:p>
        </w:tc>
        <w:tc>
          <w:tcPr>
            <w:tcW w:w="1180" w:type="dxa"/>
          </w:tcPr>
          <w:p w14:paraId="2DCCC551" w14:textId="77777777" w:rsidR="001233F8" w:rsidRDefault="008160FF">
            <w:pPr>
              <w:spacing w:after="0"/>
              <w:jc w:val="center"/>
              <w:rPr>
                <w:color w:val="000000"/>
              </w:rPr>
            </w:pPr>
            <w:r>
              <w:rPr>
                <w:color w:val="000000"/>
              </w:rPr>
              <w:t>uint8</w:t>
            </w:r>
          </w:p>
        </w:tc>
        <w:tc>
          <w:tcPr>
            <w:tcW w:w="1512" w:type="dxa"/>
            <w:vAlign w:val="center"/>
          </w:tcPr>
          <w:p w14:paraId="23BA7085" w14:textId="77777777" w:rsidR="001233F8" w:rsidRDefault="008160FF">
            <w:pPr>
              <w:spacing w:after="0"/>
              <w:jc w:val="center"/>
              <w:rPr>
                <w:color w:val="000000"/>
              </w:rPr>
            </w:pPr>
            <w:r>
              <w:rPr>
                <w:color w:val="000000"/>
              </w:rPr>
              <w:t>See Section 4.3</w:t>
            </w:r>
          </w:p>
        </w:tc>
      </w:tr>
      <w:tr w:rsidR="001233F8" w14:paraId="76C82F90" w14:textId="77777777">
        <w:trPr>
          <w:cantSplit/>
        </w:trPr>
        <w:tc>
          <w:tcPr>
            <w:tcW w:w="880" w:type="dxa"/>
          </w:tcPr>
          <w:p w14:paraId="13E03DAD" w14:textId="77777777" w:rsidR="001233F8" w:rsidRDefault="008160FF">
            <w:pPr>
              <w:spacing w:after="0"/>
              <w:ind w:right="72"/>
              <w:jc w:val="center"/>
              <w:rPr>
                <w:color w:val="000000"/>
              </w:rPr>
            </w:pPr>
            <w:r>
              <w:rPr>
                <w:color w:val="000000"/>
              </w:rPr>
              <w:t>6</w:t>
            </w:r>
          </w:p>
        </w:tc>
        <w:tc>
          <w:tcPr>
            <w:tcW w:w="5463" w:type="dxa"/>
          </w:tcPr>
          <w:p w14:paraId="1CAAC26F" w14:textId="77777777" w:rsidR="001233F8" w:rsidRDefault="008160FF">
            <w:pPr>
              <w:spacing w:after="0"/>
              <w:rPr>
                <w:color w:val="000000"/>
              </w:rPr>
            </w:pPr>
            <w:r>
              <w:rPr>
                <w:color w:val="000000"/>
              </w:rPr>
              <w:t>MessageID</w:t>
            </w:r>
          </w:p>
        </w:tc>
        <w:tc>
          <w:tcPr>
            <w:tcW w:w="1180" w:type="dxa"/>
          </w:tcPr>
          <w:p w14:paraId="5DF1D2B8" w14:textId="77777777" w:rsidR="001233F8" w:rsidRDefault="008160FF">
            <w:pPr>
              <w:spacing w:after="0"/>
              <w:jc w:val="center"/>
              <w:rPr>
                <w:color w:val="000000"/>
              </w:rPr>
            </w:pPr>
            <w:r>
              <w:rPr>
                <w:color w:val="000000"/>
              </w:rPr>
              <w:t>uint8</w:t>
            </w:r>
          </w:p>
        </w:tc>
        <w:tc>
          <w:tcPr>
            <w:tcW w:w="1512" w:type="dxa"/>
            <w:vAlign w:val="center"/>
          </w:tcPr>
          <w:p w14:paraId="212DD81A" w14:textId="77777777" w:rsidR="001233F8" w:rsidRDefault="008160FF">
            <w:pPr>
              <w:spacing w:after="0"/>
              <w:jc w:val="center"/>
              <w:rPr>
                <w:color w:val="000000"/>
              </w:rPr>
            </w:pPr>
            <w:r>
              <w:rPr>
                <w:color w:val="000000"/>
              </w:rPr>
              <w:t>92</w:t>
            </w:r>
          </w:p>
        </w:tc>
      </w:tr>
      <w:tr w:rsidR="001233F8" w14:paraId="4A5C8E51" w14:textId="77777777">
        <w:trPr>
          <w:cantSplit/>
        </w:trPr>
        <w:tc>
          <w:tcPr>
            <w:tcW w:w="880" w:type="dxa"/>
          </w:tcPr>
          <w:p w14:paraId="78D5AA82" w14:textId="77777777" w:rsidR="001233F8" w:rsidRDefault="008160FF">
            <w:pPr>
              <w:spacing w:after="0"/>
              <w:ind w:right="72"/>
              <w:jc w:val="center"/>
              <w:rPr>
                <w:color w:val="000000"/>
              </w:rPr>
            </w:pPr>
            <w:r>
              <w:rPr>
                <w:color w:val="000000"/>
              </w:rPr>
              <w:t>7</w:t>
            </w:r>
          </w:p>
        </w:tc>
        <w:tc>
          <w:tcPr>
            <w:tcW w:w="5463" w:type="dxa"/>
          </w:tcPr>
          <w:p w14:paraId="37FB3F87" w14:textId="77777777" w:rsidR="001233F8" w:rsidRDefault="008160FF">
            <w:pPr>
              <w:spacing w:after="0"/>
              <w:rPr>
                <w:color w:val="000000"/>
              </w:rPr>
            </w:pPr>
            <w:r>
              <w:rPr>
                <w:color w:val="000000"/>
              </w:rPr>
              <w:t>ErrorCode</w:t>
            </w:r>
          </w:p>
        </w:tc>
        <w:tc>
          <w:tcPr>
            <w:tcW w:w="1180" w:type="dxa"/>
          </w:tcPr>
          <w:p w14:paraId="3CC0F316" w14:textId="77777777" w:rsidR="001233F8" w:rsidRDefault="008160FF">
            <w:pPr>
              <w:spacing w:after="0"/>
              <w:jc w:val="center"/>
              <w:rPr>
                <w:color w:val="000000"/>
              </w:rPr>
            </w:pPr>
            <w:r>
              <w:rPr>
                <w:color w:val="000000"/>
              </w:rPr>
              <w:t>uint8</w:t>
            </w:r>
          </w:p>
        </w:tc>
        <w:tc>
          <w:tcPr>
            <w:tcW w:w="1512" w:type="dxa"/>
            <w:vAlign w:val="center"/>
          </w:tcPr>
          <w:p w14:paraId="513A730D" w14:textId="77777777" w:rsidR="001233F8" w:rsidRDefault="008160FF">
            <w:pPr>
              <w:spacing w:after="0"/>
              <w:jc w:val="center"/>
              <w:rPr>
                <w:color w:val="000000"/>
              </w:rPr>
            </w:pPr>
            <w:r>
              <w:rPr>
                <w:color w:val="000000"/>
              </w:rPr>
              <w:t>See below</w:t>
            </w:r>
          </w:p>
        </w:tc>
      </w:tr>
      <w:tr w:rsidR="001233F8" w14:paraId="415805DE" w14:textId="77777777">
        <w:trPr>
          <w:cantSplit/>
        </w:trPr>
        <w:tc>
          <w:tcPr>
            <w:tcW w:w="880" w:type="dxa"/>
          </w:tcPr>
          <w:p w14:paraId="5BCC9609" w14:textId="77777777" w:rsidR="001233F8" w:rsidRDefault="008160FF">
            <w:pPr>
              <w:spacing w:after="0"/>
              <w:ind w:right="72"/>
              <w:jc w:val="center"/>
              <w:rPr>
                <w:color w:val="000000"/>
              </w:rPr>
            </w:pPr>
            <w:r>
              <w:rPr>
                <w:color w:val="000000"/>
              </w:rPr>
              <w:t>8-55</w:t>
            </w:r>
          </w:p>
        </w:tc>
        <w:tc>
          <w:tcPr>
            <w:tcW w:w="5463" w:type="dxa"/>
          </w:tcPr>
          <w:p w14:paraId="52A4C497" w14:textId="77777777" w:rsidR="001233F8" w:rsidRDefault="008160FF">
            <w:pPr>
              <w:spacing w:after="0"/>
              <w:rPr>
                <w:color w:val="000000"/>
              </w:rPr>
            </w:pPr>
            <w:r>
              <w:rPr>
                <w:color w:val="000000"/>
              </w:rPr>
              <w:t>ErrorText[48]</w:t>
            </w:r>
          </w:p>
        </w:tc>
        <w:tc>
          <w:tcPr>
            <w:tcW w:w="1180" w:type="dxa"/>
          </w:tcPr>
          <w:p w14:paraId="1616AF39" w14:textId="77777777" w:rsidR="001233F8" w:rsidRDefault="008160FF">
            <w:pPr>
              <w:spacing w:after="0"/>
              <w:jc w:val="center"/>
              <w:rPr>
                <w:color w:val="000000"/>
              </w:rPr>
            </w:pPr>
            <w:r>
              <w:rPr>
                <w:color w:val="000000"/>
              </w:rPr>
              <w:t>uint8</w:t>
            </w:r>
          </w:p>
        </w:tc>
        <w:tc>
          <w:tcPr>
            <w:tcW w:w="1512" w:type="dxa"/>
            <w:vAlign w:val="center"/>
          </w:tcPr>
          <w:p w14:paraId="7F4CD36D" w14:textId="77777777" w:rsidR="001233F8" w:rsidRDefault="008160FF">
            <w:pPr>
              <w:spacing w:after="0"/>
              <w:jc w:val="center"/>
              <w:rPr>
                <w:color w:val="000000"/>
              </w:rPr>
            </w:pPr>
            <w:r>
              <w:rPr>
                <w:color w:val="000000"/>
              </w:rPr>
              <w:t>See below</w:t>
            </w:r>
          </w:p>
        </w:tc>
      </w:tr>
    </w:tbl>
    <w:p w14:paraId="68E5E67E"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56C86F9A" w14:textId="77777777" w:rsidR="001233F8" w:rsidRDefault="008160FF">
      <w:pPr>
        <w:spacing w:after="0"/>
        <w:ind w:left="1440" w:hanging="360"/>
        <w:rPr>
          <w:color w:val="000000"/>
        </w:rPr>
      </w:pPr>
      <w:r>
        <w:rPr>
          <w:color w:val="000000"/>
        </w:rPr>
        <w:t xml:space="preserve">0 = one or more enties in </w:t>
      </w:r>
      <w:r>
        <w:rPr>
          <w:b/>
          <w:color w:val="000000"/>
        </w:rPr>
        <w:t>SIDList</w:t>
      </w:r>
      <w:r>
        <w:rPr>
          <w:color w:val="000000"/>
        </w:rPr>
        <w:t xml:space="preserve"> is outside its valid range. Entry ignored.</w:t>
      </w:r>
    </w:p>
    <w:p w14:paraId="626E3C23" w14:textId="77777777" w:rsidR="001233F8" w:rsidRDefault="008160FF">
      <w:pPr>
        <w:spacing w:after="0"/>
        <w:ind w:left="1440" w:hanging="360"/>
        <w:rPr>
          <w:color w:val="000000"/>
        </w:rPr>
      </w:pPr>
      <w:r>
        <w:rPr>
          <w:color w:val="000000"/>
        </w:rPr>
        <w:t xml:space="preserve">1 = one or more entries in </w:t>
      </w:r>
      <w:r>
        <w:rPr>
          <w:b/>
          <w:color w:val="000000"/>
        </w:rPr>
        <w:t>SIDList</w:t>
      </w:r>
      <w:r>
        <w:rPr>
          <w:color w:val="000000"/>
        </w:rPr>
        <w:t xml:space="preserve"> is not a valid SportsFlash SID.</w:t>
      </w:r>
    </w:p>
    <w:sdt>
      <w:sdtPr>
        <w:tag w:val="goog_rdk_181"/>
        <w:id w:val="1355151201"/>
      </w:sdtPr>
      <w:sdtContent>
        <w:p w14:paraId="3A05F8B6" w14:textId="77777777" w:rsidR="001233F8" w:rsidRDefault="008160FF">
          <w:pPr>
            <w:spacing w:after="0"/>
            <w:ind w:left="1440" w:hanging="360"/>
            <w:rPr>
              <w:color w:val="000000"/>
            </w:rPr>
          </w:pPr>
          <w:r>
            <w:rPr>
              <w:color w:val="000000"/>
            </w:rPr>
            <w:t xml:space="preserve">2 = SportsFlash is currently playing and the playing SID is no longer in </w:t>
          </w:r>
          <w:r>
            <w:rPr>
              <w:b/>
              <w:color w:val="000000"/>
            </w:rPr>
            <w:t>SIDList</w:t>
          </w:r>
          <w:r>
            <w:rPr>
              <w:color w:val="000000"/>
            </w:rPr>
            <w:t>. SportsFlash playback aborted.</w:t>
          </w:r>
          <w:sdt>
            <w:sdtPr>
              <w:tag w:val="goog_rdk_180"/>
              <w:id w:val="2113311004"/>
            </w:sdtPr>
            <w:sdtContent/>
          </w:sdt>
        </w:p>
      </w:sdtContent>
    </w:sdt>
    <w:p w14:paraId="12232A79" w14:textId="77777777" w:rsidR="001233F8" w:rsidRDefault="0061042A">
      <w:pPr>
        <w:spacing w:after="0"/>
        <w:ind w:left="1440" w:hanging="360"/>
        <w:rPr>
          <w:color w:val="000000"/>
        </w:rPr>
      </w:pPr>
      <w:sdt>
        <w:sdtPr>
          <w:tag w:val="goog_rdk_182"/>
          <w:id w:val="-1197077374"/>
        </w:sdtPr>
        <w:sdtContent>
          <w:r w:rsidR="008160FF">
            <w:rPr>
              <w:color w:val="000000"/>
            </w:rPr>
            <w:t xml:space="preserve">3 = </w:t>
          </w:r>
        </w:sdtContent>
      </w:sdt>
      <w:r w:rsidR="008160FF">
        <w:rPr>
          <w:color w:val="000000"/>
        </w:rPr>
        <w:t xml:space="preserve">SportsFlash </w:t>
      </w:r>
      <w:sdt>
        <w:sdtPr>
          <w:tag w:val="goog_rdk_183"/>
          <w:id w:val="880515539"/>
        </w:sdtPr>
        <w:sdtContent>
          <w:r w:rsidR="008160FF">
            <w:rPr>
              <w:color w:val="000000"/>
            </w:rPr>
            <w:t>Feature is not supported</w:t>
          </w:r>
        </w:sdtContent>
      </w:sdt>
    </w:p>
    <w:p w14:paraId="6A211AF4"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1313E8EC" w14:textId="77777777" w:rsidR="001233F8" w:rsidRDefault="008160FF" w:rsidP="0086059E">
      <w:pPr>
        <w:pStyle w:val="Heading2"/>
      </w:pPr>
      <w:bookmarkStart w:id="106" w:name="_Toc202436100"/>
      <w:r>
        <w:t>SportsFlash Event Dispatch</w:t>
      </w:r>
      <w:bookmarkEnd w:id="106"/>
    </w:p>
    <w:sdt>
      <w:sdtPr>
        <w:tag w:val="goog_rdk_185"/>
        <w:id w:val="479499358"/>
      </w:sdtPr>
      <w:sdtContent>
        <w:p w14:paraId="7DDB56E2" w14:textId="77777777" w:rsidR="001233F8" w:rsidRDefault="008160FF">
          <w:pPr>
            <w:spacing w:before="120"/>
            <w:jc w:val="both"/>
            <w:rPr>
              <w:color w:val="000000"/>
            </w:rPr>
          </w:pPr>
          <w:r>
            <w:rPr>
              <w:color w:val="000000"/>
            </w:rPr>
            <w:t>The Module sends the SportsFlash Event Dispatch to the Host report information about a Module-detected SportsFlash event for the indicated SID as a results of a SportsFlash Monitor previously established thru the SportsFlash Monitor Dispatch. The Module will send the SportsFlash Event Dispatch to the Host initially when the event is first detected, and thereafter whenever any of the fields contained in the message changes.</w:t>
          </w:r>
          <w:sdt>
            <w:sdtPr>
              <w:tag w:val="goog_rdk_184"/>
              <w:id w:val="-1518072922"/>
            </w:sdtPr>
            <w:sdtContent/>
          </w:sdt>
        </w:p>
      </w:sdtContent>
    </w:sdt>
    <w:p w14:paraId="62A1224C" w14:textId="77777777" w:rsidR="001233F8" w:rsidRDefault="0061042A">
      <w:pPr>
        <w:spacing w:before="120"/>
        <w:jc w:val="both"/>
        <w:rPr>
          <w:color w:val="000000"/>
        </w:rPr>
      </w:pPr>
      <w:sdt>
        <w:sdtPr>
          <w:tag w:val="goog_rdk_186"/>
          <w:id w:val="816997082"/>
        </w:sdtPr>
        <w:sdtContent>
          <w:r w:rsidR="008160FF">
            <w:rPr>
              <w:color w:val="000000"/>
            </w:rPr>
            <w:t>The SportsFlash feature is deprecated in the X28.1F and X28.1M module types.</w:t>
          </w:r>
        </w:sdtContent>
      </w:sdt>
    </w:p>
    <w:p w14:paraId="5AADA3BC" w14:textId="77777777" w:rsidR="001233F8" w:rsidRDefault="008160FF">
      <w:pPr>
        <w:spacing w:before="120"/>
        <w:jc w:val="both"/>
        <w:rPr>
          <w:color w:val="000000"/>
        </w:rPr>
      </w:pPr>
      <w:r>
        <w:rPr>
          <w:color w:val="000000"/>
        </w:rPr>
        <w:t>The Host sends the Generic Response to the Module to confirm receipt of the SportsFlash Event Dispatch.</w:t>
      </w:r>
    </w:p>
    <w:p w14:paraId="526F533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13D9333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0E8F6A1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2EE6311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4FF67B2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3DDE5BC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18</w:t>
      </w:r>
    </w:p>
    <w:p w14:paraId="1674DE3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1C7E4298"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83"/>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FBE06A3" w14:textId="77777777">
        <w:trPr>
          <w:cantSplit/>
          <w:tblHeader/>
        </w:trPr>
        <w:tc>
          <w:tcPr>
            <w:tcW w:w="880" w:type="dxa"/>
            <w:shd w:val="clear" w:color="auto" w:fill="EEECE1"/>
          </w:tcPr>
          <w:p w14:paraId="32CD8DCC" w14:textId="77777777" w:rsidR="001233F8" w:rsidRDefault="008160FF">
            <w:pPr>
              <w:spacing w:after="0"/>
              <w:jc w:val="center"/>
              <w:rPr>
                <w:b/>
                <w:color w:val="000000"/>
              </w:rPr>
            </w:pPr>
            <w:r>
              <w:rPr>
                <w:b/>
                <w:color w:val="000000"/>
              </w:rPr>
              <w:lastRenderedPageBreak/>
              <w:t>Byte #</w:t>
            </w:r>
          </w:p>
        </w:tc>
        <w:tc>
          <w:tcPr>
            <w:tcW w:w="5463" w:type="dxa"/>
            <w:shd w:val="clear" w:color="auto" w:fill="EEECE1"/>
          </w:tcPr>
          <w:p w14:paraId="12C59704" w14:textId="77777777" w:rsidR="001233F8" w:rsidRDefault="008160FF">
            <w:pPr>
              <w:spacing w:after="0"/>
              <w:jc w:val="center"/>
              <w:rPr>
                <w:b/>
                <w:color w:val="000000"/>
              </w:rPr>
            </w:pPr>
            <w:r>
              <w:rPr>
                <w:b/>
                <w:color w:val="000000"/>
              </w:rPr>
              <w:t>Field Name</w:t>
            </w:r>
          </w:p>
        </w:tc>
        <w:tc>
          <w:tcPr>
            <w:tcW w:w="1180" w:type="dxa"/>
            <w:shd w:val="clear" w:color="auto" w:fill="EEECE1"/>
          </w:tcPr>
          <w:p w14:paraId="413F2801"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EEE8701" w14:textId="77777777" w:rsidR="001233F8" w:rsidRDefault="008160FF">
            <w:pPr>
              <w:spacing w:after="0"/>
              <w:jc w:val="center"/>
              <w:rPr>
                <w:b/>
                <w:color w:val="000000"/>
              </w:rPr>
            </w:pPr>
            <w:r>
              <w:rPr>
                <w:b/>
                <w:color w:val="000000"/>
              </w:rPr>
              <w:t>Value</w:t>
            </w:r>
          </w:p>
        </w:tc>
      </w:tr>
      <w:tr w:rsidR="001233F8" w14:paraId="118092DB" w14:textId="77777777">
        <w:trPr>
          <w:cantSplit/>
        </w:trPr>
        <w:tc>
          <w:tcPr>
            <w:tcW w:w="880" w:type="dxa"/>
          </w:tcPr>
          <w:p w14:paraId="08114375" w14:textId="77777777" w:rsidR="001233F8" w:rsidRDefault="008160FF">
            <w:pPr>
              <w:spacing w:after="0"/>
              <w:ind w:right="72"/>
              <w:jc w:val="center"/>
              <w:rPr>
                <w:color w:val="000000"/>
              </w:rPr>
            </w:pPr>
            <w:r>
              <w:rPr>
                <w:color w:val="000000"/>
              </w:rPr>
              <w:t>0</w:t>
            </w:r>
          </w:p>
        </w:tc>
        <w:tc>
          <w:tcPr>
            <w:tcW w:w="5463" w:type="dxa"/>
          </w:tcPr>
          <w:p w14:paraId="19558160" w14:textId="77777777" w:rsidR="001233F8" w:rsidRDefault="008160FF">
            <w:pPr>
              <w:spacing w:after="0"/>
              <w:rPr>
                <w:color w:val="000000"/>
              </w:rPr>
            </w:pPr>
            <w:r>
              <w:rPr>
                <w:color w:val="000000"/>
              </w:rPr>
              <w:t>Sync</w:t>
            </w:r>
          </w:p>
        </w:tc>
        <w:tc>
          <w:tcPr>
            <w:tcW w:w="1180" w:type="dxa"/>
          </w:tcPr>
          <w:p w14:paraId="0050F740" w14:textId="77777777" w:rsidR="001233F8" w:rsidRDefault="008160FF">
            <w:pPr>
              <w:spacing w:after="0"/>
              <w:jc w:val="center"/>
              <w:rPr>
                <w:color w:val="000000"/>
              </w:rPr>
            </w:pPr>
            <w:r>
              <w:rPr>
                <w:color w:val="000000"/>
              </w:rPr>
              <w:t>uint8</w:t>
            </w:r>
          </w:p>
        </w:tc>
        <w:tc>
          <w:tcPr>
            <w:tcW w:w="1512" w:type="dxa"/>
            <w:vAlign w:val="center"/>
          </w:tcPr>
          <w:p w14:paraId="3D2A0EA5" w14:textId="77777777" w:rsidR="001233F8" w:rsidRDefault="008160FF">
            <w:pPr>
              <w:spacing w:after="0"/>
              <w:jc w:val="center"/>
              <w:rPr>
                <w:color w:val="000000"/>
              </w:rPr>
            </w:pPr>
            <w:r>
              <w:rPr>
                <w:color w:val="000000"/>
              </w:rPr>
              <w:t xml:space="preserve"> See Section 4.1</w:t>
            </w:r>
          </w:p>
        </w:tc>
      </w:tr>
      <w:tr w:rsidR="001233F8" w14:paraId="2A7D90A4" w14:textId="77777777">
        <w:trPr>
          <w:cantSplit/>
        </w:trPr>
        <w:tc>
          <w:tcPr>
            <w:tcW w:w="880" w:type="dxa"/>
          </w:tcPr>
          <w:p w14:paraId="0C8EA54B" w14:textId="77777777" w:rsidR="001233F8" w:rsidRDefault="008160FF">
            <w:pPr>
              <w:spacing w:after="0"/>
              <w:ind w:right="72"/>
              <w:jc w:val="center"/>
              <w:rPr>
                <w:color w:val="000000"/>
              </w:rPr>
            </w:pPr>
            <w:r>
              <w:rPr>
                <w:color w:val="000000"/>
              </w:rPr>
              <w:t>1-2</w:t>
            </w:r>
          </w:p>
        </w:tc>
        <w:tc>
          <w:tcPr>
            <w:tcW w:w="5463" w:type="dxa"/>
          </w:tcPr>
          <w:p w14:paraId="5767D788" w14:textId="77777777" w:rsidR="001233F8" w:rsidRDefault="008160FF">
            <w:pPr>
              <w:spacing w:after="0"/>
              <w:rPr>
                <w:color w:val="000000"/>
              </w:rPr>
            </w:pPr>
            <w:r>
              <w:rPr>
                <w:color w:val="000000"/>
              </w:rPr>
              <w:t>NumMsgBytes</w:t>
            </w:r>
          </w:p>
        </w:tc>
        <w:tc>
          <w:tcPr>
            <w:tcW w:w="1180" w:type="dxa"/>
          </w:tcPr>
          <w:p w14:paraId="45C45978" w14:textId="77777777" w:rsidR="001233F8" w:rsidRDefault="008160FF">
            <w:pPr>
              <w:spacing w:after="0"/>
              <w:jc w:val="center"/>
              <w:rPr>
                <w:color w:val="000000"/>
              </w:rPr>
            </w:pPr>
            <w:r>
              <w:rPr>
                <w:color w:val="000000"/>
              </w:rPr>
              <w:t>uint16</w:t>
            </w:r>
          </w:p>
        </w:tc>
        <w:tc>
          <w:tcPr>
            <w:tcW w:w="1512" w:type="dxa"/>
            <w:vAlign w:val="center"/>
          </w:tcPr>
          <w:p w14:paraId="18A91B00" w14:textId="77777777" w:rsidR="001233F8" w:rsidRDefault="008160FF">
            <w:pPr>
              <w:spacing w:after="0"/>
              <w:jc w:val="center"/>
              <w:rPr>
                <w:color w:val="000000"/>
              </w:rPr>
            </w:pPr>
            <w:r>
              <w:rPr>
                <w:color w:val="000000"/>
              </w:rPr>
              <w:t>18</w:t>
            </w:r>
          </w:p>
        </w:tc>
      </w:tr>
      <w:tr w:rsidR="001233F8" w14:paraId="7BCAC8BA" w14:textId="77777777">
        <w:trPr>
          <w:cantSplit/>
        </w:trPr>
        <w:tc>
          <w:tcPr>
            <w:tcW w:w="880" w:type="dxa"/>
          </w:tcPr>
          <w:p w14:paraId="2E229B8D" w14:textId="77777777" w:rsidR="001233F8" w:rsidRDefault="008160FF">
            <w:pPr>
              <w:spacing w:after="0"/>
              <w:ind w:right="72"/>
              <w:jc w:val="center"/>
              <w:rPr>
                <w:color w:val="000000"/>
              </w:rPr>
            </w:pPr>
            <w:r>
              <w:rPr>
                <w:color w:val="000000"/>
              </w:rPr>
              <w:t>3-4</w:t>
            </w:r>
          </w:p>
        </w:tc>
        <w:tc>
          <w:tcPr>
            <w:tcW w:w="5463" w:type="dxa"/>
          </w:tcPr>
          <w:p w14:paraId="00B63E01" w14:textId="77777777" w:rsidR="001233F8" w:rsidRDefault="008160FF">
            <w:pPr>
              <w:spacing w:after="0"/>
              <w:rPr>
                <w:color w:val="000000"/>
              </w:rPr>
            </w:pPr>
            <w:r>
              <w:rPr>
                <w:color w:val="000000"/>
              </w:rPr>
              <w:t>Checksum</w:t>
            </w:r>
          </w:p>
        </w:tc>
        <w:tc>
          <w:tcPr>
            <w:tcW w:w="1180" w:type="dxa"/>
          </w:tcPr>
          <w:p w14:paraId="6A754E4E" w14:textId="77777777" w:rsidR="001233F8" w:rsidRDefault="008160FF">
            <w:pPr>
              <w:spacing w:after="0"/>
              <w:jc w:val="center"/>
              <w:rPr>
                <w:color w:val="000000"/>
              </w:rPr>
            </w:pPr>
            <w:r>
              <w:rPr>
                <w:color w:val="000000"/>
              </w:rPr>
              <w:t>uint16</w:t>
            </w:r>
          </w:p>
        </w:tc>
        <w:tc>
          <w:tcPr>
            <w:tcW w:w="1512" w:type="dxa"/>
            <w:vAlign w:val="center"/>
          </w:tcPr>
          <w:p w14:paraId="3149EB0B" w14:textId="77777777" w:rsidR="001233F8" w:rsidRDefault="008160FF">
            <w:pPr>
              <w:spacing w:after="0"/>
              <w:jc w:val="center"/>
              <w:rPr>
                <w:color w:val="000000"/>
              </w:rPr>
            </w:pPr>
            <w:r>
              <w:rPr>
                <w:color w:val="000000"/>
              </w:rPr>
              <w:t>See Section 4.6</w:t>
            </w:r>
          </w:p>
        </w:tc>
      </w:tr>
      <w:tr w:rsidR="001233F8" w14:paraId="54BA9FEC" w14:textId="77777777">
        <w:trPr>
          <w:cantSplit/>
          <w:trHeight w:val="255"/>
        </w:trPr>
        <w:tc>
          <w:tcPr>
            <w:tcW w:w="880" w:type="dxa"/>
          </w:tcPr>
          <w:p w14:paraId="2D838F91" w14:textId="77777777" w:rsidR="001233F8" w:rsidRDefault="008160FF">
            <w:pPr>
              <w:spacing w:after="0"/>
              <w:ind w:right="72"/>
              <w:jc w:val="center"/>
              <w:rPr>
                <w:color w:val="000000"/>
              </w:rPr>
            </w:pPr>
            <w:r>
              <w:rPr>
                <w:color w:val="000000"/>
              </w:rPr>
              <w:t>5</w:t>
            </w:r>
          </w:p>
        </w:tc>
        <w:tc>
          <w:tcPr>
            <w:tcW w:w="5463" w:type="dxa"/>
          </w:tcPr>
          <w:p w14:paraId="2B277B3A" w14:textId="77777777" w:rsidR="001233F8" w:rsidRDefault="008160FF">
            <w:pPr>
              <w:spacing w:after="0"/>
              <w:rPr>
                <w:color w:val="000000"/>
              </w:rPr>
            </w:pPr>
            <w:r>
              <w:rPr>
                <w:color w:val="000000"/>
              </w:rPr>
              <w:t>TransactionID</w:t>
            </w:r>
          </w:p>
        </w:tc>
        <w:tc>
          <w:tcPr>
            <w:tcW w:w="1180" w:type="dxa"/>
          </w:tcPr>
          <w:p w14:paraId="24AF39D6" w14:textId="77777777" w:rsidR="001233F8" w:rsidRDefault="008160FF">
            <w:pPr>
              <w:spacing w:after="0"/>
              <w:jc w:val="center"/>
              <w:rPr>
                <w:color w:val="000000"/>
              </w:rPr>
            </w:pPr>
            <w:r>
              <w:rPr>
                <w:color w:val="000000"/>
              </w:rPr>
              <w:t>uint8</w:t>
            </w:r>
          </w:p>
        </w:tc>
        <w:tc>
          <w:tcPr>
            <w:tcW w:w="1512" w:type="dxa"/>
            <w:vAlign w:val="center"/>
          </w:tcPr>
          <w:p w14:paraId="714A9171" w14:textId="77777777" w:rsidR="001233F8" w:rsidRDefault="008160FF">
            <w:pPr>
              <w:spacing w:after="0"/>
              <w:jc w:val="center"/>
              <w:rPr>
                <w:color w:val="000000"/>
              </w:rPr>
            </w:pPr>
            <w:r>
              <w:rPr>
                <w:color w:val="000000"/>
              </w:rPr>
              <w:t>See Section 4.3</w:t>
            </w:r>
          </w:p>
        </w:tc>
      </w:tr>
      <w:tr w:rsidR="001233F8" w14:paraId="699F2798" w14:textId="77777777">
        <w:trPr>
          <w:cantSplit/>
        </w:trPr>
        <w:tc>
          <w:tcPr>
            <w:tcW w:w="880" w:type="dxa"/>
          </w:tcPr>
          <w:p w14:paraId="169614F3" w14:textId="77777777" w:rsidR="001233F8" w:rsidRDefault="008160FF">
            <w:pPr>
              <w:spacing w:after="0"/>
              <w:ind w:right="72"/>
              <w:jc w:val="center"/>
              <w:rPr>
                <w:color w:val="000000"/>
              </w:rPr>
            </w:pPr>
            <w:r>
              <w:rPr>
                <w:color w:val="000000"/>
              </w:rPr>
              <w:t>6</w:t>
            </w:r>
          </w:p>
        </w:tc>
        <w:tc>
          <w:tcPr>
            <w:tcW w:w="5463" w:type="dxa"/>
          </w:tcPr>
          <w:p w14:paraId="16AE7D8E" w14:textId="77777777" w:rsidR="001233F8" w:rsidRDefault="008160FF">
            <w:pPr>
              <w:spacing w:after="0"/>
              <w:rPr>
                <w:color w:val="000000"/>
              </w:rPr>
            </w:pPr>
            <w:r>
              <w:rPr>
                <w:color w:val="000000"/>
              </w:rPr>
              <w:t>MessageID</w:t>
            </w:r>
          </w:p>
        </w:tc>
        <w:tc>
          <w:tcPr>
            <w:tcW w:w="1180" w:type="dxa"/>
          </w:tcPr>
          <w:p w14:paraId="3F136ACE" w14:textId="77777777" w:rsidR="001233F8" w:rsidRDefault="008160FF">
            <w:pPr>
              <w:spacing w:after="0"/>
              <w:jc w:val="center"/>
              <w:rPr>
                <w:color w:val="000000"/>
              </w:rPr>
            </w:pPr>
            <w:r>
              <w:rPr>
                <w:color w:val="000000"/>
              </w:rPr>
              <w:t>uint8</w:t>
            </w:r>
          </w:p>
        </w:tc>
        <w:tc>
          <w:tcPr>
            <w:tcW w:w="1512" w:type="dxa"/>
            <w:vAlign w:val="center"/>
          </w:tcPr>
          <w:p w14:paraId="66F53FD8" w14:textId="77777777" w:rsidR="001233F8" w:rsidRDefault="008160FF">
            <w:pPr>
              <w:spacing w:after="0"/>
              <w:jc w:val="center"/>
              <w:rPr>
                <w:color w:val="000000"/>
              </w:rPr>
            </w:pPr>
            <w:r>
              <w:rPr>
                <w:color w:val="000000"/>
              </w:rPr>
              <w:t>69</w:t>
            </w:r>
          </w:p>
        </w:tc>
      </w:tr>
      <w:tr w:rsidR="001233F8" w14:paraId="7DEB1DCB" w14:textId="77777777">
        <w:trPr>
          <w:cantSplit/>
        </w:trPr>
        <w:tc>
          <w:tcPr>
            <w:tcW w:w="880" w:type="dxa"/>
          </w:tcPr>
          <w:p w14:paraId="19BEE22A" w14:textId="77777777" w:rsidR="001233F8" w:rsidRDefault="008160FF">
            <w:pPr>
              <w:spacing w:after="0"/>
              <w:ind w:right="72"/>
              <w:jc w:val="center"/>
              <w:rPr>
                <w:color w:val="000000"/>
              </w:rPr>
            </w:pPr>
            <w:r>
              <w:rPr>
                <w:color w:val="000000"/>
              </w:rPr>
              <w:t>7-8</w:t>
            </w:r>
          </w:p>
        </w:tc>
        <w:tc>
          <w:tcPr>
            <w:tcW w:w="5463" w:type="dxa"/>
          </w:tcPr>
          <w:p w14:paraId="4AF726F8" w14:textId="77777777" w:rsidR="001233F8" w:rsidRDefault="008160FF">
            <w:pPr>
              <w:spacing w:after="0"/>
              <w:rPr>
                <w:color w:val="000000"/>
              </w:rPr>
            </w:pPr>
            <w:r>
              <w:rPr>
                <w:color w:val="000000"/>
              </w:rPr>
              <w:t>SID</w:t>
            </w:r>
          </w:p>
        </w:tc>
        <w:tc>
          <w:tcPr>
            <w:tcW w:w="1180" w:type="dxa"/>
          </w:tcPr>
          <w:p w14:paraId="069EDD67" w14:textId="77777777" w:rsidR="001233F8" w:rsidRDefault="008160FF">
            <w:pPr>
              <w:spacing w:after="0"/>
              <w:jc w:val="center"/>
              <w:rPr>
                <w:color w:val="000000"/>
              </w:rPr>
            </w:pPr>
            <w:r>
              <w:rPr>
                <w:color w:val="000000"/>
              </w:rPr>
              <w:t>uint16</w:t>
            </w:r>
          </w:p>
        </w:tc>
        <w:tc>
          <w:tcPr>
            <w:tcW w:w="1512" w:type="dxa"/>
            <w:vAlign w:val="center"/>
          </w:tcPr>
          <w:p w14:paraId="17A05BB6" w14:textId="77777777" w:rsidR="001233F8" w:rsidRDefault="008160FF">
            <w:pPr>
              <w:spacing w:after="0"/>
              <w:jc w:val="center"/>
              <w:rPr>
                <w:color w:val="000000"/>
              </w:rPr>
            </w:pPr>
            <w:r>
              <w:rPr>
                <w:color w:val="000000"/>
              </w:rPr>
              <w:t>See Section 4.8</w:t>
            </w:r>
          </w:p>
        </w:tc>
      </w:tr>
      <w:tr w:rsidR="001233F8" w14:paraId="05EAE775" w14:textId="77777777">
        <w:trPr>
          <w:cantSplit/>
        </w:trPr>
        <w:tc>
          <w:tcPr>
            <w:tcW w:w="880" w:type="dxa"/>
          </w:tcPr>
          <w:p w14:paraId="3FE2FC4B" w14:textId="77777777" w:rsidR="001233F8" w:rsidRDefault="008160FF">
            <w:pPr>
              <w:spacing w:after="0"/>
              <w:ind w:right="72"/>
              <w:jc w:val="center"/>
              <w:rPr>
                <w:color w:val="000000"/>
              </w:rPr>
            </w:pPr>
            <w:r>
              <w:rPr>
                <w:color w:val="000000"/>
              </w:rPr>
              <w:t>9-10</w:t>
            </w:r>
          </w:p>
        </w:tc>
        <w:tc>
          <w:tcPr>
            <w:tcW w:w="5463" w:type="dxa"/>
          </w:tcPr>
          <w:p w14:paraId="01F5935B" w14:textId="77777777" w:rsidR="001233F8" w:rsidRDefault="008160FF">
            <w:pPr>
              <w:spacing w:after="0"/>
              <w:rPr>
                <w:color w:val="000000"/>
              </w:rPr>
            </w:pPr>
            <w:r>
              <w:rPr>
                <w:color w:val="000000"/>
              </w:rPr>
              <w:t>CutMRef</w:t>
            </w:r>
          </w:p>
        </w:tc>
        <w:tc>
          <w:tcPr>
            <w:tcW w:w="1180" w:type="dxa"/>
          </w:tcPr>
          <w:p w14:paraId="4522AFD3" w14:textId="77777777" w:rsidR="001233F8" w:rsidRDefault="008160FF">
            <w:pPr>
              <w:spacing w:after="0"/>
              <w:jc w:val="center"/>
              <w:rPr>
                <w:color w:val="000000"/>
              </w:rPr>
            </w:pPr>
            <w:r>
              <w:rPr>
                <w:color w:val="000000"/>
              </w:rPr>
              <w:t>uint16</w:t>
            </w:r>
          </w:p>
        </w:tc>
        <w:tc>
          <w:tcPr>
            <w:tcW w:w="1512" w:type="dxa"/>
            <w:vAlign w:val="center"/>
          </w:tcPr>
          <w:p w14:paraId="5EBFFA1C" w14:textId="77777777" w:rsidR="001233F8" w:rsidRDefault="008160FF">
            <w:pPr>
              <w:spacing w:after="0"/>
              <w:jc w:val="center"/>
              <w:rPr>
                <w:color w:val="000000"/>
              </w:rPr>
            </w:pPr>
            <w:r>
              <w:rPr>
                <w:color w:val="000000"/>
              </w:rPr>
              <w:t>See below</w:t>
            </w:r>
          </w:p>
        </w:tc>
      </w:tr>
      <w:tr w:rsidR="001233F8" w14:paraId="1E349FFF" w14:textId="77777777">
        <w:trPr>
          <w:cantSplit/>
        </w:trPr>
        <w:tc>
          <w:tcPr>
            <w:tcW w:w="880" w:type="dxa"/>
          </w:tcPr>
          <w:p w14:paraId="1FBE1A78" w14:textId="77777777" w:rsidR="001233F8" w:rsidRDefault="008160FF">
            <w:pPr>
              <w:spacing w:after="0"/>
              <w:ind w:right="72"/>
              <w:jc w:val="center"/>
              <w:rPr>
                <w:color w:val="000000"/>
              </w:rPr>
            </w:pPr>
            <w:r>
              <w:rPr>
                <w:color w:val="000000"/>
              </w:rPr>
              <w:t>11</w:t>
            </w:r>
          </w:p>
        </w:tc>
        <w:tc>
          <w:tcPr>
            <w:tcW w:w="5463" w:type="dxa"/>
          </w:tcPr>
          <w:p w14:paraId="5B0A3274" w14:textId="77777777" w:rsidR="001233F8" w:rsidRDefault="008160FF">
            <w:pPr>
              <w:spacing w:after="0"/>
              <w:rPr>
                <w:color w:val="000000"/>
              </w:rPr>
            </w:pPr>
            <w:r>
              <w:rPr>
                <w:color w:val="000000"/>
              </w:rPr>
              <w:t>Status</w:t>
            </w:r>
          </w:p>
        </w:tc>
        <w:tc>
          <w:tcPr>
            <w:tcW w:w="1180" w:type="dxa"/>
          </w:tcPr>
          <w:p w14:paraId="313E6335" w14:textId="77777777" w:rsidR="001233F8" w:rsidRDefault="008160FF">
            <w:pPr>
              <w:spacing w:after="0"/>
              <w:jc w:val="center"/>
              <w:rPr>
                <w:color w:val="000000"/>
              </w:rPr>
            </w:pPr>
            <w:r>
              <w:rPr>
                <w:color w:val="000000"/>
              </w:rPr>
              <w:t>uint8</w:t>
            </w:r>
          </w:p>
        </w:tc>
        <w:tc>
          <w:tcPr>
            <w:tcW w:w="1512" w:type="dxa"/>
            <w:vAlign w:val="center"/>
          </w:tcPr>
          <w:p w14:paraId="4170C4A4" w14:textId="77777777" w:rsidR="001233F8" w:rsidRDefault="008160FF">
            <w:pPr>
              <w:spacing w:after="0"/>
              <w:jc w:val="center"/>
              <w:rPr>
                <w:color w:val="000000"/>
              </w:rPr>
            </w:pPr>
            <w:r>
              <w:rPr>
                <w:color w:val="000000"/>
              </w:rPr>
              <w:t>See below</w:t>
            </w:r>
          </w:p>
        </w:tc>
      </w:tr>
      <w:tr w:rsidR="001233F8" w14:paraId="7CC301D6" w14:textId="77777777">
        <w:trPr>
          <w:cantSplit/>
        </w:trPr>
        <w:tc>
          <w:tcPr>
            <w:tcW w:w="880" w:type="dxa"/>
          </w:tcPr>
          <w:p w14:paraId="63EABA00" w14:textId="77777777" w:rsidR="001233F8" w:rsidRDefault="008160FF">
            <w:pPr>
              <w:spacing w:after="0"/>
              <w:ind w:right="72"/>
              <w:jc w:val="center"/>
              <w:rPr>
                <w:color w:val="000000"/>
              </w:rPr>
            </w:pPr>
            <w:r>
              <w:rPr>
                <w:color w:val="000000"/>
              </w:rPr>
              <w:t>12-13</w:t>
            </w:r>
          </w:p>
        </w:tc>
        <w:tc>
          <w:tcPr>
            <w:tcW w:w="5463" w:type="dxa"/>
          </w:tcPr>
          <w:p w14:paraId="3EEE6CF7" w14:textId="77777777" w:rsidR="001233F8" w:rsidRDefault="008160FF">
            <w:pPr>
              <w:spacing w:after="0"/>
              <w:rPr>
                <w:color w:val="000000"/>
              </w:rPr>
            </w:pPr>
            <w:r>
              <w:rPr>
                <w:color w:val="000000"/>
              </w:rPr>
              <w:t>SportsFlashEventID</w:t>
            </w:r>
          </w:p>
        </w:tc>
        <w:tc>
          <w:tcPr>
            <w:tcW w:w="1180" w:type="dxa"/>
          </w:tcPr>
          <w:p w14:paraId="5BD706D6" w14:textId="77777777" w:rsidR="001233F8" w:rsidRDefault="008160FF">
            <w:pPr>
              <w:spacing w:after="0"/>
              <w:jc w:val="center"/>
              <w:rPr>
                <w:color w:val="000000"/>
              </w:rPr>
            </w:pPr>
            <w:r>
              <w:rPr>
                <w:color w:val="000000"/>
              </w:rPr>
              <w:t>uint16</w:t>
            </w:r>
          </w:p>
        </w:tc>
        <w:tc>
          <w:tcPr>
            <w:tcW w:w="1512" w:type="dxa"/>
            <w:vAlign w:val="center"/>
          </w:tcPr>
          <w:p w14:paraId="632E280A" w14:textId="77777777" w:rsidR="001233F8" w:rsidRDefault="008160FF">
            <w:pPr>
              <w:spacing w:after="0"/>
              <w:jc w:val="center"/>
              <w:rPr>
                <w:color w:val="000000"/>
              </w:rPr>
            </w:pPr>
            <w:r>
              <w:rPr>
                <w:color w:val="000000"/>
              </w:rPr>
              <w:t>See below</w:t>
            </w:r>
          </w:p>
        </w:tc>
      </w:tr>
      <w:tr w:rsidR="001233F8" w14:paraId="27C31604" w14:textId="77777777">
        <w:trPr>
          <w:cantSplit/>
        </w:trPr>
        <w:tc>
          <w:tcPr>
            <w:tcW w:w="880" w:type="dxa"/>
          </w:tcPr>
          <w:p w14:paraId="602A78C2" w14:textId="77777777" w:rsidR="001233F8" w:rsidRDefault="008160FF">
            <w:pPr>
              <w:spacing w:after="0"/>
              <w:ind w:right="72"/>
              <w:jc w:val="center"/>
              <w:rPr>
                <w:color w:val="000000"/>
              </w:rPr>
            </w:pPr>
            <w:r>
              <w:rPr>
                <w:color w:val="000000"/>
              </w:rPr>
              <w:t>14-17</w:t>
            </w:r>
          </w:p>
        </w:tc>
        <w:tc>
          <w:tcPr>
            <w:tcW w:w="5463" w:type="dxa"/>
          </w:tcPr>
          <w:p w14:paraId="58679ACB" w14:textId="77777777" w:rsidR="001233F8" w:rsidRDefault="008160FF">
            <w:pPr>
              <w:spacing w:after="0"/>
              <w:rPr>
                <w:color w:val="000000"/>
              </w:rPr>
            </w:pPr>
            <w:r>
              <w:rPr>
                <w:color w:val="000000"/>
              </w:rPr>
              <w:t>EventData</w:t>
            </w:r>
          </w:p>
        </w:tc>
        <w:tc>
          <w:tcPr>
            <w:tcW w:w="1180" w:type="dxa"/>
          </w:tcPr>
          <w:p w14:paraId="19AA424D" w14:textId="77777777" w:rsidR="001233F8" w:rsidRDefault="008160FF">
            <w:pPr>
              <w:spacing w:after="0"/>
              <w:jc w:val="center"/>
              <w:rPr>
                <w:color w:val="000000"/>
              </w:rPr>
            </w:pPr>
            <w:r>
              <w:rPr>
                <w:color w:val="000000"/>
              </w:rPr>
              <w:t>uint32</w:t>
            </w:r>
          </w:p>
        </w:tc>
        <w:tc>
          <w:tcPr>
            <w:tcW w:w="1512" w:type="dxa"/>
            <w:vAlign w:val="center"/>
          </w:tcPr>
          <w:p w14:paraId="33BE54AC" w14:textId="77777777" w:rsidR="001233F8" w:rsidRDefault="008160FF">
            <w:pPr>
              <w:spacing w:after="0"/>
              <w:jc w:val="center"/>
              <w:rPr>
                <w:color w:val="000000"/>
              </w:rPr>
            </w:pPr>
            <w:r>
              <w:rPr>
                <w:color w:val="000000"/>
              </w:rPr>
              <w:t>See below</w:t>
            </w:r>
          </w:p>
        </w:tc>
      </w:tr>
    </w:tbl>
    <w:p w14:paraId="02304E88" w14:textId="77777777" w:rsidR="001233F8" w:rsidRDefault="008160FF">
      <w:pPr>
        <w:spacing w:before="240"/>
        <w:ind w:left="1080" w:hanging="360"/>
        <w:rPr>
          <w:color w:val="000000"/>
        </w:rPr>
      </w:pPr>
      <w:r>
        <w:rPr>
          <w:b/>
          <w:color w:val="000000"/>
        </w:rPr>
        <w:t>CutMRef</w:t>
      </w:r>
      <w:r>
        <w:rPr>
          <w:color w:val="000000"/>
        </w:rPr>
        <w:t xml:space="preserve">:  Bit field delivering the Cut MRef corresponding to the SportsFlash event. If the </w:t>
      </w:r>
      <w:r>
        <w:rPr>
          <w:b/>
          <w:color w:val="000000"/>
        </w:rPr>
        <w:t>Status</w:t>
      </w:r>
      <w:r>
        <w:rPr>
          <w:color w:val="000000"/>
        </w:rPr>
        <w:t xml:space="preserve"> is “event expired”, then CutMRef is set to 0. The field is defined as: </w:t>
      </w:r>
    </w:p>
    <w:tbl>
      <w:tblPr>
        <w:tblStyle w:val="182"/>
        <w:tblW w:w="908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5"/>
        <w:gridCol w:w="1559"/>
        <w:gridCol w:w="1411"/>
        <w:gridCol w:w="1620"/>
        <w:gridCol w:w="3150"/>
      </w:tblGrid>
      <w:tr w:rsidR="001233F8" w14:paraId="2BC0590B" w14:textId="77777777">
        <w:trPr>
          <w:trHeight w:val="213"/>
        </w:trPr>
        <w:tc>
          <w:tcPr>
            <w:tcW w:w="1345" w:type="dxa"/>
            <w:tcBorders>
              <w:bottom w:val="single" w:sz="4" w:space="0" w:color="000000"/>
            </w:tcBorders>
            <w:shd w:val="clear" w:color="auto" w:fill="EEECE1"/>
            <w:vAlign w:val="center"/>
          </w:tcPr>
          <w:p w14:paraId="124157EE" w14:textId="77777777" w:rsidR="001233F8" w:rsidRDefault="008160FF">
            <w:pPr>
              <w:spacing w:after="0"/>
              <w:jc w:val="center"/>
              <w:rPr>
                <w:b/>
                <w:color w:val="000000"/>
              </w:rPr>
            </w:pPr>
            <w:r>
              <w:rPr>
                <w:b/>
                <w:color w:val="000000"/>
              </w:rPr>
              <w:t>Bit 15</w:t>
            </w:r>
          </w:p>
        </w:tc>
        <w:tc>
          <w:tcPr>
            <w:tcW w:w="1559" w:type="dxa"/>
            <w:tcBorders>
              <w:bottom w:val="single" w:sz="4" w:space="0" w:color="000000"/>
            </w:tcBorders>
            <w:shd w:val="clear" w:color="auto" w:fill="EEECE1"/>
            <w:vAlign w:val="center"/>
          </w:tcPr>
          <w:p w14:paraId="6FD6F27E" w14:textId="77777777" w:rsidR="001233F8" w:rsidRDefault="008160FF">
            <w:pPr>
              <w:spacing w:after="0"/>
              <w:jc w:val="center"/>
              <w:rPr>
                <w:b/>
                <w:color w:val="000000"/>
              </w:rPr>
            </w:pPr>
            <w:r>
              <w:rPr>
                <w:b/>
                <w:color w:val="000000"/>
              </w:rPr>
              <w:t>Bits 14-12</w:t>
            </w:r>
          </w:p>
        </w:tc>
        <w:tc>
          <w:tcPr>
            <w:tcW w:w="1411" w:type="dxa"/>
            <w:tcBorders>
              <w:bottom w:val="single" w:sz="4" w:space="0" w:color="000000"/>
            </w:tcBorders>
            <w:shd w:val="clear" w:color="auto" w:fill="EEECE1"/>
          </w:tcPr>
          <w:p w14:paraId="2421C2FD" w14:textId="77777777" w:rsidR="001233F8" w:rsidRDefault="008160FF">
            <w:pPr>
              <w:spacing w:after="0"/>
              <w:jc w:val="center"/>
              <w:rPr>
                <w:b/>
                <w:color w:val="000000"/>
              </w:rPr>
            </w:pPr>
            <w:r>
              <w:rPr>
                <w:b/>
                <w:color w:val="000000"/>
              </w:rPr>
              <w:t>Bit 11</w:t>
            </w:r>
          </w:p>
        </w:tc>
        <w:tc>
          <w:tcPr>
            <w:tcW w:w="1620" w:type="dxa"/>
            <w:tcBorders>
              <w:bottom w:val="single" w:sz="4" w:space="0" w:color="000000"/>
            </w:tcBorders>
            <w:shd w:val="clear" w:color="auto" w:fill="EEECE1"/>
            <w:vAlign w:val="center"/>
          </w:tcPr>
          <w:p w14:paraId="3E421716" w14:textId="77777777" w:rsidR="001233F8" w:rsidRDefault="008160FF">
            <w:pPr>
              <w:spacing w:after="0"/>
              <w:jc w:val="center"/>
              <w:rPr>
                <w:b/>
                <w:color w:val="000000"/>
              </w:rPr>
            </w:pPr>
            <w:r>
              <w:rPr>
                <w:b/>
                <w:color w:val="000000"/>
              </w:rPr>
              <w:t>Bits 10-9</w:t>
            </w:r>
          </w:p>
        </w:tc>
        <w:tc>
          <w:tcPr>
            <w:tcW w:w="3150" w:type="dxa"/>
            <w:tcBorders>
              <w:bottom w:val="single" w:sz="4" w:space="0" w:color="000000"/>
            </w:tcBorders>
            <w:shd w:val="clear" w:color="auto" w:fill="EEECE1"/>
            <w:vAlign w:val="center"/>
          </w:tcPr>
          <w:p w14:paraId="087C8328" w14:textId="77777777" w:rsidR="001233F8" w:rsidRDefault="008160FF">
            <w:pPr>
              <w:spacing w:after="0"/>
              <w:jc w:val="center"/>
              <w:rPr>
                <w:b/>
                <w:color w:val="000000"/>
              </w:rPr>
            </w:pPr>
            <w:r>
              <w:rPr>
                <w:b/>
                <w:color w:val="000000"/>
              </w:rPr>
              <w:t>Bits 8-0</w:t>
            </w:r>
          </w:p>
        </w:tc>
      </w:tr>
      <w:tr w:rsidR="001233F8" w14:paraId="16514A5E" w14:textId="77777777">
        <w:trPr>
          <w:trHeight w:val="242"/>
        </w:trPr>
        <w:tc>
          <w:tcPr>
            <w:tcW w:w="1345" w:type="dxa"/>
            <w:tcBorders>
              <w:top w:val="single" w:sz="4" w:space="0" w:color="000000"/>
            </w:tcBorders>
          </w:tcPr>
          <w:p w14:paraId="0D24C7BA" w14:textId="77777777" w:rsidR="001233F8" w:rsidRDefault="008160FF">
            <w:pPr>
              <w:spacing w:after="0"/>
              <w:jc w:val="center"/>
              <w:rPr>
                <w:color w:val="000000"/>
              </w:rPr>
            </w:pPr>
            <w:r>
              <w:rPr>
                <w:color w:val="000000"/>
              </w:rPr>
              <w:t>MRefValid</w:t>
            </w:r>
          </w:p>
        </w:tc>
        <w:tc>
          <w:tcPr>
            <w:tcW w:w="1559" w:type="dxa"/>
            <w:tcBorders>
              <w:top w:val="single" w:sz="4" w:space="0" w:color="000000"/>
            </w:tcBorders>
          </w:tcPr>
          <w:p w14:paraId="570EDE0C" w14:textId="77777777" w:rsidR="001233F8" w:rsidRDefault="008160FF">
            <w:pPr>
              <w:spacing w:after="0"/>
              <w:jc w:val="center"/>
              <w:rPr>
                <w:color w:val="000000"/>
              </w:rPr>
            </w:pPr>
            <w:r>
              <w:rPr>
                <w:color w:val="000000"/>
              </w:rPr>
              <w:t>Reserved</w:t>
            </w:r>
          </w:p>
        </w:tc>
        <w:tc>
          <w:tcPr>
            <w:tcW w:w="1411" w:type="dxa"/>
            <w:tcBorders>
              <w:top w:val="single" w:sz="4" w:space="0" w:color="000000"/>
            </w:tcBorders>
          </w:tcPr>
          <w:p w14:paraId="70694407" w14:textId="77777777" w:rsidR="001233F8" w:rsidRDefault="008160FF">
            <w:pPr>
              <w:spacing w:after="0"/>
              <w:jc w:val="center"/>
              <w:rPr>
                <w:color w:val="000000"/>
              </w:rPr>
            </w:pPr>
            <w:r>
              <w:rPr>
                <w:color w:val="000000"/>
              </w:rPr>
              <w:t>RFU</w:t>
            </w:r>
          </w:p>
        </w:tc>
        <w:tc>
          <w:tcPr>
            <w:tcW w:w="1620" w:type="dxa"/>
            <w:tcBorders>
              <w:top w:val="single" w:sz="4" w:space="0" w:color="000000"/>
            </w:tcBorders>
          </w:tcPr>
          <w:p w14:paraId="1163C04D" w14:textId="77777777" w:rsidR="001233F8" w:rsidRDefault="008160FF">
            <w:pPr>
              <w:spacing w:after="0"/>
              <w:jc w:val="center"/>
              <w:rPr>
                <w:color w:val="000000"/>
              </w:rPr>
            </w:pPr>
            <w:r>
              <w:rPr>
                <w:color w:val="000000"/>
              </w:rPr>
              <w:t>Hour</w:t>
            </w:r>
          </w:p>
        </w:tc>
        <w:tc>
          <w:tcPr>
            <w:tcW w:w="3150" w:type="dxa"/>
            <w:tcBorders>
              <w:top w:val="single" w:sz="4" w:space="0" w:color="000000"/>
            </w:tcBorders>
          </w:tcPr>
          <w:p w14:paraId="3AD4F1E9" w14:textId="77777777" w:rsidR="001233F8" w:rsidRDefault="008160FF">
            <w:pPr>
              <w:spacing w:after="0"/>
              <w:jc w:val="center"/>
              <w:rPr>
                <w:color w:val="000000"/>
              </w:rPr>
            </w:pPr>
            <w:r>
              <w:rPr>
                <w:color w:val="000000"/>
              </w:rPr>
              <w:t>TransitionID</w:t>
            </w:r>
          </w:p>
        </w:tc>
      </w:tr>
    </w:tbl>
    <w:p w14:paraId="479EC001" w14:textId="77777777" w:rsidR="001233F8" w:rsidRDefault="008160FF">
      <w:pPr>
        <w:spacing w:before="120" w:after="60"/>
        <w:ind w:left="1440" w:hanging="360"/>
        <w:jc w:val="both"/>
        <w:rPr>
          <w:color w:val="000000"/>
        </w:rPr>
      </w:pPr>
      <w:r>
        <w:rPr>
          <w:color w:val="000000"/>
          <w:u w:val="single"/>
        </w:rPr>
        <w:t>TransitionID, Hour, RFU</w:t>
      </w:r>
      <w:r>
        <w:rPr>
          <w:color w:val="000000"/>
        </w:rPr>
        <w:t>: These parameters are defined in the Metadata Reference Block Structure of the BIC Metadata Reference Message in [2].</w:t>
      </w:r>
    </w:p>
    <w:p w14:paraId="3038C79F" w14:textId="77777777" w:rsidR="001233F8" w:rsidRDefault="008160FF">
      <w:pPr>
        <w:spacing w:before="120" w:after="60"/>
        <w:ind w:left="1440" w:hanging="360"/>
        <w:jc w:val="both"/>
        <w:rPr>
          <w:color w:val="000000"/>
        </w:rPr>
      </w:pPr>
      <w:r>
        <w:rPr>
          <w:color w:val="000000"/>
          <w:u w:val="single"/>
        </w:rPr>
        <w:t>MRefValid</w:t>
      </w:r>
      <w:r>
        <w:rPr>
          <w:color w:val="000000"/>
        </w:rPr>
        <w:t>: Indicates if the MRef is valid (i.e., whether or not the Module has received the corresponding MRef via the SiriusXM broadcast). The valid values are:</w:t>
      </w:r>
    </w:p>
    <w:p w14:paraId="0D4EEFC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invalid</w:t>
      </w:r>
    </w:p>
    <w:p w14:paraId="2850CCE1" w14:textId="77777777" w:rsidR="001233F8" w:rsidRDefault="008160FF">
      <w:pPr>
        <w:pBdr>
          <w:top w:val="nil"/>
          <w:left w:val="nil"/>
          <w:bottom w:val="nil"/>
          <w:right w:val="nil"/>
          <w:between w:val="nil"/>
        </w:pBdr>
        <w:spacing w:after="60"/>
        <w:ind w:left="1872" w:hanging="431"/>
        <w:rPr>
          <w:color w:val="000000"/>
          <w:szCs w:val="22"/>
        </w:rPr>
      </w:pPr>
      <w:r>
        <w:rPr>
          <w:color w:val="000000"/>
          <w:szCs w:val="22"/>
        </w:rPr>
        <w:t>1 = valid</w:t>
      </w:r>
    </w:p>
    <w:p w14:paraId="3ED0A0B1" w14:textId="77777777" w:rsidR="001233F8" w:rsidRDefault="008160FF">
      <w:pPr>
        <w:spacing w:before="120" w:after="60"/>
        <w:ind w:left="1080" w:hanging="360"/>
        <w:rPr>
          <w:color w:val="000000"/>
        </w:rPr>
      </w:pPr>
      <w:r>
        <w:rPr>
          <w:b/>
          <w:color w:val="000000"/>
        </w:rPr>
        <w:t>Status</w:t>
      </w:r>
      <w:r>
        <w:rPr>
          <w:color w:val="000000"/>
        </w:rPr>
        <w:t>:  SportsFlash status for the event being reported. The valid values are:</w:t>
      </w:r>
    </w:p>
    <w:p w14:paraId="64B16EAE" w14:textId="77777777" w:rsidR="001233F8" w:rsidRDefault="008160FF">
      <w:pPr>
        <w:spacing w:after="0"/>
        <w:ind w:left="1440" w:hanging="360"/>
        <w:rPr>
          <w:color w:val="000000"/>
        </w:rPr>
      </w:pPr>
      <w:r>
        <w:rPr>
          <w:color w:val="000000"/>
        </w:rPr>
        <w:t>0 = New SportsFlash event</w:t>
      </w:r>
    </w:p>
    <w:p w14:paraId="05EFF4E3" w14:textId="77777777" w:rsidR="001233F8" w:rsidRDefault="008160FF">
      <w:pPr>
        <w:spacing w:after="0"/>
        <w:ind w:left="1440" w:hanging="360"/>
        <w:rPr>
          <w:color w:val="000000"/>
        </w:rPr>
      </w:pPr>
      <w:r>
        <w:rPr>
          <w:color w:val="000000"/>
        </w:rPr>
        <w:t>1 = SportsFlash event has expired</w:t>
      </w:r>
    </w:p>
    <w:p w14:paraId="61925C9D" w14:textId="77777777" w:rsidR="001233F8" w:rsidRDefault="008160FF">
      <w:pPr>
        <w:spacing w:after="0"/>
        <w:ind w:left="1440" w:hanging="360"/>
        <w:rPr>
          <w:color w:val="000000"/>
        </w:rPr>
      </w:pPr>
      <w:r>
        <w:rPr>
          <w:color w:val="000000"/>
        </w:rPr>
        <w:t>2 = SportsFlash event has finished playing</w:t>
      </w:r>
    </w:p>
    <w:p w14:paraId="46F7DD0F" w14:textId="77777777" w:rsidR="001233F8" w:rsidRDefault="008160FF">
      <w:pPr>
        <w:spacing w:before="120"/>
        <w:ind w:left="1080" w:hanging="360"/>
        <w:jc w:val="both"/>
        <w:rPr>
          <w:color w:val="000000"/>
        </w:rPr>
      </w:pPr>
      <w:r>
        <w:rPr>
          <w:b/>
          <w:color w:val="000000"/>
        </w:rPr>
        <w:t>SportsFlashEventID</w:t>
      </w:r>
      <w:r>
        <w:rPr>
          <w:color w:val="000000"/>
        </w:rPr>
        <w:t>:  A unique handle assigned to a SportsFlash event for communicating status to the Host and allowing the Host to select the desired event.</w:t>
      </w:r>
    </w:p>
    <w:p w14:paraId="2DE8631D" w14:textId="77777777" w:rsidR="001233F8" w:rsidRDefault="008160FF">
      <w:pPr>
        <w:spacing w:before="120"/>
        <w:ind w:left="1080" w:hanging="360"/>
        <w:jc w:val="both"/>
        <w:rPr>
          <w:color w:val="000000"/>
        </w:rPr>
      </w:pPr>
      <w:r>
        <w:rPr>
          <w:b/>
          <w:color w:val="000000"/>
        </w:rPr>
        <w:t>EventData</w:t>
      </w:r>
      <w:r>
        <w:rPr>
          <w:color w:val="000000"/>
        </w:rPr>
        <w:t xml:space="preserve">:  Reports data for the SportsFlash event. Interpretation of this field depends on the type of SportsFlash event reported, and is detailed in document [3]. If the </w:t>
      </w:r>
      <w:r>
        <w:rPr>
          <w:b/>
          <w:color w:val="000000"/>
        </w:rPr>
        <w:t>Status</w:t>
      </w:r>
      <w:r>
        <w:rPr>
          <w:color w:val="000000"/>
        </w:rPr>
        <w:t xml:space="preserve"> is “event expired”, then </w:t>
      </w:r>
      <w:r>
        <w:rPr>
          <w:b/>
          <w:color w:val="000000"/>
        </w:rPr>
        <w:t>EventData</w:t>
      </w:r>
      <w:r>
        <w:rPr>
          <w:color w:val="000000"/>
        </w:rPr>
        <w:t xml:space="preserve"> is set to 0.</w:t>
      </w:r>
    </w:p>
    <w:p w14:paraId="472F2122" w14:textId="77777777" w:rsidR="001233F8" w:rsidRDefault="008160FF" w:rsidP="0086059E">
      <w:pPr>
        <w:pStyle w:val="Heading2"/>
      </w:pPr>
      <w:bookmarkStart w:id="107" w:name="_Toc202436101"/>
      <w:r>
        <w:t>TuneMix Content Dispatch</w:t>
      </w:r>
      <w:bookmarkEnd w:id="107"/>
    </w:p>
    <w:p w14:paraId="7616E7C5" w14:textId="77777777" w:rsidR="001233F8" w:rsidRDefault="008160FF">
      <w:pPr>
        <w:spacing w:before="120"/>
        <w:jc w:val="both"/>
        <w:rPr>
          <w:color w:val="000000"/>
        </w:rPr>
      </w:pPr>
      <w:r>
        <w:rPr>
          <w:color w:val="000000"/>
        </w:rPr>
        <w:t>The Module sends TuneMix Content Dispatches to the Host to provide it with a list of all the non-Sequential audio cuts the Module has stored for TuneMix. Since all TuneMix future tracks are culled from the Smart Favorites and are identified in the Sequential Content Dispatch, only the exposed TuneMix tracks need to be identified in the TuneMix Content Dispatch. From this list the Host can:</w:t>
      </w:r>
    </w:p>
    <w:p w14:paraId="67C66946" w14:textId="77777777" w:rsidR="001233F8" w:rsidRDefault="008160FF">
      <w:pPr>
        <w:numPr>
          <w:ilvl w:val="0"/>
          <w:numId w:val="11"/>
        </w:numPr>
        <w:pBdr>
          <w:top w:val="nil"/>
          <w:left w:val="nil"/>
          <w:bottom w:val="nil"/>
          <w:right w:val="nil"/>
          <w:between w:val="nil"/>
        </w:pBdr>
        <w:spacing w:before="120" w:after="0"/>
        <w:jc w:val="both"/>
        <w:rPr>
          <w:color w:val="000000"/>
          <w:szCs w:val="22"/>
        </w:rPr>
      </w:pPr>
      <w:r>
        <w:rPr>
          <w:color w:val="000000"/>
          <w:szCs w:val="22"/>
        </w:rPr>
        <w:t>Determine which metadata, album art, etc., it needs to retain</w:t>
      </w:r>
    </w:p>
    <w:p w14:paraId="41C1943F" w14:textId="77777777" w:rsidR="001233F8" w:rsidRDefault="008160FF">
      <w:pPr>
        <w:numPr>
          <w:ilvl w:val="0"/>
          <w:numId w:val="11"/>
        </w:numPr>
        <w:pBdr>
          <w:top w:val="nil"/>
          <w:left w:val="nil"/>
          <w:bottom w:val="nil"/>
          <w:right w:val="nil"/>
          <w:between w:val="nil"/>
        </w:pBdr>
        <w:spacing w:before="120" w:after="0"/>
        <w:jc w:val="both"/>
        <w:rPr>
          <w:color w:val="000000"/>
          <w:szCs w:val="22"/>
        </w:rPr>
      </w:pPr>
      <w:r>
        <w:rPr>
          <w:color w:val="000000"/>
          <w:szCs w:val="22"/>
        </w:rPr>
        <w:t>Present a list of the navigable TuneMix audio content to the User</w:t>
      </w:r>
    </w:p>
    <w:p w14:paraId="3A610B5B" w14:textId="77777777" w:rsidR="001233F8" w:rsidRDefault="008160FF">
      <w:pPr>
        <w:spacing w:before="120"/>
        <w:jc w:val="both"/>
        <w:rPr>
          <w:color w:val="000000"/>
        </w:rPr>
      </w:pPr>
      <w:r>
        <w:rPr>
          <w:color w:val="000000"/>
        </w:rPr>
        <w:t>The Module will send a TuneMix Content Dispatch to the Host whenever the audio content or the associated status for the non-Sequential TuneMix content changes. On startup the Module does not have audio stored for TuneMix.</w:t>
      </w:r>
    </w:p>
    <w:p w14:paraId="37FD6D10" w14:textId="77777777" w:rsidR="001233F8" w:rsidRDefault="008160FF">
      <w:pPr>
        <w:spacing w:before="120"/>
        <w:jc w:val="both"/>
        <w:rPr>
          <w:color w:val="000000"/>
        </w:rPr>
      </w:pPr>
      <w:r>
        <w:rPr>
          <w:color w:val="000000"/>
        </w:rPr>
        <w:t>Except during a startup condition where TuneMix has nothing else to play, TuneMix will only store cuts for which it has the beginning of the cut.</w:t>
      </w:r>
    </w:p>
    <w:p w14:paraId="104DD1D6" w14:textId="77777777" w:rsidR="001233F8" w:rsidRDefault="008160FF">
      <w:pPr>
        <w:spacing w:before="120"/>
        <w:jc w:val="both"/>
        <w:rPr>
          <w:color w:val="000000"/>
        </w:rPr>
      </w:pPr>
      <w:r>
        <w:rPr>
          <w:color w:val="000000"/>
        </w:rPr>
        <w:lastRenderedPageBreak/>
        <w:t>The cuts in the TuneMix Content Dispatch are listed in sequential play order, from oldest to newest. Only the MRef for the start of each cut is provided. Specifically, if there are multiple MRefs for a cut then only the first one is provided. The Host should retain subsequent MRef database entries up to the next sequential navigable MRef.</w:t>
      </w:r>
    </w:p>
    <w:p w14:paraId="1477BC1D" w14:textId="77777777" w:rsidR="001233F8" w:rsidRDefault="008160FF">
      <w:pPr>
        <w:spacing w:before="120"/>
        <w:jc w:val="both"/>
        <w:rPr>
          <w:color w:val="000000"/>
        </w:rPr>
      </w:pPr>
      <w:r>
        <w:rPr>
          <w:color w:val="000000"/>
        </w:rPr>
        <w:t>This message is automatically enabled and cannot be disabled by the Host.</w:t>
      </w:r>
    </w:p>
    <w:p w14:paraId="50784EF2" w14:textId="77777777" w:rsidR="001233F8" w:rsidRDefault="008160FF">
      <w:pPr>
        <w:spacing w:before="120"/>
        <w:jc w:val="both"/>
        <w:rPr>
          <w:color w:val="000000"/>
        </w:rPr>
      </w:pPr>
      <w:r>
        <w:rPr>
          <w:color w:val="000000"/>
        </w:rPr>
        <w:t>The Host sends the Generic Response to the Module to confirm receipt of the TuneMix Content Dispatch.</w:t>
      </w:r>
    </w:p>
    <w:p w14:paraId="32796C6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7740D17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0CB0632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65D7929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1A1EE3F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2E1CA7B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9</w:t>
      </w:r>
    </w:p>
    <w:p w14:paraId="1C5BE72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1200</w:t>
      </w:r>
    </w:p>
    <w:p w14:paraId="0CBFE025"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81"/>
        <w:tblW w:w="963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1"/>
        <w:gridCol w:w="5357"/>
        <w:gridCol w:w="1170"/>
        <w:gridCol w:w="1490"/>
      </w:tblGrid>
      <w:tr w:rsidR="001233F8" w14:paraId="0153F408" w14:textId="77777777">
        <w:trPr>
          <w:cantSplit/>
          <w:tblHeader/>
        </w:trPr>
        <w:tc>
          <w:tcPr>
            <w:tcW w:w="1621" w:type="dxa"/>
            <w:shd w:val="clear" w:color="auto" w:fill="EEECE1"/>
          </w:tcPr>
          <w:p w14:paraId="3806B386" w14:textId="77777777" w:rsidR="001233F8" w:rsidRDefault="008160FF">
            <w:pPr>
              <w:spacing w:after="0"/>
              <w:jc w:val="center"/>
              <w:rPr>
                <w:b/>
                <w:color w:val="000000"/>
              </w:rPr>
            </w:pPr>
            <w:r>
              <w:rPr>
                <w:b/>
                <w:color w:val="000000"/>
              </w:rPr>
              <w:t>Byte #</w:t>
            </w:r>
          </w:p>
        </w:tc>
        <w:tc>
          <w:tcPr>
            <w:tcW w:w="5357" w:type="dxa"/>
            <w:shd w:val="clear" w:color="auto" w:fill="EEECE1"/>
          </w:tcPr>
          <w:p w14:paraId="7421EB7A" w14:textId="77777777" w:rsidR="001233F8" w:rsidRDefault="008160FF">
            <w:pPr>
              <w:spacing w:after="0"/>
              <w:jc w:val="center"/>
              <w:rPr>
                <w:b/>
                <w:color w:val="000000"/>
              </w:rPr>
            </w:pPr>
            <w:r>
              <w:rPr>
                <w:b/>
                <w:color w:val="000000"/>
              </w:rPr>
              <w:t>Field Name</w:t>
            </w:r>
          </w:p>
        </w:tc>
        <w:tc>
          <w:tcPr>
            <w:tcW w:w="1170" w:type="dxa"/>
            <w:shd w:val="clear" w:color="auto" w:fill="EEECE1"/>
          </w:tcPr>
          <w:p w14:paraId="54539251" w14:textId="77777777" w:rsidR="001233F8" w:rsidRDefault="008160FF">
            <w:pPr>
              <w:spacing w:after="0"/>
              <w:jc w:val="center"/>
              <w:rPr>
                <w:b/>
                <w:color w:val="000000"/>
              </w:rPr>
            </w:pPr>
            <w:r>
              <w:rPr>
                <w:b/>
                <w:color w:val="000000"/>
              </w:rPr>
              <w:t>Data Type</w:t>
            </w:r>
          </w:p>
        </w:tc>
        <w:tc>
          <w:tcPr>
            <w:tcW w:w="1490" w:type="dxa"/>
            <w:shd w:val="clear" w:color="auto" w:fill="EEECE1"/>
            <w:vAlign w:val="center"/>
          </w:tcPr>
          <w:p w14:paraId="252115F4" w14:textId="77777777" w:rsidR="001233F8" w:rsidRDefault="008160FF">
            <w:pPr>
              <w:spacing w:after="0"/>
              <w:jc w:val="center"/>
              <w:rPr>
                <w:b/>
                <w:color w:val="000000"/>
              </w:rPr>
            </w:pPr>
            <w:r>
              <w:rPr>
                <w:b/>
                <w:color w:val="000000"/>
              </w:rPr>
              <w:t>Value</w:t>
            </w:r>
          </w:p>
        </w:tc>
      </w:tr>
      <w:tr w:rsidR="001233F8" w14:paraId="73639A56" w14:textId="77777777">
        <w:trPr>
          <w:cantSplit/>
        </w:trPr>
        <w:tc>
          <w:tcPr>
            <w:tcW w:w="1621" w:type="dxa"/>
          </w:tcPr>
          <w:p w14:paraId="0CC587D6" w14:textId="77777777" w:rsidR="001233F8" w:rsidRDefault="008160FF">
            <w:pPr>
              <w:spacing w:after="0"/>
              <w:ind w:right="72"/>
              <w:jc w:val="center"/>
              <w:rPr>
                <w:color w:val="000000"/>
              </w:rPr>
            </w:pPr>
            <w:r>
              <w:rPr>
                <w:color w:val="000000"/>
              </w:rPr>
              <w:t>0</w:t>
            </w:r>
          </w:p>
        </w:tc>
        <w:tc>
          <w:tcPr>
            <w:tcW w:w="5357" w:type="dxa"/>
          </w:tcPr>
          <w:p w14:paraId="10F8E7AD" w14:textId="77777777" w:rsidR="001233F8" w:rsidRDefault="008160FF">
            <w:pPr>
              <w:spacing w:after="0"/>
              <w:rPr>
                <w:color w:val="000000"/>
              </w:rPr>
            </w:pPr>
            <w:r>
              <w:rPr>
                <w:color w:val="000000"/>
              </w:rPr>
              <w:t>Sync</w:t>
            </w:r>
          </w:p>
        </w:tc>
        <w:tc>
          <w:tcPr>
            <w:tcW w:w="1170" w:type="dxa"/>
          </w:tcPr>
          <w:p w14:paraId="37DC890A" w14:textId="77777777" w:rsidR="001233F8" w:rsidRDefault="008160FF">
            <w:pPr>
              <w:spacing w:after="0"/>
              <w:jc w:val="center"/>
              <w:rPr>
                <w:color w:val="000000"/>
              </w:rPr>
            </w:pPr>
            <w:r>
              <w:rPr>
                <w:color w:val="000000"/>
              </w:rPr>
              <w:t>uint8</w:t>
            </w:r>
          </w:p>
        </w:tc>
        <w:tc>
          <w:tcPr>
            <w:tcW w:w="1490" w:type="dxa"/>
            <w:vAlign w:val="center"/>
          </w:tcPr>
          <w:p w14:paraId="228214C5" w14:textId="77777777" w:rsidR="001233F8" w:rsidRDefault="008160FF">
            <w:pPr>
              <w:spacing w:after="0"/>
              <w:jc w:val="center"/>
              <w:rPr>
                <w:color w:val="000000"/>
              </w:rPr>
            </w:pPr>
            <w:r>
              <w:rPr>
                <w:color w:val="000000"/>
              </w:rPr>
              <w:t xml:space="preserve"> See Section 4.1</w:t>
            </w:r>
          </w:p>
        </w:tc>
      </w:tr>
      <w:tr w:rsidR="001233F8" w14:paraId="20414CE3" w14:textId="77777777">
        <w:trPr>
          <w:cantSplit/>
        </w:trPr>
        <w:tc>
          <w:tcPr>
            <w:tcW w:w="1621" w:type="dxa"/>
          </w:tcPr>
          <w:p w14:paraId="4F24CE1A" w14:textId="77777777" w:rsidR="001233F8" w:rsidRDefault="008160FF">
            <w:pPr>
              <w:spacing w:after="0"/>
              <w:ind w:right="72"/>
              <w:jc w:val="center"/>
              <w:rPr>
                <w:color w:val="000000"/>
              </w:rPr>
            </w:pPr>
            <w:r>
              <w:rPr>
                <w:color w:val="000000"/>
              </w:rPr>
              <w:t>1-2</w:t>
            </w:r>
          </w:p>
        </w:tc>
        <w:tc>
          <w:tcPr>
            <w:tcW w:w="5357" w:type="dxa"/>
          </w:tcPr>
          <w:p w14:paraId="520394D6" w14:textId="77777777" w:rsidR="001233F8" w:rsidRDefault="008160FF">
            <w:pPr>
              <w:spacing w:after="0"/>
              <w:rPr>
                <w:color w:val="000000"/>
              </w:rPr>
            </w:pPr>
            <w:r>
              <w:rPr>
                <w:color w:val="000000"/>
              </w:rPr>
              <w:t>NumMsgBytes</w:t>
            </w:r>
          </w:p>
        </w:tc>
        <w:tc>
          <w:tcPr>
            <w:tcW w:w="1170" w:type="dxa"/>
          </w:tcPr>
          <w:p w14:paraId="6E71A3F7" w14:textId="77777777" w:rsidR="001233F8" w:rsidRDefault="008160FF">
            <w:pPr>
              <w:spacing w:after="0"/>
              <w:jc w:val="center"/>
              <w:rPr>
                <w:color w:val="000000"/>
              </w:rPr>
            </w:pPr>
            <w:r>
              <w:rPr>
                <w:color w:val="000000"/>
              </w:rPr>
              <w:t>uint16</w:t>
            </w:r>
          </w:p>
        </w:tc>
        <w:tc>
          <w:tcPr>
            <w:tcW w:w="1490" w:type="dxa"/>
            <w:vAlign w:val="center"/>
          </w:tcPr>
          <w:p w14:paraId="18AC2CD9" w14:textId="77777777" w:rsidR="001233F8" w:rsidRDefault="008160FF">
            <w:pPr>
              <w:spacing w:after="0"/>
              <w:jc w:val="center"/>
              <w:rPr>
                <w:color w:val="000000"/>
              </w:rPr>
            </w:pPr>
            <w:r>
              <w:rPr>
                <w:color w:val="000000"/>
              </w:rPr>
              <w:t>Varies</w:t>
            </w:r>
          </w:p>
        </w:tc>
      </w:tr>
      <w:tr w:rsidR="001233F8" w14:paraId="7BDB1F87" w14:textId="77777777">
        <w:trPr>
          <w:cantSplit/>
        </w:trPr>
        <w:tc>
          <w:tcPr>
            <w:tcW w:w="1621" w:type="dxa"/>
          </w:tcPr>
          <w:p w14:paraId="042F61F5" w14:textId="77777777" w:rsidR="001233F8" w:rsidRDefault="008160FF">
            <w:pPr>
              <w:spacing w:after="0"/>
              <w:ind w:right="72"/>
              <w:jc w:val="center"/>
              <w:rPr>
                <w:color w:val="000000"/>
              </w:rPr>
            </w:pPr>
            <w:r>
              <w:rPr>
                <w:color w:val="000000"/>
              </w:rPr>
              <w:t>3-4</w:t>
            </w:r>
          </w:p>
        </w:tc>
        <w:tc>
          <w:tcPr>
            <w:tcW w:w="5357" w:type="dxa"/>
          </w:tcPr>
          <w:p w14:paraId="28CD9E0A" w14:textId="77777777" w:rsidR="001233F8" w:rsidRDefault="008160FF">
            <w:pPr>
              <w:spacing w:after="0"/>
              <w:rPr>
                <w:color w:val="000000"/>
              </w:rPr>
            </w:pPr>
            <w:r>
              <w:rPr>
                <w:color w:val="000000"/>
              </w:rPr>
              <w:t>Checksum</w:t>
            </w:r>
          </w:p>
        </w:tc>
        <w:tc>
          <w:tcPr>
            <w:tcW w:w="1170" w:type="dxa"/>
          </w:tcPr>
          <w:p w14:paraId="7334BBA6" w14:textId="77777777" w:rsidR="001233F8" w:rsidRDefault="008160FF">
            <w:pPr>
              <w:spacing w:after="0"/>
              <w:jc w:val="center"/>
              <w:rPr>
                <w:color w:val="000000"/>
              </w:rPr>
            </w:pPr>
            <w:r>
              <w:rPr>
                <w:color w:val="000000"/>
              </w:rPr>
              <w:t>uint16</w:t>
            </w:r>
          </w:p>
        </w:tc>
        <w:tc>
          <w:tcPr>
            <w:tcW w:w="1490" w:type="dxa"/>
            <w:vAlign w:val="center"/>
          </w:tcPr>
          <w:p w14:paraId="490FBD39" w14:textId="77777777" w:rsidR="001233F8" w:rsidRDefault="008160FF">
            <w:pPr>
              <w:spacing w:after="0"/>
              <w:jc w:val="center"/>
              <w:rPr>
                <w:color w:val="000000"/>
              </w:rPr>
            </w:pPr>
            <w:r>
              <w:rPr>
                <w:color w:val="000000"/>
              </w:rPr>
              <w:t>See Section 4.6</w:t>
            </w:r>
          </w:p>
        </w:tc>
      </w:tr>
      <w:tr w:rsidR="001233F8" w14:paraId="0CB9A992" w14:textId="77777777">
        <w:trPr>
          <w:cantSplit/>
          <w:trHeight w:val="255"/>
        </w:trPr>
        <w:tc>
          <w:tcPr>
            <w:tcW w:w="1621" w:type="dxa"/>
          </w:tcPr>
          <w:p w14:paraId="2055667F" w14:textId="77777777" w:rsidR="001233F8" w:rsidRDefault="008160FF">
            <w:pPr>
              <w:spacing w:after="0"/>
              <w:ind w:right="72"/>
              <w:jc w:val="center"/>
              <w:rPr>
                <w:color w:val="000000"/>
              </w:rPr>
            </w:pPr>
            <w:r>
              <w:rPr>
                <w:color w:val="000000"/>
              </w:rPr>
              <w:t>5</w:t>
            </w:r>
          </w:p>
        </w:tc>
        <w:tc>
          <w:tcPr>
            <w:tcW w:w="5357" w:type="dxa"/>
          </w:tcPr>
          <w:p w14:paraId="0749D1B5" w14:textId="77777777" w:rsidR="001233F8" w:rsidRDefault="008160FF">
            <w:pPr>
              <w:spacing w:after="0"/>
              <w:rPr>
                <w:color w:val="000000"/>
              </w:rPr>
            </w:pPr>
            <w:r>
              <w:rPr>
                <w:color w:val="000000"/>
              </w:rPr>
              <w:t>TransactionID</w:t>
            </w:r>
          </w:p>
        </w:tc>
        <w:tc>
          <w:tcPr>
            <w:tcW w:w="1170" w:type="dxa"/>
          </w:tcPr>
          <w:p w14:paraId="35FECFBE" w14:textId="77777777" w:rsidR="001233F8" w:rsidRDefault="008160FF">
            <w:pPr>
              <w:spacing w:after="0"/>
              <w:jc w:val="center"/>
              <w:rPr>
                <w:color w:val="000000"/>
              </w:rPr>
            </w:pPr>
            <w:r>
              <w:rPr>
                <w:color w:val="000000"/>
              </w:rPr>
              <w:t>uint8</w:t>
            </w:r>
          </w:p>
        </w:tc>
        <w:tc>
          <w:tcPr>
            <w:tcW w:w="1490" w:type="dxa"/>
            <w:vAlign w:val="center"/>
          </w:tcPr>
          <w:p w14:paraId="0B746E57" w14:textId="77777777" w:rsidR="001233F8" w:rsidRDefault="008160FF">
            <w:pPr>
              <w:spacing w:after="0"/>
              <w:jc w:val="center"/>
              <w:rPr>
                <w:color w:val="000000"/>
              </w:rPr>
            </w:pPr>
            <w:r>
              <w:rPr>
                <w:color w:val="000000"/>
              </w:rPr>
              <w:t>See Section 4.3</w:t>
            </w:r>
          </w:p>
        </w:tc>
      </w:tr>
      <w:tr w:rsidR="001233F8" w14:paraId="2754FA54" w14:textId="77777777">
        <w:trPr>
          <w:cantSplit/>
        </w:trPr>
        <w:tc>
          <w:tcPr>
            <w:tcW w:w="1621" w:type="dxa"/>
          </w:tcPr>
          <w:p w14:paraId="49AAEEBA" w14:textId="77777777" w:rsidR="001233F8" w:rsidRDefault="008160FF">
            <w:pPr>
              <w:spacing w:after="0"/>
              <w:ind w:right="72"/>
              <w:jc w:val="center"/>
              <w:rPr>
                <w:color w:val="000000"/>
              </w:rPr>
            </w:pPr>
            <w:r>
              <w:rPr>
                <w:color w:val="000000"/>
              </w:rPr>
              <w:t>6</w:t>
            </w:r>
          </w:p>
        </w:tc>
        <w:tc>
          <w:tcPr>
            <w:tcW w:w="5357" w:type="dxa"/>
          </w:tcPr>
          <w:p w14:paraId="3D952140" w14:textId="77777777" w:rsidR="001233F8" w:rsidRDefault="008160FF">
            <w:pPr>
              <w:spacing w:after="0"/>
              <w:rPr>
                <w:color w:val="000000"/>
              </w:rPr>
            </w:pPr>
            <w:r>
              <w:rPr>
                <w:color w:val="000000"/>
              </w:rPr>
              <w:t>MessageID</w:t>
            </w:r>
          </w:p>
        </w:tc>
        <w:tc>
          <w:tcPr>
            <w:tcW w:w="1170" w:type="dxa"/>
          </w:tcPr>
          <w:p w14:paraId="1D295943" w14:textId="77777777" w:rsidR="001233F8" w:rsidRDefault="008160FF">
            <w:pPr>
              <w:spacing w:after="0"/>
              <w:jc w:val="center"/>
              <w:rPr>
                <w:color w:val="000000"/>
              </w:rPr>
            </w:pPr>
            <w:r>
              <w:rPr>
                <w:color w:val="000000"/>
              </w:rPr>
              <w:t>uint8</w:t>
            </w:r>
          </w:p>
        </w:tc>
        <w:tc>
          <w:tcPr>
            <w:tcW w:w="1490" w:type="dxa"/>
            <w:vAlign w:val="center"/>
          </w:tcPr>
          <w:p w14:paraId="56521DFB" w14:textId="77777777" w:rsidR="001233F8" w:rsidRDefault="008160FF">
            <w:pPr>
              <w:spacing w:after="0"/>
              <w:jc w:val="center"/>
              <w:rPr>
                <w:color w:val="000000"/>
              </w:rPr>
            </w:pPr>
            <w:r>
              <w:rPr>
                <w:color w:val="000000"/>
              </w:rPr>
              <w:t>91</w:t>
            </w:r>
          </w:p>
        </w:tc>
      </w:tr>
      <w:tr w:rsidR="001233F8" w14:paraId="423BFDF8" w14:textId="77777777">
        <w:trPr>
          <w:cantSplit/>
        </w:trPr>
        <w:tc>
          <w:tcPr>
            <w:tcW w:w="1621" w:type="dxa"/>
          </w:tcPr>
          <w:p w14:paraId="021441AF" w14:textId="77777777" w:rsidR="001233F8" w:rsidRDefault="008160FF">
            <w:pPr>
              <w:spacing w:after="0"/>
              <w:ind w:right="72"/>
              <w:jc w:val="center"/>
              <w:rPr>
                <w:color w:val="000000"/>
              </w:rPr>
            </w:pPr>
            <w:r>
              <w:rPr>
                <w:color w:val="000000"/>
              </w:rPr>
              <w:t>7</w:t>
            </w:r>
          </w:p>
        </w:tc>
        <w:tc>
          <w:tcPr>
            <w:tcW w:w="5357" w:type="dxa"/>
          </w:tcPr>
          <w:p w14:paraId="5E288FE5" w14:textId="77777777" w:rsidR="001233F8" w:rsidRDefault="008160FF">
            <w:pPr>
              <w:spacing w:after="0"/>
              <w:rPr>
                <w:color w:val="000000"/>
              </w:rPr>
            </w:pPr>
            <w:r>
              <w:rPr>
                <w:color w:val="000000"/>
              </w:rPr>
              <w:t>Reserved</w:t>
            </w:r>
          </w:p>
        </w:tc>
        <w:tc>
          <w:tcPr>
            <w:tcW w:w="1170" w:type="dxa"/>
          </w:tcPr>
          <w:p w14:paraId="55251C4F" w14:textId="77777777" w:rsidR="001233F8" w:rsidRDefault="008160FF">
            <w:pPr>
              <w:spacing w:after="0"/>
              <w:jc w:val="center"/>
              <w:rPr>
                <w:color w:val="000000"/>
              </w:rPr>
            </w:pPr>
            <w:r>
              <w:rPr>
                <w:color w:val="000000"/>
              </w:rPr>
              <w:t>uint8</w:t>
            </w:r>
          </w:p>
        </w:tc>
        <w:tc>
          <w:tcPr>
            <w:tcW w:w="1490" w:type="dxa"/>
            <w:vAlign w:val="center"/>
          </w:tcPr>
          <w:p w14:paraId="0BBBE48F" w14:textId="77777777" w:rsidR="001233F8" w:rsidRDefault="008160FF">
            <w:pPr>
              <w:spacing w:after="0"/>
              <w:jc w:val="center"/>
              <w:rPr>
                <w:color w:val="000000"/>
              </w:rPr>
            </w:pPr>
            <w:r>
              <w:rPr>
                <w:color w:val="000000"/>
              </w:rPr>
              <w:t>See Section 4.5</w:t>
            </w:r>
          </w:p>
        </w:tc>
      </w:tr>
      <w:tr w:rsidR="001233F8" w14:paraId="71BFC1FD" w14:textId="77777777">
        <w:trPr>
          <w:cantSplit/>
        </w:trPr>
        <w:tc>
          <w:tcPr>
            <w:tcW w:w="1621" w:type="dxa"/>
          </w:tcPr>
          <w:p w14:paraId="128AD988" w14:textId="77777777" w:rsidR="001233F8" w:rsidRDefault="008160FF">
            <w:pPr>
              <w:spacing w:after="0"/>
              <w:ind w:right="72"/>
              <w:jc w:val="center"/>
              <w:rPr>
                <w:color w:val="000000"/>
              </w:rPr>
            </w:pPr>
            <w:r>
              <w:rPr>
                <w:color w:val="000000"/>
              </w:rPr>
              <w:t>8</w:t>
            </w:r>
          </w:p>
        </w:tc>
        <w:tc>
          <w:tcPr>
            <w:tcW w:w="5357" w:type="dxa"/>
          </w:tcPr>
          <w:p w14:paraId="73C7DFFD" w14:textId="77777777" w:rsidR="001233F8" w:rsidRDefault="008160FF">
            <w:pPr>
              <w:spacing w:after="0"/>
              <w:rPr>
                <w:color w:val="000000"/>
              </w:rPr>
            </w:pPr>
            <w:r>
              <w:rPr>
                <w:color w:val="000000"/>
              </w:rPr>
              <w:t>NumCuts</w:t>
            </w:r>
          </w:p>
        </w:tc>
        <w:tc>
          <w:tcPr>
            <w:tcW w:w="1170" w:type="dxa"/>
          </w:tcPr>
          <w:p w14:paraId="55E8E5D8" w14:textId="77777777" w:rsidR="001233F8" w:rsidRDefault="008160FF">
            <w:pPr>
              <w:spacing w:after="0"/>
              <w:jc w:val="center"/>
              <w:rPr>
                <w:color w:val="000000"/>
              </w:rPr>
            </w:pPr>
            <w:r>
              <w:rPr>
                <w:color w:val="000000"/>
              </w:rPr>
              <w:t>uint8</w:t>
            </w:r>
          </w:p>
        </w:tc>
        <w:tc>
          <w:tcPr>
            <w:tcW w:w="1490" w:type="dxa"/>
            <w:vAlign w:val="center"/>
          </w:tcPr>
          <w:p w14:paraId="62C66FE6" w14:textId="77777777" w:rsidR="001233F8" w:rsidRDefault="008160FF">
            <w:pPr>
              <w:spacing w:after="0"/>
              <w:jc w:val="center"/>
              <w:rPr>
                <w:color w:val="000000"/>
              </w:rPr>
            </w:pPr>
            <w:r>
              <w:rPr>
                <w:color w:val="000000"/>
              </w:rPr>
              <w:t>See below</w:t>
            </w:r>
          </w:p>
        </w:tc>
      </w:tr>
      <w:tr w:rsidR="001233F8" w14:paraId="04A3D769" w14:textId="77777777">
        <w:trPr>
          <w:cantSplit/>
        </w:trPr>
        <w:tc>
          <w:tcPr>
            <w:tcW w:w="1621" w:type="dxa"/>
            <w:vAlign w:val="center"/>
          </w:tcPr>
          <w:p w14:paraId="6481F547" w14:textId="77777777" w:rsidR="001233F8" w:rsidRDefault="008160FF">
            <w:pPr>
              <w:spacing w:after="0"/>
              <w:ind w:right="72"/>
              <w:jc w:val="center"/>
              <w:rPr>
                <w:color w:val="000000"/>
              </w:rPr>
            </w:pPr>
            <w:r>
              <w:rPr>
                <w:color w:val="000000"/>
              </w:rPr>
              <w:t>9-(8+</w:t>
            </w:r>
          </w:p>
          <w:p w14:paraId="68AB940F" w14:textId="77777777" w:rsidR="001233F8" w:rsidRDefault="008160FF">
            <w:pPr>
              <w:spacing w:after="0"/>
              <w:ind w:right="72"/>
              <w:jc w:val="center"/>
              <w:rPr>
                <w:color w:val="000000"/>
              </w:rPr>
            </w:pPr>
            <w:r>
              <w:rPr>
                <w:color w:val="000000"/>
              </w:rPr>
              <w:t>4*NumCuts)</w:t>
            </w:r>
          </w:p>
        </w:tc>
        <w:tc>
          <w:tcPr>
            <w:tcW w:w="5357" w:type="dxa"/>
            <w:vAlign w:val="center"/>
          </w:tcPr>
          <w:p w14:paraId="195BF98A" w14:textId="77777777" w:rsidR="001233F8" w:rsidRDefault="008160FF">
            <w:pPr>
              <w:spacing w:after="0"/>
              <w:rPr>
                <w:color w:val="000000"/>
              </w:rPr>
            </w:pPr>
            <w:r>
              <w:rPr>
                <w:color w:val="000000"/>
              </w:rPr>
              <w:t>CutInfo[NumCuts], with each entry defined as:</w:t>
            </w:r>
          </w:p>
          <w:p w14:paraId="7880E0CC" w14:textId="77777777" w:rsidR="001233F8" w:rsidRDefault="008160FF">
            <w:pPr>
              <w:spacing w:after="0"/>
              <w:rPr>
                <w:color w:val="000000"/>
              </w:rPr>
            </w:pPr>
            <w:r>
              <w:rPr>
                <w:color w:val="000000"/>
              </w:rPr>
              <w:t xml:space="preserve">   uint16 SID</w:t>
            </w:r>
          </w:p>
          <w:p w14:paraId="033CDEC2" w14:textId="77777777" w:rsidR="001233F8" w:rsidRDefault="008160FF">
            <w:pPr>
              <w:spacing w:after="0"/>
              <w:rPr>
                <w:color w:val="000000"/>
              </w:rPr>
            </w:pPr>
            <w:r>
              <w:rPr>
                <w:color w:val="000000"/>
              </w:rPr>
              <w:t xml:space="preserve">   uint16 CutData</w:t>
            </w:r>
          </w:p>
        </w:tc>
        <w:tc>
          <w:tcPr>
            <w:tcW w:w="1170" w:type="dxa"/>
            <w:vAlign w:val="center"/>
          </w:tcPr>
          <w:p w14:paraId="513A7AA3" w14:textId="77777777" w:rsidR="001233F8" w:rsidRDefault="008160FF">
            <w:pPr>
              <w:spacing w:after="0"/>
              <w:jc w:val="center"/>
              <w:rPr>
                <w:color w:val="000000"/>
              </w:rPr>
            </w:pPr>
            <w:r>
              <w:rPr>
                <w:color w:val="000000"/>
              </w:rPr>
              <w:t>Structure</w:t>
            </w:r>
          </w:p>
          <w:p w14:paraId="4B7FA7F7" w14:textId="77777777" w:rsidR="001233F8" w:rsidRDefault="008160FF">
            <w:pPr>
              <w:spacing w:after="0"/>
              <w:jc w:val="center"/>
              <w:rPr>
                <w:color w:val="000000"/>
              </w:rPr>
            </w:pPr>
            <w:r>
              <w:rPr>
                <w:color w:val="000000"/>
              </w:rPr>
              <w:t>(4 bytes)</w:t>
            </w:r>
          </w:p>
        </w:tc>
        <w:tc>
          <w:tcPr>
            <w:tcW w:w="1490" w:type="dxa"/>
            <w:vAlign w:val="center"/>
          </w:tcPr>
          <w:p w14:paraId="7B5B9D06" w14:textId="77777777" w:rsidR="001233F8" w:rsidRDefault="008160FF">
            <w:pPr>
              <w:spacing w:after="0"/>
              <w:jc w:val="center"/>
              <w:rPr>
                <w:color w:val="000000"/>
              </w:rPr>
            </w:pPr>
            <w:r>
              <w:rPr>
                <w:color w:val="000000"/>
              </w:rPr>
              <w:t>See below</w:t>
            </w:r>
          </w:p>
        </w:tc>
      </w:tr>
    </w:tbl>
    <w:p w14:paraId="1C8B7DBC" w14:textId="77777777" w:rsidR="001233F8" w:rsidRDefault="008160FF">
      <w:pPr>
        <w:spacing w:before="120" w:after="60"/>
        <w:ind w:left="1080" w:hanging="360"/>
        <w:rPr>
          <w:color w:val="000000"/>
        </w:rPr>
      </w:pPr>
      <w:r>
        <w:rPr>
          <w:b/>
          <w:color w:val="000000"/>
        </w:rPr>
        <w:t>NumCuts</w:t>
      </w:r>
      <w:r>
        <w:rPr>
          <w:color w:val="000000"/>
        </w:rPr>
        <w:t xml:space="preserve">:  Number of cuts listed in </w:t>
      </w:r>
      <w:r>
        <w:rPr>
          <w:b/>
          <w:color w:val="000000"/>
        </w:rPr>
        <w:t>CutInfo</w:t>
      </w:r>
      <w:r>
        <w:rPr>
          <w:color w:val="000000"/>
        </w:rPr>
        <w:t>. A value of 0 indicates that no exposed cuts are currently stored for TuneMix. The valid values are 0 thru 80.</w:t>
      </w:r>
    </w:p>
    <w:p w14:paraId="2E635DAE" w14:textId="77777777" w:rsidR="001233F8" w:rsidRDefault="008160FF">
      <w:pPr>
        <w:spacing w:before="120" w:after="60"/>
        <w:ind w:left="1080" w:hanging="360"/>
        <w:rPr>
          <w:color w:val="000000"/>
        </w:rPr>
      </w:pPr>
      <w:r>
        <w:rPr>
          <w:b/>
          <w:color w:val="000000"/>
        </w:rPr>
        <w:t>CutInfo</w:t>
      </w:r>
      <w:r>
        <w:rPr>
          <w:color w:val="000000"/>
        </w:rPr>
        <w:t>:  Each entry is a structure with fields describing a non-Sequential cut stored for TuneMix</w:t>
      </w:r>
      <w:r>
        <w:rPr>
          <w:b/>
          <w:color w:val="000000"/>
        </w:rPr>
        <w:t>.</w:t>
      </w:r>
      <w:r>
        <w:rPr>
          <w:color w:val="000000"/>
        </w:rPr>
        <w:t xml:space="preserve"> If </w:t>
      </w:r>
      <w:r>
        <w:rPr>
          <w:b/>
          <w:color w:val="000000"/>
        </w:rPr>
        <w:t>NumCuts</w:t>
      </w:r>
      <w:r>
        <w:rPr>
          <w:color w:val="000000"/>
        </w:rPr>
        <w:t xml:space="preserve"> is 0 then this field is absent from the message. The constituent fields are:</w:t>
      </w:r>
    </w:p>
    <w:p w14:paraId="350DA185" w14:textId="77777777" w:rsidR="001233F8" w:rsidRDefault="008160FF">
      <w:pPr>
        <w:spacing w:before="120" w:after="60"/>
        <w:ind w:left="1440"/>
        <w:jc w:val="both"/>
        <w:rPr>
          <w:color w:val="000000"/>
        </w:rPr>
      </w:pPr>
      <w:r>
        <w:rPr>
          <w:b/>
          <w:color w:val="000000"/>
          <w:u w:val="single"/>
        </w:rPr>
        <w:t>SID</w:t>
      </w:r>
      <w:r>
        <w:rPr>
          <w:color w:val="000000"/>
        </w:rPr>
        <w:t>: Service ID the audio was captured from. See Section 4.8.</w:t>
      </w:r>
    </w:p>
    <w:p w14:paraId="66FA45D4" w14:textId="77777777" w:rsidR="001233F8" w:rsidRDefault="008160FF">
      <w:pPr>
        <w:spacing w:before="120" w:after="60"/>
        <w:ind w:left="1080" w:firstLine="360"/>
        <w:rPr>
          <w:color w:val="000000"/>
        </w:rPr>
      </w:pPr>
      <w:r>
        <w:rPr>
          <w:b/>
          <w:color w:val="000000"/>
        </w:rPr>
        <w:t>CutData</w:t>
      </w:r>
      <w:r>
        <w:rPr>
          <w:color w:val="000000"/>
        </w:rPr>
        <w:t>:  A bitfield describing the cut:</w:t>
      </w:r>
    </w:p>
    <w:tbl>
      <w:tblPr>
        <w:tblStyle w:val="180"/>
        <w:tblW w:w="926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5"/>
        <w:gridCol w:w="1260"/>
        <w:gridCol w:w="990"/>
        <w:gridCol w:w="1800"/>
        <w:gridCol w:w="3870"/>
      </w:tblGrid>
      <w:tr w:rsidR="001233F8" w14:paraId="33F70A8B" w14:textId="77777777">
        <w:trPr>
          <w:trHeight w:val="213"/>
        </w:trPr>
        <w:tc>
          <w:tcPr>
            <w:tcW w:w="1345" w:type="dxa"/>
            <w:tcBorders>
              <w:bottom w:val="single" w:sz="4" w:space="0" w:color="000000"/>
            </w:tcBorders>
            <w:shd w:val="clear" w:color="auto" w:fill="EEECE1"/>
            <w:vAlign w:val="center"/>
          </w:tcPr>
          <w:p w14:paraId="2A55C00A" w14:textId="77777777" w:rsidR="001233F8" w:rsidRDefault="008160FF">
            <w:pPr>
              <w:spacing w:after="0"/>
              <w:jc w:val="center"/>
              <w:rPr>
                <w:b/>
                <w:color w:val="000000"/>
              </w:rPr>
            </w:pPr>
            <w:r>
              <w:rPr>
                <w:b/>
                <w:color w:val="000000"/>
              </w:rPr>
              <w:t>Bit 15</w:t>
            </w:r>
          </w:p>
        </w:tc>
        <w:tc>
          <w:tcPr>
            <w:tcW w:w="1260" w:type="dxa"/>
            <w:tcBorders>
              <w:bottom w:val="single" w:sz="4" w:space="0" w:color="000000"/>
            </w:tcBorders>
            <w:shd w:val="clear" w:color="auto" w:fill="EEECE1"/>
            <w:vAlign w:val="center"/>
          </w:tcPr>
          <w:p w14:paraId="36B51A4C" w14:textId="77777777" w:rsidR="001233F8" w:rsidRDefault="008160FF">
            <w:pPr>
              <w:spacing w:after="0"/>
              <w:jc w:val="center"/>
              <w:rPr>
                <w:b/>
                <w:color w:val="000000"/>
              </w:rPr>
            </w:pPr>
            <w:r>
              <w:rPr>
                <w:b/>
                <w:color w:val="000000"/>
              </w:rPr>
              <w:t>Bits 14-12</w:t>
            </w:r>
          </w:p>
        </w:tc>
        <w:tc>
          <w:tcPr>
            <w:tcW w:w="990" w:type="dxa"/>
            <w:tcBorders>
              <w:bottom w:val="single" w:sz="4" w:space="0" w:color="000000"/>
            </w:tcBorders>
            <w:shd w:val="clear" w:color="auto" w:fill="EEECE1"/>
          </w:tcPr>
          <w:p w14:paraId="5CBEA734" w14:textId="77777777" w:rsidR="001233F8" w:rsidRDefault="008160FF">
            <w:pPr>
              <w:spacing w:after="0"/>
              <w:jc w:val="center"/>
              <w:rPr>
                <w:b/>
                <w:color w:val="000000"/>
              </w:rPr>
            </w:pPr>
            <w:r>
              <w:rPr>
                <w:b/>
                <w:color w:val="000000"/>
              </w:rPr>
              <w:t>Bit 11</w:t>
            </w:r>
          </w:p>
        </w:tc>
        <w:tc>
          <w:tcPr>
            <w:tcW w:w="1800" w:type="dxa"/>
            <w:tcBorders>
              <w:bottom w:val="single" w:sz="4" w:space="0" w:color="000000"/>
            </w:tcBorders>
            <w:shd w:val="clear" w:color="auto" w:fill="EEECE1"/>
            <w:vAlign w:val="center"/>
          </w:tcPr>
          <w:p w14:paraId="19216EAD" w14:textId="77777777" w:rsidR="001233F8" w:rsidRDefault="008160FF">
            <w:pPr>
              <w:spacing w:after="0"/>
              <w:jc w:val="center"/>
              <w:rPr>
                <w:b/>
                <w:color w:val="000000"/>
              </w:rPr>
            </w:pPr>
            <w:r>
              <w:rPr>
                <w:b/>
                <w:color w:val="000000"/>
              </w:rPr>
              <w:t>Bits 10-9</w:t>
            </w:r>
          </w:p>
        </w:tc>
        <w:tc>
          <w:tcPr>
            <w:tcW w:w="3870" w:type="dxa"/>
            <w:tcBorders>
              <w:bottom w:val="single" w:sz="4" w:space="0" w:color="000000"/>
            </w:tcBorders>
            <w:shd w:val="clear" w:color="auto" w:fill="EEECE1"/>
            <w:vAlign w:val="center"/>
          </w:tcPr>
          <w:p w14:paraId="329FB532" w14:textId="77777777" w:rsidR="001233F8" w:rsidRDefault="008160FF">
            <w:pPr>
              <w:spacing w:after="0"/>
              <w:jc w:val="center"/>
              <w:rPr>
                <w:b/>
                <w:color w:val="000000"/>
              </w:rPr>
            </w:pPr>
            <w:r>
              <w:rPr>
                <w:b/>
                <w:color w:val="000000"/>
              </w:rPr>
              <w:t>Bits 8-0</w:t>
            </w:r>
          </w:p>
        </w:tc>
      </w:tr>
      <w:tr w:rsidR="001233F8" w14:paraId="02256B89" w14:textId="77777777">
        <w:trPr>
          <w:trHeight w:val="242"/>
        </w:trPr>
        <w:tc>
          <w:tcPr>
            <w:tcW w:w="1345" w:type="dxa"/>
            <w:tcBorders>
              <w:top w:val="single" w:sz="4" w:space="0" w:color="000000"/>
            </w:tcBorders>
          </w:tcPr>
          <w:p w14:paraId="275C45FF" w14:textId="77777777" w:rsidR="001233F8" w:rsidRDefault="008160FF">
            <w:pPr>
              <w:spacing w:after="0"/>
              <w:jc w:val="center"/>
              <w:rPr>
                <w:color w:val="000000"/>
              </w:rPr>
            </w:pPr>
            <w:r>
              <w:rPr>
                <w:color w:val="000000"/>
              </w:rPr>
              <w:t>MRefValid</w:t>
            </w:r>
          </w:p>
        </w:tc>
        <w:tc>
          <w:tcPr>
            <w:tcW w:w="1260" w:type="dxa"/>
            <w:tcBorders>
              <w:top w:val="single" w:sz="4" w:space="0" w:color="000000"/>
            </w:tcBorders>
          </w:tcPr>
          <w:p w14:paraId="19F616C3" w14:textId="77777777" w:rsidR="001233F8" w:rsidRDefault="008160FF">
            <w:pPr>
              <w:spacing w:after="0"/>
              <w:jc w:val="center"/>
              <w:rPr>
                <w:color w:val="000000"/>
              </w:rPr>
            </w:pPr>
            <w:r>
              <w:rPr>
                <w:color w:val="000000"/>
              </w:rPr>
              <w:t>Reserved</w:t>
            </w:r>
          </w:p>
        </w:tc>
        <w:tc>
          <w:tcPr>
            <w:tcW w:w="990" w:type="dxa"/>
            <w:tcBorders>
              <w:top w:val="single" w:sz="4" w:space="0" w:color="000000"/>
            </w:tcBorders>
          </w:tcPr>
          <w:p w14:paraId="10D4097D" w14:textId="77777777" w:rsidR="001233F8" w:rsidRDefault="008160FF">
            <w:pPr>
              <w:spacing w:after="0"/>
              <w:jc w:val="center"/>
              <w:rPr>
                <w:color w:val="000000"/>
              </w:rPr>
            </w:pPr>
            <w:r>
              <w:rPr>
                <w:color w:val="000000"/>
              </w:rPr>
              <w:t>RFU</w:t>
            </w:r>
          </w:p>
        </w:tc>
        <w:tc>
          <w:tcPr>
            <w:tcW w:w="1800" w:type="dxa"/>
            <w:tcBorders>
              <w:top w:val="single" w:sz="4" w:space="0" w:color="000000"/>
            </w:tcBorders>
          </w:tcPr>
          <w:p w14:paraId="317CC14D" w14:textId="77777777" w:rsidR="001233F8" w:rsidRDefault="008160FF">
            <w:pPr>
              <w:spacing w:after="0"/>
              <w:jc w:val="center"/>
              <w:rPr>
                <w:color w:val="000000"/>
              </w:rPr>
            </w:pPr>
            <w:r>
              <w:rPr>
                <w:color w:val="000000"/>
              </w:rPr>
              <w:t>Hour</w:t>
            </w:r>
          </w:p>
        </w:tc>
        <w:tc>
          <w:tcPr>
            <w:tcW w:w="3870" w:type="dxa"/>
            <w:tcBorders>
              <w:top w:val="single" w:sz="4" w:space="0" w:color="000000"/>
            </w:tcBorders>
          </w:tcPr>
          <w:p w14:paraId="1A1065FD" w14:textId="77777777" w:rsidR="001233F8" w:rsidRDefault="008160FF">
            <w:pPr>
              <w:spacing w:after="0"/>
              <w:jc w:val="center"/>
              <w:rPr>
                <w:color w:val="000000"/>
              </w:rPr>
            </w:pPr>
            <w:r>
              <w:rPr>
                <w:color w:val="000000"/>
              </w:rPr>
              <w:t>TransitionID</w:t>
            </w:r>
          </w:p>
        </w:tc>
      </w:tr>
    </w:tbl>
    <w:p w14:paraId="709B2B54" w14:textId="77777777" w:rsidR="001233F8" w:rsidRDefault="008160FF">
      <w:pPr>
        <w:spacing w:after="60"/>
        <w:ind w:left="1440" w:hanging="360"/>
        <w:jc w:val="both"/>
        <w:rPr>
          <w:color w:val="000000"/>
        </w:rPr>
      </w:pPr>
      <w:r>
        <w:rPr>
          <w:color w:val="000000"/>
          <w:u w:val="single"/>
        </w:rPr>
        <w:t>TransitionID, Hour, RFU</w:t>
      </w:r>
      <w:r>
        <w:rPr>
          <w:color w:val="000000"/>
        </w:rPr>
        <w:t>: These parameters are defined in the Metadata Reference Block Structure of the BIC Metadata Reference Message in [2].</w:t>
      </w:r>
    </w:p>
    <w:p w14:paraId="0BDA1714" w14:textId="77777777" w:rsidR="001233F8" w:rsidRDefault="008160FF">
      <w:pPr>
        <w:spacing w:before="120" w:after="60"/>
        <w:ind w:left="1440" w:hanging="360"/>
        <w:jc w:val="both"/>
        <w:rPr>
          <w:color w:val="000000"/>
        </w:rPr>
      </w:pPr>
      <w:r>
        <w:rPr>
          <w:color w:val="000000"/>
          <w:u w:val="single"/>
        </w:rPr>
        <w:t>MRefValid</w:t>
      </w:r>
      <w:r>
        <w:rPr>
          <w:color w:val="000000"/>
        </w:rPr>
        <w:t>: Indicates if the CutMRef is valid (i.e., whether or not the Module has received the corresponding CutMRef via the SiriusXM broadcast). The valid values are:</w:t>
      </w:r>
    </w:p>
    <w:p w14:paraId="48B4117D"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invalid</w:t>
      </w:r>
    </w:p>
    <w:p w14:paraId="3F0FBD3B" w14:textId="77777777" w:rsidR="001233F8" w:rsidRDefault="008160FF">
      <w:pPr>
        <w:pBdr>
          <w:top w:val="nil"/>
          <w:left w:val="nil"/>
          <w:bottom w:val="nil"/>
          <w:right w:val="nil"/>
          <w:between w:val="nil"/>
        </w:pBdr>
        <w:spacing w:after="0"/>
        <w:ind w:left="1872" w:hanging="431"/>
        <w:rPr>
          <w:color w:val="000000"/>
          <w:szCs w:val="22"/>
          <w:u w:val="single"/>
        </w:rPr>
      </w:pPr>
      <w:r>
        <w:rPr>
          <w:color w:val="000000"/>
          <w:szCs w:val="22"/>
        </w:rPr>
        <w:t>1 = valid</w:t>
      </w:r>
      <w:r>
        <w:rPr>
          <w:color w:val="000000"/>
          <w:szCs w:val="22"/>
          <w:u w:val="single"/>
        </w:rPr>
        <w:t xml:space="preserve"> </w:t>
      </w:r>
    </w:p>
    <w:p w14:paraId="59DB4B96" w14:textId="77777777" w:rsidR="001233F8" w:rsidRDefault="008160FF" w:rsidP="0086059E">
      <w:pPr>
        <w:pStyle w:val="Heading2"/>
      </w:pPr>
      <w:bookmarkStart w:id="108" w:name="_Toc202436102"/>
      <w:r>
        <w:t>Alert Packet Dispatch</w:t>
      </w:r>
      <w:bookmarkEnd w:id="108"/>
    </w:p>
    <w:p w14:paraId="4CEF9A73" w14:textId="77777777" w:rsidR="001233F8" w:rsidRDefault="008160FF">
      <w:pPr>
        <w:keepNext/>
        <w:spacing w:before="120"/>
        <w:jc w:val="both"/>
        <w:rPr>
          <w:color w:val="000000"/>
        </w:rPr>
      </w:pPr>
      <w:r>
        <w:rPr>
          <w:color w:val="000000"/>
        </w:rPr>
        <w:t xml:space="preserve">Prior to playing back a Host-defined Alert, the Host must download the entire audio clip to the Module. The Host uses the Alert Packet Dispatch to download the Alert audio to the Module. The entire clip must be encoded using the same encoder and bitrate. The encoded audio being downloaded is broken into 1024-byte snippets by the Host. The Host sends the Alert Packet Dispatch containing the first of those snippets to the Module. The Module responds with a </w:t>
      </w:r>
      <w:r>
        <w:rPr>
          <w:color w:val="000000"/>
        </w:rPr>
        <w:lastRenderedPageBreak/>
        <w:t>Generic Response confirming that snippet has been received. The Host then sends the next snippet, and so on, until the entire clip has been transferred. The Host must send the snippets in sequential order.</w:t>
      </w:r>
    </w:p>
    <w:p w14:paraId="1F05094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1F41473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2656478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Alert Packet Error Response</w:t>
      </w:r>
    </w:p>
    <w:p w14:paraId="5702B62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1E129AC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4AC9CA3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1037</w:t>
      </w:r>
    </w:p>
    <w:p w14:paraId="3A5FAA13"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AdID</w:t>
      </w:r>
      <w:r>
        <w:rPr>
          <w:color w:val="000000"/>
          <w:szCs w:val="22"/>
        </w:rPr>
        <w:t xml:space="preserve"> field was a late additions to this message. Hosts using SXi8 versions earlier than v2.0 will transmit this message without this field and the message will have a length of 1037 bytes.</w:t>
      </w:r>
    </w:p>
    <w:p w14:paraId="030C6BA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1400</w:t>
      </w:r>
    </w:p>
    <w:p w14:paraId="0E8B9E59"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79"/>
        <w:tblW w:w="925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55"/>
        <w:gridCol w:w="5308"/>
        <w:gridCol w:w="1180"/>
        <w:gridCol w:w="1512"/>
      </w:tblGrid>
      <w:tr w:rsidR="001233F8" w14:paraId="6D502A5C" w14:textId="77777777">
        <w:trPr>
          <w:cantSplit/>
          <w:tblHeader/>
        </w:trPr>
        <w:tc>
          <w:tcPr>
            <w:tcW w:w="1255" w:type="dxa"/>
            <w:shd w:val="clear" w:color="auto" w:fill="EEECE1"/>
          </w:tcPr>
          <w:p w14:paraId="1D466F4A" w14:textId="77777777" w:rsidR="001233F8" w:rsidRDefault="008160FF">
            <w:pPr>
              <w:spacing w:after="0"/>
              <w:jc w:val="center"/>
              <w:rPr>
                <w:b/>
                <w:color w:val="000000"/>
              </w:rPr>
            </w:pPr>
            <w:r>
              <w:rPr>
                <w:b/>
                <w:color w:val="000000"/>
              </w:rPr>
              <w:t>Byte #</w:t>
            </w:r>
          </w:p>
        </w:tc>
        <w:tc>
          <w:tcPr>
            <w:tcW w:w="5308" w:type="dxa"/>
            <w:shd w:val="clear" w:color="auto" w:fill="EEECE1"/>
          </w:tcPr>
          <w:p w14:paraId="322821C8" w14:textId="77777777" w:rsidR="001233F8" w:rsidRDefault="008160FF">
            <w:pPr>
              <w:spacing w:after="0"/>
              <w:jc w:val="center"/>
              <w:rPr>
                <w:b/>
                <w:color w:val="000000"/>
              </w:rPr>
            </w:pPr>
            <w:r>
              <w:rPr>
                <w:b/>
                <w:color w:val="000000"/>
              </w:rPr>
              <w:t>Field Name</w:t>
            </w:r>
          </w:p>
        </w:tc>
        <w:tc>
          <w:tcPr>
            <w:tcW w:w="1180" w:type="dxa"/>
            <w:shd w:val="clear" w:color="auto" w:fill="EEECE1"/>
          </w:tcPr>
          <w:p w14:paraId="48A4BC77"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72DEEDA8" w14:textId="77777777" w:rsidR="001233F8" w:rsidRDefault="008160FF">
            <w:pPr>
              <w:spacing w:after="0"/>
              <w:jc w:val="center"/>
              <w:rPr>
                <w:b/>
                <w:color w:val="000000"/>
              </w:rPr>
            </w:pPr>
            <w:r>
              <w:rPr>
                <w:b/>
                <w:color w:val="000000"/>
              </w:rPr>
              <w:t>Value</w:t>
            </w:r>
          </w:p>
        </w:tc>
      </w:tr>
      <w:tr w:rsidR="001233F8" w14:paraId="525CF8ED" w14:textId="77777777">
        <w:trPr>
          <w:cantSplit/>
        </w:trPr>
        <w:tc>
          <w:tcPr>
            <w:tcW w:w="1255" w:type="dxa"/>
          </w:tcPr>
          <w:p w14:paraId="3775EDA7" w14:textId="77777777" w:rsidR="001233F8" w:rsidRDefault="008160FF">
            <w:pPr>
              <w:spacing w:after="0"/>
              <w:ind w:right="72"/>
              <w:jc w:val="center"/>
              <w:rPr>
                <w:color w:val="000000"/>
              </w:rPr>
            </w:pPr>
            <w:r>
              <w:rPr>
                <w:color w:val="000000"/>
              </w:rPr>
              <w:t>0</w:t>
            </w:r>
          </w:p>
        </w:tc>
        <w:tc>
          <w:tcPr>
            <w:tcW w:w="5308" w:type="dxa"/>
          </w:tcPr>
          <w:p w14:paraId="422AFE9A" w14:textId="77777777" w:rsidR="001233F8" w:rsidRDefault="008160FF">
            <w:pPr>
              <w:spacing w:after="0"/>
              <w:rPr>
                <w:color w:val="000000"/>
              </w:rPr>
            </w:pPr>
            <w:r>
              <w:rPr>
                <w:color w:val="000000"/>
              </w:rPr>
              <w:t>Sync</w:t>
            </w:r>
          </w:p>
        </w:tc>
        <w:tc>
          <w:tcPr>
            <w:tcW w:w="1180" w:type="dxa"/>
          </w:tcPr>
          <w:p w14:paraId="0676391C" w14:textId="77777777" w:rsidR="001233F8" w:rsidRDefault="008160FF">
            <w:pPr>
              <w:spacing w:after="0"/>
              <w:jc w:val="center"/>
              <w:rPr>
                <w:color w:val="000000"/>
              </w:rPr>
            </w:pPr>
            <w:r>
              <w:rPr>
                <w:color w:val="000000"/>
              </w:rPr>
              <w:t>uint8</w:t>
            </w:r>
          </w:p>
        </w:tc>
        <w:tc>
          <w:tcPr>
            <w:tcW w:w="1512" w:type="dxa"/>
            <w:vAlign w:val="center"/>
          </w:tcPr>
          <w:p w14:paraId="00798E83" w14:textId="77777777" w:rsidR="001233F8" w:rsidRDefault="008160FF">
            <w:pPr>
              <w:spacing w:after="0"/>
              <w:jc w:val="center"/>
              <w:rPr>
                <w:color w:val="000000"/>
              </w:rPr>
            </w:pPr>
            <w:r>
              <w:rPr>
                <w:color w:val="000000"/>
              </w:rPr>
              <w:t xml:space="preserve"> See Section 4.1</w:t>
            </w:r>
          </w:p>
        </w:tc>
      </w:tr>
      <w:tr w:rsidR="001233F8" w14:paraId="3B126F76" w14:textId="77777777">
        <w:trPr>
          <w:cantSplit/>
        </w:trPr>
        <w:tc>
          <w:tcPr>
            <w:tcW w:w="1255" w:type="dxa"/>
          </w:tcPr>
          <w:p w14:paraId="53C684EC" w14:textId="77777777" w:rsidR="001233F8" w:rsidRDefault="008160FF">
            <w:pPr>
              <w:spacing w:after="0"/>
              <w:ind w:right="72"/>
              <w:jc w:val="center"/>
              <w:rPr>
                <w:color w:val="000000"/>
              </w:rPr>
            </w:pPr>
            <w:r>
              <w:rPr>
                <w:color w:val="000000"/>
              </w:rPr>
              <w:t>1-2</w:t>
            </w:r>
          </w:p>
        </w:tc>
        <w:tc>
          <w:tcPr>
            <w:tcW w:w="5308" w:type="dxa"/>
          </w:tcPr>
          <w:p w14:paraId="01E63B76" w14:textId="77777777" w:rsidR="001233F8" w:rsidRDefault="008160FF">
            <w:pPr>
              <w:spacing w:after="0"/>
              <w:rPr>
                <w:color w:val="000000"/>
              </w:rPr>
            </w:pPr>
            <w:r>
              <w:rPr>
                <w:color w:val="000000"/>
              </w:rPr>
              <w:t>NumMsgBytes</w:t>
            </w:r>
          </w:p>
        </w:tc>
        <w:tc>
          <w:tcPr>
            <w:tcW w:w="1180" w:type="dxa"/>
          </w:tcPr>
          <w:p w14:paraId="7883DCA7" w14:textId="77777777" w:rsidR="001233F8" w:rsidRDefault="008160FF">
            <w:pPr>
              <w:spacing w:after="0"/>
              <w:jc w:val="center"/>
              <w:rPr>
                <w:color w:val="000000"/>
              </w:rPr>
            </w:pPr>
            <w:r>
              <w:rPr>
                <w:color w:val="000000"/>
              </w:rPr>
              <w:t>uint16</w:t>
            </w:r>
          </w:p>
        </w:tc>
        <w:tc>
          <w:tcPr>
            <w:tcW w:w="1512" w:type="dxa"/>
            <w:vAlign w:val="center"/>
          </w:tcPr>
          <w:p w14:paraId="75B4FB1D" w14:textId="77777777" w:rsidR="001233F8" w:rsidRDefault="008160FF">
            <w:pPr>
              <w:spacing w:after="0"/>
              <w:jc w:val="center"/>
              <w:rPr>
                <w:color w:val="000000"/>
              </w:rPr>
            </w:pPr>
            <w:r>
              <w:rPr>
                <w:color w:val="000000"/>
              </w:rPr>
              <w:t>1041</w:t>
            </w:r>
          </w:p>
        </w:tc>
      </w:tr>
      <w:tr w:rsidR="001233F8" w14:paraId="4DDC94A9" w14:textId="77777777">
        <w:trPr>
          <w:cantSplit/>
        </w:trPr>
        <w:tc>
          <w:tcPr>
            <w:tcW w:w="1255" w:type="dxa"/>
          </w:tcPr>
          <w:p w14:paraId="4D4AD94F" w14:textId="77777777" w:rsidR="001233F8" w:rsidRDefault="008160FF">
            <w:pPr>
              <w:spacing w:after="0"/>
              <w:ind w:right="72"/>
              <w:jc w:val="center"/>
              <w:rPr>
                <w:color w:val="000000"/>
              </w:rPr>
            </w:pPr>
            <w:r>
              <w:rPr>
                <w:color w:val="000000"/>
              </w:rPr>
              <w:t>3-4</w:t>
            </w:r>
          </w:p>
        </w:tc>
        <w:tc>
          <w:tcPr>
            <w:tcW w:w="5308" w:type="dxa"/>
          </w:tcPr>
          <w:p w14:paraId="4B7F8490" w14:textId="77777777" w:rsidR="001233F8" w:rsidRDefault="008160FF">
            <w:pPr>
              <w:spacing w:after="0"/>
              <w:rPr>
                <w:color w:val="000000"/>
              </w:rPr>
            </w:pPr>
            <w:r>
              <w:rPr>
                <w:color w:val="000000"/>
              </w:rPr>
              <w:t>Checksum</w:t>
            </w:r>
          </w:p>
        </w:tc>
        <w:tc>
          <w:tcPr>
            <w:tcW w:w="1180" w:type="dxa"/>
          </w:tcPr>
          <w:p w14:paraId="760D727C" w14:textId="77777777" w:rsidR="001233F8" w:rsidRDefault="008160FF">
            <w:pPr>
              <w:spacing w:after="0"/>
              <w:jc w:val="center"/>
              <w:rPr>
                <w:color w:val="000000"/>
              </w:rPr>
            </w:pPr>
            <w:r>
              <w:rPr>
                <w:color w:val="000000"/>
              </w:rPr>
              <w:t>uint16</w:t>
            </w:r>
          </w:p>
        </w:tc>
        <w:tc>
          <w:tcPr>
            <w:tcW w:w="1512" w:type="dxa"/>
            <w:vAlign w:val="center"/>
          </w:tcPr>
          <w:p w14:paraId="7CEDE7A5" w14:textId="77777777" w:rsidR="001233F8" w:rsidRDefault="008160FF">
            <w:pPr>
              <w:spacing w:after="0"/>
              <w:jc w:val="center"/>
              <w:rPr>
                <w:color w:val="000000"/>
              </w:rPr>
            </w:pPr>
            <w:r>
              <w:rPr>
                <w:color w:val="000000"/>
              </w:rPr>
              <w:t>See Section 4.6</w:t>
            </w:r>
          </w:p>
        </w:tc>
      </w:tr>
      <w:tr w:rsidR="001233F8" w14:paraId="6ECD5C35" w14:textId="77777777">
        <w:trPr>
          <w:cantSplit/>
          <w:trHeight w:val="255"/>
        </w:trPr>
        <w:tc>
          <w:tcPr>
            <w:tcW w:w="1255" w:type="dxa"/>
          </w:tcPr>
          <w:p w14:paraId="223FEAA4" w14:textId="77777777" w:rsidR="001233F8" w:rsidRDefault="008160FF">
            <w:pPr>
              <w:spacing w:after="0"/>
              <w:ind w:right="72"/>
              <w:jc w:val="center"/>
              <w:rPr>
                <w:color w:val="000000"/>
              </w:rPr>
            </w:pPr>
            <w:r>
              <w:rPr>
                <w:color w:val="000000"/>
              </w:rPr>
              <w:t>5</w:t>
            </w:r>
          </w:p>
        </w:tc>
        <w:tc>
          <w:tcPr>
            <w:tcW w:w="5308" w:type="dxa"/>
          </w:tcPr>
          <w:p w14:paraId="091967DA" w14:textId="77777777" w:rsidR="001233F8" w:rsidRDefault="008160FF">
            <w:pPr>
              <w:spacing w:after="0"/>
              <w:rPr>
                <w:color w:val="000000"/>
              </w:rPr>
            </w:pPr>
            <w:r>
              <w:rPr>
                <w:color w:val="000000"/>
              </w:rPr>
              <w:t>TransactionID</w:t>
            </w:r>
          </w:p>
        </w:tc>
        <w:tc>
          <w:tcPr>
            <w:tcW w:w="1180" w:type="dxa"/>
          </w:tcPr>
          <w:p w14:paraId="2EB1DA9B" w14:textId="77777777" w:rsidR="001233F8" w:rsidRDefault="008160FF">
            <w:pPr>
              <w:spacing w:after="0"/>
              <w:jc w:val="center"/>
              <w:rPr>
                <w:color w:val="000000"/>
              </w:rPr>
            </w:pPr>
            <w:r>
              <w:rPr>
                <w:color w:val="000000"/>
              </w:rPr>
              <w:t>uint8</w:t>
            </w:r>
          </w:p>
        </w:tc>
        <w:tc>
          <w:tcPr>
            <w:tcW w:w="1512" w:type="dxa"/>
            <w:vAlign w:val="center"/>
          </w:tcPr>
          <w:p w14:paraId="781C3FED" w14:textId="77777777" w:rsidR="001233F8" w:rsidRDefault="008160FF">
            <w:pPr>
              <w:spacing w:after="0"/>
              <w:jc w:val="center"/>
              <w:rPr>
                <w:color w:val="000000"/>
              </w:rPr>
            </w:pPr>
            <w:r>
              <w:rPr>
                <w:color w:val="000000"/>
              </w:rPr>
              <w:t>See Section 4.3</w:t>
            </w:r>
          </w:p>
        </w:tc>
      </w:tr>
      <w:tr w:rsidR="001233F8" w14:paraId="3B859CB5" w14:textId="77777777">
        <w:trPr>
          <w:cantSplit/>
        </w:trPr>
        <w:tc>
          <w:tcPr>
            <w:tcW w:w="1255" w:type="dxa"/>
          </w:tcPr>
          <w:p w14:paraId="575759DC" w14:textId="77777777" w:rsidR="001233F8" w:rsidRDefault="008160FF">
            <w:pPr>
              <w:spacing w:after="0"/>
              <w:ind w:right="72"/>
              <w:jc w:val="center"/>
              <w:rPr>
                <w:color w:val="000000"/>
              </w:rPr>
            </w:pPr>
            <w:r>
              <w:rPr>
                <w:color w:val="000000"/>
              </w:rPr>
              <w:t>6</w:t>
            </w:r>
          </w:p>
        </w:tc>
        <w:tc>
          <w:tcPr>
            <w:tcW w:w="5308" w:type="dxa"/>
          </w:tcPr>
          <w:p w14:paraId="4D1F2975" w14:textId="77777777" w:rsidR="001233F8" w:rsidRDefault="008160FF">
            <w:pPr>
              <w:spacing w:after="0"/>
              <w:rPr>
                <w:color w:val="000000"/>
              </w:rPr>
            </w:pPr>
            <w:r>
              <w:rPr>
                <w:color w:val="000000"/>
              </w:rPr>
              <w:t>MessageID</w:t>
            </w:r>
          </w:p>
        </w:tc>
        <w:tc>
          <w:tcPr>
            <w:tcW w:w="1180" w:type="dxa"/>
          </w:tcPr>
          <w:p w14:paraId="3F8653DB" w14:textId="77777777" w:rsidR="001233F8" w:rsidRDefault="008160FF">
            <w:pPr>
              <w:spacing w:after="0"/>
              <w:jc w:val="center"/>
              <w:rPr>
                <w:color w:val="000000"/>
              </w:rPr>
            </w:pPr>
            <w:r>
              <w:rPr>
                <w:color w:val="000000"/>
              </w:rPr>
              <w:t>uint8</w:t>
            </w:r>
          </w:p>
        </w:tc>
        <w:tc>
          <w:tcPr>
            <w:tcW w:w="1512" w:type="dxa"/>
            <w:vAlign w:val="center"/>
          </w:tcPr>
          <w:p w14:paraId="1F4BD70C" w14:textId="77777777" w:rsidR="001233F8" w:rsidRDefault="008160FF">
            <w:pPr>
              <w:spacing w:after="0"/>
              <w:jc w:val="center"/>
              <w:rPr>
                <w:color w:val="000000"/>
              </w:rPr>
            </w:pPr>
            <w:r>
              <w:rPr>
                <w:color w:val="000000"/>
              </w:rPr>
              <w:t>57</w:t>
            </w:r>
          </w:p>
        </w:tc>
      </w:tr>
      <w:tr w:rsidR="001233F8" w14:paraId="3B31FDC9" w14:textId="77777777">
        <w:trPr>
          <w:cantSplit/>
        </w:trPr>
        <w:tc>
          <w:tcPr>
            <w:tcW w:w="1255" w:type="dxa"/>
          </w:tcPr>
          <w:p w14:paraId="0FD9B22F" w14:textId="77777777" w:rsidR="001233F8" w:rsidRDefault="008160FF">
            <w:pPr>
              <w:spacing w:after="0"/>
              <w:ind w:right="72"/>
              <w:jc w:val="center"/>
              <w:rPr>
                <w:color w:val="000000"/>
              </w:rPr>
            </w:pPr>
            <w:r>
              <w:rPr>
                <w:color w:val="000000"/>
              </w:rPr>
              <w:t>7</w:t>
            </w:r>
          </w:p>
        </w:tc>
        <w:tc>
          <w:tcPr>
            <w:tcW w:w="5308" w:type="dxa"/>
          </w:tcPr>
          <w:p w14:paraId="2D95742A" w14:textId="77777777" w:rsidR="001233F8" w:rsidRDefault="008160FF">
            <w:pPr>
              <w:spacing w:after="0"/>
              <w:rPr>
                <w:color w:val="000000"/>
              </w:rPr>
            </w:pPr>
            <w:r>
              <w:rPr>
                <w:color w:val="000000"/>
              </w:rPr>
              <w:t>AlertID</w:t>
            </w:r>
          </w:p>
        </w:tc>
        <w:tc>
          <w:tcPr>
            <w:tcW w:w="1180" w:type="dxa"/>
          </w:tcPr>
          <w:p w14:paraId="599646D9" w14:textId="77777777" w:rsidR="001233F8" w:rsidRDefault="008160FF">
            <w:pPr>
              <w:spacing w:after="0"/>
              <w:jc w:val="center"/>
              <w:rPr>
                <w:color w:val="000000"/>
              </w:rPr>
            </w:pPr>
            <w:r>
              <w:rPr>
                <w:color w:val="000000"/>
              </w:rPr>
              <w:t>uint8</w:t>
            </w:r>
          </w:p>
        </w:tc>
        <w:tc>
          <w:tcPr>
            <w:tcW w:w="1512" w:type="dxa"/>
            <w:vAlign w:val="center"/>
          </w:tcPr>
          <w:p w14:paraId="7528D9A1" w14:textId="77777777" w:rsidR="001233F8" w:rsidRDefault="008160FF">
            <w:pPr>
              <w:spacing w:after="0"/>
              <w:jc w:val="center"/>
              <w:rPr>
                <w:color w:val="000000"/>
              </w:rPr>
            </w:pPr>
            <w:r>
              <w:rPr>
                <w:color w:val="000000"/>
              </w:rPr>
              <w:t>See below</w:t>
            </w:r>
          </w:p>
        </w:tc>
      </w:tr>
      <w:tr w:rsidR="001233F8" w14:paraId="5C205700" w14:textId="77777777">
        <w:trPr>
          <w:cantSplit/>
        </w:trPr>
        <w:tc>
          <w:tcPr>
            <w:tcW w:w="1255" w:type="dxa"/>
          </w:tcPr>
          <w:p w14:paraId="07E1CB16" w14:textId="77777777" w:rsidR="001233F8" w:rsidRDefault="008160FF">
            <w:pPr>
              <w:spacing w:after="0"/>
              <w:ind w:right="72"/>
              <w:jc w:val="center"/>
              <w:rPr>
                <w:color w:val="000000"/>
              </w:rPr>
            </w:pPr>
            <w:r>
              <w:rPr>
                <w:color w:val="000000"/>
              </w:rPr>
              <w:t>8</w:t>
            </w:r>
          </w:p>
        </w:tc>
        <w:tc>
          <w:tcPr>
            <w:tcW w:w="5308" w:type="dxa"/>
          </w:tcPr>
          <w:p w14:paraId="7C38ADE8" w14:textId="77777777" w:rsidR="001233F8" w:rsidRDefault="008160FF">
            <w:pPr>
              <w:spacing w:after="0"/>
              <w:rPr>
                <w:color w:val="000000"/>
              </w:rPr>
            </w:pPr>
            <w:r>
              <w:rPr>
                <w:color w:val="000000"/>
              </w:rPr>
              <w:t>Status</w:t>
            </w:r>
          </w:p>
        </w:tc>
        <w:tc>
          <w:tcPr>
            <w:tcW w:w="1180" w:type="dxa"/>
          </w:tcPr>
          <w:p w14:paraId="25748FD9" w14:textId="77777777" w:rsidR="001233F8" w:rsidRDefault="008160FF">
            <w:pPr>
              <w:spacing w:after="0"/>
              <w:jc w:val="center"/>
              <w:rPr>
                <w:color w:val="000000"/>
              </w:rPr>
            </w:pPr>
            <w:r>
              <w:rPr>
                <w:color w:val="000000"/>
              </w:rPr>
              <w:t>uint8</w:t>
            </w:r>
          </w:p>
        </w:tc>
        <w:tc>
          <w:tcPr>
            <w:tcW w:w="1512" w:type="dxa"/>
            <w:vAlign w:val="center"/>
          </w:tcPr>
          <w:p w14:paraId="03BF4756" w14:textId="77777777" w:rsidR="001233F8" w:rsidRDefault="008160FF">
            <w:pPr>
              <w:spacing w:after="0"/>
              <w:jc w:val="center"/>
              <w:rPr>
                <w:color w:val="000000"/>
              </w:rPr>
            </w:pPr>
            <w:r>
              <w:rPr>
                <w:color w:val="000000"/>
              </w:rPr>
              <w:t>See below</w:t>
            </w:r>
          </w:p>
        </w:tc>
      </w:tr>
      <w:tr w:rsidR="001233F8" w14:paraId="210D0C9A" w14:textId="77777777">
        <w:trPr>
          <w:cantSplit/>
        </w:trPr>
        <w:tc>
          <w:tcPr>
            <w:tcW w:w="1255" w:type="dxa"/>
          </w:tcPr>
          <w:p w14:paraId="5FB69402" w14:textId="77777777" w:rsidR="001233F8" w:rsidRDefault="008160FF">
            <w:pPr>
              <w:spacing w:after="0"/>
              <w:ind w:right="72"/>
              <w:jc w:val="center"/>
              <w:rPr>
                <w:color w:val="000000"/>
              </w:rPr>
            </w:pPr>
            <w:r>
              <w:rPr>
                <w:color w:val="000000"/>
              </w:rPr>
              <w:t>9</w:t>
            </w:r>
          </w:p>
        </w:tc>
        <w:tc>
          <w:tcPr>
            <w:tcW w:w="5308" w:type="dxa"/>
          </w:tcPr>
          <w:p w14:paraId="7A58F7F9" w14:textId="77777777" w:rsidR="001233F8" w:rsidRDefault="008160FF">
            <w:pPr>
              <w:spacing w:after="0"/>
              <w:rPr>
                <w:color w:val="000000"/>
              </w:rPr>
            </w:pPr>
            <w:r>
              <w:rPr>
                <w:color w:val="000000"/>
              </w:rPr>
              <w:t>PacketID</w:t>
            </w:r>
          </w:p>
        </w:tc>
        <w:tc>
          <w:tcPr>
            <w:tcW w:w="1180" w:type="dxa"/>
          </w:tcPr>
          <w:p w14:paraId="422E1733" w14:textId="77777777" w:rsidR="001233F8" w:rsidRDefault="008160FF">
            <w:pPr>
              <w:spacing w:after="0"/>
              <w:jc w:val="center"/>
              <w:rPr>
                <w:color w:val="000000"/>
              </w:rPr>
            </w:pPr>
            <w:r>
              <w:rPr>
                <w:color w:val="000000"/>
              </w:rPr>
              <w:t>uint8</w:t>
            </w:r>
          </w:p>
        </w:tc>
        <w:tc>
          <w:tcPr>
            <w:tcW w:w="1512" w:type="dxa"/>
            <w:vAlign w:val="center"/>
          </w:tcPr>
          <w:p w14:paraId="7D3CD039" w14:textId="77777777" w:rsidR="001233F8" w:rsidRDefault="008160FF">
            <w:pPr>
              <w:spacing w:after="0"/>
              <w:jc w:val="center"/>
              <w:rPr>
                <w:color w:val="000000"/>
              </w:rPr>
            </w:pPr>
            <w:r>
              <w:rPr>
                <w:color w:val="000000"/>
              </w:rPr>
              <w:t>See below</w:t>
            </w:r>
          </w:p>
        </w:tc>
      </w:tr>
      <w:tr w:rsidR="001233F8" w14:paraId="05530F96" w14:textId="77777777">
        <w:trPr>
          <w:cantSplit/>
        </w:trPr>
        <w:tc>
          <w:tcPr>
            <w:tcW w:w="1255" w:type="dxa"/>
          </w:tcPr>
          <w:p w14:paraId="0CA92705" w14:textId="77777777" w:rsidR="001233F8" w:rsidRDefault="008160FF">
            <w:pPr>
              <w:spacing w:after="0"/>
              <w:ind w:right="72"/>
              <w:jc w:val="center"/>
              <w:rPr>
                <w:color w:val="000000"/>
              </w:rPr>
            </w:pPr>
            <w:r>
              <w:rPr>
                <w:color w:val="000000"/>
              </w:rPr>
              <w:t>10</w:t>
            </w:r>
          </w:p>
        </w:tc>
        <w:tc>
          <w:tcPr>
            <w:tcW w:w="5308" w:type="dxa"/>
          </w:tcPr>
          <w:p w14:paraId="504AB1B3" w14:textId="77777777" w:rsidR="001233F8" w:rsidRDefault="008160FF">
            <w:pPr>
              <w:spacing w:after="0"/>
              <w:rPr>
                <w:color w:val="000000"/>
              </w:rPr>
            </w:pPr>
            <w:r>
              <w:rPr>
                <w:color w:val="000000"/>
              </w:rPr>
              <w:t>Reserved</w:t>
            </w:r>
          </w:p>
        </w:tc>
        <w:tc>
          <w:tcPr>
            <w:tcW w:w="1180" w:type="dxa"/>
          </w:tcPr>
          <w:p w14:paraId="5C8FF36C" w14:textId="77777777" w:rsidR="001233F8" w:rsidRDefault="008160FF">
            <w:pPr>
              <w:spacing w:after="0"/>
              <w:jc w:val="center"/>
              <w:rPr>
                <w:color w:val="000000"/>
              </w:rPr>
            </w:pPr>
            <w:r>
              <w:rPr>
                <w:color w:val="000000"/>
              </w:rPr>
              <w:t>uint8</w:t>
            </w:r>
          </w:p>
        </w:tc>
        <w:tc>
          <w:tcPr>
            <w:tcW w:w="1512" w:type="dxa"/>
            <w:vAlign w:val="center"/>
          </w:tcPr>
          <w:p w14:paraId="197A5672" w14:textId="77777777" w:rsidR="001233F8" w:rsidRDefault="008160FF">
            <w:pPr>
              <w:spacing w:after="0"/>
              <w:jc w:val="center"/>
              <w:rPr>
                <w:color w:val="000000"/>
              </w:rPr>
            </w:pPr>
            <w:r>
              <w:rPr>
                <w:color w:val="000000"/>
              </w:rPr>
              <w:t>See below</w:t>
            </w:r>
          </w:p>
        </w:tc>
      </w:tr>
      <w:tr w:rsidR="001233F8" w14:paraId="2597173B" w14:textId="77777777">
        <w:trPr>
          <w:cantSplit/>
        </w:trPr>
        <w:tc>
          <w:tcPr>
            <w:tcW w:w="1255" w:type="dxa"/>
          </w:tcPr>
          <w:p w14:paraId="5E899B7F" w14:textId="77777777" w:rsidR="001233F8" w:rsidRDefault="008160FF">
            <w:pPr>
              <w:spacing w:after="0"/>
              <w:ind w:right="72"/>
              <w:jc w:val="center"/>
              <w:rPr>
                <w:color w:val="000000"/>
              </w:rPr>
            </w:pPr>
            <w:r>
              <w:rPr>
                <w:color w:val="000000"/>
              </w:rPr>
              <w:t>11-12</w:t>
            </w:r>
          </w:p>
        </w:tc>
        <w:tc>
          <w:tcPr>
            <w:tcW w:w="5308" w:type="dxa"/>
          </w:tcPr>
          <w:p w14:paraId="601F4534" w14:textId="77777777" w:rsidR="001233F8" w:rsidRDefault="008160FF">
            <w:pPr>
              <w:spacing w:after="0"/>
              <w:rPr>
                <w:color w:val="000000"/>
              </w:rPr>
            </w:pPr>
            <w:r>
              <w:rPr>
                <w:color w:val="000000"/>
              </w:rPr>
              <w:t>NumAudioBytes</w:t>
            </w:r>
          </w:p>
        </w:tc>
        <w:tc>
          <w:tcPr>
            <w:tcW w:w="1180" w:type="dxa"/>
          </w:tcPr>
          <w:p w14:paraId="2AAED593" w14:textId="77777777" w:rsidR="001233F8" w:rsidRDefault="008160FF">
            <w:pPr>
              <w:spacing w:after="0"/>
              <w:jc w:val="center"/>
              <w:rPr>
                <w:color w:val="000000"/>
              </w:rPr>
            </w:pPr>
            <w:r>
              <w:rPr>
                <w:color w:val="000000"/>
              </w:rPr>
              <w:t>uint16</w:t>
            </w:r>
          </w:p>
        </w:tc>
        <w:tc>
          <w:tcPr>
            <w:tcW w:w="1512" w:type="dxa"/>
            <w:vAlign w:val="center"/>
          </w:tcPr>
          <w:p w14:paraId="104441A5" w14:textId="77777777" w:rsidR="001233F8" w:rsidRDefault="008160FF">
            <w:pPr>
              <w:spacing w:after="0"/>
              <w:jc w:val="center"/>
              <w:rPr>
                <w:color w:val="000000"/>
              </w:rPr>
            </w:pPr>
            <w:r>
              <w:rPr>
                <w:color w:val="000000"/>
              </w:rPr>
              <w:t>See below</w:t>
            </w:r>
          </w:p>
        </w:tc>
      </w:tr>
      <w:tr w:rsidR="001233F8" w14:paraId="31DFDF11" w14:textId="77777777">
        <w:trPr>
          <w:cantSplit/>
        </w:trPr>
        <w:tc>
          <w:tcPr>
            <w:tcW w:w="1255" w:type="dxa"/>
          </w:tcPr>
          <w:p w14:paraId="3063066E" w14:textId="77777777" w:rsidR="001233F8" w:rsidRDefault="008160FF">
            <w:pPr>
              <w:spacing w:after="0"/>
              <w:ind w:right="72"/>
              <w:jc w:val="center"/>
              <w:rPr>
                <w:color w:val="000000"/>
              </w:rPr>
            </w:pPr>
            <w:r>
              <w:rPr>
                <w:color w:val="000000"/>
              </w:rPr>
              <w:t>13-1036</w:t>
            </w:r>
          </w:p>
        </w:tc>
        <w:tc>
          <w:tcPr>
            <w:tcW w:w="5308" w:type="dxa"/>
          </w:tcPr>
          <w:p w14:paraId="61FA7530" w14:textId="77777777" w:rsidR="001233F8" w:rsidRDefault="008160FF">
            <w:pPr>
              <w:spacing w:after="0"/>
              <w:rPr>
                <w:color w:val="000000"/>
              </w:rPr>
            </w:pPr>
            <w:r>
              <w:rPr>
                <w:color w:val="000000"/>
              </w:rPr>
              <w:t>Audio[1024]</w:t>
            </w:r>
          </w:p>
        </w:tc>
        <w:tc>
          <w:tcPr>
            <w:tcW w:w="1180" w:type="dxa"/>
          </w:tcPr>
          <w:p w14:paraId="606E9A5D" w14:textId="77777777" w:rsidR="001233F8" w:rsidRDefault="008160FF">
            <w:pPr>
              <w:spacing w:after="0"/>
              <w:jc w:val="center"/>
              <w:rPr>
                <w:color w:val="000000"/>
              </w:rPr>
            </w:pPr>
            <w:r>
              <w:rPr>
                <w:color w:val="000000"/>
              </w:rPr>
              <w:t>uint8</w:t>
            </w:r>
          </w:p>
        </w:tc>
        <w:tc>
          <w:tcPr>
            <w:tcW w:w="1512" w:type="dxa"/>
            <w:vAlign w:val="center"/>
          </w:tcPr>
          <w:p w14:paraId="0E24B928" w14:textId="77777777" w:rsidR="001233F8" w:rsidRDefault="008160FF">
            <w:pPr>
              <w:spacing w:after="0"/>
              <w:jc w:val="center"/>
              <w:rPr>
                <w:color w:val="000000"/>
              </w:rPr>
            </w:pPr>
            <w:r>
              <w:rPr>
                <w:color w:val="000000"/>
              </w:rPr>
              <w:t>See below</w:t>
            </w:r>
          </w:p>
        </w:tc>
      </w:tr>
      <w:tr w:rsidR="001233F8" w14:paraId="7094FFA9" w14:textId="77777777">
        <w:trPr>
          <w:cantSplit/>
        </w:trPr>
        <w:tc>
          <w:tcPr>
            <w:tcW w:w="1255" w:type="dxa"/>
          </w:tcPr>
          <w:p w14:paraId="747D571B" w14:textId="77777777" w:rsidR="001233F8" w:rsidRDefault="008160FF">
            <w:pPr>
              <w:spacing w:after="0"/>
              <w:ind w:right="72"/>
              <w:jc w:val="center"/>
              <w:rPr>
                <w:color w:val="000000"/>
              </w:rPr>
            </w:pPr>
            <w:r>
              <w:rPr>
                <w:color w:val="000000"/>
              </w:rPr>
              <w:t>1037-1040</w:t>
            </w:r>
          </w:p>
        </w:tc>
        <w:tc>
          <w:tcPr>
            <w:tcW w:w="5308" w:type="dxa"/>
          </w:tcPr>
          <w:p w14:paraId="07838F0A" w14:textId="77777777" w:rsidR="001233F8" w:rsidRDefault="008160FF">
            <w:pPr>
              <w:spacing w:after="0"/>
              <w:rPr>
                <w:color w:val="000000"/>
              </w:rPr>
            </w:pPr>
            <w:r>
              <w:rPr>
                <w:color w:val="000000"/>
              </w:rPr>
              <w:t>AdID</w:t>
            </w:r>
          </w:p>
        </w:tc>
        <w:tc>
          <w:tcPr>
            <w:tcW w:w="1180" w:type="dxa"/>
          </w:tcPr>
          <w:p w14:paraId="5D131938" w14:textId="77777777" w:rsidR="001233F8" w:rsidRDefault="008160FF">
            <w:pPr>
              <w:spacing w:after="0"/>
              <w:jc w:val="center"/>
              <w:rPr>
                <w:color w:val="000000"/>
              </w:rPr>
            </w:pPr>
            <w:r>
              <w:rPr>
                <w:color w:val="000000"/>
              </w:rPr>
              <w:t>uint32</w:t>
            </w:r>
          </w:p>
        </w:tc>
        <w:tc>
          <w:tcPr>
            <w:tcW w:w="1512" w:type="dxa"/>
            <w:vAlign w:val="center"/>
          </w:tcPr>
          <w:p w14:paraId="40BB6817" w14:textId="77777777" w:rsidR="001233F8" w:rsidRDefault="008160FF">
            <w:pPr>
              <w:spacing w:after="0"/>
              <w:jc w:val="center"/>
              <w:rPr>
                <w:color w:val="000000"/>
              </w:rPr>
            </w:pPr>
            <w:r>
              <w:rPr>
                <w:color w:val="000000"/>
              </w:rPr>
              <w:t>See below</w:t>
            </w:r>
          </w:p>
        </w:tc>
      </w:tr>
    </w:tbl>
    <w:p w14:paraId="1F20F746" w14:textId="77777777" w:rsidR="001233F8" w:rsidRDefault="008160FF">
      <w:pPr>
        <w:spacing w:before="240"/>
        <w:ind w:left="1080" w:hanging="360"/>
        <w:jc w:val="both"/>
        <w:rPr>
          <w:color w:val="000000"/>
        </w:rPr>
      </w:pPr>
      <w:r>
        <w:rPr>
          <w:b/>
          <w:color w:val="000000"/>
        </w:rPr>
        <w:t>AlertID</w:t>
      </w:r>
      <w:r>
        <w:rPr>
          <w:color w:val="000000"/>
        </w:rPr>
        <w:t>:  Specifies the Alert the audio is being download for. Alerts 1 and 2 are hardcoded in the Module and cannot be overwritten by the Host. Alerts 3 thru 16 are Host-defined and must be downloaded prior to being played back. The valid values are 3-16.</w:t>
      </w:r>
    </w:p>
    <w:p w14:paraId="4EBAFC17" w14:textId="77777777" w:rsidR="001233F8" w:rsidRDefault="008160FF">
      <w:pPr>
        <w:spacing w:before="120"/>
        <w:ind w:left="1080" w:hanging="360"/>
        <w:rPr>
          <w:color w:val="000000"/>
        </w:rPr>
      </w:pPr>
      <w:r>
        <w:rPr>
          <w:b/>
          <w:color w:val="000000"/>
        </w:rPr>
        <w:t>Status</w:t>
      </w:r>
      <w:r>
        <w:rPr>
          <w:color w:val="000000"/>
        </w:rPr>
        <w:t>:  Alert status, with bit fields defined as:</w:t>
      </w:r>
    </w:p>
    <w:tbl>
      <w:tblPr>
        <w:tblStyle w:val="178"/>
        <w:tblW w:w="6030"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1"/>
        <w:gridCol w:w="2261"/>
        <w:gridCol w:w="754"/>
        <w:gridCol w:w="754"/>
      </w:tblGrid>
      <w:tr w:rsidR="001233F8" w14:paraId="49E59878" w14:textId="77777777">
        <w:trPr>
          <w:cantSplit/>
          <w:tblHeader/>
        </w:trPr>
        <w:tc>
          <w:tcPr>
            <w:tcW w:w="2261" w:type="dxa"/>
            <w:tcBorders>
              <w:bottom w:val="single" w:sz="4" w:space="0" w:color="000000"/>
            </w:tcBorders>
            <w:shd w:val="clear" w:color="auto" w:fill="EEECE1"/>
          </w:tcPr>
          <w:p w14:paraId="7665D904" w14:textId="77777777" w:rsidR="001233F8" w:rsidRDefault="008160FF">
            <w:pPr>
              <w:keepNext/>
              <w:keepLines/>
              <w:spacing w:after="0"/>
              <w:jc w:val="center"/>
              <w:rPr>
                <w:b/>
                <w:color w:val="000000"/>
              </w:rPr>
            </w:pPr>
            <w:r>
              <w:rPr>
                <w:b/>
                <w:color w:val="000000"/>
              </w:rPr>
              <w:t>Bits 7-5</w:t>
            </w:r>
          </w:p>
        </w:tc>
        <w:tc>
          <w:tcPr>
            <w:tcW w:w="2261" w:type="dxa"/>
            <w:tcBorders>
              <w:bottom w:val="single" w:sz="4" w:space="0" w:color="000000"/>
            </w:tcBorders>
            <w:shd w:val="clear" w:color="auto" w:fill="EEECE1"/>
          </w:tcPr>
          <w:p w14:paraId="3C43666A" w14:textId="77777777" w:rsidR="001233F8" w:rsidRDefault="008160FF">
            <w:pPr>
              <w:keepNext/>
              <w:keepLines/>
              <w:spacing w:after="0"/>
              <w:jc w:val="center"/>
              <w:rPr>
                <w:b/>
                <w:color w:val="000000"/>
              </w:rPr>
            </w:pPr>
            <w:r>
              <w:rPr>
                <w:b/>
                <w:color w:val="000000"/>
              </w:rPr>
              <w:t>Bits 4-2</w:t>
            </w:r>
          </w:p>
        </w:tc>
        <w:tc>
          <w:tcPr>
            <w:tcW w:w="754" w:type="dxa"/>
            <w:tcBorders>
              <w:bottom w:val="single" w:sz="4" w:space="0" w:color="000000"/>
            </w:tcBorders>
            <w:shd w:val="clear" w:color="auto" w:fill="EEECE1"/>
          </w:tcPr>
          <w:p w14:paraId="00BCC302" w14:textId="77777777" w:rsidR="001233F8" w:rsidRDefault="008160FF">
            <w:pPr>
              <w:keepNext/>
              <w:keepLines/>
              <w:spacing w:after="0"/>
              <w:jc w:val="center"/>
              <w:rPr>
                <w:b/>
                <w:color w:val="000000"/>
              </w:rPr>
            </w:pPr>
            <w:r>
              <w:rPr>
                <w:b/>
                <w:color w:val="000000"/>
              </w:rPr>
              <w:t>Bit 1</w:t>
            </w:r>
          </w:p>
        </w:tc>
        <w:tc>
          <w:tcPr>
            <w:tcW w:w="754" w:type="dxa"/>
            <w:tcBorders>
              <w:bottom w:val="single" w:sz="4" w:space="0" w:color="000000"/>
            </w:tcBorders>
            <w:shd w:val="clear" w:color="auto" w:fill="EEECE1"/>
          </w:tcPr>
          <w:p w14:paraId="6491D6AD" w14:textId="77777777" w:rsidR="001233F8" w:rsidRDefault="008160FF">
            <w:pPr>
              <w:keepNext/>
              <w:keepLines/>
              <w:spacing w:after="0"/>
              <w:jc w:val="center"/>
              <w:rPr>
                <w:b/>
                <w:color w:val="000000"/>
              </w:rPr>
            </w:pPr>
            <w:r>
              <w:rPr>
                <w:b/>
                <w:color w:val="000000"/>
              </w:rPr>
              <w:t>Bit 0</w:t>
            </w:r>
          </w:p>
        </w:tc>
      </w:tr>
      <w:tr w:rsidR="001233F8" w14:paraId="5381A292" w14:textId="77777777">
        <w:trPr>
          <w:cantSplit/>
        </w:trPr>
        <w:tc>
          <w:tcPr>
            <w:tcW w:w="2261" w:type="dxa"/>
            <w:tcBorders>
              <w:top w:val="single" w:sz="4" w:space="0" w:color="000000"/>
              <w:bottom w:val="single" w:sz="4" w:space="0" w:color="000000"/>
            </w:tcBorders>
            <w:vAlign w:val="center"/>
          </w:tcPr>
          <w:p w14:paraId="08170EEF" w14:textId="77777777" w:rsidR="001233F8" w:rsidRDefault="008160FF">
            <w:pPr>
              <w:keepNext/>
              <w:keepLines/>
              <w:spacing w:after="0"/>
              <w:jc w:val="center"/>
              <w:rPr>
                <w:color w:val="000000"/>
              </w:rPr>
            </w:pPr>
            <w:r>
              <w:rPr>
                <w:color w:val="000000"/>
              </w:rPr>
              <w:t>Encoder</w:t>
            </w:r>
          </w:p>
        </w:tc>
        <w:tc>
          <w:tcPr>
            <w:tcW w:w="2261" w:type="dxa"/>
            <w:tcBorders>
              <w:top w:val="single" w:sz="4" w:space="0" w:color="000000"/>
              <w:bottom w:val="single" w:sz="4" w:space="0" w:color="000000"/>
            </w:tcBorders>
            <w:vAlign w:val="center"/>
          </w:tcPr>
          <w:p w14:paraId="77A4AA68" w14:textId="77777777" w:rsidR="001233F8" w:rsidRDefault="008160FF">
            <w:pPr>
              <w:keepNext/>
              <w:keepLines/>
              <w:spacing w:after="0"/>
              <w:jc w:val="center"/>
              <w:rPr>
                <w:color w:val="000000"/>
              </w:rPr>
            </w:pPr>
            <w:r>
              <w:rPr>
                <w:color w:val="000000"/>
              </w:rPr>
              <w:t>Reserved</w:t>
            </w:r>
          </w:p>
        </w:tc>
        <w:tc>
          <w:tcPr>
            <w:tcW w:w="754" w:type="dxa"/>
            <w:tcBorders>
              <w:top w:val="single" w:sz="4" w:space="0" w:color="000000"/>
              <w:bottom w:val="single" w:sz="4" w:space="0" w:color="000000"/>
            </w:tcBorders>
            <w:vAlign w:val="center"/>
          </w:tcPr>
          <w:p w14:paraId="032A51D8" w14:textId="77777777" w:rsidR="001233F8" w:rsidRDefault="008160FF">
            <w:pPr>
              <w:keepNext/>
              <w:keepLines/>
              <w:spacing w:after="0"/>
              <w:jc w:val="center"/>
              <w:rPr>
                <w:color w:val="000000"/>
              </w:rPr>
            </w:pPr>
            <w:r>
              <w:rPr>
                <w:color w:val="000000"/>
              </w:rPr>
              <w:t>Last</w:t>
            </w:r>
          </w:p>
        </w:tc>
        <w:tc>
          <w:tcPr>
            <w:tcW w:w="754" w:type="dxa"/>
            <w:tcBorders>
              <w:top w:val="single" w:sz="4" w:space="0" w:color="000000"/>
              <w:bottom w:val="single" w:sz="4" w:space="0" w:color="000000"/>
            </w:tcBorders>
            <w:vAlign w:val="center"/>
          </w:tcPr>
          <w:p w14:paraId="09927AE7" w14:textId="77777777" w:rsidR="001233F8" w:rsidRDefault="008160FF">
            <w:pPr>
              <w:keepNext/>
              <w:keepLines/>
              <w:spacing w:after="0"/>
              <w:jc w:val="center"/>
              <w:rPr>
                <w:color w:val="000000"/>
              </w:rPr>
            </w:pPr>
            <w:r>
              <w:rPr>
                <w:color w:val="000000"/>
              </w:rPr>
              <w:t>First</w:t>
            </w:r>
          </w:p>
        </w:tc>
      </w:tr>
    </w:tbl>
    <w:p w14:paraId="2F46A3C8" w14:textId="77777777" w:rsidR="001233F8" w:rsidRDefault="008160FF">
      <w:pPr>
        <w:spacing w:before="60" w:after="60"/>
        <w:ind w:left="1440" w:hanging="360"/>
        <w:rPr>
          <w:color w:val="000000"/>
        </w:rPr>
      </w:pPr>
      <w:r>
        <w:rPr>
          <w:color w:val="000000"/>
          <w:u w:val="single"/>
        </w:rPr>
        <w:t>First</w:t>
      </w:r>
      <w:r>
        <w:rPr>
          <w:color w:val="000000"/>
        </w:rPr>
        <w:t>:  Identifies the first packet of the audio clip:</w:t>
      </w:r>
    </w:p>
    <w:p w14:paraId="4405F7AA"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 xml:space="preserve">0 = Not first audio packet. </w:t>
      </w:r>
      <w:r>
        <w:rPr>
          <w:b/>
          <w:color w:val="000000"/>
          <w:szCs w:val="22"/>
        </w:rPr>
        <w:t>Audio</w:t>
      </w:r>
      <w:r>
        <w:rPr>
          <w:color w:val="000000"/>
          <w:szCs w:val="22"/>
        </w:rPr>
        <w:t xml:space="preserve"> will be appended to the audio previously loaded for this Alert.</w:t>
      </w:r>
    </w:p>
    <w:p w14:paraId="33FAFD97"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First audio packet. Any previously loaded audio for this Alert will be deleted.</w:t>
      </w:r>
    </w:p>
    <w:p w14:paraId="3EDF529C" w14:textId="77777777" w:rsidR="001233F8" w:rsidRDefault="008160FF">
      <w:pPr>
        <w:spacing w:before="60" w:after="60"/>
        <w:ind w:left="1440" w:hanging="360"/>
        <w:rPr>
          <w:color w:val="000000"/>
        </w:rPr>
      </w:pPr>
      <w:r>
        <w:rPr>
          <w:color w:val="000000"/>
          <w:u w:val="single"/>
        </w:rPr>
        <w:t>Last</w:t>
      </w:r>
      <w:r>
        <w:rPr>
          <w:color w:val="000000"/>
        </w:rPr>
        <w:t>:  Identifies the last packet of the audio clip:</w:t>
      </w:r>
    </w:p>
    <w:p w14:paraId="187112D3"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Not the last audio packet</w:t>
      </w:r>
    </w:p>
    <w:p w14:paraId="44EBEE8F"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Last audio packet</w:t>
      </w:r>
    </w:p>
    <w:p w14:paraId="2A2BCFD9" w14:textId="77777777" w:rsidR="001233F8" w:rsidRDefault="008160FF">
      <w:pPr>
        <w:spacing w:before="60" w:after="60"/>
        <w:ind w:left="1440" w:hanging="360"/>
        <w:rPr>
          <w:color w:val="000000"/>
        </w:rPr>
      </w:pPr>
      <w:r>
        <w:rPr>
          <w:color w:val="000000"/>
          <w:u w:val="single"/>
        </w:rPr>
        <w:t>Encoder</w:t>
      </w:r>
      <w:r>
        <w:rPr>
          <w:color w:val="000000"/>
        </w:rPr>
        <w:t>:  Identifies the encoder used to encode the audio clip:</w:t>
      </w:r>
    </w:p>
    <w:p w14:paraId="6DD180E2"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Hawaii</w:t>
      </w:r>
    </w:p>
    <w:p w14:paraId="194A622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AAC+</w:t>
      </w:r>
    </w:p>
    <w:p w14:paraId="55A34190"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3 = PAC</w:t>
      </w:r>
    </w:p>
    <w:p w14:paraId="73170647"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4 = MPEG-4 (i.e., AAC encoded with either ADTS or MP4FF transport)</w:t>
      </w:r>
    </w:p>
    <w:p w14:paraId="5558D13F" w14:textId="77777777" w:rsidR="001233F8" w:rsidRDefault="008160FF">
      <w:pPr>
        <w:spacing w:before="120"/>
        <w:ind w:left="1080" w:hanging="360"/>
        <w:jc w:val="both"/>
        <w:rPr>
          <w:color w:val="000000"/>
        </w:rPr>
      </w:pPr>
      <w:r>
        <w:rPr>
          <w:b/>
          <w:color w:val="000000"/>
        </w:rPr>
        <w:t>PacketID</w:t>
      </w:r>
      <w:r>
        <w:rPr>
          <w:color w:val="000000"/>
        </w:rPr>
        <w:t>:  Number of the audio packet. The first packet is 0 and each subsequent packet is incremented by 1, wrapping back to 0 as necessary. The valid values are 0-255.</w:t>
      </w:r>
    </w:p>
    <w:p w14:paraId="4B6036AD" w14:textId="77777777" w:rsidR="001233F8" w:rsidRDefault="008160FF">
      <w:pPr>
        <w:spacing w:before="120"/>
        <w:ind w:left="1080" w:hanging="360"/>
        <w:jc w:val="both"/>
        <w:rPr>
          <w:color w:val="000000"/>
        </w:rPr>
      </w:pPr>
      <w:r>
        <w:rPr>
          <w:b/>
          <w:color w:val="000000"/>
        </w:rPr>
        <w:lastRenderedPageBreak/>
        <w:t>NumAudioBytes</w:t>
      </w:r>
      <w:r>
        <w:rPr>
          <w:color w:val="000000"/>
        </w:rPr>
        <w:t xml:space="preserve">: Number of bytes of valid audio contained in the </w:t>
      </w:r>
      <w:r>
        <w:rPr>
          <w:b/>
          <w:color w:val="000000"/>
        </w:rPr>
        <w:t>Audio</w:t>
      </w:r>
      <w:r>
        <w:rPr>
          <w:color w:val="000000"/>
        </w:rPr>
        <w:t xml:space="preserve"> field of this message. For packets other than the last packet this value should be 1024. For the last packet valid values are 1 thru 1024.</w:t>
      </w:r>
    </w:p>
    <w:p w14:paraId="451E6E0D" w14:textId="77777777" w:rsidR="001233F8" w:rsidRDefault="008160FF">
      <w:pPr>
        <w:spacing w:before="120"/>
        <w:ind w:left="1080" w:hanging="360"/>
        <w:jc w:val="both"/>
        <w:rPr>
          <w:color w:val="000000"/>
        </w:rPr>
      </w:pPr>
      <w:r>
        <w:rPr>
          <w:b/>
          <w:color w:val="000000"/>
        </w:rPr>
        <w:t>Audio</w:t>
      </w:r>
      <w:r>
        <w:rPr>
          <w:color w:val="000000"/>
        </w:rPr>
        <w:t xml:space="preserve">: Encoded audio. For the last audio packet, the Module will ignore the last (1024 - </w:t>
      </w:r>
      <w:r>
        <w:rPr>
          <w:b/>
          <w:color w:val="000000"/>
        </w:rPr>
        <w:t>NumAudioBytes</w:t>
      </w:r>
      <w:r>
        <w:rPr>
          <w:color w:val="000000"/>
        </w:rPr>
        <w:t>) bytes. The overall clip must contain at least 128 bytes of audio.</w:t>
      </w:r>
    </w:p>
    <w:p w14:paraId="3B70D572" w14:textId="77777777" w:rsidR="001233F8" w:rsidRDefault="008160FF">
      <w:pPr>
        <w:spacing w:before="120"/>
        <w:ind w:left="1080" w:hanging="360"/>
        <w:jc w:val="both"/>
        <w:rPr>
          <w:color w:val="000000"/>
        </w:rPr>
      </w:pPr>
      <w:r>
        <w:rPr>
          <w:b/>
          <w:color w:val="000000"/>
        </w:rPr>
        <w:t>AdID</w:t>
      </w:r>
      <w:r>
        <w:rPr>
          <w:color w:val="000000"/>
        </w:rPr>
        <w:t>:  A global ID provided by the Host to identify the Ad corresponding to this Alert. This value is not used by the Module, but is echoed back to the Host in the Now Playing Dispatch when this Alert is being played. All values except 0 (invalid), 1 (Module-defined alert), and 2 (Module-defined Alert) are valid.</w:t>
      </w:r>
    </w:p>
    <w:p w14:paraId="72B93F64" w14:textId="77777777" w:rsidR="001233F8" w:rsidRDefault="008160FF" w:rsidP="0086059E">
      <w:pPr>
        <w:pStyle w:val="Heading2"/>
      </w:pPr>
      <w:bookmarkStart w:id="109" w:name="_Toc202436103"/>
      <w:r>
        <w:t>Alert Packet Error Response</w:t>
      </w:r>
      <w:bookmarkEnd w:id="109"/>
    </w:p>
    <w:p w14:paraId="47C1DC62" w14:textId="77777777" w:rsidR="001233F8" w:rsidRDefault="008160FF">
      <w:pPr>
        <w:spacing w:before="120"/>
        <w:jc w:val="both"/>
        <w:rPr>
          <w:color w:val="000000"/>
        </w:rPr>
      </w:pPr>
      <w:r>
        <w:rPr>
          <w:color w:val="000000"/>
        </w:rPr>
        <w:t>When the Module receives an Alert Packet Dispatch it validates the command parameters, verifies the Module is in the proper state to receive the command, and performs any processing associated with that command. If these operations are not successful then the Module sends the Alert Packet Error Response to the Host.</w:t>
      </w:r>
    </w:p>
    <w:p w14:paraId="73307B9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2601F71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34721AA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18747F7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57</w:t>
      </w:r>
    </w:p>
    <w:p w14:paraId="4849A33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4C0718F2"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77"/>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B883BB0" w14:textId="77777777">
        <w:trPr>
          <w:cantSplit/>
          <w:tblHeader/>
        </w:trPr>
        <w:tc>
          <w:tcPr>
            <w:tcW w:w="880" w:type="dxa"/>
            <w:shd w:val="clear" w:color="auto" w:fill="EEECE1"/>
          </w:tcPr>
          <w:p w14:paraId="4754DCF2" w14:textId="77777777" w:rsidR="001233F8" w:rsidRDefault="008160FF">
            <w:pPr>
              <w:spacing w:after="0"/>
              <w:jc w:val="center"/>
              <w:rPr>
                <w:b/>
                <w:color w:val="000000"/>
              </w:rPr>
            </w:pPr>
            <w:r>
              <w:rPr>
                <w:b/>
                <w:color w:val="000000"/>
              </w:rPr>
              <w:t>Byte #</w:t>
            </w:r>
          </w:p>
        </w:tc>
        <w:tc>
          <w:tcPr>
            <w:tcW w:w="5463" w:type="dxa"/>
            <w:shd w:val="clear" w:color="auto" w:fill="EEECE1"/>
          </w:tcPr>
          <w:p w14:paraId="1DAD125F" w14:textId="77777777" w:rsidR="001233F8" w:rsidRDefault="008160FF">
            <w:pPr>
              <w:spacing w:after="0"/>
              <w:jc w:val="center"/>
              <w:rPr>
                <w:b/>
                <w:color w:val="000000"/>
              </w:rPr>
            </w:pPr>
            <w:r>
              <w:rPr>
                <w:b/>
                <w:color w:val="000000"/>
              </w:rPr>
              <w:t>Field Name</w:t>
            </w:r>
          </w:p>
        </w:tc>
        <w:tc>
          <w:tcPr>
            <w:tcW w:w="1180" w:type="dxa"/>
            <w:shd w:val="clear" w:color="auto" w:fill="EEECE1"/>
          </w:tcPr>
          <w:p w14:paraId="13A693EA"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788543D5" w14:textId="77777777" w:rsidR="001233F8" w:rsidRDefault="008160FF">
            <w:pPr>
              <w:spacing w:after="0"/>
              <w:jc w:val="center"/>
              <w:rPr>
                <w:b/>
                <w:color w:val="000000"/>
              </w:rPr>
            </w:pPr>
            <w:r>
              <w:rPr>
                <w:b/>
                <w:color w:val="000000"/>
              </w:rPr>
              <w:t>Value</w:t>
            </w:r>
          </w:p>
        </w:tc>
      </w:tr>
      <w:tr w:rsidR="001233F8" w14:paraId="538DD0EC" w14:textId="77777777">
        <w:trPr>
          <w:cantSplit/>
        </w:trPr>
        <w:tc>
          <w:tcPr>
            <w:tcW w:w="880" w:type="dxa"/>
          </w:tcPr>
          <w:p w14:paraId="2466ABC7" w14:textId="77777777" w:rsidR="001233F8" w:rsidRDefault="008160FF">
            <w:pPr>
              <w:spacing w:after="0"/>
              <w:ind w:right="72"/>
              <w:jc w:val="center"/>
              <w:rPr>
                <w:color w:val="000000"/>
              </w:rPr>
            </w:pPr>
            <w:r>
              <w:rPr>
                <w:color w:val="000000"/>
              </w:rPr>
              <w:t>0</w:t>
            </w:r>
          </w:p>
        </w:tc>
        <w:tc>
          <w:tcPr>
            <w:tcW w:w="5463" w:type="dxa"/>
          </w:tcPr>
          <w:p w14:paraId="11D8A6CB" w14:textId="77777777" w:rsidR="001233F8" w:rsidRDefault="008160FF">
            <w:pPr>
              <w:spacing w:after="0"/>
              <w:rPr>
                <w:color w:val="000000"/>
              </w:rPr>
            </w:pPr>
            <w:r>
              <w:rPr>
                <w:color w:val="000000"/>
              </w:rPr>
              <w:t>Sync</w:t>
            </w:r>
          </w:p>
        </w:tc>
        <w:tc>
          <w:tcPr>
            <w:tcW w:w="1180" w:type="dxa"/>
          </w:tcPr>
          <w:p w14:paraId="3F8387BF" w14:textId="77777777" w:rsidR="001233F8" w:rsidRDefault="008160FF">
            <w:pPr>
              <w:spacing w:after="0"/>
              <w:jc w:val="center"/>
              <w:rPr>
                <w:color w:val="000000"/>
              </w:rPr>
            </w:pPr>
            <w:r>
              <w:rPr>
                <w:color w:val="000000"/>
              </w:rPr>
              <w:t>uint8</w:t>
            </w:r>
          </w:p>
        </w:tc>
        <w:tc>
          <w:tcPr>
            <w:tcW w:w="1512" w:type="dxa"/>
            <w:vAlign w:val="center"/>
          </w:tcPr>
          <w:p w14:paraId="33FB8799" w14:textId="77777777" w:rsidR="001233F8" w:rsidRDefault="008160FF">
            <w:pPr>
              <w:spacing w:after="0"/>
              <w:jc w:val="center"/>
              <w:rPr>
                <w:color w:val="000000"/>
              </w:rPr>
            </w:pPr>
            <w:r>
              <w:rPr>
                <w:color w:val="000000"/>
              </w:rPr>
              <w:t xml:space="preserve"> See Section 4.1</w:t>
            </w:r>
          </w:p>
        </w:tc>
      </w:tr>
      <w:tr w:rsidR="001233F8" w14:paraId="2B0C5129" w14:textId="77777777">
        <w:trPr>
          <w:cantSplit/>
        </w:trPr>
        <w:tc>
          <w:tcPr>
            <w:tcW w:w="880" w:type="dxa"/>
          </w:tcPr>
          <w:p w14:paraId="0294CD7F" w14:textId="77777777" w:rsidR="001233F8" w:rsidRDefault="008160FF">
            <w:pPr>
              <w:spacing w:after="0"/>
              <w:ind w:right="72"/>
              <w:jc w:val="center"/>
              <w:rPr>
                <w:color w:val="000000"/>
              </w:rPr>
            </w:pPr>
            <w:r>
              <w:rPr>
                <w:color w:val="000000"/>
              </w:rPr>
              <w:t>1-2</w:t>
            </w:r>
          </w:p>
        </w:tc>
        <w:tc>
          <w:tcPr>
            <w:tcW w:w="5463" w:type="dxa"/>
          </w:tcPr>
          <w:p w14:paraId="219C39DC" w14:textId="77777777" w:rsidR="001233F8" w:rsidRDefault="008160FF">
            <w:pPr>
              <w:spacing w:after="0"/>
              <w:rPr>
                <w:color w:val="000000"/>
              </w:rPr>
            </w:pPr>
            <w:r>
              <w:rPr>
                <w:color w:val="000000"/>
              </w:rPr>
              <w:t>NumMsgBytes</w:t>
            </w:r>
          </w:p>
        </w:tc>
        <w:tc>
          <w:tcPr>
            <w:tcW w:w="1180" w:type="dxa"/>
          </w:tcPr>
          <w:p w14:paraId="016473A9" w14:textId="77777777" w:rsidR="001233F8" w:rsidRDefault="008160FF">
            <w:pPr>
              <w:spacing w:after="0"/>
              <w:jc w:val="center"/>
              <w:rPr>
                <w:color w:val="000000"/>
              </w:rPr>
            </w:pPr>
            <w:r>
              <w:rPr>
                <w:color w:val="000000"/>
              </w:rPr>
              <w:t>uint16</w:t>
            </w:r>
          </w:p>
        </w:tc>
        <w:tc>
          <w:tcPr>
            <w:tcW w:w="1512" w:type="dxa"/>
            <w:vAlign w:val="center"/>
          </w:tcPr>
          <w:p w14:paraId="05B5D07F" w14:textId="77777777" w:rsidR="001233F8" w:rsidRDefault="008160FF">
            <w:pPr>
              <w:spacing w:after="0"/>
              <w:jc w:val="center"/>
              <w:rPr>
                <w:color w:val="000000"/>
              </w:rPr>
            </w:pPr>
            <w:r>
              <w:rPr>
                <w:color w:val="000000"/>
              </w:rPr>
              <w:t>57</w:t>
            </w:r>
          </w:p>
        </w:tc>
      </w:tr>
      <w:tr w:rsidR="001233F8" w14:paraId="7EF35F12" w14:textId="77777777">
        <w:trPr>
          <w:cantSplit/>
        </w:trPr>
        <w:tc>
          <w:tcPr>
            <w:tcW w:w="880" w:type="dxa"/>
          </w:tcPr>
          <w:p w14:paraId="129259A3" w14:textId="77777777" w:rsidR="001233F8" w:rsidRDefault="008160FF">
            <w:pPr>
              <w:spacing w:after="0"/>
              <w:ind w:right="72"/>
              <w:jc w:val="center"/>
              <w:rPr>
                <w:color w:val="000000"/>
              </w:rPr>
            </w:pPr>
            <w:r>
              <w:rPr>
                <w:color w:val="000000"/>
              </w:rPr>
              <w:t>3-4</w:t>
            </w:r>
          </w:p>
        </w:tc>
        <w:tc>
          <w:tcPr>
            <w:tcW w:w="5463" w:type="dxa"/>
          </w:tcPr>
          <w:p w14:paraId="13857E33" w14:textId="77777777" w:rsidR="001233F8" w:rsidRDefault="008160FF">
            <w:pPr>
              <w:spacing w:after="0"/>
              <w:rPr>
                <w:color w:val="000000"/>
              </w:rPr>
            </w:pPr>
            <w:r>
              <w:rPr>
                <w:color w:val="000000"/>
              </w:rPr>
              <w:t>Checksum</w:t>
            </w:r>
          </w:p>
        </w:tc>
        <w:tc>
          <w:tcPr>
            <w:tcW w:w="1180" w:type="dxa"/>
          </w:tcPr>
          <w:p w14:paraId="03471A4C" w14:textId="77777777" w:rsidR="001233F8" w:rsidRDefault="008160FF">
            <w:pPr>
              <w:spacing w:after="0"/>
              <w:jc w:val="center"/>
              <w:rPr>
                <w:color w:val="000000"/>
              </w:rPr>
            </w:pPr>
            <w:r>
              <w:rPr>
                <w:color w:val="000000"/>
              </w:rPr>
              <w:t>uint16</w:t>
            </w:r>
          </w:p>
        </w:tc>
        <w:tc>
          <w:tcPr>
            <w:tcW w:w="1512" w:type="dxa"/>
            <w:vAlign w:val="center"/>
          </w:tcPr>
          <w:p w14:paraId="59C8946F" w14:textId="77777777" w:rsidR="001233F8" w:rsidRDefault="008160FF">
            <w:pPr>
              <w:spacing w:after="0"/>
              <w:jc w:val="center"/>
              <w:rPr>
                <w:color w:val="000000"/>
              </w:rPr>
            </w:pPr>
            <w:r>
              <w:rPr>
                <w:color w:val="000000"/>
              </w:rPr>
              <w:t>See Section 4.6</w:t>
            </w:r>
          </w:p>
        </w:tc>
      </w:tr>
      <w:tr w:rsidR="001233F8" w14:paraId="69E3ED55" w14:textId="77777777">
        <w:trPr>
          <w:cantSplit/>
          <w:trHeight w:val="255"/>
        </w:trPr>
        <w:tc>
          <w:tcPr>
            <w:tcW w:w="880" w:type="dxa"/>
          </w:tcPr>
          <w:p w14:paraId="59932E8C" w14:textId="77777777" w:rsidR="001233F8" w:rsidRDefault="008160FF">
            <w:pPr>
              <w:spacing w:after="0"/>
              <w:ind w:right="72"/>
              <w:jc w:val="center"/>
              <w:rPr>
                <w:color w:val="000000"/>
              </w:rPr>
            </w:pPr>
            <w:r>
              <w:rPr>
                <w:color w:val="000000"/>
              </w:rPr>
              <w:t>5</w:t>
            </w:r>
          </w:p>
        </w:tc>
        <w:tc>
          <w:tcPr>
            <w:tcW w:w="5463" w:type="dxa"/>
          </w:tcPr>
          <w:p w14:paraId="7E6D982F" w14:textId="77777777" w:rsidR="001233F8" w:rsidRDefault="008160FF">
            <w:pPr>
              <w:spacing w:after="0"/>
              <w:rPr>
                <w:color w:val="000000"/>
              </w:rPr>
            </w:pPr>
            <w:r>
              <w:rPr>
                <w:color w:val="000000"/>
              </w:rPr>
              <w:t>TransactionID</w:t>
            </w:r>
          </w:p>
        </w:tc>
        <w:tc>
          <w:tcPr>
            <w:tcW w:w="1180" w:type="dxa"/>
          </w:tcPr>
          <w:p w14:paraId="4D742F6C" w14:textId="77777777" w:rsidR="001233F8" w:rsidRDefault="008160FF">
            <w:pPr>
              <w:spacing w:after="0"/>
              <w:jc w:val="center"/>
              <w:rPr>
                <w:color w:val="000000"/>
              </w:rPr>
            </w:pPr>
            <w:r>
              <w:rPr>
                <w:color w:val="000000"/>
              </w:rPr>
              <w:t>uint8</w:t>
            </w:r>
          </w:p>
        </w:tc>
        <w:tc>
          <w:tcPr>
            <w:tcW w:w="1512" w:type="dxa"/>
            <w:vAlign w:val="center"/>
          </w:tcPr>
          <w:p w14:paraId="7D4C0EE2" w14:textId="77777777" w:rsidR="001233F8" w:rsidRDefault="008160FF">
            <w:pPr>
              <w:spacing w:after="0"/>
              <w:jc w:val="center"/>
              <w:rPr>
                <w:color w:val="000000"/>
              </w:rPr>
            </w:pPr>
            <w:r>
              <w:rPr>
                <w:color w:val="000000"/>
              </w:rPr>
              <w:t>See Section 4.3</w:t>
            </w:r>
          </w:p>
        </w:tc>
      </w:tr>
      <w:tr w:rsidR="001233F8" w14:paraId="67EDE0A8" w14:textId="77777777">
        <w:trPr>
          <w:cantSplit/>
        </w:trPr>
        <w:tc>
          <w:tcPr>
            <w:tcW w:w="880" w:type="dxa"/>
          </w:tcPr>
          <w:p w14:paraId="6814D22F" w14:textId="77777777" w:rsidR="001233F8" w:rsidRDefault="008160FF">
            <w:pPr>
              <w:spacing w:after="0"/>
              <w:ind w:right="72"/>
              <w:jc w:val="center"/>
              <w:rPr>
                <w:color w:val="000000"/>
              </w:rPr>
            </w:pPr>
            <w:r>
              <w:rPr>
                <w:color w:val="000000"/>
              </w:rPr>
              <w:t>6</w:t>
            </w:r>
          </w:p>
        </w:tc>
        <w:tc>
          <w:tcPr>
            <w:tcW w:w="5463" w:type="dxa"/>
          </w:tcPr>
          <w:p w14:paraId="01D03C08" w14:textId="77777777" w:rsidR="001233F8" w:rsidRDefault="008160FF">
            <w:pPr>
              <w:spacing w:after="0"/>
              <w:rPr>
                <w:color w:val="000000"/>
              </w:rPr>
            </w:pPr>
            <w:r>
              <w:rPr>
                <w:color w:val="000000"/>
              </w:rPr>
              <w:t>MessageID</w:t>
            </w:r>
          </w:p>
        </w:tc>
        <w:tc>
          <w:tcPr>
            <w:tcW w:w="1180" w:type="dxa"/>
          </w:tcPr>
          <w:p w14:paraId="2C9BA20D" w14:textId="77777777" w:rsidR="001233F8" w:rsidRDefault="008160FF">
            <w:pPr>
              <w:spacing w:after="0"/>
              <w:jc w:val="center"/>
              <w:rPr>
                <w:color w:val="000000"/>
              </w:rPr>
            </w:pPr>
            <w:r>
              <w:rPr>
                <w:color w:val="000000"/>
              </w:rPr>
              <w:t>uint8</w:t>
            </w:r>
          </w:p>
        </w:tc>
        <w:tc>
          <w:tcPr>
            <w:tcW w:w="1512" w:type="dxa"/>
            <w:vAlign w:val="center"/>
          </w:tcPr>
          <w:p w14:paraId="69A48777" w14:textId="77777777" w:rsidR="001233F8" w:rsidRDefault="008160FF">
            <w:pPr>
              <w:spacing w:after="0"/>
              <w:jc w:val="center"/>
              <w:rPr>
                <w:color w:val="000000"/>
              </w:rPr>
            </w:pPr>
            <w:r>
              <w:rPr>
                <w:color w:val="000000"/>
              </w:rPr>
              <w:t>58</w:t>
            </w:r>
          </w:p>
        </w:tc>
      </w:tr>
      <w:tr w:rsidR="001233F8" w14:paraId="590DE86E" w14:textId="77777777">
        <w:trPr>
          <w:cantSplit/>
        </w:trPr>
        <w:tc>
          <w:tcPr>
            <w:tcW w:w="880" w:type="dxa"/>
          </w:tcPr>
          <w:p w14:paraId="2BD0739C" w14:textId="77777777" w:rsidR="001233F8" w:rsidRDefault="008160FF">
            <w:pPr>
              <w:spacing w:after="0"/>
              <w:ind w:right="72"/>
              <w:jc w:val="center"/>
              <w:rPr>
                <w:color w:val="000000"/>
              </w:rPr>
            </w:pPr>
            <w:r>
              <w:rPr>
                <w:color w:val="000000"/>
              </w:rPr>
              <w:t>7</w:t>
            </w:r>
          </w:p>
        </w:tc>
        <w:tc>
          <w:tcPr>
            <w:tcW w:w="5463" w:type="dxa"/>
          </w:tcPr>
          <w:p w14:paraId="76EFF4B2" w14:textId="77777777" w:rsidR="001233F8" w:rsidRDefault="008160FF">
            <w:pPr>
              <w:spacing w:after="0"/>
              <w:rPr>
                <w:color w:val="000000"/>
              </w:rPr>
            </w:pPr>
            <w:r>
              <w:rPr>
                <w:color w:val="000000"/>
              </w:rPr>
              <w:t>ErrorCode</w:t>
            </w:r>
          </w:p>
        </w:tc>
        <w:tc>
          <w:tcPr>
            <w:tcW w:w="1180" w:type="dxa"/>
          </w:tcPr>
          <w:p w14:paraId="6E8B4660" w14:textId="77777777" w:rsidR="001233F8" w:rsidRDefault="008160FF">
            <w:pPr>
              <w:spacing w:after="0"/>
              <w:jc w:val="center"/>
              <w:rPr>
                <w:color w:val="000000"/>
              </w:rPr>
            </w:pPr>
            <w:r>
              <w:rPr>
                <w:color w:val="000000"/>
              </w:rPr>
              <w:t>uint8</w:t>
            </w:r>
          </w:p>
        </w:tc>
        <w:tc>
          <w:tcPr>
            <w:tcW w:w="1512" w:type="dxa"/>
            <w:vAlign w:val="center"/>
          </w:tcPr>
          <w:p w14:paraId="7017B880" w14:textId="77777777" w:rsidR="001233F8" w:rsidRDefault="008160FF">
            <w:pPr>
              <w:spacing w:after="0"/>
              <w:jc w:val="center"/>
              <w:rPr>
                <w:color w:val="000000"/>
              </w:rPr>
            </w:pPr>
            <w:r>
              <w:rPr>
                <w:color w:val="000000"/>
              </w:rPr>
              <w:t>See below</w:t>
            </w:r>
          </w:p>
        </w:tc>
      </w:tr>
      <w:tr w:rsidR="001233F8" w14:paraId="23DB9AD0" w14:textId="77777777">
        <w:trPr>
          <w:cantSplit/>
        </w:trPr>
        <w:tc>
          <w:tcPr>
            <w:tcW w:w="880" w:type="dxa"/>
          </w:tcPr>
          <w:p w14:paraId="059AAD64" w14:textId="77777777" w:rsidR="001233F8" w:rsidRDefault="008160FF">
            <w:pPr>
              <w:spacing w:after="0"/>
              <w:ind w:right="72"/>
              <w:jc w:val="center"/>
              <w:rPr>
                <w:color w:val="000000"/>
              </w:rPr>
            </w:pPr>
            <w:r>
              <w:rPr>
                <w:color w:val="000000"/>
              </w:rPr>
              <w:t>8</w:t>
            </w:r>
          </w:p>
        </w:tc>
        <w:tc>
          <w:tcPr>
            <w:tcW w:w="5463" w:type="dxa"/>
          </w:tcPr>
          <w:p w14:paraId="19FA783F" w14:textId="77777777" w:rsidR="001233F8" w:rsidRDefault="008160FF">
            <w:pPr>
              <w:spacing w:after="0"/>
              <w:rPr>
                <w:color w:val="000000"/>
              </w:rPr>
            </w:pPr>
            <w:r>
              <w:rPr>
                <w:color w:val="000000"/>
              </w:rPr>
              <w:t>PacketID</w:t>
            </w:r>
          </w:p>
        </w:tc>
        <w:tc>
          <w:tcPr>
            <w:tcW w:w="1180" w:type="dxa"/>
          </w:tcPr>
          <w:p w14:paraId="38E3D517" w14:textId="77777777" w:rsidR="001233F8" w:rsidRDefault="008160FF">
            <w:pPr>
              <w:spacing w:after="0"/>
              <w:jc w:val="center"/>
              <w:rPr>
                <w:color w:val="000000"/>
              </w:rPr>
            </w:pPr>
            <w:r>
              <w:rPr>
                <w:color w:val="000000"/>
              </w:rPr>
              <w:t>uint8</w:t>
            </w:r>
          </w:p>
        </w:tc>
        <w:tc>
          <w:tcPr>
            <w:tcW w:w="1512" w:type="dxa"/>
            <w:vAlign w:val="center"/>
          </w:tcPr>
          <w:p w14:paraId="1772A2C8" w14:textId="77777777" w:rsidR="001233F8" w:rsidRDefault="008160FF">
            <w:pPr>
              <w:spacing w:after="0"/>
              <w:jc w:val="center"/>
              <w:rPr>
                <w:color w:val="000000"/>
              </w:rPr>
            </w:pPr>
            <w:r>
              <w:rPr>
                <w:color w:val="000000"/>
              </w:rPr>
              <w:t>See below</w:t>
            </w:r>
          </w:p>
        </w:tc>
      </w:tr>
      <w:tr w:rsidR="001233F8" w14:paraId="21743CA9" w14:textId="77777777">
        <w:trPr>
          <w:cantSplit/>
        </w:trPr>
        <w:tc>
          <w:tcPr>
            <w:tcW w:w="880" w:type="dxa"/>
          </w:tcPr>
          <w:p w14:paraId="3ACEF455" w14:textId="77777777" w:rsidR="001233F8" w:rsidRDefault="008160FF">
            <w:pPr>
              <w:spacing w:after="0"/>
              <w:ind w:right="72"/>
              <w:jc w:val="center"/>
              <w:rPr>
                <w:color w:val="000000"/>
              </w:rPr>
            </w:pPr>
            <w:r>
              <w:rPr>
                <w:color w:val="000000"/>
              </w:rPr>
              <w:t>9-56</w:t>
            </w:r>
          </w:p>
        </w:tc>
        <w:tc>
          <w:tcPr>
            <w:tcW w:w="5463" w:type="dxa"/>
          </w:tcPr>
          <w:p w14:paraId="30802165" w14:textId="77777777" w:rsidR="001233F8" w:rsidRDefault="008160FF">
            <w:pPr>
              <w:spacing w:after="0"/>
              <w:rPr>
                <w:color w:val="000000"/>
              </w:rPr>
            </w:pPr>
            <w:r>
              <w:rPr>
                <w:color w:val="000000"/>
              </w:rPr>
              <w:t>ErrorText[48]</w:t>
            </w:r>
          </w:p>
        </w:tc>
        <w:tc>
          <w:tcPr>
            <w:tcW w:w="1180" w:type="dxa"/>
          </w:tcPr>
          <w:p w14:paraId="3E8DE23A" w14:textId="77777777" w:rsidR="001233F8" w:rsidRDefault="008160FF">
            <w:pPr>
              <w:spacing w:after="0"/>
              <w:jc w:val="center"/>
              <w:rPr>
                <w:color w:val="000000"/>
              </w:rPr>
            </w:pPr>
            <w:r>
              <w:rPr>
                <w:color w:val="000000"/>
              </w:rPr>
              <w:t>uint8</w:t>
            </w:r>
          </w:p>
        </w:tc>
        <w:tc>
          <w:tcPr>
            <w:tcW w:w="1512" w:type="dxa"/>
            <w:vAlign w:val="center"/>
          </w:tcPr>
          <w:p w14:paraId="642CB04C" w14:textId="77777777" w:rsidR="001233F8" w:rsidRDefault="008160FF">
            <w:pPr>
              <w:spacing w:after="0"/>
              <w:jc w:val="center"/>
              <w:rPr>
                <w:color w:val="000000"/>
              </w:rPr>
            </w:pPr>
            <w:r>
              <w:rPr>
                <w:color w:val="000000"/>
              </w:rPr>
              <w:t>See below</w:t>
            </w:r>
          </w:p>
        </w:tc>
      </w:tr>
    </w:tbl>
    <w:p w14:paraId="0347EC33"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793D1AF8" w14:textId="77777777" w:rsidR="001233F8" w:rsidRDefault="008160FF">
      <w:pPr>
        <w:spacing w:after="0"/>
        <w:ind w:left="1440" w:hanging="360"/>
        <w:rPr>
          <w:color w:val="000000"/>
        </w:rPr>
      </w:pPr>
      <w:r>
        <w:rPr>
          <w:color w:val="000000"/>
        </w:rPr>
        <w:t xml:space="preserve">0 = </w:t>
      </w:r>
      <w:r>
        <w:rPr>
          <w:b/>
          <w:color w:val="000000"/>
        </w:rPr>
        <w:t>AlertID</w:t>
      </w:r>
      <w:r>
        <w:rPr>
          <w:color w:val="000000"/>
        </w:rPr>
        <w:t xml:space="preserve"> is outside its valid range</w:t>
      </w:r>
    </w:p>
    <w:p w14:paraId="38409003" w14:textId="77777777" w:rsidR="001233F8" w:rsidRDefault="008160FF">
      <w:pPr>
        <w:spacing w:after="0"/>
        <w:ind w:left="1440" w:hanging="360"/>
        <w:rPr>
          <w:color w:val="000000"/>
        </w:rPr>
      </w:pPr>
      <w:r>
        <w:rPr>
          <w:color w:val="000000"/>
        </w:rPr>
        <w:t>1 = the Alert is currently being played, so its audio cannot be updated</w:t>
      </w:r>
    </w:p>
    <w:p w14:paraId="1FE18D7F" w14:textId="77777777" w:rsidR="001233F8" w:rsidRDefault="008160FF">
      <w:pPr>
        <w:spacing w:after="0"/>
        <w:ind w:left="1440" w:hanging="360"/>
        <w:rPr>
          <w:color w:val="000000"/>
        </w:rPr>
      </w:pPr>
      <w:r>
        <w:rPr>
          <w:color w:val="000000"/>
        </w:rPr>
        <w:t>2 = the first packet received for this Alert was not marked as being the first packet</w:t>
      </w:r>
    </w:p>
    <w:p w14:paraId="2AFE02C7" w14:textId="77777777" w:rsidR="001233F8" w:rsidRDefault="008160FF">
      <w:pPr>
        <w:spacing w:after="0"/>
        <w:ind w:left="1440" w:hanging="360"/>
        <w:rPr>
          <w:color w:val="000000"/>
        </w:rPr>
      </w:pPr>
      <w:r>
        <w:rPr>
          <w:color w:val="000000"/>
        </w:rPr>
        <w:t xml:space="preserve">4 = Encoder (a component of </w:t>
      </w:r>
      <w:r>
        <w:rPr>
          <w:b/>
          <w:color w:val="000000"/>
        </w:rPr>
        <w:t>Status</w:t>
      </w:r>
      <w:r>
        <w:rPr>
          <w:color w:val="000000"/>
        </w:rPr>
        <w:t>) is outside its valid range</w:t>
      </w:r>
    </w:p>
    <w:p w14:paraId="6DBD4443" w14:textId="77777777" w:rsidR="001233F8" w:rsidRDefault="008160FF">
      <w:pPr>
        <w:spacing w:after="0"/>
        <w:ind w:left="1440" w:hanging="360"/>
        <w:rPr>
          <w:color w:val="000000"/>
        </w:rPr>
      </w:pPr>
      <w:r>
        <w:rPr>
          <w:color w:val="000000"/>
        </w:rPr>
        <w:t>5 = the specified encoder does not match the previously specified encoder for this Alert</w:t>
      </w:r>
    </w:p>
    <w:p w14:paraId="10F0B27B" w14:textId="77777777" w:rsidR="001233F8" w:rsidRDefault="008160FF">
      <w:pPr>
        <w:spacing w:after="0"/>
        <w:ind w:left="1440" w:hanging="360"/>
        <w:rPr>
          <w:color w:val="000000"/>
        </w:rPr>
      </w:pPr>
      <w:r>
        <w:rPr>
          <w:color w:val="000000"/>
        </w:rPr>
        <w:t xml:space="preserve">8 = </w:t>
      </w:r>
      <w:r>
        <w:rPr>
          <w:b/>
          <w:color w:val="000000"/>
        </w:rPr>
        <w:t>NumAudioBytes</w:t>
      </w:r>
      <w:r>
        <w:rPr>
          <w:color w:val="000000"/>
        </w:rPr>
        <w:t xml:space="preserve"> is outside its valid range</w:t>
      </w:r>
    </w:p>
    <w:p w14:paraId="7CFBE123" w14:textId="77777777" w:rsidR="001233F8" w:rsidRDefault="008160FF">
      <w:pPr>
        <w:spacing w:after="0"/>
        <w:ind w:left="1440" w:hanging="360"/>
        <w:rPr>
          <w:color w:val="000000"/>
        </w:rPr>
      </w:pPr>
      <w:r>
        <w:rPr>
          <w:color w:val="000000"/>
        </w:rPr>
        <w:t>9 = too few audio bytes in the clip</w:t>
      </w:r>
    </w:p>
    <w:p w14:paraId="65F8EE5A" w14:textId="77777777" w:rsidR="001233F8" w:rsidRDefault="008160FF">
      <w:pPr>
        <w:spacing w:after="0"/>
        <w:ind w:left="1440" w:hanging="360"/>
        <w:rPr>
          <w:color w:val="000000"/>
        </w:rPr>
      </w:pPr>
      <w:r>
        <w:rPr>
          <w:color w:val="000000"/>
        </w:rPr>
        <w:t xml:space="preserve">10 = </w:t>
      </w:r>
      <w:r>
        <w:rPr>
          <w:b/>
          <w:color w:val="000000"/>
        </w:rPr>
        <w:t>NumAudioBytes</w:t>
      </w:r>
      <w:r>
        <w:rPr>
          <w:color w:val="000000"/>
        </w:rPr>
        <w:t xml:space="preserve"> for a packet other than the last packet is not 1024</w:t>
      </w:r>
    </w:p>
    <w:p w14:paraId="19DCEF9A" w14:textId="77777777" w:rsidR="001233F8" w:rsidRDefault="008160FF">
      <w:pPr>
        <w:spacing w:after="0"/>
        <w:ind w:left="1440" w:hanging="360"/>
        <w:rPr>
          <w:color w:val="000000"/>
        </w:rPr>
      </w:pPr>
      <w:r>
        <w:rPr>
          <w:color w:val="000000"/>
        </w:rPr>
        <w:t>11 = too many audio bytes in the clip; the clip has been limited to its maximum size and all subsequent bytes have been discarded</w:t>
      </w:r>
    </w:p>
    <w:p w14:paraId="4BE0B8EB" w14:textId="77777777" w:rsidR="001233F8" w:rsidRDefault="008160FF">
      <w:pPr>
        <w:spacing w:after="0"/>
        <w:ind w:left="1440" w:hanging="360"/>
        <w:rPr>
          <w:color w:val="000000"/>
        </w:rPr>
      </w:pPr>
      <w:r>
        <w:rPr>
          <w:color w:val="000000"/>
        </w:rPr>
        <w:t xml:space="preserve">12 = Packet ignored. The first packet did not have a </w:t>
      </w:r>
      <w:r>
        <w:rPr>
          <w:b/>
          <w:color w:val="000000"/>
        </w:rPr>
        <w:t>PacketID</w:t>
      </w:r>
      <w:r>
        <w:rPr>
          <w:color w:val="000000"/>
        </w:rPr>
        <w:t xml:space="preserve"> of 0.</w:t>
      </w:r>
    </w:p>
    <w:p w14:paraId="0722DE46" w14:textId="77777777" w:rsidR="001233F8" w:rsidRDefault="008160FF">
      <w:pPr>
        <w:spacing w:after="0"/>
        <w:ind w:left="1440" w:hanging="360"/>
        <w:rPr>
          <w:color w:val="000000"/>
        </w:rPr>
      </w:pPr>
      <w:r>
        <w:rPr>
          <w:color w:val="000000"/>
        </w:rPr>
        <w:t xml:space="preserve">13 = Packet ignored. The </w:t>
      </w:r>
      <w:r>
        <w:rPr>
          <w:b/>
          <w:color w:val="000000"/>
        </w:rPr>
        <w:t>PacketID</w:t>
      </w:r>
      <w:r>
        <w:rPr>
          <w:color w:val="000000"/>
        </w:rPr>
        <w:t xml:space="preserve"> was out of sequence. </w:t>
      </w:r>
      <w:r>
        <w:rPr>
          <w:b/>
          <w:color w:val="000000"/>
        </w:rPr>
        <w:t>PacketID’s</w:t>
      </w:r>
      <w:r>
        <w:rPr>
          <w:color w:val="000000"/>
        </w:rPr>
        <w:t xml:space="preserve"> must be monotonically increasing.</w:t>
      </w:r>
    </w:p>
    <w:p w14:paraId="5FB5E12B" w14:textId="77777777" w:rsidR="001233F8" w:rsidRDefault="008160FF">
      <w:pPr>
        <w:spacing w:after="0"/>
        <w:ind w:left="1440" w:hanging="360"/>
        <w:rPr>
          <w:color w:val="000000"/>
        </w:rPr>
      </w:pPr>
      <w:r>
        <w:rPr>
          <w:color w:val="000000"/>
        </w:rPr>
        <w:t>14 = the specified AdID does not match the previously specified AdID for this Alert</w:t>
      </w:r>
    </w:p>
    <w:p w14:paraId="5F8C223C" w14:textId="77777777" w:rsidR="001233F8" w:rsidRDefault="008160FF">
      <w:pPr>
        <w:spacing w:after="0"/>
        <w:ind w:left="1440" w:hanging="360"/>
        <w:rPr>
          <w:color w:val="000000"/>
        </w:rPr>
      </w:pPr>
      <w:r>
        <w:rPr>
          <w:color w:val="000000"/>
        </w:rPr>
        <w:t>15 = the Alert is currently scheduled for insertion or replacement, so its audio cannot be updated</w:t>
      </w:r>
    </w:p>
    <w:p w14:paraId="1E0A3C0E" w14:textId="77777777" w:rsidR="001233F8" w:rsidRDefault="008160FF">
      <w:pPr>
        <w:spacing w:after="0"/>
        <w:ind w:left="1440" w:hanging="360"/>
        <w:rPr>
          <w:color w:val="000000"/>
        </w:rPr>
      </w:pPr>
      <w:r>
        <w:rPr>
          <w:color w:val="000000"/>
        </w:rPr>
        <w:t>16 = The AdID is outside its valid range.</w:t>
      </w:r>
    </w:p>
    <w:p w14:paraId="09AE99EA" w14:textId="77777777" w:rsidR="001233F8" w:rsidRDefault="008160FF">
      <w:pPr>
        <w:spacing w:after="0"/>
        <w:ind w:left="1440" w:hanging="360"/>
        <w:rPr>
          <w:color w:val="000000"/>
        </w:rPr>
      </w:pPr>
      <w:r>
        <w:rPr>
          <w:color w:val="000000"/>
        </w:rPr>
        <w:t>17 = MP4FF Alert does not conform to supported MP4FF format</w:t>
      </w:r>
    </w:p>
    <w:p w14:paraId="0A535BA9" w14:textId="77777777" w:rsidR="001233F8" w:rsidRDefault="001233F8">
      <w:pPr>
        <w:spacing w:after="0"/>
        <w:ind w:left="1440" w:hanging="360"/>
        <w:rPr>
          <w:color w:val="000000"/>
        </w:rPr>
      </w:pPr>
    </w:p>
    <w:p w14:paraId="3AF017F8" w14:textId="77777777" w:rsidR="001233F8" w:rsidRDefault="008160FF">
      <w:pPr>
        <w:spacing w:before="120"/>
        <w:ind w:left="1080" w:hanging="360"/>
        <w:jc w:val="both"/>
        <w:rPr>
          <w:color w:val="000000"/>
        </w:rPr>
      </w:pPr>
      <w:r>
        <w:rPr>
          <w:b/>
          <w:color w:val="000000"/>
        </w:rPr>
        <w:t>PacketID</w:t>
      </w:r>
      <w:r>
        <w:rPr>
          <w:color w:val="000000"/>
        </w:rPr>
        <w:t xml:space="preserve">:  </w:t>
      </w:r>
      <w:r>
        <w:rPr>
          <w:b/>
          <w:color w:val="000000"/>
        </w:rPr>
        <w:t>PacketID</w:t>
      </w:r>
      <w:r>
        <w:rPr>
          <w:color w:val="000000"/>
        </w:rPr>
        <w:t xml:space="preserve"> of the last packet that was successfully processed. If no packet has been successfully processed then </w:t>
      </w:r>
      <w:r>
        <w:rPr>
          <w:b/>
          <w:color w:val="000000"/>
        </w:rPr>
        <w:t>PacketID</w:t>
      </w:r>
      <w:r>
        <w:rPr>
          <w:color w:val="000000"/>
        </w:rPr>
        <w:t xml:space="preserve"> is set to 0xFF.</w:t>
      </w:r>
    </w:p>
    <w:p w14:paraId="27D45A10" w14:textId="77777777" w:rsidR="001233F8" w:rsidRDefault="008160FF">
      <w:pPr>
        <w:spacing w:before="120"/>
        <w:ind w:left="1080" w:hanging="360"/>
        <w:jc w:val="both"/>
        <w:rPr>
          <w:color w:val="000000"/>
        </w:rPr>
      </w:pPr>
      <w:r>
        <w:rPr>
          <w:b/>
          <w:color w:val="000000"/>
        </w:rPr>
        <w:lastRenderedPageBreak/>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188FF0E8" w14:textId="77777777" w:rsidR="001233F8" w:rsidRDefault="008160FF" w:rsidP="0086059E">
      <w:pPr>
        <w:pStyle w:val="Heading2"/>
      </w:pPr>
      <w:bookmarkStart w:id="110" w:name="_Toc202436104"/>
      <w:r>
        <w:t>Ad Configure Dispatch</w:t>
      </w:r>
      <w:bookmarkEnd w:id="110"/>
    </w:p>
    <w:p w14:paraId="6519A6A2" w14:textId="77777777" w:rsidR="001233F8" w:rsidRDefault="008160FF">
      <w:pPr>
        <w:spacing w:before="120"/>
        <w:jc w:val="both"/>
        <w:rPr>
          <w:color w:val="000000"/>
        </w:rPr>
      </w:pPr>
      <w:r>
        <w:rPr>
          <w:color w:val="000000"/>
        </w:rPr>
        <w:t>The Host sends the Ad Configure Dispatch to the Module to configure the insertion and replacement of Ads into the audio stream.</w:t>
      </w:r>
    </w:p>
    <w:p w14:paraId="241A7117" w14:textId="77777777" w:rsidR="001233F8" w:rsidRDefault="008160FF">
      <w:pPr>
        <w:spacing w:before="120"/>
        <w:jc w:val="both"/>
        <w:rPr>
          <w:color w:val="000000"/>
        </w:rPr>
      </w:pPr>
      <w:r>
        <w:rPr>
          <w:color w:val="000000"/>
        </w:rPr>
        <w:t>If the Host changes the Ad configuration, then the new configuration will apply to any existing Ads and any future Ads.</w:t>
      </w:r>
    </w:p>
    <w:p w14:paraId="257149D6" w14:textId="77777777" w:rsidR="001233F8" w:rsidRDefault="008160FF">
      <w:pPr>
        <w:spacing w:before="120"/>
        <w:jc w:val="both"/>
        <w:rPr>
          <w:color w:val="000000"/>
        </w:rPr>
      </w:pPr>
      <w:r>
        <w:rPr>
          <w:color w:val="000000"/>
        </w:rPr>
        <w:t>The Module does not store the Ad configuration data in its NVM, but does have a default set of configuration data. The Module will use its default Ad configuration data after each Module reset, so the Host should resend the Ad Configure Dispatch to the Module upon each Module initialization.</w:t>
      </w:r>
    </w:p>
    <w:p w14:paraId="062A5F5A" w14:textId="77777777" w:rsidR="001233F8" w:rsidRDefault="008160FF">
      <w:pPr>
        <w:spacing w:before="120"/>
        <w:jc w:val="both"/>
        <w:rPr>
          <w:color w:val="000000"/>
        </w:rPr>
      </w:pPr>
      <w:r>
        <w:rPr>
          <w:color w:val="000000"/>
        </w:rPr>
        <w:t>When the Module receives an Ad Configure Dispatch it performs any processing associated with that command and sends the Generic Response or the Ad Configure Error Response to the Host.</w:t>
      </w:r>
    </w:p>
    <w:p w14:paraId="2298B38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572CD00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6D34C7D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Ad Configure Error Response</w:t>
      </w:r>
    </w:p>
    <w:p w14:paraId="1CE4AC7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0BB97E8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6638532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39</w:t>
      </w:r>
    </w:p>
    <w:p w14:paraId="19DA7235" w14:textId="77777777" w:rsidR="001233F8" w:rsidRDefault="008160FF">
      <w:pPr>
        <w:keepNext/>
        <w:pBdr>
          <w:top w:val="nil"/>
          <w:left w:val="nil"/>
          <w:bottom w:val="nil"/>
          <w:right w:val="nil"/>
          <w:between w:val="nil"/>
        </w:pBdr>
        <w:tabs>
          <w:tab w:val="left" w:pos="2592"/>
          <w:tab w:val="left" w:pos="2340"/>
        </w:tabs>
        <w:spacing w:before="60" w:after="60"/>
        <w:ind w:left="1080"/>
        <w:jc w:val="both"/>
        <w:rPr>
          <w:color w:val="000000"/>
          <w:szCs w:val="22"/>
        </w:rPr>
      </w:pPr>
      <w:r>
        <w:rPr>
          <w:color w:val="000000"/>
          <w:szCs w:val="22"/>
        </w:rPr>
        <w:t xml:space="preserve">The </w:t>
      </w:r>
      <w:r>
        <w:rPr>
          <w:b/>
          <w:color w:val="000000"/>
          <w:szCs w:val="22"/>
        </w:rPr>
        <w:t>AdRepFadeInTime</w:t>
      </w:r>
      <w:r>
        <w:rPr>
          <w:color w:val="000000"/>
          <w:szCs w:val="22"/>
        </w:rPr>
        <w:t xml:space="preserve"> and </w:t>
      </w:r>
      <w:r>
        <w:rPr>
          <w:b/>
          <w:color w:val="000000"/>
          <w:szCs w:val="22"/>
        </w:rPr>
        <w:t>AdRepFadeOutTime</w:t>
      </w:r>
      <w:r>
        <w:rPr>
          <w:color w:val="000000"/>
          <w:szCs w:val="22"/>
        </w:rPr>
        <w:t xml:space="preserve"> fields were late additions to this message. To retain backward compatibility, the Module must allow for Ad Configure Dispatch to contain only 39 bytes and use default values for the Ad Replacement fade profiles.</w:t>
      </w:r>
    </w:p>
    <w:p w14:paraId="6C5C24D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25FDE775"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76"/>
        <w:tblW w:w="86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9"/>
        <w:gridCol w:w="5104"/>
        <w:gridCol w:w="1170"/>
        <w:gridCol w:w="1613"/>
      </w:tblGrid>
      <w:tr w:rsidR="001233F8" w14:paraId="1379AD98" w14:textId="77777777">
        <w:trPr>
          <w:cantSplit/>
          <w:tblHeader/>
        </w:trPr>
        <w:tc>
          <w:tcPr>
            <w:tcW w:w="789" w:type="dxa"/>
            <w:shd w:val="clear" w:color="auto" w:fill="EEECE1"/>
          </w:tcPr>
          <w:p w14:paraId="18A53285" w14:textId="77777777" w:rsidR="001233F8" w:rsidRDefault="008160FF">
            <w:pPr>
              <w:spacing w:after="0"/>
              <w:jc w:val="center"/>
              <w:rPr>
                <w:b/>
                <w:color w:val="000000"/>
              </w:rPr>
            </w:pPr>
            <w:r>
              <w:rPr>
                <w:b/>
                <w:color w:val="000000"/>
              </w:rPr>
              <w:t>Byte #</w:t>
            </w:r>
          </w:p>
        </w:tc>
        <w:tc>
          <w:tcPr>
            <w:tcW w:w="5104" w:type="dxa"/>
            <w:shd w:val="clear" w:color="auto" w:fill="EEECE1"/>
          </w:tcPr>
          <w:p w14:paraId="148FE8F1" w14:textId="77777777" w:rsidR="001233F8" w:rsidRDefault="008160FF">
            <w:pPr>
              <w:spacing w:after="0"/>
              <w:jc w:val="center"/>
              <w:rPr>
                <w:b/>
                <w:color w:val="000000"/>
              </w:rPr>
            </w:pPr>
            <w:r>
              <w:rPr>
                <w:b/>
                <w:color w:val="000000"/>
              </w:rPr>
              <w:t>Field Name</w:t>
            </w:r>
          </w:p>
        </w:tc>
        <w:tc>
          <w:tcPr>
            <w:tcW w:w="1170" w:type="dxa"/>
            <w:shd w:val="clear" w:color="auto" w:fill="EEECE1"/>
          </w:tcPr>
          <w:p w14:paraId="6FE82A1C" w14:textId="77777777" w:rsidR="001233F8" w:rsidRDefault="008160FF">
            <w:pPr>
              <w:spacing w:after="0"/>
              <w:jc w:val="center"/>
              <w:rPr>
                <w:b/>
                <w:color w:val="000000"/>
              </w:rPr>
            </w:pPr>
            <w:r>
              <w:rPr>
                <w:b/>
                <w:color w:val="000000"/>
              </w:rPr>
              <w:t>Data Type</w:t>
            </w:r>
          </w:p>
        </w:tc>
        <w:tc>
          <w:tcPr>
            <w:tcW w:w="1613" w:type="dxa"/>
            <w:shd w:val="clear" w:color="auto" w:fill="EEECE1"/>
            <w:vAlign w:val="center"/>
          </w:tcPr>
          <w:p w14:paraId="38A455BB" w14:textId="77777777" w:rsidR="001233F8" w:rsidRDefault="008160FF">
            <w:pPr>
              <w:spacing w:after="0"/>
              <w:jc w:val="center"/>
              <w:rPr>
                <w:b/>
                <w:color w:val="000000"/>
              </w:rPr>
            </w:pPr>
            <w:r>
              <w:rPr>
                <w:b/>
                <w:color w:val="000000"/>
              </w:rPr>
              <w:t>Value</w:t>
            </w:r>
          </w:p>
        </w:tc>
      </w:tr>
      <w:tr w:rsidR="001233F8" w14:paraId="34F5EC43" w14:textId="77777777">
        <w:trPr>
          <w:cantSplit/>
        </w:trPr>
        <w:tc>
          <w:tcPr>
            <w:tcW w:w="789" w:type="dxa"/>
          </w:tcPr>
          <w:p w14:paraId="3E055EB6" w14:textId="77777777" w:rsidR="001233F8" w:rsidRDefault="008160FF">
            <w:pPr>
              <w:spacing w:after="0"/>
              <w:ind w:right="72"/>
              <w:jc w:val="center"/>
              <w:rPr>
                <w:color w:val="000000"/>
              </w:rPr>
            </w:pPr>
            <w:r>
              <w:rPr>
                <w:color w:val="000000"/>
              </w:rPr>
              <w:t>0</w:t>
            </w:r>
          </w:p>
        </w:tc>
        <w:tc>
          <w:tcPr>
            <w:tcW w:w="5104" w:type="dxa"/>
          </w:tcPr>
          <w:p w14:paraId="6F0F3253" w14:textId="77777777" w:rsidR="001233F8" w:rsidRDefault="008160FF">
            <w:pPr>
              <w:spacing w:after="0"/>
              <w:rPr>
                <w:color w:val="000000"/>
              </w:rPr>
            </w:pPr>
            <w:r>
              <w:rPr>
                <w:color w:val="000000"/>
              </w:rPr>
              <w:t>Sync</w:t>
            </w:r>
          </w:p>
        </w:tc>
        <w:tc>
          <w:tcPr>
            <w:tcW w:w="1170" w:type="dxa"/>
          </w:tcPr>
          <w:p w14:paraId="350A7B8F" w14:textId="77777777" w:rsidR="001233F8" w:rsidRDefault="008160FF">
            <w:pPr>
              <w:spacing w:after="0"/>
              <w:jc w:val="center"/>
              <w:rPr>
                <w:color w:val="000000"/>
              </w:rPr>
            </w:pPr>
            <w:r>
              <w:rPr>
                <w:color w:val="000000"/>
              </w:rPr>
              <w:t>uint8</w:t>
            </w:r>
          </w:p>
        </w:tc>
        <w:tc>
          <w:tcPr>
            <w:tcW w:w="1613" w:type="dxa"/>
            <w:vAlign w:val="center"/>
          </w:tcPr>
          <w:p w14:paraId="6E32FBE2" w14:textId="77777777" w:rsidR="001233F8" w:rsidRDefault="008160FF">
            <w:pPr>
              <w:spacing w:after="0"/>
              <w:jc w:val="center"/>
              <w:rPr>
                <w:color w:val="000000"/>
              </w:rPr>
            </w:pPr>
            <w:r>
              <w:rPr>
                <w:color w:val="000000"/>
              </w:rPr>
              <w:t xml:space="preserve"> See Section 4.1</w:t>
            </w:r>
          </w:p>
        </w:tc>
      </w:tr>
      <w:tr w:rsidR="001233F8" w14:paraId="4507FB37" w14:textId="77777777">
        <w:trPr>
          <w:cantSplit/>
        </w:trPr>
        <w:tc>
          <w:tcPr>
            <w:tcW w:w="789" w:type="dxa"/>
          </w:tcPr>
          <w:p w14:paraId="59759430" w14:textId="77777777" w:rsidR="001233F8" w:rsidRDefault="008160FF">
            <w:pPr>
              <w:spacing w:after="0"/>
              <w:ind w:right="72"/>
              <w:jc w:val="center"/>
              <w:rPr>
                <w:color w:val="000000"/>
              </w:rPr>
            </w:pPr>
            <w:r>
              <w:rPr>
                <w:color w:val="000000"/>
              </w:rPr>
              <w:t>1-2</w:t>
            </w:r>
          </w:p>
        </w:tc>
        <w:tc>
          <w:tcPr>
            <w:tcW w:w="5104" w:type="dxa"/>
          </w:tcPr>
          <w:p w14:paraId="0EC2EB14" w14:textId="77777777" w:rsidR="001233F8" w:rsidRDefault="008160FF">
            <w:pPr>
              <w:spacing w:after="0"/>
              <w:rPr>
                <w:color w:val="000000"/>
              </w:rPr>
            </w:pPr>
            <w:r>
              <w:rPr>
                <w:color w:val="000000"/>
              </w:rPr>
              <w:t>NumMsgBytes</w:t>
            </w:r>
          </w:p>
        </w:tc>
        <w:tc>
          <w:tcPr>
            <w:tcW w:w="1170" w:type="dxa"/>
          </w:tcPr>
          <w:p w14:paraId="66C1187C" w14:textId="77777777" w:rsidR="001233F8" w:rsidRDefault="008160FF">
            <w:pPr>
              <w:spacing w:after="0"/>
              <w:jc w:val="center"/>
              <w:rPr>
                <w:color w:val="000000"/>
              </w:rPr>
            </w:pPr>
            <w:r>
              <w:rPr>
                <w:color w:val="000000"/>
              </w:rPr>
              <w:t>uint16</w:t>
            </w:r>
          </w:p>
        </w:tc>
        <w:tc>
          <w:tcPr>
            <w:tcW w:w="1613" w:type="dxa"/>
            <w:vAlign w:val="center"/>
          </w:tcPr>
          <w:p w14:paraId="18D52C0F" w14:textId="77777777" w:rsidR="001233F8" w:rsidRDefault="008160FF">
            <w:pPr>
              <w:spacing w:after="0"/>
              <w:jc w:val="center"/>
              <w:rPr>
                <w:color w:val="000000"/>
              </w:rPr>
            </w:pPr>
            <w:r>
              <w:rPr>
                <w:color w:val="000000"/>
              </w:rPr>
              <w:t>43</w:t>
            </w:r>
          </w:p>
        </w:tc>
      </w:tr>
      <w:tr w:rsidR="001233F8" w14:paraId="0CC30F13" w14:textId="77777777">
        <w:trPr>
          <w:cantSplit/>
        </w:trPr>
        <w:tc>
          <w:tcPr>
            <w:tcW w:w="789" w:type="dxa"/>
          </w:tcPr>
          <w:p w14:paraId="5E3D368F" w14:textId="77777777" w:rsidR="001233F8" w:rsidRDefault="008160FF">
            <w:pPr>
              <w:spacing w:after="0"/>
              <w:ind w:right="72"/>
              <w:jc w:val="center"/>
              <w:rPr>
                <w:color w:val="000000"/>
              </w:rPr>
            </w:pPr>
            <w:r>
              <w:rPr>
                <w:color w:val="000000"/>
              </w:rPr>
              <w:t>3-4</w:t>
            </w:r>
          </w:p>
        </w:tc>
        <w:tc>
          <w:tcPr>
            <w:tcW w:w="5104" w:type="dxa"/>
          </w:tcPr>
          <w:p w14:paraId="6D62F406" w14:textId="77777777" w:rsidR="001233F8" w:rsidRDefault="008160FF">
            <w:pPr>
              <w:spacing w:after="0"/>
              <w:rPr>
                <w:color w:val="000000"/>
              </w:rPr>
            </w:pPr>
            <w:r>
              <w:rPr>
                <w:color w:val="000000"/>
              </w:rPr>
              <w:t>Checksum</w:t>
            </w:r>
          </w:p>
        </w:tc>
        <w:tc>
          <w:tcPr>
            <w:tcW w:w="1170" w:type="dxa"/>
          </w:tcPr>
          <w:p w14:paraId="08386F7D" w14:textId="77777777" w:rsidR="001233F8" w:rsidRDefault="008160FF">
            <w:pPr>
              <w:spacing w:after="0"/>
              <w:jc w:val="center"/>
              <w:rPr>
                <w:color w:val="000000"/>
              </w:rPr>
            </w:pPr>
            <w:r>
              <w:rPr>
                <w:color w:val="000000"/>
              </w:rPr>
              <w:t>uint16</w:t>
            </w:r>
          </w:p>
        </w:tc>
        <w:tc>
          <w:tcPr>
            <w:tcW w:w="1613" w:type="dxa"/>
            <w:vAlign w:val="center"/>
          </w:tcPr>
          <w:p w14:paraId="7819B1B3" w14:textId="77777777" w:rsidR="001233F8" w:rsidRDefault="008160FF">
            <w:pPr>
              <w:spacing w:after="0"/>
              <w:jc w:val="center"/>
              <w:rPr>
                <w:color w:val="000000"/>
              </w:rPr>
            </w:pPr>
            <w:r>
              <w:rPr>
                <w:color w:val="000000"/>
              </w:rPr>
              <w:t>See Section 4.6</w:t>
            </w:r>
          </w:p>
        </w:tc>
      </w:tr>
      <w:tr w:rsidR="001233F8" w14:paraId="2690D4A9" w14:textId="77777777">
        <w:trPr>
          <w:cantSplit/>
          <w:trHeight w:val="255"/>
        </w:trPr>
        <w:tc>
          <w:tcPr>
            <w:tcW w:w="789" w:type="dxa"/>
          </w:tcPr>
          <w:p w14:paraId="322606DF" w14:textId="77777777" w:rsidR="001233F8" w:rsidRDefault="008160FF">
            <w:pPr>
              <w:spacing w:after="0"/>
              <w:ind w:right="72"/>
              <w:jc w:val="center"/>
              <w:rPr>
                <w:color w:val="000000"/>
              </w:rPr>
            </w:pPr>
            <w:r>
              <w:rPr>
                <w:color w:val="000000"/>
              </w:rPr>
              <w:t>5</w:t>
            </w:r>
          </w:p>
        </w:tc>
        <w:tc>
          <w:tcPr>
            <w:tcW w:w="5104" w:type="dxa"/>
          </w:tcPr>
          <w:p w14:paraId="77E270F9" w14:textId="77777777" w:rsidR="001233F8" w:rsidRDefault="008160FF">
            <w:pPr>
              <w:spacing w:after="0"/>
              <w:rPr>
                <w:color w:val="000000"/>
              </w:rPr>
            </w:pPr>
            <w:r>
              <w:rPr>
                <w:color w:val="000000"/>
              </w:rPr>
              <w:t>TransactionID</w:t>
            </w:r>
          </w:p>
        </w:tc>
        <w:tc>
          <w:tcPr>
            <w:tcW w:w="1170" w:type="dxa"/>
          </w:tcPr>
          <w:p w14:paraId="45150A1A" w14:textId="77777777" w:rsidR="001233F8" w:rsidRDefault="008160FF">
            <w:pPr>
              <w:spacing w:after="0"/>
              <w:jc w:val="center"/>
              <w:rPr>
                <w:color w:val="000000"/>
              </w:rPr>
            </w:pPr>
            <w:r>
              <w:rPr>
                <w:color w:val="000000"/>
              </w:rPr>
              <w:t>uint8</w:t>
            </w:r>
          </w:p>
        </w:tc>
        <w:tc>
          <w:tcPr>
            <w:tcW w:w="1613" w:type="dxa"/>
            <w:vAlign w:val="center"/>
          </w:tcPr>
          <w:p w14:paraId="533154D8" w14:textId="77777777" w:rsidR="001233F8" w:rsidRDefault="008160FF">
            <w:pPr>
              <w:spacing w:after="0"/>
              <w:jc w:val="center"/>
              <w:rPr>
                <w:color w:val="000000"/>
              </w:rPr>
            </w:pPr>
            <w:r>
              <w:rPr>
                <w:color w:val="000000"/>
              </w:rPr>
              <w:t>See Section 4.3</w:t>
            </w:r>
          </w:p>
        </w:tc>
      </w:tr>
      <w:tr w:rsidR="001233F8" w14:paraId="522955BD" w14:textId="77777777">
        <w:trPr>
          <w:cantSplit/>
        </w:trPr>
        <w:tc>
          <w:tcPr>
            <w:tcW w:w="789" w:type="dxa"/>
          </w:tcPr>
          <w:p w14:paraId="1D3B2A58" w14:textId="77777777" w:rsidR="001233F8" w:rsidRDefault="008160FF">
            <w:pPr>
              <w:spacing w:after="0"/>
              <w:ind w:right="72"/>
              <w:jc w:val="center"/>
              <w:rPr>
                <w:color w:val="000000"/>
              </w:rPr>
            </w:pPr>
            <w:r>
              <w:rPr>
                <w:color w:val="000000"/>
              </w:rPr>
              <w:t>6</w:t>
            </w:r>
          </w:p>
        </w:tc>
        <w:tc>
          <w:tcPr>
            <w:tcW w:w="5104" w:type="dxa"/>
          </w:tcPr>
          <w:p w14:paraId="01D4285F" w14:textId="77777777" w:rsidR="001233F8" w:rsidRDefault="008160FF">
            <w:pPr>
              <w:spacing w:after="0"/>
              <w:rPr>
                <w:color w:val="000000"/>
              </w:rPr>
            </w:pPr>
            <w:r>
              <w:rPr>
                <w:color w:val="000000"/>
              </w:rPr>
              <w:t>MessageID</w:t>
            </w:r>
          </w:p>
        </w:tc>
        <w:tc>
          <w:tcPr>
            <w:tcW w:w="1170" w:type="dxa"/>
          </w:tcPr>
          <w:p w14:paraId="431D730B" w14:textId="77777777" w:rsidR="001233F8" w:rsidRDefault="008160FF">
            <w:pPr>
              <w:spacing w:after="0"/>
              <w:jc w:val="center"/>
              <w:rPr>
                <w:color w:val="000000"/>
              </w:rPr>
            </w:pPr>
            <w:r>
              <w:rPr>
                <w:color w:val="000000"/>
              </w:rPr>
              <w:t>uint8</w:t>
            </w:r>
          </w:p>
        </w:tc>
        <w:tc>
          <w:tcPr>
            <w:tcW w:w="1613" w:type="dxa"/>
            <w:vAlign w:val="center"/>
          </w:tcPr>
          <w:p w14:paraId="5BD33F1E" w14:textId="77777777" w:rsidR="001233F8" w:rsidRDefault="008160FF">
            <w:pPr>
              <w:spacing w:after="0"/>
              <w:jc w:val="center"/>
              <w:rPr>
                <w:color w:val="000000"/>
              </w:rPr>
            </w:pPr>
            <w:r>
              <w:rPr>
                <w:color w:val="000000"/>
              </w:rPr>
              <w:t>157</w:t>
            </w:r>
          </w:p>
        </w:tc>
      </w:tr>
      <w:tr w:rsidR="001233F8" w14:paraId="6F79BF82" w14:textId="77777777">
        <w:trPr>
          <w:cantSplit/>
        </w:trPr>
        <w:tc>
          <w:tcPr>
            <w:tcW w:w="789" w:type="dxa"/>
          </w:tcPr>
          <w:p w14:paraId="16CB0675" w14:textId="77777777" w:rsidR="001233F8" w:rsidRDefault="008160FF">
            <w:pPr>
              <w:spacing w:after="0"/>
              <w:ind w:right="72"/>
              <w:jc w:val="center"/>
              <w:rPr>
                <w:color w:val="000000"/>
              </w:rPr>
            </w:pPr>
            <w:r>
              <w:rPr>
                <w:color w:val="000000"/>
              </w:rPr>
              <w:t>7-8</w:t>
            </w:r>
          </w:p>
        </w:tc>
        <w:tc>
          <w:tcPr>
            <w:tcW w:w="5104" w:type="dxa"/>
          </w:tcPr>
          <w:p w14:paraId="05C38555" w14:textId="77777777" w:rsidR="001233F8" w:rsidRDefault="008160FF">
            <w:pPr>
              <w:spacing w:after="0"/>
              <w:rPr>
                <w:color w:val="000000"/>
              </w:rPr>
            </w:pPr>
            <w:r>
              <w:rPr>
                <w:color w:val="000000"/>
              </w:rPr>
              <w:t>T0FadeOutTime0</w:t>
            </w:r>
          </w:p>
        </w:tc>
        <w:tc>
          <w:tcPr>
            <w:tcW w:w="1170" w:type="dxa"/>
          </w:tcPr>
          <w:p w14:paraId="38DEC4A7" w14:textId="77777777" w:rsidR="001233F8" w:rsidRDefault="008160FF">
            <w:pPr>
              <w:spacing w:after="0"/>
              <w:jc w:val="center"/>
              <w:rPr>
                <w:color w:val="000000"/>
              </w:rPr>
            </w:pPr>
            <w:r>
              <w:rPr>
                <w:color w:val="000000"/>
              </w:rPr>
              <w:t>uint16</w:t>
            </w:r>
          </w:p>
        </w:tc>
        <w:tc>
          <w:tcPr>
            <w:tcW w:w="1613" w:type="dxa"/>
            <w:vAlign w:val="center"/>
          </w:tcPr>
          <w:p w14:paraId="552B0C0A" w14:textId="77777777" w:rsidR="001233F8" w:rsidRDefault="008160FF">
            <w:pPr>
              <w:spacing w:after="0"/>
              <w:jc w:val="center"/>
              <w:rPr>
                <w:color w:val="000000"/>
              </w:rPr>
            </w:pPr>
            <w:r>
              <w:rPr>
                <w:color w:val="000000"/>
              </w:rPr>
              <w:t>See below</w:t>
            </w:r>
          </w:p>
        </w:tc>
      </w:tr>
      <w:tr w:rsidR="001233F8" w14:paraId="6912D77C" w14:textId="77777777">
        <w:trPr>
          <w:cantSplit/>
        </w:trPr>
        <w:tc>
          <w:tcPr>
            <w:tcW w:w="789" w:type="dxa"/>
          </w:tcPr>
          <w:p w14:paraId="2CB4E34D" w14:textId="77777777" w:rsidR="001233F8" w:rsidRDefault="008160FF">
            <w:pPr>
              <w:spacing w:after="0"/>
              <w:ind w:right="72"/>
              <w:jc w:val="center"/>
              <w:rPr>
                <w:color w:val="000000"/>
              </w:rPr>
            </w:pPr>
            <w:r>
              <w:rPr>
                <w:color w:val="000000"/>
              </w:rPr>
              <w:t>9-10</w:t>
            </w:r>
          </w:p>
        </w:tc>
        <w:tc>
          <w:tcPr>
            <w:tcW w:w="5104" w:type="dxa"/>
          </w:tcPr>
          <w:p w14:paraId="3280CB3A" w14:textId="77777777" w:rsidR="001233F8" w:rsidRDefault="008160FF">
            <w:pPr>
              <w:spacing w:after="0"/>
              <w:rPr>
                <w:color w:val="000000"/>
              </w:rPr>
            </w:pPr>
            <w:r>
              <w:rPr>
                <w:color w:val="000000"/>
              </w:rPr>
              <w:t>T0FadeOutTime1</w:t>
            </w:r>
          </w:p>
        </w:tc>
        <w:tc>
          <w:tcPr>
            <w:tcW w:w="1170" w:type="dxa"/>
          </w:tcPr>
          <w:p w14:paraId="12014A23" w14:textId="77777777" w:rsidR="001233F8" w:rsidRDefault="008160FF">
            <w:pPr>
              <w:spacing w:after="0"/>
              <w:jc w:val="center"/>
              <w:rPr>
                <w:color w:val="000000"/>
              </w:rPr>
            </w:pPr>
            <w:r>
              <w:rPr>
                <w:color w:val="000000"/>
              </w:rPr>
              <w:t>uint16</w:t>
            </w:r>
          </w:p>
        </w:tc>
        <w:tc>
          <w:tcPr>
            <w:tcW w:w="1613" w:type="dxa"/>
            <w:vAlign w:val="center"/>
          </w:tcPr>
          <w:p w14:paraId="5685E0ED" w14:textId="77777777" w:rsidR="001233F8" w:rsidRDefault="008160FF">
            <w:pPr>
              <w:spacing w:after="0"/>
              <w:jc w:val="center"/>
              <w:rPr>
                <w:color w:val="000000"/>
              </w:rPr>
            </w:pPr>
            <w:r>
              <w:rPr>
                <w:color w:val="000000"/>
              </w:rPr>
              <w:t>See below</w:t>
            </w:r>
          </w:p>
        </w:tc>
      </w:tr>
      <w:tr w:rsidR="001233F8" w14:paraId="608C0B28" w14:textId="77777777">
        <w:trPr>
          <w:cantSplit/>
        </w:trPr>
        <w:tc>
          <w:tcPr>
            <w:tcW w:w="789" w:type="dxa"/>
          </w:tcPr>
          <w:p w14:paraId="12E1A5C3" w14:textId="77777777" w:rsidR="001233F8" w:rsidRDefault="008160FF">
            <w:pPr>
              <w:spacing w:after="0"/>
              <w:ind w:right="72"/>
              <w:jc w:val="center"/>
              <w:rPr>
                <w:color w:val="000000"/>
              </w:rPr>
            </w:pPr>
            <w:r>
              <w:rPr>
                <w:color w:val="000000"/>
              </w:rPr>
              <w:t>11-12</w:t>
            </w:r>
          </w:p>
        </w:tc>
        <w:tc>
          <w:tcPr>
            <w:tcW w:w="5104" w:type="dxa"/>
          </w:tcPr>
          <w:p w14:paraId="75A0EB06" w14:textId="77777777" w:rsidR="001233F8" w:rsidRDefault="008160FF">
            <w:pPr>
              <w:spacing w:after="0"/>
              <w:rPr>
                <w:color w:val="000000"/>
              </w:rPr>
            </w:pPr>
            <w:r>
              <w:rPr>
                <w:color w:val="000000"/>
              </w:rPr>
              <w:t>T0FadeOutTime2</w:t>
            </w:r>
          </w:p>
        </w:tc>
        <w:tc>
          <w:tcPr>
            <w:tcW w:w="1170" w:type="dxa"/>
          </w:tcPr>
          <w:p w14:paraId="3965466F" w14:textId="77777777" w:rsidR="001233F8" w:rsidRDefault="008160FF">
            <w:pPr>
              <w:spacing w:after="0"/>
              <w:jc w:val="center"/>
              <w:rPr>
                <w:color w:val="000000"/>
              </w:rPr>
            </w:pPr>
            <w:r>
              <w:rPr>
                <w:color w:val="000000"/>
              </w:rPr>
              <w:t>uint16</w:t>
            </w:r>
          </w:p>
        </w:tc>
        <w:tc>
          <w:tcPr>
            <w:tcW w:w="1613" w:type="dxa"/>
            <w:vAlign w:val="center"/>
          </w:tcPr>
          <w:p w14:paraId="7D4BD089" w14:textId="77777777" w:rsidR="001233F8" w:rsidRDefault="008160FF">
            <w:pPr>
              <w:spacing w:after="0"/>
              <w:jc w:val="center"/>
              <w:rPr>
                <w:color w:val="000000"/>
              </w:rPr>
            </w:pPr>
            <w:r>
              <w:rPr>
                <w:color w:val="000000"/>
              </w:rPr>
              <w:t>See below</w:t>
            </w:r>
          </w:p>
        </w:tc>
      </w:tr>
      <w:tr w:rsidR="001233F8" w14:paraId="2525254E" w14:textId="77777777">
        <w:trPr>
          <w:cantSplit/>
        </w:trPr>
        <w:tc>
          <w:tcPr>
            <w:tcW w:w="789" w:type="dxa"/>
          </w:tcPr>
          <w:p w14:paraId="7794F33E" w14:textId="77777777" w:rsidR="001233F8" w:rsidRDefault="008160FF">
            <w:pPr>
              <w:spacing w:after="0"/>
              <w:ind w:right="72"/>
              <w:jc w:val="center"/>
              <w:rPr>
                <w:color w:val="000000"/>
              </w:rPr>
            </w:pPr>
            <w:r>
              <w:rPr>
                <w:color w:val="000000"/>
              </w:rPr>
              <w:t>13-14</w:t>
            </w:r>
          </w:p>
        </w:tc>
        <w:tc>
          <w:tcPr>
            <w:tcW w:w="5104" w:type="dxa"/>
          </w:tcPr>
          <w:p w14:paraId="28447913" w14:textId="77777777" w:rsidR="001233F8" w:rsidRDefault="008160FF">
            <w:pPr>
              <w:spacing w:after="0"/>
              <w:rPr>
                <w:color w:val="000000"/>
              </w:rPr>
            </w:pPr>
            <w:r>
              <w:rPr>
                <w:color w:val="000000"/>
              </w:rPr>
              <w:t>T0FadeOutTime3</w:t>
            </w:r>
          </w:p>
        </w:tc>
        <w:tc>
          <w:tcPr>
            <w:tcW w:w="1170" w:type="dxa"/>
          </w:tcPr>
          <w:p w14:paraId="65E5A8F0" w14:textId="77777777" w:rsidR="001233F8" w:rsidRDefault="008160FF">
            <w:pPr>
              <w:spacing w:after="0"/>
              <w:jc w:val="center"/>
              <w:rPr>
                <w:color w:val="000000"/>
              </w:rPr>
            </w:pPr>
            <w:r>
              <w:rPr>
                <w:color w:val="000000"/>
              </w:rPr>
              <w:t>uint16</w:t>
            </w:r>
          </w:p>
        </w:tc>
        <w:tc>
          <w:tcPr>
            <w:tcW w:w="1613" w:type="dxa"/>
            <w:vAlign w:val="center"/>
          </w:tcPr>
          <w:p w14:paraId="368EF3A1" w14:textId="77777777" w:rsidR="001233F8" w:rsidRDefault="008160FF">
            <w:pPr>
              <w:spacing w:after="0"/>
              <w:jc w:val="center"/>
              <w:rPr>
                <w:color w:val="000000"/>
              </w:rPr>
            </w:pPr>
            <w:r>
              <w:rPr>
                <w:color w:val="000000"/>
              </w:rPr>
              <w:t>See below</w:t>
            </w:r>
          </w:p>
        </w:tc>
      </w:tr>
      <w:tr w:rsidR="001233F8" w14:paraId="128560C4" w14:textId="77777777">
        <w:trPr>
          <w:cantSplit/>
        </w:trPr>
        <w:tc>
          <w:tcPr>
            <w:tcW w:w="789" w:type="dxa"/>
          </w:tcPr>
          <w:p w14:paraId="1D14F58F" w14:textId="77777777" w:rsidR="001233F8" w:rsidRDefault="008160FF">
            <w:pPr>
              <w:spacing w:after="0"/>
              <w:ind w:right="72"/>
              <w:jc w:val="center"/>
              <w:rPr>
                <w:color w:val="000000"/>
              </w:rPr>
            </w:pPr>
            <w:r>
              <w:rPr>
                <w:color w:val="000000"/>
              </w:rPr>
              <w:t>15-16</w:t>
            </w:r>
          </w:p>
        </w:tc>
        <w:tc>
          <w:tcPr>
            <w:tcW w:w="5104" w:type="dxa"/>
          </w:tcPr>
          <w:p w14:paraId="481D28B8" w14:textId="77777777" w:rsidR="001233F8" w:rsidRDefault="008160FF">
            <w:pPr>
              <w:spacing w:after="0"/>
              <w:rPr>
                <w:color w:val="000000"/>
              </w:rPr>
            </w:pPr>
            <w:r>
              <w:rPr>
                <w:color w:val="000000"/>
              </w:rPr>
              <w:t>T0FadeInTime0</w:t>
            </w:r>
          </w:p>
        </w:tc>
        <w:tc>
          <w:tcPr>
            <w:tcW w:w="1170" w:type="dxa"/>
          </w:tcPr>
          <w:p w14:paraId="21AFF669" w14:textId="77777777" w:rsidR="001233F8" w:rsidRDefault="008160FF">
            <w:pPr>
              <w:spacing w:after="0"/>
              <w:jc w:val="center"/>
              <w:rPr>
                <w:color w:val="000000"/>
              </w:rPr>
            </w:pPr>
            <w:r>
              <w:rPr>
                <w:color w:val="000000"/>
              </w:rPr>
              <w:t>uint16</w:t>
            </w:r>
          </w:p>
        </w:tc>
        <w:tc>
          <w:tcPr>
            <w:tcW w:w="1613" w:type="dxa"/>
            <w:vAlign w:val="center"/>
          </w:tcPr>
          <w:p w14:paraId="768CCC45" w14:textId="77777777" w:rsidR="001233F8" w:rsidRDefault="008160FF">
            <w:pPr>
              <w:spacing w:after="0"/>
              <w:jc w:val="center"/>
              <w:rPr>
                <w:color w:val="000000"/>
              </w:rPr>
            </w:pPr>
            <w:r>
              <w:rPr>
                <w:color w:val="000000"/>
              </w:rPr>
              <w:t>See below</w:t>
            </w:r>
          </w:p>
        </w:tc>
      </w:tr>
      <w:tr w:rsidR="001233F8" w14:paraId="06C9C9FF" w14:textId="77777777">
        <w:trPr>
          <w:cantSplit/>
        </w:trPr>
        <w:tc>
          <w:tcPr>
            <w:tcW w:w="789" w:type="dxa"/>
          </w:tcPr>
          <w:p w14:paraId="21DDEFAF" w14:textId="77777777" w:rsidR="001233F8" w:rsidRDefault="008160FF">
            <w:pPr>
              <w:spacing w:after="0"/>
              <w:ind w:right="72"/>
              <w:jc w:val="center"/>
              <w:rPr>
                <w:color w:val="000000"/>
              </w:rPr>
            </w:pPr>
            <w:r>
              <w:rPr>
                <w:color w:val="000000"/>
              </w:rPr>
              <w:t>17-18</w:t>
            </w:r>
          </w:p>
        </w:tc>
        <w:tc>
          <w:tcPr>
            <w:tcW w:w="5104" w:type="dxa"/>
          </w:tcPr>
          <w:p w14:paraId="5A40D40E" w14:textId="77777777" w:rsidR="001233F8" w:rsidRDefault="008160FF">
            <w:pPr>
              <w:spacing w:after="0"/>
              <w:rPr>
                <w:color w:val="000000"/>
              </w:rPr>
            </w:pPr>
            <w:r>
              <w:rPr>
                <w:color w:val="000000"/>
              </w:rPr>
              <w:t>T0FadeInTime1</w:t>
            </w:r>
          </w:p>
        </w:tc>
        <w:tc>
          <w:tcPr>
            <w:tcW w:w="1170" w:type="dxa"/>
          </w:tcPr>
          <w:p w14:paraId="041401DE" w14:textId="77777777" w:rsidR="001233F8" w:rsidRDefault="008160FF">
            <w:pPr>
              <w:spacing w:after="0"/>
              <w:jc w:val="center"/>
              <w:rPr>
                <w:color w:val="000000"/>
              </w:rPr>
            </w:pPr>
            <w:r>
              <w:rPr>
                <w:color w:val="000000"/>
              </w:rPr>
              <w:t>uint16</w:t>
            </w:r>
          </w:p>
        </w:tc>
        <w:tc>
          <w:tcPr>
            <w:tcW w:w="1613" w:type="dxa"/>
            <w:vAlign w:val="center"/>
          </w:tcPr>
          <w:p w14:paraId="0E9860E4" w14:textId="77777777" w:rsidR="001233F8" w:rsidRDefault="008160FF">
            <w:pPr>
              <w:spacing w:after="0"/>
              <w:jc w:val="center"/>
              <w:rPr>
                <w:color w:val="000000"/>
              </w:rPr>
            </w:pPr>
            <w:r>
              <w:rPr>
                <w:color w:val="000000"/>
              </w:rPr>
              <w:t>See below</w:t>
            </w:r>
          </w:p>
        </w:tc>
      </w:tr>
      <w:tr w:rsidR="001233F8" w14:paraId="133730A0" w14:textId="77777777">
        <w:trPr>
          <w:cantSplit/>
        </w:trPr>
        <w:tc>
          <w:tcPr>
            <w:tcW w:w="789" w:type="dxa"/>
          </w:tcPr>
          <w:p w14:paraId="0656F3D6" w14:textId="77777777" w:rsidR="001233F8" w:rsidRDefault="008160FF">
            <w:pPr>
              <w:spacing w:after="0"/>
              <w:ind w:right="72"/>
              <w:jc w:val="center"/>
              <w:rPr>
                <w:color w:val="000000"/>
              </w:rPr>
            </w:pPr>
            <w:r>
              <w:rPr>
                <w:color w:val="000000"/>
              </w:rPr>
              <w:t>19-20</w:t>
            </w:r>
          </w:p>
        </w:tc>
        <w:tc>
          <w:tcPr>
            <w:tcW w:w="5104" w:type="dxa"/>
          </w:tcPr>
          <w:p w14:paraId="50D5150F" w14:textId="77777777" w:rsidR="001233F8" w:rsidRDefault="008160FF">
            <w:pPr>
              <w:spacing w:after="0"/>
              <w:rPr>
                <w:color w:val="000000"/>
              </w:rPr>
            </w:pPr>
            <w:r>
              <w:rPr>
                <w:color w:val="000000"/>
              </w:rPr>
              <w:t>T0FadeInTime2</w:t>
            </w:r>
          </w:p>
        </w:tc>
        <w:tc>
          <w:tcPr>
            <w:tcW w:w="1170" w:type="dxa"/>
          </w:tcPr>
          <w:p w14:paraId="1995C2C2" w14:textId="77777777" w:rsidR="001233F8" w:rsidRDefault="008160FF">
            <w:pPr>
              <w:spacing w:after="0"/>
              <w:jc w:val="center"/>
              <w:rPr>
                <w:color w:val="000000"/>
              </w:rPr>
            </w:pPr>
            <w:r>
              <w:rPr>
                <w:color w:val="000000"/>
              </w:rPr>
              <w:t>uint16</w:t>
            </w:r>
          </w:p>
        </w:tc>
        <w:tc>
          <w:tcPr>
            <w:tcW w:w="1613" w:type="dxa"/>
            <w:vAlign w:val="center"/>
          </w:tcPr>
          <w:p w14:paraId="215D4BF1" w14:textId="77777777" w:rsidR="001233F8" w:rsidRDefault="008160FF">
            <w:pPr>
              <w:spacing w:after="0"/>
              <w:jc w:val="center"/>
              <w:rPr>
                <w:color w:val="000000"/>
              </w:rPr>
            </w:pPr>
            <w:r>
              <w:rPr>
                <w:color w:val="000000"/>
              </w:rPr>
              <w:t>See below</w:t>
            </w:r>
          </w:p>
        </w:tc>
      </w:tr>
      <w:tr w:rsidR="001233F8" w14:paraId="48A09FC9" w14:textId="77777777">
        <w:trPr>
          <w:cantSplit/>
        </w:trPr>
        <w:tc>
          <w:tcPr>
            <w:tcW w:w="789" w:type="dxa"/>
          </w:tcPr>
          <w:p w14:paraId="475115F5" w14:textId="77777777" w:rsidR="001233F8" w:rsidRDefault="008160FF">
            <w:pPr>
              <w:spacing w:after="0"/>
              <w:ind w:right="72"/>
              <w:jc w:val="center"/>
              <w:rPr>
                <w:color w:val="000000"/>
              </w:rPr>
            </w:pPr>
            <w:r>
              <w:rPr>
                <w:color w:val="000000"/>
              </w:rPr>
              <w:t>21-22</w:t>
            </w:r>
          </w:p>
        </w:tc>
        <w:tc>
          <w:tcPr>
            <w:tcW w:w="5104" w:type="dxa"/>
          </w:tcPr>
          <w:p w14:paraId="0CC43BD0" w14:textId="77777777" w:rsidR="001233F8" w:rsidRDefault="008160FF">
            <w:pPr>
              <w:spacing w:after="0"/>
              <w:rPr>
                <w:color w:val="000000"/>
              </w:rPr>
            </w:pPr>
            <w:r>
              <w:rPr>
                <w:color w:val="000000"/>
              </w:rPr>
              <w:t>T0FadeInTime3</w:t>
            </w:r>
          </w:p>
        </w:tc>
        <w:tc>
          <w:tcPr>
            <w:tcW w:w="1170" w:type="dxa"/>
          </w:tcPr>
          <w:p w14:paraId="5F374BF0" w14:textId="77777777" w:rsidR="001233F8" w:rsidRDefault="008160FF">
            <w:pPr>
              <w:spacing w:after="0"/>
              <w:jc w:val="center"/>
              <w:rPr>
                <w:color w:val="000000"/>
              </w:rPr>
            </w:pPr>
            <w:r>
              <w:rPr>
                <w:color w:val="000000"/>
              </w:rPr>
              <w:t>uint16</w:t>
            </w:r>
          </w:p>
        </w:tc>
        <w:tc>
          <w:tcPr>
            <w:tcW w:w="1613" w:type="dxa"/>
            <w:vAlign w:val="center"/>
          </w:tcPr>
          <w:p w14:paraId="67692AEC" w14:textId="77777777" w:rsidR="001233F8" w:rsidRDefault="008160FF">
            <w:pPr>
              <w:spacing w:after="0"/>
              <w:jc w:val="center"/>
              <w:rPr>
                <w:color w:val="000000"/>
              </w:rPr>
            </w:pPr>
            <w:r>
              <w:rPr>
                <w:color w:val="000000"/>
              </w:rPr>
              <w:t>See below</w:t>
            </w:r>
          </w:p>
        </w:tc>
      </w:tr>
      <w:tr w:rsidR="001233F8" w14:paraId="23D7C062" w14:textId="77777777">
        <w:trPr>
          <w:cantSplit/>
        </w:trPr>
        <w:tc>
          <w:tcPr>
            <w:tcW w:w="789" w:type="dxa"/>
          </w:tcPr>
          <w:p w14:paraId="551ECC1E" w14:textId="77777777" w:rsidR="001233F8" w:rsidRDefault="008160FF">
            <w:pPr>
              <w:spacing w:after="0"/>
              <w:ind w:right="72"/>
              <w:jc w:val="center"/>
              <w:rPr>
                <w:color w:val="000000"/>
              </w:rPr>
            </w:pPr>
            <w:r>
              <w:rPr>
                <w:color w:val="000000"/>
              </w:rPr>
              <w:t>23-24</w:t>
            </w:r>
          </w:p>
        </w:tc>
        <w:tc>
          <w:tcPr>
            <w:tcW w:w="5104" w:type="dxa"/>
          </w:tcPr>
          <w:p w14:paraId="19897C88" w14:textId="77777777" w:rsidR="001233F8" w:rsidRDefault="008160FF">
            <w:pPr>
              <w:spacing w:after="0"/>
              <w:rPr>
                <w:color w:val="000000"/>
              </w:rPr>
            </w:pPr>
            <w:r>
              <w:rPr>
                <w:color w:val="000000"/>
              </w:rPr>
              <w:t>T1FadeOutTime0</w:t>
            </w:r>
          </w:p>
        </w:tc>
        <w:tc>
          <w:tcPr>
            <w:tcW w:w="1170" w:type="dxa"/>
          </w:tcPr>
          <w:p w14:paraId="4A7B3AE2" w14:textId="77777777" w:rsidR="001233F8" w:rsidRDefault="008160FF">
            <w:pPr>
              <w:spacing w:after="0"/>
              <w:jc w:val="center"/>
              <w:rPr>
                <w:color w:val="000000"/>
              </w:rPr>
            </w:pPr>
            <w:r>
              <w:rPr>
                <w:color w:val="000000"/>
              </w:rPr>
              <w:t>uint16</w:t>
            </w:r>
          </w:p>
        </w:tc>
        <w:tc>
          <w:tcPr>
            <w:tcW w:w="1613" w:type="dxa"/>
            <w:vAlign w:val="center"/>
          </w:tcPr>
          <w:p w14:paraId="748EC2E5" w14:textId="77777777" w:rsidR="001233F8" w:rsidRDefault="008160FF">
            <w:pPr>
              <w:spacing w:after="0"/>
              <w:jc w:val="center"/>
              <w:rPr>
                <w:color w:val="000000"/>
              </w:rPr>
            </w:pPr>
            <w:r>
              <w:rPr>
                <w:color w:val="000000"/>
              </w:rPr>
              <w:t>See below</w:t>
            </w:r>
          </w:p>
        </w:tc>
      </w:tr>
      <w:tr w:rsidR="001233F8" w14:paraId="566F0243" w14:textId="77777777">
        <w:trPr>
          <w:cantSplit/>
        </w:trPr>
        <w:tc>
          <w:tcPr>
            <w:tcW w:w="789" w:type="dxa"/>
          </w:tcPr>
          <w:p w14:paraId="26FC2660" w14:textId="77777777" w:rsidR="001233F8" w:rsidRDefault="008160FF">
            <w:pPr>
              <w:spacing w:after="0"/>
              <w:ind w:right="72"/>
              <w:jc w:val="center"/>
              <w:rPr>
                <w:color w:val="000000"/>
              </w:rPr>
            </w:pPr>
            <w:r>
              <w:rPr>
                <w:color w:val="000000"/>
              </w:rPr>
              <w:t>25-26</w:t>
            </w:r>
          </w:p>
        </w:tc>
        <w:tc>
          <w:tcPr>
            <w:tcW w:w="5104" w:type="dxa"/>
          </w:tcPr>
          <w:p w14:paraId="32590240" w14:textId="77777777" w:rsidR="001233F8" w:rsidRDefault="008160FF">
            <w:pPr>
              <w:spacing w:after="0"/>
              <w:rPr>
                <w:color w:val="000000"/>
              </w:rPr>
            </w:pPr>
            <w:r>
              <w:rPr>
                <w:color w:val="000000"/>
              </w:rPr>
              <w:t>T1FadeOutTime1</w:t>
            </w:r>
          </w:p>
        </w:tc>
        <w:tc>
          <w:tcPr>
            <w:tcW w:w="1170" w:type="dxa"/>
          </w:tcPr>
          <w:p w14:paraId="1BB80EC5" w14:textId="77777777" w:rsidR="001233F8" w:rsidRDefault="008160FF">
            <w:pPr>
              <w:spacing w:after="0"/>
              <w:jc w:val="center"/>
              <w:rPr>
                <w:color w:val="000000"/>
              </w:rPr>
            </w:pPr>
            <w:r>
              <w:rPr>
                <w:color w:val="000000"/>
              </w:rPr>
              <w:t>uint16</w:t>
            </w:r>
          </w:p>
        </w:tc>
        <w:tc>
          <w:tcPr>
            <w:tcW w:w="1613" w:type="dxa"/>
            <w:vAlign w:val="center"/>
          </w:tcPr>
          <w:p w14:paraId="7F1B53E9" w14:textId="77777777" w:rsidR="001233F8" w:rsidRDefault="008160FF">
            <w:pPr>
              <w:spacing w:after="0"/>
              <w:jc w:val="center"/>
              <w:rPr>
                <w:color w:val="000000"/>
              </w:rPr>
            </w:pPr>
            <w:r>
              <w:rPr>
                <w:color w:val="000000"/>
              </w:rPr>
              <w:t>See below</w:t>
            </w:r>
          </w:p>
        </w:tc>
      </w:tr>
      <w:tr w:rsidR="001233F8" w14:paraId="3DE025A9" w14:textId="77777777">
        <w:trPr>
          <w:cantSplit/>
        </w:trPr>
        <w:tc>
          <w:tcPr>
            <w:tcW w:w="789" w:type="dxa"/>
          </w:tcPr>
          <w:p w14:paraId="7BB69E7A" w14:textId="77777777" w:rsidR="001233F8" w:rsidRDefault="008160FF">
            <w:pPr>
              <w:spacing w:after="0"/>
              <w:ind w:right="72"/>
              <w:jc w:val="center"/>
              <w:rPr>
                <w:color w:val="000000"/>
              </w:rPr>
            </w:pPr>
            <w:r>
              <w:rPr>
                <w:color w:val="000000"/>
              </w:rPr>
              <w:t>27-28</w:t>
            </w:r>
          </w:p>
        </w:tc>
        <w:tc>
          <w:tcPr>
            <w:tcW w:w="5104" w:type="dxa"/>
          </w:tcPr>
          <w:p w14:paraId="27EA9BDE" w14:textId="77777777" w:rsidR="001233F8" w:rsidRDefault="008160FF">
            <w:pPr>
              <w:spacing w:after="0"/>
              <w:rPr>
                <w:color w:val="000000"/>
              </w:rPr>
            </w:pPr>
            <w:r>
              <w:rPr>
                <w:color w:val="000000"/>
              </w:rPr>
              <w:t>T1FadeOutTime2</w:t>
            </w:r>
          </w:p>
        </w:tc>
        <w:tc>
          <w:tcPr>
            <w:tcW w:w="1170" w:type="dxa"/>
          </w:tcPr>
          <w:p w14:paraId="6E6A5CB3" w14:textId="77777777" w:rsidR="001233F8" w:rsidRDefault="008160FF">
            <w:pPr>
              <w:spacing w:after="0"/>
              <w:jc w:val="center"/>
              <w:rPr>
                <w:color w:val="000000"/>
              </w:rPr>
            </w:pPr>
            <w:r>
              <w:rPr>
                <w:color w:val="000000"/>
              </w:rPr>
              <w:t>uint16</w:t>
            </w:r>
          </w:p>
        </w:tc>
        <w:tc>
          <w:tcPr>
            <w:tcW w:w="1613" w:type="dxa"/>
            <w:vAlign w:val="center"/>
          </w:tcPr>
          <w:p w14:paraId="0173430E" w14:textId="77777777" w:rsidR="001233F8" w:rsidRDefault="008160FF">
            <w:pPr>
              <w:spacing w:after="0"/>
              <w:jc w:val="center"/>
              <w:rPr>
                <w:color w:val="000000"/>
              </w:rPr>
            </w:pPr>
            <w:r>
              <w:rPr>
                <w:color w:val="000000"/>
              </w:rPr>
              <w:t>See below</w:t>
            </w:r>
          </w:p>
        </w:tc>
      </w:tr>
      <w:tr w:rsidR="001233F8" w14:paraId="5FA5E1B8" w14:textId="77777777">
        <w:trPr>
          <w:cantSplit/>
        </w:trPr>
        <w:tc>
          <w:tcPr>
            <w:tcW w:w="789" w:type="dxa"/>
          </w:tcPr>
          <w:p w14:paraId="5B11995D" w14:textId="77777777" w:rsidR="001233F8" w:rsidRDefault="008160FF">
            <w:pPr>
              <w:spacing w:after="0"/>
              <w:ind w:right="72"/>
              <w:jc w:val="center"/>
              <w:rPr>
                <w:color w:val="000000"/>
              </w:rPr>
            </w:pPr>
            <w:r>
              <w:rPr>
                <w:color w:val="000000"/>
              </w:rPr>
              <w:t>29-30</w:t>
            </w:r>
          </w:p>
        </w:tc>
        <w:tc>
          <w:tcPr>
            <w:tcW w:w="5104" w:type="dxa"/>
          </w:tcPr>
          <w:p w14:paraId="4D356957" w14:textId="77777777" w:rsidR="001233F8" w:rsidRDefault="008160FF">
            <w:pPr>
              <w:spacing w:after="0"/>
              <w:rPr>
                <w:color w:val="000000"/>
              </w:rPr>
            </w:pPr>
            <w:r>
              <w:rPr>
                <w:color w:val="000000"/>
              </w:rPr>
              <w:t>T1FadeOutTime3</w:t>
            </w:r>
          </w:p>
        </w:tc>
        <w:tc>
          <w:tcPr>
            <w:tcW w:w="1170" w:type="dxa"/>
          </w:tcPr>
          <w:p w14:paraId="1516FF4E" w14:textId="77777777" w:rsidR="001233F8" w:rsidRDefault="008160FF">
            <w:pPr>
              <w:spacing w:after="0"/>
              <w:jc w:val="center"/>
              <w:rPr>
                <w:color w:val="000000"/>
              </w:rPr>
            </w:pPr>
            <w:r>
              <w:rPr>
                <w:color w:val="000000"/>
              </w:rPr>
              <w:t>uint16</w:t>
            </w:r>
          </w:p>
        </w:tc>
        <w:tc>
          <w:tcPr>
            <w:tcW w:w="1613" w:type="dxa"/>
            <w:vAlign w:val="center"/>
          </w:tcPr>
          <w:p w14:paraId="2E4D1EDD" w14:textId="77777777" w:rsidR="001233F8" w:rsidRDefault="008160FF">
            <w:pPr>
              <w:spacing w:after="0"/>
              <w:jc w:val="center"/>
              <w:rPr>
                <w:color w:val="000000"/>
              </w:rPr>
            </w:pPr>
            <w:r>
              <w:rPr>
                <w:color w:val="000000"/>
              </w:rPr>
              <w:t>See below</w:t>
            </w:r>
          </w:p>
        </w:tc>
      </w:tr>
      <w:tr w:rsidR="001233F8" w14:paraId="543FEDF9" w14:textId="77777777">
        <w:trPr>
          <w:cantSplit/>
        </w:trPr>
        <w:tc>
          <w:tcPr>
            <w:tcW w:w="789" w:type="dxa"/>
          </w:tcPr>
          <w:p w14:paraId="79D13D16" w14:textId="77777777" w:rsidR="001233F8" w:rsidRDefault="008160FF">
            <w:pPr>
              <w:spacing w:after="0"/>
              <w:ind w:right="72"/>
              <w:jc w:val="center"/>
              <w:rPr>
                <w:color w:val="000000"/>
              </w:rPr>
            </w:pPr>
            <w:r>
              <w:rPr>
                <w:color w:val="000000"/>
              </w:rPr>
              <w:t>31-32</w:t>
            </w:r>
          </w:p>
        </w:tc>
        <w:tc>
          <w:tcPr>
            <w:tcW w:w="5104" w:type="dxa"/>
          </w:tcPr>
          <w:p w14:paraId="6B216EC0" w14:textId="77777777" w:rsidR="001233F8" w:rsidRDefault="008160FF">
            <w:pPr>
              <w:spacing w:after="0"/>
              <w:rPr>
                <w:color w:val="000000"/>
              </w:rPr>
            </w:pPr>
            <w:r>
              <w:rPr>
                <w:color w:val="000000"/>
              </w:rPr>
              <w:t>T1FadeInTime0</w:t>
            </w:r>
          </w:p>
        </w:tc>
        <w:tc>
          <w:tcPr>
            <w:tcW w:w="1170" w:type="dxa"/>
          </w:tcPr>
          <w:p w14:paraId="7CA29C08" w14:textId="77777777" w:rsidR="001233F8" w:rsidRDefault="008160FF">
            <w:pPr>
              <w:spacing w:after="0"/>
              <w:jc w:val="center"/>
              <w:rPr>
                <w:color w:val="000000"/>
              </w:rPr>
            </w:pPr>
            <w:r>
              <w:rPr>
                <w:color w:val="000000"/>
              </w:rPr>
              <w:t>uint16</w:t>
            </w:r>
          </w:p>
        </w:tc>
        <w:tc>
          <w:tcPr>
            <w:tcW w:w="1613" w:type="dxa"/>
            <w:vAlign w:val="center"/>
          </w:tcPr>
          <w:p w14:paraId="0548C87C" w14:textId="77777777" w:rsidR="001233F8" w:rsidRDefault="008160FF">
            <w:pPr>
              <w:spacing w:after="0"/>
              <w:jc w:val="center"/>
              <w:rPr>
                <w:color w:val="000000"/>
              </w:rPr>
            </w:pPr>
            <w:r>
              <w:rPr>
                <w:color w:val="000000"/>
              </w:rPr>
              <w:t>See below</w:t>
            </w:r>
          </w:p>
        </w:tc>
      </w:tr>
      <w:tr w:rsidR="001233F8" w14:paraId="34AF263E" w14:textId="77777777">
        <w:trPr>
          <w:cantSplit/>
        </w:trPr>
        <w:tc>
          <w:tcPr>
            <w:tcW w:w="789" w:type="dxa"/>
          </w:tcPr>
          <w:p w14:paraId="33995AC0" w14:textId="77777777" w:rsidR="001233F8" w:rsidRDefault="008160FF">
            <w:pPr>
              <w:spacing w:after="0"/>
              <w:ind w:right="72"/>
              <w:jc w:val="center"/>
              <w:rPr>
                <w:color w:val="000000"/>
              </w:rPr>
            </w:pPr>
            <w:r>
              <w:rPr>
                <w:color w:val="000000"/>
              </w:rPr>
              <w:t>33-34</w:t>
            </w:r>
          </w:p>
        </w:tc>
        <w:tc>
          <w:tcPr>
            <w:tcW w:w="5104" w:type="dxa"/>
          </w:tcPr>
          <w:p w14:paraId="1D3B43CE" w14:textId="77777777" w:rsidR="001233F8" w:rsidRDefault="008160FF">
            <w:pPr>
              <w:spacing w:after="0"/>
              <w:rPr>
                <w:color w:val="000000"/>
              </w:rPr>
            </w:pPr>
            <w:r>
              <w:rPr>
                <w:color w:val="000000"/>
              </w:rPr>
              <w:t>T1FadeInTime1</w:t>
            </w:r>
          </w:p>
        </w:tc>
        <w:tc>
          <w:tcPr>
            <w:tcW w:w="1170" w:type="dxa"/>
          </w:tcPr>
          <w:p w14:paraId="05A4F754" w14:textId="77777777" w:rsidR="001233F8" w:rsidRDefault="008160FF">
            <w:pPr>
              <w:spacing w:after="0"/>
              <w:jc w:val="center"/>
              <w:rPr>
                <w:color w:val="000000"/>
              </w:rPr>
            </w:pPr>
            <w:r>
              <w:rPr>
                <w:color w:val="000000"/>
              </w:rPr>
              <w:t>uint16</w:t>
            </w:r>
          </w:p>
        </w:tc>
        <w:tc>
          <w:tcPr>
            <w:tcW w:w="1613" w:type="dxa"/>
            <w:vAlign w:val="center"/>
          </w:tcPr>
          <w:p w14:paraId="24B0FB8D" w14:textId="77777777" w:rsidR="001233F8" w:rsidRDefault="008160FF">
            <w:pPr>
              <w:spacing w:after="0"/>
              <w:jc w:val="center"/>
              <w:rPr>
                <w:color w:val="000000"/>
              </w:rPr>
            </w:pPr>
            <w:r>
              <w:rPr>
                <w:color w:val="000000"/>
              </w:rPr>
              <w:t>See below</w:t>
            </w:r>
          </w:p>
        </w:tc>
      </w:tr>
      <w:tr w:rsidR="001233F8" w14:paraId="00EA5198" w14:textId="77777777">
        <w:trPr>
          <w:cantSplit/>
        </w:trPr>
        <w:tc>
          <w:tcPr>
            <w:tcW w:w="789" w:type="dxa"/>
          </w:tcPr>
          <w:p w14:paraId="3E5AE015" w14:textId="77777777" w:rsidR="001233F8" w:rsidRDefault="008160FF">
            <w:pPr>
              <w:spacing w:after="0"/>
              <w:ind w:right="72"/>
              <w:jc w:val="center"/>
              <w:rPr>
                <w:color w:val="000000"/>
              </w:rPr>
            </w:pPr>
            <w:r>
              <w:rPr>
                <w:color w:val="000000"/>
              </w:rPr>
              <w:t>35-36</w:t>
            </w:r>
          </w:p>
        </w:tc>
        <w:tc>
          <w:tcPr>
            <w:tcW w:w="5104" w:type="dxa"/>
          </w:tcPr>
          <w:p w14:paraId="3F534B03" w14:textId="77777777" w:rsidR="001233F8" w:rsidRDefault="008160FF">
            <w:pPr>
              <w:spacing w:after="0"/>
              <w:rPr>
                <w:color w:val="000000"/>
              </w:rPr>
            </w:pPr>
            <w:r>
              <w:rPr>
                <w:color w:val="000000"/>
              </w:rPr>
              <w:t>T1FadeInTime2</w:t>
            </w:r>
          </w:p>
        </w:tc>
        <w:tc>
          <w:tcPr>
            <w:tcW w:w="1170" w:type="dxa"/>
          </w:tcPr>
          <w:p w14:paraId="79719392" w14:textId="77777777" w:rsidR="001233F8" w:rsidRDefault="008160FF">
            <w:pPr>
              <w:spacing w:after="0"/>
              <w:jc w:val="center"/>
              <w:rPr>
                <w:color w:val="000000"/>
              </w:rPr>
            </w:pPr>
            <w:r>
              <w:rPr>
                <w:color w:val="000000"/>
              </w:rPr>
              <w:t>uint16</w:t>
            </w:r>
          </w:p>
        </w:tc>
        <w:tc>
          <w:tcPr>
            <w:tcW w:w="1613" w:type="dxa"/>
            <w:vAlign w:val="center"/>
          </w:tcPr>
          <w:p w14:paraId="15372DF2" w14:textId="77777777" w:rsidR="001233F8" w:rsidRDefault="008160FF">
            <w:pPr>
              <w:spacing w:after="0"/>
              <w:jc w:val="center"/>
              <w:rPr>
                <w:color w:val="000000"/>
              </w:rPr>
            </w:pPr>
            <w:r>
              <w:rPr>
                <w:color w:val="000000"/>
              </w:rPr>
              <w:t>See below</w:t>
            </w:r>
          </w:p>
        </w:tc>
      </w:tr>
      <w:tr w:rsidR="001233F8" w14:paraId="3FC3495C" w14:textId="77777777">
        <w:trPr>
          <w:cantSplit/>
        </w:trPr>
        <w:tc>
          <w:tcPr>
            <w:tcW w:w="789" w:type="dxa"/>
          </w:tcPr>
          <w:p w14:paraId="3848DBEE" w14:textId="77777777" w:rsidR="001233F8" w:rsidRDefault="008160FF">
            <w:pPr>
              <w:spacing w:after="0"/>
              <w:ind w:right="72"/>
              <w:jc w:val="center"/>
              <w:rPr>
                <w:color w:val="000000"/>
              </w:rPr>
            </w:pPr>
            <w:r>
              <w:rPr>
                <w:color w:val="000000"/>
              </w:rPr>
              <w:lastRenderedPageBreak/>
              <w:t>37-38</w:t>
            </w:r>
          </w:p>
        </w:tc>
        <w:tc>
          <w:tcPr>
            <w:tcW w:w="5104" w:type="dxa"/>
          </w:tcPr>
          <w:p w14:paraId="5E2A1DA4" w14:textId="77777777" w:rsidR="001233F8" w:rsidRDefault="008160FF">
            <w:pPr>
              <w:spacing w:after="0"/>
              <w:rPr>
                <w:color w:val="000000"/>
              </w:rPr>
            </w:pPr>
            <w:r>
              <w:rPr>
                <w:color w:val="000000"/>
              </w:rPr>
              <w:t>T1FadeInTime3</w:t>
            </w:r>
          </w:p>
        </w:tc>
        <w:tc>
          <w:tcPr>
            <w:tcW w:w="1170" w:type="dxa"/>
          </w:tcPr>
          <w:p w14:paraId="10BFFC44" w14:textId="77777777" w:rsidR="001233F8" w:rsidRDefault="008160FF">
            <w:pPr>
              <w:spacing w:after="0"/>
              <w:jc w:val="center"/>
              <w:rPr>
                <w:color w:val="000000"/>
              </w:rPr>
            </w:pPr>
            <w:r>
              <w:rPr>
                <w:color w:val="000000"/>
              </w:rPr>
              <w:t>uint16</w:t>
            </w:r>
          </w:p>
        </w:tc>
        <w:tc>
          <w:tcPr>
            <w:tcW w:w="1613" w:type="dxa"/>
            <w:vAlign w:val="center"/>
          </w:tcPr>
          <w:p w14:paraId="303D6E75" w14:textId="77777777" w:rsidR="001233F8" w:rsidRDefault="008160FF">
            <w:pPr>
              <w:spacing w:after="0"/>
              <w:jc w:val="center"/>
              <w:rPr>
                <w:color w:val="000000"/>
              </w:rPr>
            </w:pPr>
            <w:r>
              <w:rPr>
                <w:color w:val="000000"/>
              </w:rPr>
              <w:t>See below</w:t>
            </w:r>
          </w:p>
        </w:tc>
      </w:tr>
      <w:tr w:rsidR="001233F8" w14:paraId="2E011930" w14:textId="77777777">
        <w:trPr>
          <w:cantSplit/>
        </w:trPr>
        <w:tc>
          <w:tcPr>
            <w:tcW w:w="789" w:type="dxa"/>
            <w:tcBorders>
              <w:top w:val="single" w:sz="4" w:space="0" w:color="000000"/>
              <w:left w:val="single" w:sz="4" w:space="0" w:color="000000"/>
              <w:bottom w:val="single" w:sz="4" w:space="0" w:color="000000"/>
              <w:right w:val="single" w:sz="4" w:space="0" w:color="000000"/>
            </w:tcBorders>
          </w:tcPr>
          <w:p w14:paraId="41E21382" w14:textId="77777777" w:rsidR="001233F8" w:rsidRDefault="008160FF">
            <w:pPr>
              <w:spacing w:after="0"/>
              <w:ind w:right="72"/>
              <w:jc w:val="center"/>
              <w:rPr>
                <w:color w:val="000000"/>
              </w:rPr>
            </w:pPr>
            <w:r>
              <w:rPr>
                <w:color w:val="000000"/>
              </w:rPr>
              <w:t>39-40</w:t>
            </w:r>
          </w:p>
        </w:tc>
        <w:tc>
          <w:tcPr>
            <w:tcW w:w="5104" w:type="dxa"/>
            <w:tcBorders>
              <w:top w:val="single" w:sz="4" w:space="0" w:color="000000"/>
              <w:left w:val="single" w:sz="4" w:space="0" w:color="000000"/>
              <w:bottom w:val="single" w:sz="4" w:space="0" w:color="000000"/>
              <w:right w:val="single" w:sz="4" w:space="0" w:color="000000"/>
            </w:tcBorders>
          </w:tcPr>
          <w:p w14:paraId="191327D6" w14:textId="77777777" w:rsidR="001233F8" w:rsidRDefault="008160FF">
            <w:pPr>
              <w:spacing w:after="0"/>
              <w:rPr>
                <w:color w:val="000000"/>
              </w:rPr>
            </w:pPr>
            <w:r>
              <w:rPr>
                <w:color w:val="000000"/>
              </w:rPr>
              <w:t>AdRepFadeOutTime</w:t>
            </w:r>
          </w:p>
        </w:tc>
        <w:tc>
          <w:tcPr>
            <w:tcW w:w="1170" w:type="dxa"/>
            <w:tcBorders>
              <w:top w:val="single" w:sz="4" w:space="0" w:color="000000"/>
              <w:left w:val="single" w:sz="4" w:space="0" w:color="000000"/>
              <w:bottom w:val="single" w:sz="4" w:space="0" w:color="000000"/>
              <w:right w:val="single" w:sz="4" w:space="0" w:color="000000"/>
            </w:tcBorders>
          </w:tcPr>
          <w:p w14:paraId="0EEC0CC5" w14:textId="77777777" w:rsidR="001233F8" w:rsidRDefault="008160FF">
            <w:pPr>
              <w:spacing w:after="0"/>
              <w:jc w:val="center"/>
              <w:rPr>
                <w:color w:val="000000"/>
              </w:rPr>
            </w:pPr>
            <w:r>
              <w:rPr>
                <w:color w:val="000000"/>
              </w:rPr>
              <w:t>uint16</w:t>
            </w:r>
          </w:p>
        </w:tc>
        <w:tc>
          <w:tcPr>
            <w:tcW w:w="1613" w:type="dxa"/>
            <w:tcBorders>
              <w:top w:val="single" w:sz="4" w:space="0" w:color="000000"/>
              <w:left w:val="single" w:sz="4" w:space="0" w:color="000000"/>
              <w:bottom w:val="single" w:sz="4" w:space="0" w:color="000000"/>
              <w:right w:val="single" w:sz="4" w:space="0" w:color="000000"/>
            </w:tcBorders>
            <w:vAlign w:val="center"/>
          </w:tcPr>
          <w:p w14:paraId="10B294BF" w14:textId="77777777" w:rsidR="001233F8" w:rsidRDefault="008160FF">
            <w:pPr>
              <w:spacing w:after="0"/>
              <w:jc w:val="center"/>
              <w:rPr>
                <w:color w:val="000000"/>
              </w:rPr>
            </w:pPr>
            <w:r>
              <w:rPr>
                <w:color w:val="000000"/>
              </w:rPr>
              <w:t>See below</w:t>
            </w:r>
          </w:p>
        </w:tc>
      </w:tr>
      <w:tr w:rsidR="001233F8" w14:paraId="2CC36593" w14:textId="77777777">
        <w:trPr>
          <w:cantSplit/>
        </w:trPr>
        <w:tc>
          <w:tcPr>
            <w:tcW w:w="789" w:type="dxa"/>
            <w:tcBorders>
              <w:top w:val="single" w:sz="4" w:space="0" w:color="000000"/>
              <w:left w:val="single" w:sz="4" w:space="0" w:color="000000"/>
              <w:bottom w:val="single" w:sz="4" w:space="0" w:color="000000"/>
              <w:right w:val="single" w:sz="4" w:space="0" w:color="000000"/>
            </w:tcBorders>
          </w:tcPr>
          <w:p w14:paraId="7B3009F2" w14:textId="77777777" w:rsidR="001233F8" w:rsidRDefault="008160FF">
            <w:pPr>
              <w:spacing w:after="0"/>
              <w:ind w:right="72"/>
              <w:jc w:val="center"/>
              <w:rPr>
                <w:color w:val="000000"/>
              </w:rPr>
            </w:pPr>
            <w:r>
              <w:rPr>
                <w:color w:val="000000"/>
              </w:rPr>
              <w:t>41-42</w:t>
            </w:r>
          </w:p>
        </w:tc>
        <w:tc>
          <w:tcPr>
            <w:tcW w:w="5104" w:type="dxa"/>
            <w:tcBorders>
              <w:top w:val="single" w:sz="4" w:space="0" w:color="000000"/>
              <w:left w:val="single" w:sz="4" w:space="0" w:color="000000"/>
              <w:bottom w:val="single" w:sz="4" w:space="0" w:color="000000"/>
              <w:right w:val="single" w:sz="4" w:space="0" w:color="000000"/>
            </w:tcBorders>
          </w:tcPr>
          <w:p w14:paraId="7CFA7C00" w14:textId="77777777" w:rsidR="001233F8" w:rsidRDefault="008160FF">
            <w:pPr>
              <w:spacing w:after="0"/>
              <w:rPr>
                <w:color w:val="000000"/>
              </w:rPr>
            </w:pPr>
            <w:r>
              <w:rPr>
                <w:color w:val="000000"/>
              </w:rPr>
              <w:t>AdRepFadeInTime</w:t>
            </w:r>
          </w:p>
        </w:tc>
        <w:tc>
          <w:tcPr>
            <w:tcW w:w="1170" w:type="dxa"/>
            <w:tcBorders>
              <w:top w:val="single" w:sz="4" w:space="0" w:color="000000"/>
              <w:left w:val="single" w:sz="4" w:space="0" w:color="000000"/>
              <w:bottom w:val="single" w:sz="4" w:space="0" w:color="000000"/>
              <w:right w:val="single" w:sz="4" w:space="0" w:color="000000"/>
            </w:tcBorders>
          </w:tcPr>
          <w:p w14:paraId="30740C34" w14:textId="77777777" w:rsidR="001233F8" w:rsidRDefault="008160FF">
            <w:pPr>
              <w:spacing w:after="0"/>
              <w:jc w:val="center"/>
              <w:rPr>
                <w:color w:val="000000"/>
              </w:rPr>
            </w:pPr>
            <w:r>
              <w:rPr>
                <w:color w:val="000000"/>
              </w:rPr>
              <w:t>uint16</w:t>
            </w:r>
          </w:p>
        </w:tc>
        <w:tc>
          <w:tcPr>
            <w:tcW w:w="1613" w:type="dxa"/>
            <w:tcBorders>
              <w:top w:val="single" w:sz="4" w:space="0" w:color="000000"/>
              <w:left w:val="single" w:sz="4" w:space="0" w:color="000000"/>
              <w:bottom w:val="single" w:sz="4" w:space="0" w:color="000000"/>
              <w:right w:val="single" w:sz="4" w:space="0" w:color="000000"/>
            </w:tcBorders>
            <w:vAlign w:val="center"/>
          </w:tcPr>
          <w:p w14:paraId="6F04F8A3" w14:textId="77777777" w:rsidR="001233F8" w:rsidRDefault="008160FF">
            <w:pPr>
              <w:spacing w:after="0"/>
              <w:jc w:val="center"/>
              <w:rPr>
                <w:color w:val="000000"/>
              </w:rPr>
            </w:pPr>
            <w:r>
              <w:rPr>
                <w:color w:val="000000"/>
              </w:rPr>
              <w:t>See below</w:t>
            </w:r>
          </w:p>
        </w:tc>
      </w:tr>
    </w:tbl>
    <w:p w14:paraId="5F1C82A8" w14:textId="77777777" w:rsidR="001233F8" w:rsidRDefault="008160FF">
      <w:pPr>
        <w:spacing w:before="240"/>
        <w:ind w:left="1080" w:hanging="360"/>
        <w:rPr>
          <w:color w:val="000000"/>
        </w:rPr>
      </w:pPr>
      <w:r>
        <w:rPr>
          <w:b/>
          <w:color w:val="000000"/>
        </w:rPr>
        <w:t>T0FadeOutTimei</w:t>
      </w:r>
      <w:r>
        <w:rPr>
          <w:color w:val="000000"/>
        </w:rPr>
        <w:t xml:space="preserve"> and </w:t>
      </w:r>
      <w:r>
        <w:rPr>
          <w:b/>
          <w:color w:val="000000"/>
        </w:rPr>
        <w:t>T0FadeInTimei</w:t>
      </w:r>
      <w:r>
        <w:rPr>
          <w:color w:val="000000"/>
        </w:rPr>
        <w:t xml:space="preserve">: The fade-out and fade-in times corresponding to Fade Profiles 0-3 in the BIC Ad Splice Message when Type=0 (i.e., Insert). LSB=1 msec. Valid values are 60-360 (i.e., 60 msec to 360 msec). </w:t>
      </w:r>
    </w:p>
    <w:p w14:paraId="63CD4118" w14:textId="77777777" w:rsidR="001233F8" w:rsidRDefault="008160FF">
      <w:pPr>
        <w:spacing w:before="240"/>
        <w:ind w:left="1080" w:hanging="360"/>
        <w:rPr>
          <w:color w:val="000000"/>
        </w:rPr>
      </w:pPr>
      <w:r>
        <w:rPr>
          <w:b/>
          <w:color w:val="000000"/>
        </w:rPr>
        <w:t>T1FadeOutTimei</w:t>
      </w:r>
      <w:r>
        <w:rPr>
          <w:color w:val="000000"/>
        </w:rPr>
        <w:t xml:space="preserve"> and </w:t>
      </w:r>
      <w:r>
        <w:rPr>
          <w:b/>
          <w:color w:val="000000"/>
        </w:rPr>
        <w:t>T1FadeInTimei:</w:t>
      </w:r>
      <w:r>
        <w:rPr>
          <w:color w:val="000000"/>
        </w:rPr>
        <w:t xml:space="preserve"> The fade-out and fade-in times corresponding to Fade Profiles 0-3 in the BIC Ad Splice Message when Type=1 (i.e., Replace). LSB=1 msec. Valid values are 60-360 (i.e., 60 msec to 360 msec). </w:t>
      </w:r>
    </w:p>
    <w:p w14:paraId="54471C4B" w14:textId="77777777" w:rsidR="001233F8" w:rsidRDefault="008160FF">
      <w:pPr>
        <w:spacing w:before="240"/>
        <w:ind w:left="1080" w:hanging="360"/>
        <w:rPr>
          <w:color w:val="000000"/>
        </w:rPr>
      </w:pPr>
      <w:r>
        <w:rPr>
          <w:b/>
          <w:color w:val="000000"/>
        </w:rPr>
        <w:t>AdRepFadeOutTime:</w:t>
      </w:r>
      <w:r>
        <w:rPr>
          <w:color w:val="000000"/>
        </w:rPr>
        <w:t xml:space="preserve"> The fade-out times corresponding to Ad Replacement. LSB=1 msec. Valid values are 60-360 (i.e., 60 msec to 360 msec). </w:t>
      </w:r>
    </w:p>
    <w:p w14:paraId="47155CA3" w14:textId="77777777" w:rsidR="001233F8" w:rsidRDefault="008160FF">
      <w:pPr>
        <w:spacing w:before="240"/>
        <w:ind w:left="1080" w:hanging="360"/>
        <w:rPr>
          <w:color w:val="000000"/>
        </w:rPr>
      </w:pPr>
      <w:r>
        <w:rPr>
          <w:b/>
          <w:color w:val="000000"/>
        </w:rPr>
        <w:t>AdRepFadeInTime:</w:t>
      </w:r>
      <w:r>
        <w:rPr>
          <w:color w:val="000000"/>
        </w:rPr>
        <w:t xml:space="preserve"> The fade-in times corresponding to Ad Replacement. LSB=1 msec. Valid values are 60-360 (i.e., 60 msec to 360 msec). </w:t>
      </w:r>
    </w:p>
    <w:p w14:paraId="198FA891" w14:textId="77777777" w:rsidR="001233F8" w:rsidRDefault="008160FF" w:rsidP="0086059E">
      <w:pPr>
        <w:pStyle w:val="Heading2"/>
      </w:pPr>
      <w:bookmarkStart w:id="111" w:name="_Toc202436105"/>
      <w:r>
        <w:t>Ad Configure Error Response</w:t>
      </w:r>
      <w:bookmarkEnd w:id="111"/>
    </w:p>
    <w:p w14:paraId="374283DD" w14:textId="77777777" w:rsidR="001233F8" w:rsidRDefault="008160FF">
      <w:pPr>
        <w:spacing w:before="120"/>
        <w:jc w:val="both"/>
        <w:rPr>
          <w:color w:val="000000"/>
        </w:rPr>
      </w:pPr>
      <w:r>
        <w:rPr>
          <w:color w:val="000000"/>
        </w:rPr>
        <w:t>When the Module receives an Ad Configure Dispatch it validates the command parameters, verifies the Module is in the proper state to receive the command, and performs any processing associated with that command. If these operations are not successful then the Module sends the Ad Configure Error Response to the Host.</w:t>
      </w:r>
    </w:p>
    <w:p w14:paraId="0DC9902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08ACCE7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687A577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387A6A1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4B43CEF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03689E53"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75"/>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6FC1CEB" w14:textId="77777777">
        <w:trPr>
          <w:cantSplit/>
          <w:tblHeader/>
        </w:trPr>
        <w:tc>
          <w:tcPr>
            <w:tcW w:w="880" w:type="dxa"/>
            <w:shd w:val="clear" w:color="auto" w:fill="EEECE1"/>
          </w:tcPr>
          <w:p w14:paraId="5F8E8488" w14:textId="77777777" w:rsidR="001233F8" w:rsidRDefault="008160FF">
            <w:pPr>
              <w:spacing w:after="0"/>
              <w:jc w:val="center"/>
              <w:rPr>
                <w:b/>
                <w:color w:val="000000"/>
              </w:rPr>
            </w:pPr>
            <w:r>
              <w:rPr>
                <w:b/>
                <w:color w:val="000000"/>
              </w:rPr>
              <w:t>Byte #</w:t>
            </w:r>
          </w:p>
        </w:tc>
        <w:tc>
          <w:tcPr>
            <w:tcW w:w="5463" w:type="dxa"/>
            <w:shd w:val="clear" w:color="auto" w:fill="EEECE1"/>
          </w:tcPr>
          <w:p w14:paraId="797F3FF3" w14:textId="77777777" w:rsidR="001233F8" w:rsidRDefault="008160FF">
            <w:pPr>
              <w:spacing w:after="0"/>
              <w:jc w:val="center"/>
              <w:rPr>
                <w:b/>
                <w:color w:val="000000"/>
              </w:rPr>
            </w:pPr>
            <w:r>
              <w:rPr>
                <w:b/>
                <w:color w:val="000000"/>
              </w:rPr>
              <w:t>Field Name</w:t>
            </w:r>
          </w:p>
        </w:tc>
        <w:tc>
          <w:tcPr>
            <w:tcW w:w="1180" w:type="dxa"/>
            <w:shd w:val="clear" w:color="auto" w:fill="EEECE1"/>
          </w:tcPr>
          <w:p w14:paraId="21C558B9"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AE96608" w14:textId="77777777" w:rsidR="001233F8" w:rsidRDefault="008160FF">
            <w:pPr>
              <w:spacing w:after="0"/>
              <w:jc w:val="center"/>
              <w:rPr>
                <w:b/>
                <w:color w:val="000000"/>
              </w:rPr>
            </w:pPr>
            <w:r>
              <w:rPr>
                <w:b/>
                <w:color w:val="000000"/>
              </w:rPr>
              <w:t>Value</w:t>
            </w:r>
          </w:p>
        </w:tc>
      </w:tr>
      <w:tr w:rsidR="001233F8" w14:paraId="68CF6FFC" w14:textId="77777777">
        <w:trPr>
          <w:cantSplit/>
        </w:trPr>
        <w:tc>
          <w:tcPr>
            <w:tcW w:w="880" w:type="dxa"/>
          </w:tcPr>
          <w:p w14:paraId="20EE3F4F" w14:textId="77777777" w:rsidR="001233F8" w:rsidRDefault="008160FF">
            <w:pPr>
              <w:spacing w:after="0"/>
              <w:ind w:right="72"/>
              <w:jc w:val="center"/>
              <w:rPr>
                <w:color w:val="000000"/>
              </w:rPr>
            </w:pPr>
            <w:r>
              <w:rPr>
                <w:color w:val="000000"/>
              </w:rPr>
              <w:t>0</w:t>
            </w:r>
          </w:p>
        </w:tc>
        <w:tc>
          <w:tcPr>
            <w:tcW w:w="5463" w:type="dxa"/>
          </w:tcPr>
          <w:p w14:paraId="6EFF8EAA" w14:textId="77777777" w:rsidR="001233F8" w:rsidRDefault="008160FF">
            <w:pPr>
              <w:spacing w:after="0"/>
              <w:rPr>
                <w:color w:val="000000"/>
              </w:rPr>
            </w:pPr>
            <w:r>
              <w:rPr>
                <w:color w:val="000000"/>
              </w:rPr>
              <w:t>Sync</w:t>
            </w:r>
          </w:p>
        </w:tc>
        <w:tc>
          <w:tcPr>
            <w:tcW w:w="1180" w:type="dxa"/>
          </w:tcPr>
          <w:p w14:paraId="5D110F36" w14:textId="77777777" w:rsidR="001233F8" w:rsidRDefault="008160FF">
            <w:pPr>
              <w:spacing w:after="0"/>
              <w:jc w:val="center"/>
              <w:rPr>
                <w:color w:val="000000"/>
              </w:rPr>
            </w:pPr>
            <w:r>
              <w:rPr>
                <w:color w:val="000000"/>
              </w:rPr>
              <w:t>uint8</w:t>
            </w:r>
          </w:p>
        </w:tc>
        <w:tc>
          <w:tcPr>
            <w:tcW w:w="1512" w:type="dxa"/>
            <w:vAlign w:val="center"/>
          </w:tcPr>
          <w:p w14:paraId="72816368" w14:textId="77777777" w:rsidR="001233F8" w:rsidRDefault="008160FF">
            <w:pPr>
              <w:spacing w:after="0"/>
              <w:jc w:val="center"/>
              <w:rPr>
                <w:color w:val="000000"/>
              </w:rPr>
            </w:pPr>
            <w:r>
              <w:rPr>
                <w:color w:val="000000"/>
              </w:rPr>
              <w:t xml:space="preserve"> See Section 4.1</w:t>
            </w:r>
          </w:p>
        </w:tc>
      </w:tr>
      <w:tr w:rsidR="001233F8" w14:paraId="0A48394B" w14:textId="77777777">
        <w:trPr>
          <w:cantSplit/>
        </w:trPr>
        <w:tc>
          <w:tcPr>
            <w:tcW w:w="880" w:type="dxa"/>
          </w:tcPr>
          <w:p w14:paraId="79080344" w14:textId="77777777" w:rsidR="001233F8" w:rsidRDefault="008160FF">
            <w:pPr>
              <w:spacing w:after="0"/>
              <w:ind w:right="72"/>
              <w:jc w:val="center"/>
              <w:rPr>
                <w:color w:val="000000"/>
              </w:rPr>
            </w:pPr>
            <w:r>
              <w:rPr>
                <w:color w:val="000000"/>
              </w:rPr>
              <w:t>1-2</w:t>
            </w:r>
          </w:p>
        </w:tc>
        <w:tc>
          <w:tcPr>
            <w:tcW w:w="5463" w:type="dxa"/>
          </w:tcPr>
          <w:p w14:paraId="4372370C" w14:textId="77777777" w:rsidR="001233F8" w:rsidRDefault="008160FF">
            <w:pPr>
              <w:spacing w:after="0"/>
              <w:rPr>
                <w:color w:val="000000"/>
              </w:rPr>
            </w:pPr>
            <w:r>
              <w:rPr>
                <w:color w:val="000000"/>
              </w:rPr>
              <w:t>NumMsgBytes</w:t>
            </w:r>
          </w:p>
        </w:tc>
        <w:tc>
          <w:tcPr>
            <w:tcW w:w="1180" w:type="dxa"/>
          </w:tcPr>
          <w:p w14:paraId="0FB69E34" w14:textId="77777777" w:rsidR="001233F8" w:rsidRDefault="008160FF">
            <w:pPr>
              <w:spacing w:after="0"/>
              <w:jc w:val="center"/>
              <w:rPr>
                <w:color w:val="000000"/>
              </w:rPr>
            </w:pPr>
            <w:r>
              <w:rPr>
                <w:color w:val="000000"/>
              </w:rPr>
              <w:t>uint16</w:t>
            </w:r>
          </w:p>
        </w:tc>
        <w:tc>
          <w:tcPr>
            <w:tcW w:w="1512" w:type="dxa"/>
            <w:vAlign w:val="center"/>
          </w:tcPr>
          <w:p w14:paraId="6BDFF85F" w14:textId="77777777" w:rsidR="001233F8" w:rsidRDefault="008160FF">
            <w:pPr>
              <w:spacing w:after="0"/>
              <w:jc w:val="center"/>
              <w:rPr>
                <w:color w:val="000000"/>
              </w:rPr>
            </w:pPr>
            <w:r>
              <w:rPr>
                <w:color w:val="000000"/>
              </w:rPr>
              <w:t>56</w:t>
            </w:r>
          </w:p>
        </w:tc>
      </w:tr>
      <w:tr w:rsidR="001233F8" w14:paraId="105AD5E8" w14:textId="77777777">
        <w:trPr>
          <w:cantSplit/>
        </w:trPr>
        <w:tc>
          <w:tcPr>
            <w:tcW w:w="880" w:type="dxa"/>
          </w:tcPr>
          <w:p w14:paraId="0FCAB190" w14:textId="77777777" w:rsidR="001233F8" w:rsidRDefault="008160FF">
            <w:pPr>
              <w:spacing w:after="0"/>
              <w:ind w:right="72"/>
              <w:jc w:val="center"/>
              <w:rPr>
                <w:color w:val="000000"/>
              </w:rPr>
            </w:pPr>
            <w:r>
              <w:rPr>
                <w:color w:val="000000"/>
              </w:rPr>
              <w:t>3-4</w:t>
            </w:r>
          </w:p>
        </w:tc>
        <w:tc>
          <w:tcPr>
            <w:tcW w:w="5463" w:type="dxa"/>
          </w:tcPr>
          <w:p w14:paraId="6E0AA771" w14:textId="77777777" w:rsidR="001233F8" w:rsidRDefault="008160FF">
            <w:pPr>
              <w:spacing w:after="0"/>
              <w:rPr>
                <w:color w:val="000000"/>
              </w:rPr>
            </w:pPr>
            <w:r>
              <w:rPr>
                <w:color w:val="000000"/>
              </w:rPr>
              <w:t>Checksum</w:t>
            </w:r>
          </w:p>
        </w:tc>
        <w:tc>
          <w:tcPr>
            <w:tcW w:w="1180" w:type="dxa"/>
          </w:tcPr>
          <w:p w14:paraId="29C69ADB" w14:textId="77777777" w:rsidR="001233F8" w:rsidRDefault="008160FF">
            <w:pPr>
              <w:spacing w:after="0"/>
              <w:jc w:val="center"/>
              <w:rPr>
                <w:color w:val="000000"/>
              </w:rPr>
            </w:pPr>
            <w:r>
              <w:rPr>
                <w:color w:val="000000"/>
              </w:rPr>
              <w:t>uint16</w:t>
            </w:r>
          </w:p>
        </w:tc>
        <w:tc>
          <w:tcPr>
            <w:tcW w:w="1512" w:type="dxa"/>
            <w:vAlign w:val="center"/>
          </w:tcPr>
          <w:p w14:paraId="432F8053" w14:textId="77777777" w:rsidR="001233F8" w:rsidRDefault="008160FF">
            <w:pPr>
              <w:spacing w:after="0"/>
              <w:jc w:val="center"/>
              <w:rPr>
                <w:color w:val="000000"/>
              </w:rPr>
            </w:pPr>
            <w:r>
              <w:rPr>
                <w:color w:val="000000"/>
              </w:rPr>
              <w:t>See Section 4.6</w:t>
            </w:r>
          </w:p>
        </w:tc>
      </w:tr>
      <w:tr w:rsidR="001233F8" w14:paraId="6DE70B46" w14:textId="77777777">
        <w:trPr>
          <w:cantSplit/>
          <w:trHeight w:val="255"/>
        </w:trPr>
        <w:tc>
          <w:tcPr>
            <w:tcW w:w="880" w:type="dxa"/>
          </w:tcPr>
          <w:p w14:paraId="07CCF263" w14:textId="77777777" w:rsidR="001233F8" w:rsidRDefault="008160FF">
            <w:pPr>
              <w:spacing w:after="0"/>
              <w:ind w:right="72"/>
              <w:jc w:val="center"/>
              <w:rPr>
                <w:color w:val="000000"/>
              </w:rPr>
            </w:pPr>
            <w:r>
              <w:rPr>
                <w:color w:val="000000"/>
              </w:rPr>
              <w:t>5</w:t>
            </w:r>
          </w:p>
        </w:tc>
        <w:tc>
          <w:tcPr>
            <w:tcW w:w="5463" w:type="dxa"/>
          </w:tcPr>
          <w:p w14:paraId="5C7B6FEB" w14:textId="77777777" w:rsidR="001233F8" w:rsidRDefault="008160FF">
            <w:pPr>
              <w:spacing w:after="0"/>
              <w:rPr>
                <w:color w:val="000000"/>
              </w:rPr>
            </w:pPr>
            <w:r>
              <w:rPr>
                <w:color w:val="000000"/>
              </w:rPr>
              <w:t>TransactionID</w:t>
            </w:r>
          </w:p>
        </w:tc>
        <w:tc>
          <w:tcPr>
            <w:tcW w:w="1180" w:type="dxa"/>
          </w:tcPr>
          <w:p w14:paraId="06816DCE" w14:textId="77777777" w:rsidR="001233F8" w:rsidRDefault="008160FF">
            <w:pPr>
              <w:spacing w:after="0"/>
              <w:jc w:val="center"/>
              <w:rPr>
                <w:color w:val="000000"/>
              </w:rPr>
            </w:pPr>
            <w:r>
              <w:rPr>
                <w:color w:val="000000"/>
              </w:rPr>
              <w:t>uint8</w:t>
            </w:r>
          </w:p>
        </w:tc>
        <w:tc>
          <w:tcPr>
            <w:tcW w:w="1512" w:type="dxa"/>
            <w:vAlign w:val="center"/>
          </w:tcPr>
          <w:p w14:paraId="2E5E2CBD" w14:textId="77777777" w:rsidR="001233F8" w:rsidRDefault="008160FF">
            <w:pPr>
              <w:spacing w:after="0"/>
              <w:jc w:val="center"/>
              <w:rPr>
                <w:color w:val="000000"/>
              </w:rPr>
            </w:pPr>
            <w:r>
              <w:rPr>
                <w:color w:val="000000"/>
              </w:rPr>
              <w:t>See Section 4.3</w:t>
            </w:r>
          </w:p>
        </w:tc>
      </w:tr>
      <w:tr w:rsidR="001233F8" w14:paraId="1950919C" w14:textId="77777777">
        <w:trPr>
          <w:cantSplit/>
        </w:trPr>
        <w:tc>
          <w:tcPr>
            <w:tcW w:w="880" w:type="dxa"/>
          </w:tcPr>
          <w:p w14:paraId="53A87A9C" w14:textId="77777777" w:rsidR="001233F8" w:rsidRDefault="008160FF">
            <w:pPr>
              <w:spacing w:after="0"/>
              <w:ind w:right="72"/>
              <w:jc w:val="center"/>
              <w:rPr>
                <w:color w:val="000000"/>
              </w:rPr>
            </w:pPr>
            <w:r>
              <w:rPr>
                <w:color w:val="000000"/>
              </w:rPr>
              <w:t>6</w:t>
            </w:r>
          </w:p>
        </w:tc>
        <w:tc>
          <w:tcPr>
            <w:tcW w:w="5463" w:type="dxa"/>
          </w:tcPr>
          <w:p w14:paraId="01748805" w14:textId="77777777" w:rsidR="001233F8" w:rsidRDefault="008160FF">
            <w:pPr>
              <w:spacing w:after="0"/>
              <w:rPr>
                <w:color w:val="000000"/>
              </w:rPr>
            </w:pPr>
            <w:r>
              <w:rPr>
                <w:color w:val="000000"/>
              </w:rPr>
              <w:t>MessageID</w:t>
            </w:r>
          </w:p>
        </w:tc>
        <w:tc>
          <w:tcPr>
            <w:tcW w:w="1180" w:type="dxa"/>
          </w:tcPr>
          <w:p w14:paraId="6E92D705" w14:textId="77777777" w:rsidR="001233F8" w:rsidRDefault="008160FF">
            <w:pPr>
              <w:spacing w:after="0"/>
              <w:jc w:val="center"/>
              <w:rPr>
                <w:color w:val="000000"/>
              </w:rPr>
            </w:pPr>
            <w:r>
              <w:rPr>
                <w:color w:val="000000"/>
              </w:rPr>
              <w:t>uint8</w:t>
            </w:r>
          </w:p>
        </w:tc>
        <w:tc>
          <w:tcPr>
            <w:tcW w:w="1512" w:type="dxa"/>
            <w:vAlign w:val="center"/>
          </w:tcPr>
          <w:p w14:paraId="124FC54B" w14:textId="77777777" w:rsidR="001233F8" w:rsidRDefault="008160FF">
            <w:pPr>
              <w:spacing w:after="0"/>
              <w:jc w:val="center"/>
              <w:rPr>
                <w:color w:val="000000"/>
              </w:rPr>
            </w:pPr>
            <w:r>
              <w:rPr>
                <w:color w:val="000000"/>
              </w:rPr>
              <w:t>158</w:t>
            </w:r>
          </w:p>
        </w:tc>
      </w:tr>
      <w:tr w:rsidR="001233F8" w14:paraId="05955172" w14:textId="77777777">
        <w:trPr>
          <w:cantSplit/>
        </w:trPr>
        <w:tc>
          <w:tcPr>
            <w:tcW w:w="880" w:type="dxa"/>
          </w:tcPr>
          <w:p w14:paraId="42EECC76" w14:textId="77777777" w:rsidR="001233F8" w:rsidRDefault="008160FF">
            <w:pPr>
              <w:spacing w:after="0"/>
              <w:ind w:right="72"/>
              <w:jc w:val="center"/>
              <w:rPr>
                <w:color w:val="000000"/>
              </w:rPr>
            </w:pPr>
            <w:r>
              <w:rPr>
                <w:color w:val="000000"/>
              </w:rPr>
              <w:t>7</w:t>
            </w:r>
          </w:p>
        </w:tc>
        <w:tc>
          <w:tcPr>
            <w:tcW w:w="5463" w:type="dxa"/>
          </w:tcPr>
          <w:p w14:paraId="5E26ACF2" w14:textId="77777777" w:rsidR="001233F8" w:rsidRDefault="008160FF">
            <w:pPr>
              <w:spacing w:after="0"/>
              <w:rPr>
                <w:color w:val="000000"/>
              </w:rPr>
            </w:pPr>
            <w:r>
              <w:rPr>
                <w:color w:val="000000"/>
              </w:rPr>
              <w:t>ErrorCode</w:t>
            </w:r>
          </w:p>
        </w:tc>
        <w:tc>
          <w:tcPr>
            <w:tcW w:w="1180" w:type="dxa"/>
          </w:tcPr>
          <w:p w14:paraId="0CC5B734" w14:textId="77777777" w:rsidR="001233F8" w:rsidRDefault="008160FF">
            <w:pPr>
              <w:spacing w:after="0"/>
              <w:jc w:val="center"/>
              <w:rPr>
                <w:color w:val="000000"/>
              </w:rPr>
            </w:pPr>
            <w:r>
              <w:rPr>
                <w:color w:val="000000"/>
              </w:rPr>
              <w:t>uint8</w:t>
            </w:r>
          </w:p>
        </w:tc>
        <w:tc>
          <w:tcPr>
            <w:tcW w:w="1512" w:type="dxa"/>
            <w:vAlign w:val="center"/>
          </w:tcPr>
          <w:p w14:paraId="1811FFF6" w14:textId="77777777" w:rsidR="001233F8" w:rsidRDefault="008160FF">
            <w:pPr>
              <w:spacing w:after="0"/>
              <w:jc w:val="center"/>
              <w:rPr>
                <w:color w:val="000000"/>
              </w:rPr>
            </w:pPr>
            <w:r>
              <w:rPr>
                <w:color w:val="000000"/>
              </w:rPr>
              <w:t>See below</w:t>
            </w:r>
          </w:p>
        </w:tc>
      </w:tr>
      <w:tr w:rsidR="001233F8" w14:paraId="652BAFF6" w14:textId="77777777">
        <w:trPr>
          <w:cantSplit/>
        </w:trPr>
        <w:tc>
          <w:tcPr>
            <w:tcW w:w="880" w:type="dxa"/>
          </w:tcPr>
          <w:p w14:paraId="4C62240E" w14:textId="77777777" w:rsidR="001233F8" w:rsidRDefault="008160FF">
            <w:pPr>
              <w:spacing w:after="0"/>
              <w:ind w:right="72"/>
              <w:jc w:val="center"/>
              <w:rPr>
                <w:color w:val="000000"/>
              </w:rPr>
            </w:pPr>
            <w:r>
              <w:rPr>
                <w:color w:val="000000"/>
              </w:rPr>
              <w:t>8-55</w:t>
            </w:r>
          </w:p>
        </w:tc>
        <w:tc>
          <w:tcPr>
            <w:tcW w:w="5463" w:type="dxa"/>
          </w:tcPr>
          <w:p w14:paraId="6C0E1C47" w14:textId="77777777" w:rsidR="001233F8" w:rsidRDefault="008160FF">
            <w:pPr>
              <w:spacing w:after="0"/>
              <w:rPr>
                <w:color w:val="000000"/>
              </w:rPr>
            </w:pPr>
            <w:r>
              <w:rPr>
                <w:color w:val="000000"/>
              </w:rPr>
              <w:t>ErrorText[48]</w:t>
            </w:r>
          </w:p>
        </w:tc>
        <w:tc>
          <w:tcPr>
            <w:tcW w:w="1180" w:type="dxa"/>
          </w:tcPr>
          <w:p w14:paraId="745FBEE9" w14:textId="77777777" w:rsidR="001233F8" w:rsidRDefault="008160FF">
            <w:pPr>
              <w:spacing w:after="0"/>
              <w:jc w:val="center"/>
              <w:rPr>
                <w:color w:val="000000"/>
              </w:rPr>
            </w:pPr>
            <w:r>
              <w:rPr>
                <w:color w:val="000000"/>
              </w:rPr>
              <w:t>uint8</w:t>
            </w:r>
          </w:p>
        </w:tc>
        <w:tc>
          <w:tcPr>
            <w:tcW w:w="1512" w:type="dxa"/>
            <w:vAlign w:val="center"/>
          </w:tcPr>
          <w:p w14:paraId="182BD8DF" w14:textId="77777777" w:rsidR="001233F8" w:rsidRDefault="008160FF">
            <w:pPr>
              <w:spacing w:after="0"/>
              <w:jc w:val="center"/>
              <w:rPr>
                <w:color w:val="000000"/>
              </w:rPr>
            </w:pPr>
            <w:r>
              <w:rPr>
                <w:color w:val="000000"/>
              </w:rPr>
              <w:t>See below</w:t>
            </w:r>
          </w:p>
        </w:tc>
      </w:tr>
    </w:tbl>
    <w:p w14:paraId="580A5F1C"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20EFA0D9" w14:textId="77777777" w:rsidR="001233F8" w:rsidRDefault="008160FF">
      <w:pPr>
        <w:spacing w:after="0"/>
        <w:ind w:left="1440" w:hanging="360"/>
        <w:rPr>
          <w:color w:val="000000"/>
        </w:rPr>
      </w:pPr>
      <w:r>
        <w:rPr>
          <w:color w:val="000000"/>
        </w:rPr>
        <w:t>0 = one or more fade times were outside allowed range; erred fade time(s) were set to min or max limit as appropriate</w:t>
      </w:r>
    </w:p>
    <w:p w14:paraId="23FA58FC"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56347F35" w14:textId="77777777" w:rsidR="001233F8" w:rsidRDefault="008160FF" w:rsidP="0086059E">
      <w:pPr>
        <w:pStyle w:val="Heading2"/>
      </w:pPr>
      <w:bookmarkStart w:id="112" w:name="_Toc202436106"/>
      <w:r>
        <w:lastRenderedPageBreak/>
        <w:t>Ad Control Dispatch</w:t>
      </w:r>
      <w:bookmarkEnd w:id="112"/>
    </w:p>
    <w:p w14:paraId="3700EEEB" w14:textId="77777777" w:rsidR="001233F8" w:rsidRDefault="008160FF">
      <w:pPr>
        <w:spacing w:before="120"/>
        <w:jc w:val="both"/>
        <w:rPr>
          <w:color w:val="000000"/>
        </w:rPr>
      </w:pPr>
      <w:r>
        <w:rPr>
          <w:color w:val="000000"/>
        </w:rPr>
        <w:t>The Host sends the Ad Control Dispatch to control the scheduling of the insertion or replacement of Ads into the audio stream. Actual Ad insertion timing and its low-level control are dictated by the BIC Ad Splice Messages received for the currently playing channel. Actual Ad replacement timing and its low-level control are dictated by the BIC PAM Messages received for the currently playing channel. An Ad can only be scheduled for insertion or replacement if the Module is currently in Sequential playback and is not playing a Layer 2 SID.</w:t>
      </w:r>
    </w:p>
    <w:p w14:paraId="39DA7EF8" w14:textId="77777777" w:rsidR="001233F8" w:rsidRDefault="008160FF">
      <w:pPr>
        <w:spacing w:before="120"/>
        <w:jc w:val="both"/>
        <w:rPr>
          <w:color w:val="000000"/>
        </w:rPr>
      </w:pPr>
      <w:r>
        <w:rPr>
          <w:color w:val="000000"/>
        </w:rPr>
        <w:t>When the Module receives an Ad Control Dispatch it validates the command parameters, verifies the Module is in the proper state to receive the command, and performs any processing associated with that command. If these operations are successful then the Module sends the Generic Response to the Host. If these operations are not successful then the Module sends the Ad Control Error Response to the Host.</w:t>
      </w:r>
    </w:p>
    <w:p w14:paraId="0E45C28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2544144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3FCB995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Ad Control Error Response</w:t>
      </w:r>
    </w:p>
    <w:p w14:paraId="00C6E13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68BA0A4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44298B8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32</w:t>
      </w:r>
    </w:p>
    <w:p w14:paraId="08DAACC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48226BD6"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74"/>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CA64C99" w14:textId="77777777">
        <w:trPr>
          <w:cantSplit/>
          <w:tblHeader/>
        </w:trPr>
        <w:tc>
          <w:tcPr>
            <w:tcW w:w="880" w:type="dxa"/>
            <w:shd w:val="clear" w:color="auto" w:fill="EEECE1"/>
          </w:tcPr>
          <w:p w14:paraId="6B8FD704" w14:textId="77777777" w:rsidR="001233F8" w:rsidRDefault="008160FF">
            <w:pPr>
              <w:spacing w:after="0"/>
              <w:jc w:val="center"/>
              <w:rPr>
                <w:b/>
                <w:color w:val="000000"/>
              </w:rPr>
            </w:pPr>
            <w:r>
              <w:rPr>
                <w:b/>
                <w:color w:val="000000"/>
              </w:rPr>
              <w:t>Byte #</w:t>
            </w:r>
          </w:p>
        </w:tc>
        <w:tc>
          <w:tcPr>
            <w:tcW w:w="5463" w:type="dxa"/>
            <w:shd w:val="clear" w:color="auto" w:fill="EEECE1"/>
          </w:tcPr>
          <w:p w14:paraId="0838B256" w14:textId="77777777" w:rsidR="001233F8" w:rsidRDefault="008160FF">
            <w:pPr>
              <w:spacing w:after="0"/>
              <w:jc w:val="center"/>
              <w:rPr>
                <w:b/>
                <w:color w:val="000000"/>
              </w:rPr>
            </w:pPr>
            <w:r>
              <w:rPr>
                <w:b/>
                <w:color w:val="000000"/>
              </w:rPr>
              <w:t>Field Name</w:t>
            </w:r>
          </w:p>
        </w:tc>
        <w:tc>
          <w:tcPr>
            <w:tcW w:w="1180" w:type="dxa"/>
            <w:shd w:val="clear" w:color="auto" w:fill="EEECE1"/>
          </w:tcPr>
          <w:p w14:paraId="021E46B7"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5E8B9A2B" w14:textId="77777777" w:rsidR="001233F8" w:rsidRDefault="008160FF">
            <w:pPr>
              <w:spacing w:after="0"/>
              <w:jc w:val="center"/>
              <w:rPr>
                <w:b/>
                <w:color w:val="000000"/>
              </w:rPr>
            </w:pPr>
            <w:r>
              <w:rPr>
                <w:b/>
                <w:color w:val="000000"/>
              </w:rPr>
              <w:t>Value</w:t>
            </w:r>
          </w:p>
        </w:tc>
      </w:tr>
      <w:tr w:rsidR="001233F8" w14:paraId="1B9F0CEE" w14:textId="77777777">
        <w:trPr>
          <w:cantSplit/>
        </w:trPr>
        <w:tc>
          <w:tcPr>
            <w:tcW w:w="880" w:type="dxa"/>
          </w:tcPr>
          <w:p w14:paraId="02D5666C" w14:textId="77777777" w:rsidR="001233F8" w:rsidRDefault="008160FF">
            <w:pPr>
              <w:spacing w:after="0"/>
              <w:ind w:right="72"/>
              <w:jc w:val="center"/>
              <w:rPr>
                <w:color w:val="000000"/>
              </w:rPr>
            </w:pPr>
            <w:r>
              <w:rPr>
                <w:color w:val="000000"/>
              </w:rPr>
              <w:t>0</w:t>
            </w:r>
          </w:p>
        </w:tc>
        <w:tc>
          <w:tcPr>
            <w:tcW w:w="5463" w:type="dxa"/>
          </w:tcPr>
          <w:p w14:paraId="4FC6F2BC" w14:textId="77777777" w:rsidR="001233F8" w:rsidRDefault="008160FF">
            <w:pPr>
              <w:spacing w:after="0"/>
              <w:rPr>
                <w:color w:val="000000"/>
              </w:rPr>
            </w:pPr>
            <w:r>
              <w:rPr>
                <w:color w:val="000000"/>
              </w:rPr>
              <w:t>Sync</w:t>
            </w:r>
          </w:p>
        </w:tc>
        <w:tc>
          <w:tcPr>
            <w:tcW w:w="1180" w:type="dxa"/>
          </w:tcPr>
          <w:p w14:paraId="1E5AE44D" w14:textId="77777777" w:rsidR="001233F8" w:rsidRDefault="008160FF">
            <w:pPr>
              <w:spacing w:after="0"/>
              <w:jc w:val="center"/>
              <w:rPr>
                <w:color w:val="000000"/>
              </w:rPr>
            </w:pPr>
            <w:r>
              <w:rPr>
                <w:color w:val="000000"/>
              </w:rPr>
              <w:t>uint8</w:t>
            </w:r>
          </w:p>
        </w:tc>
        <w:tc>
          <w:tcPr>
            <w:tcW w:w="1512" w:type="dxa"/>
            <w:vAlign w:val="center"/>
          </w:tcPr>
          <w:p w14:paraId="1FF52BD3" w14:textId="77777777" w:rsidR="001233F8" w:rsidRDefault="008160FF">
            <w:pPr>
              <w:spacing w:after="0"/>
              <w:jc w:val="center"/>
              <w:rPr>
                <w:color w:val="000000"/>
              </w:rPr>
            </w:pPr>
            <w:r>
              <w:rPr>
                <w:color w:val="000000"/>
              </w:rPr>
              <w:t xml:space="preserve"> See Section 4.1</w:t>
            </w:r>
          </w:p>
        </w:tc>
      </w:tr>
      <w:tr w:rsidR="001233F8" w14:paraId="5A3662D8" w14:textId="77777777">
        <w:trPr>
          <w:cantSplit/>
        </w:trPr>
        <w:tc>
          <w:tcPr>
            <w:tcW w:w="880" w:type="dxa"/>
          </w:tcPr>
          <w:p w14:paraId="3FBFC0AE" w14:textId="77777777" w:rsidR="001233F8" w:rsidRDefault="008160FF">
            <w:pPr>
              <w:spacing w:after="0"/>
              <w:ind w:right="72"/>
              <w:jc w:val="center"/>
              <w:rPr>
                <w:color w:val="000000"/>
              </w:rPr>
            </w:pPr>
            <w:r>
              <w:rPr>
                <w:color w:val="000000"/>
              </w:rPr>
              <w:t>1-2</w:t>
            </w:r>
          </w:p>
        </w:tc>
        <w:tc>
          <w:tcPr>
            <w:tcW w:w="5463" w:type="dxa"/>
          </w:tcPr>
          <w:p w14:paraId="3A4FB238" w14:textId="77777777" w:rsidR="001233F8" w:rsidRDefault="008160FF">
            <w:pPr>
              <w:spacing w:after="0"/>
              <w:rPr>
                <w:color w:val="000000"/>
              </w:rPr>
            </w:pPr>
            <w:r>
              <w:rPr>
                <w:color w:val="000000"/>
              </w:rPr>
              <w:t>NumMsgBytes</w:t>
            </w:r>
          </w:p>
        </w:tc>
        <w:tc>
          <w:tcPr>
            <w:tcW w:w="1180" w:type="dxa"/>
          </w:tcPr>
          <w:p w14:paraId="1E74F479" w14:textId="77777777" w:rsidR="001233F8" w:rsidRDefault="008160FF">
            <w:pPr>
              <w:spacing w:after="0"/>
              <w:jc w:val="center"/>
              <w:rPr>
                <w:color w:val="000000"/>
              </w:rPr>
            </w:pPr>
            <w:r>
              <w:rPr>
                <w:color w:val="000000"/>
              </w:rPr>
              <w:t>uint16</w:t>
            </w:r>
          </w:p>
        </w:tc>
        <w:tc>
          <w:tcPr>
            <w:tcW w:w="1512" w:type="dxa"/>
            <w:vAlign w:val="center"/>
          </w:tcPr>
          <w:p w14:paraId="07D38F8A" w14:textId="77777777" w:rsidR="001233F8" w:rsidRDefault="008160FF">
            <w:pPr>
              <w:spacing w:after="0"/>
              <w:jc w:val="center"/>
              <w:rPr>
                <w:color w:val="000000"/>
              </w:rPr>
            </w:pPr>
            <w:r>
              <w:rPr>
                <w:color w:val="000000"/>
              </w:rPr>
              <w:t>32</w:t>
            </w:r>
          </w:p>
        </w:tc>
      </w:tr>
      <w:tr w:rsidR="001233F8" w14:paraId="0FFEEB8B" w14:textId="77777777">
        <w:trPr>
          <w:cantSplit/>
        </w:trPr>
        <w:tc>
          <w:tcPr>
            <w:tcW w:w="880" w:type="dxa"/>
          </w:tcPr>
          <w:p w14:paraId="737ADDC5" w14:textId="77777777" w:rsidR="001233F8" w:rsidRDefault="008160FF">
            <w:pPr>
              <w:spacing w:after="0"/>
              <w:ind w:right="72"/>
              <w:jc w:val="center"/>
              <w:rPr>
                <w:color w:val="000000"/>
              </w:rPr>
            </w:pPr>
            <w:r>
              <w:rPr>
                <w:color w:val="000000"/>
              </w:rPr>
              <w:t>3-4</w:t>
            </w:r>
          </w:p>
        </w:tc>
        <w:tc>
          <w:tcPr>
            <w:tcW w:w="5463" w:type="dxa"/>
          </w:tcPr>
          <w:p w14:paraId="4B9ABE95" w14:textId="77777777" w:rsidR="001233F8" w:rsidRDefault="008160FF">
            <w:pPr>
              <w:spacing w:after="0"/>
              <w:rPr>
                <w:color w:val="000000"/>
              </w:rPr>
            </w:pPr>
            <w:r>
              <w:rPr>
                <w:color w:val="000000"/>
              </w:rPr>
              <w:t>Checksum</w:t>
            </w:r>
          </w:p>
        </w:tc>
        <w:tc>
          <w:tcPr>
            <w:tcW w:w="1180" w:type="dxa"/>
          </w:tcPr>
          <w:p w14:paraId="0A8E4940" w14:textId="77777777" w:rsidR="001233F8" w:rsidRDefault="008160FF">
            <w:pPr>
              <w:spacing w:after="0"/>
              <w:jc w:val="center"/>
              <w:rPr>
                <w:color w:val="000000"/>
              </w:rPr>
            </w:pPr>
            <w:r>
              <w:rPr>
                <w:color w:val="000000"/>
              </w:rPr>
              <w:t>uint16</w:t>
            </w:r>
          </w:p>
        </w:tc>
        <w:tc>
          <w:tcPr>
            <w:tcW w:w="1512" w:type="dxa"/>
            <w:vAlign w:val="center"/>
          </w:tcPr>
          <w:p w14:paraId="0F9CDE0A" w14:textId="77777777" w:rsidR="001233F8" w:rsidRDefault="008160FF">
            <w:pPr>
              <w:spacing w:after="0"/>
              <w:jc w:val="center"/>
              <w:rPr>
                <w:color w:val="000000"/>
              </w:rPr>
            </w:pPr>
            <w:r>
              <w:rPr>
                <w:color w:val="000000"/>
              </w:rPr>
              <w:t>See Section 4.6</w:t>
            </w:r>
          </w:p>
        </w:tc>
      </w:tr>
      <w:tr w:rsidR="001233F8" w14:paraId="1307CEEA" w14:textId="77777777">
        <w:trPr>
          <w:cantSplit/>
          <w:trHeight w:val="255"/>
        </w:trPr>
        <w:tc>
          <w:tcPr>
            <w:tcW w:w="880" w:type="dxa"/>
          </w:tcPr>
          <w:p w14:paraId="419EF908" w14:textId="77777777" w:rsidR="001233F8" w:rsidRDefault="008160FF">
            <w:pPr>
              <w:spacing w:after="0"/>
              <w:ind w:right="72"/>
              <w:jc w:val="center"/>
              <w:rPr>
                <w:color w:val="000000"/>
              </w:rPr>
            </w:pPr>
            <w:r>
              <w:rPr>
                <w:color w:val="000000"/>
              </w:rPr>
              <w:t>5</w:t>
            </w:r>
          </w:p>
        </w:tc>
        <w:tc>
          <w:tcPr>
            <w:tcW w:w="5463" w:type="dxa"/>
          </w:tcPr>
          <w:p w14:paraId="0AC470F7" w14:textId="77777777" w:rsidR="001233F8" w:rsidRDefault="008160FF">
            <w:pPr>
              <w:spacing w:after="0"/>
              <w:rPr>
                <w:color w:val="000000"/>
              </w:rPr>
            </w:pPr>
            <w:r>
              <w:rPr>
                <w:color w:val="000000"/>
              </w:rPr>
              <w:t>TransactionID</w:t>
            </w:r>
          </w:p>
        </w:tc>
        <w:tc>
          <w:tcPr>
            <w:tcW w:w="1180" w:type="dxa"/>
          </w:tcPr>
          <w:p w14:paraId="2D2E6B07" w14:textId="77777777" w:rsidR="001233F8" w:rsidRDefault="008160FF">
            <w:pPr>
              <w:spacing w:after="0"/>
              <w:jc w:val="center"/>
              <w:rPr>
                <w:color w:val="000000"/>
              </w:rPr>
            </w:pPr>
            <w:r>
              <w:rPr>
                <w:color w:val="000000"/>
              </w:rPr>
              <w:t>uint8</w:t>
            </w:r>
          </w:p>
        </w:tc>
        <w:tc>
          <w:tcPr>
            <w:tcW w:w="1512" w:type="dxa"/>
            <w:vAlign w:val="center"/>
          </w:tcPr>
          <w:p w14:paraId="68CCC754" w14:textId="77777777" w:rsidR="001233F8" w:rsidRDefault="008160FF">
            <w:pPr>
              <w:spacing w:after="0"/>
              <w:jc w:val="center"/>
              <w:rPr>
                <w:color w:val="000000"/>
              </w:rPr>
            </w:pPr>
            <w:r>
              <w:rPr>
                <w:color w:val="000000"/>
              </w:rPr>
              <w:t>See Section 4.3</w:t>
            </w:r>
          </w:p>
        </w:tc>
      </w:tr>
      <w:tr w:rsidR="001233F8" w14:paraId="6C3A52B3" w14:textId="77777777">
        <w:trPr>
          <w:cantSplit/>
        </w:trPr>
        <w:tc>
          <w:tcPr>
            <w:tcW w:w="880" w:type="dxa"/>
          </w:tcPr>
          <w:p w14:paraId="2D99A1FA" w14:textId="77777777" w:rsidR="001233F8" w:rsidRDefault="008160FF">
            <w:pPr>
              <w:spacing w:after="0"/>
              <w:ind w:right="72"/>
              <w:jc w:val="center"/>
              <w:rPr>
                <w:color w:val="000000"/>
              </w:rPr>
            </w:pPr>
            <w:r>
              <w:rPr>
                <w:color w:val="000000"/>
              </w:rPr>
              <w:t>6</w:t>
            </w:r>
          </w:p>
        </w:tc>
        <w:tc>
          <w:tcPr>
            <w:tcW w:w="5463" w:type="dxa"/>
          </w:tcPr>
          <w:p w14:paraId="79E7CBC8" w14:textId="77777777" w:rsidR="001233F8" w:rsidRDefault="008160FF">
            <w:pPr>
              <w:spacing w:after="0"/>
              <w:rPr>
                <w:color w:val="000000"/>
              </w:rPr>
            </w:pPr>
            <w:r>
              <w:rPr>
                <w:color w:val="000000"/>
              </w:rPr>
              <w:t>MessageID</w:t>
            </w:r>
          </w:p>
        </w:tc>
        <w:tc>
          <w:tcPr>
            <w:tcW w:w="1180" w:type="dxa"/>
          </w:tcPr>
          <w:p w14:paraId="4C81C14D" w14:textId="77777777" w:rsidR="001233F8" w:rsidRDefault="008160FF">
            <w:pPr>
              <w:spacing w:after="0"/>
              <w:jc w:val="center"/>
              <w:rPr>
                <w:color w:val="000000"/>
              </w:rPr>
            </w:pPr>
            <w:r>
              <w:rPr>
                <w:color w:val="000000"/>
              </w:rPr>
              <w:t>uint8</w:t>
            </w:r>
          </w:p>
        </w:tc>
        <w:tc>
          <w:tcPr>
            <w:tcW w:w="1512" w:type="dxa"/>
            <w:vAlign w:val="center"/>
          </w:tcPr>
          <w:p w14:paraId="28E17460" w14:textId="77777777" w:rsidR="001233F8" w:rsidRDefault="008160FF">
            <w:pPr>
              <w:spacing w:after="0"/>
              <w:jc w:val="center"/>
              <w:rPr>
                <w:color w:val="000000"/>
              </w:rPr>
            </w:pPr>
            <w:r>
              <w:rPr>
                <w:color w:val="000000"/>
              </w:rPr>
              <w:t>149</w:t>
            </w:r>
          </w:p>
        </w:tc>
      </w:tr>
      <w:tr w:rsidR="001233F8" w14:paraId="42695332" w14:textId="77777777">
        <w:trPr>
          <w:cantSplit/>
        </w:trPr>
        <w:tc>
          <w:tcPr>
            <w:tcW w:w="880" w:type="dxa"/>
          </w:tcPr>
          <w:p w14:paraId="14839657" w14:textId="77777777" w:rsidR="001233F8" w:rsidRDefault="008160FF">
            <w:pPr>
              <w:spacing w:after="0"/>
              <w:ind w:right="72"/>
              <w:jc w:val="center"/>
              <w:rPr>
                <w:color w:val="000000"/>
              </w:rPr>
            </w:pPr>
            <w:r>
              <w:rPr>
                <w:color w:val="000000"/>
              </w:rPr>
              <w:t>7</w:t>
            </w:r>
          </w:p>
        </w:tc>
        <w:tc>
          <w:tcPr>
            <w:tcW w:w="5463" w:type="dxa"/>
          </w:tcPr>
          <w:p w14:paraId="172B3E15" w14:textId="77777777" w:rsidR="001233F8" w:rsidRDefault="008160FF">
            <w:pPr>
              <w:spacing w:after="0"/>
              <w:rPr>
                <w:color w:val="000000"/>
              </w:rPr>
            </w:pPr>
            <w:r>
              <w:rPr>
                <w:color w:val="000000"/>
              </w:rPr>
              <w:t>AdControl</w:t>
            </w:r>
          </w:p>
        </w:tc>
        <w:tc>
          <w:tcPr>
            <w:tcW w:w="1180" w:type="dxa"/>
          </w:tcPr>
          <w:p w14:paraId="70F96120" w14:textId="77777777" w:rsidR="001233F8" w:rsidRDefault="008160FF">
            <w:pPr>
              <w:spacing w:after="0"/>
              <w:jc w:val="center"/>
              <w:rPr>
                <w:color w:val="000000"/>
              </w:rPr>
            </w:pPr>
            <w:r>
              <w:rPr>
                <w:color w:val="000000"/>
              </w:rPr>
              <w:t>uint8</w:t>
            </w:r>
          </w:p>
        </w:tc>
        <w:tc>
          <w:tcPr>
            <w:tcW w:w="1512" w:type="dxa"/>
            <w:vAlign w:val="center"/>
          </w:tcPr>
          <w:p w14:paraId="2A0FFCFE" w14:textId="77777777" w:rsidR="001233F8" w:rsidRDefault="008160FF">
            <w:pPr>
              <w:spacing w:after="0"/>
              <w:jc w:val="center"/>
              <w:rPr>
                <w:color w:val="000000"/>
              </w:rPr>
            </w:pPr>
            <w:r>
              <w:rPr>
                <w:color w:val="000000"/>
              </w:rPr>
              <w:t>See below</w:t>
            </w:r>
          </w:p>
        </w:tc>
      </w:tr>
      <w:tr w:rsidR="001233F8" w14:paraId="264BCF74" w14:textId="77777777">
        <w:trPr>
          <w:cantSplit/>
        </w:trPr>
        <w:tc>
          <w:tcPr>
            <w:tcW w:w="880" w:type="dxa"/>
          </w:tcPr>
          <w:p w14:paraId="5DA98479" w14:textId="77777777" w:rsidR="001233F8" w:rsidRDefault="008160FF">
            <w:pPr>
              <w:spacing w:after="0"/>
              <w:ind w:right="72"/>
              <w:jc w:val="center"/>
              <w:rPr>
                <w:color w:val="000000"/>
              </w:rPr>
            </w:pPr>
            <w:r>
              <w:rPr>
                <w:color w:val="000000"/>
              </w:rPr>
              <w:t>8-19</w:t>
            </w:r>
          </w:p>
        </w:tc>
        <w:tc>
          <w:tcPr>
            <w:tcW w:w="5463" w:type="dxa"/>
          </w:tcPr>
          <w:p w14:paraId="4B4BF198" w14:textId="77777777" w:rsidR="001233F8" w:rsidRDefault="008160FF">
            <w:pPr>
              <w:spacing w:after="0"/>
              <w:rPr>
                <w:color w:val="000000"/>
              </w:rPr>
            </w:pPr>
            <w:r>
              <w:rPr>
                <w:color w:val="000000"/>
              </w:rPr>
              <w:t>AlertList[12]</w:t>
            </w:r>
          </w:p>
        </w:tc>
        <w:tc>
          <w:tcPr>
            <w:tcW w:w="1180" w:type="dxa"/>
          </w:tcPr>
          <w:p w14:paraId="3B8033AE" w14:textId="77777777" w:rsidR="001233F8" w:rsidRDefault="008160FF">
            <w:pPr>
              <w:spacing w:after="0"/>
              <w:jc w:val="center"/>
              <w:rPr>
                <w:color w:val="000000"/>
              </w:rPr>
            </w:pPr>
            <w:r>
              <w:rPr>
                <w:color w:val="000000"/>
              </w:rPr>
              <w:t>uint8</w:t>
            </w:r>
          </w:p>
        </w:tc>
        <w:tc>
          <w:tcPr>
            <w:tcW w:w="1512" w:type="dxa"/>
            <w:vAlign w:val="center"/>
          </w:tcPr>
          <w:p w14:paraId="404B5D6C" w14:textId="77777777" w:rsidR="001233F8" w:rsidRDefault="008160FF">
            <w:pPr>
              <w:spacing w:after="0"/>
              <w:jc w:val="center"/>
              <w:rPr>
                <w:color w:val="000000"/>
              </w:rPr>
            </w:pPr>
            <w:r>
              <w:rPr>
                <w:color w:val="000000"/>
              </w:rPr>
              <w:t>See below</w:t>
            </w:r>
          </w:p>
        </w:tc>
      </w:tr>
      <w:tr w:rsidR="001233F8" w14:paraId="35C23EDF" w14:textId="77777777">
        <w:trPr>
          <w:cantSplit/>
        </w:trPr>
        <w:tc>
          <w:tcPr>
            <w:tcW w:w="880" w:type="dxa"/>
          </w:tcPr>
          <w:p w14:paraId="4562591A" w14:textId="77777777" w:rsidR="001233F8" w:rsidRDefault="008160FF">
            <w:pPr>
              <w:spacing w:after="0"/>
              <w:ind w:right="72"/>
              <w:jc w:val="center"/>
              <w:rPr>
                <w:color w:val="000000"/>
              </w:rPr>
            </w:pPr>
            <w:r>
              <w:rPr>
                <w:color w:val="000000"/>
              </w:rPr>
              <w:t>20-31</w:t>
            </w:r>
          </w:p>
        </w:tc>
        <w:tc>
          <w:tcPr>
            <w:tcW w:w="5463" w:type="dxa"/>
          </w:tcPr>
          <w:p w14:paraId="69010A9E" w14:textId="77777777" w:rsidR="001233F8" w:rsidRDefault="008160FF">
            <w:pPr>
              <w:spacing w:after="0"/>
              <w:rPr>
                <w:color w:val="000000"/>
              </w:rPr>
            </w:pPr>
            <w:r>
              <w:rPr>
                <w:color w:val="000000"/>
              </w:rPr>
              <w:t>VolAdj[12]</w:t>
            </w:r>
          </w:p>
        </w:tc>
        <w:tc>
          <w:tcPr>
            <w:tcW w:w="1180" w:type="dxa"/>
          </w:tcPr>
          <w:p w14:paraId="680136DF" w14:textId="77777777" w:rsidR="001233F8" w:rsidRDefault="008160FF">
            <w:pPr>
              <w:spacing w:after="0"/>
              <w:jc w:val="center"/>
              <w:rPr>
                <w:color w:val="000000"/>
              </w:rPr>
            </w:pPr>
            <w:r>
              <w:rPr>
                <w:color w:val="000000"/>
              </w:rPr>
              <w:t>int8</w:t>
            </w:r>
          </w:p>
        </w:tc>
        <w:tc>
          <w:tcPr>
            <w:tcW w:w="1512" w:type="dxa"/>
            <w:vAlign w:val="center"/>
          </w:tcPr>
          <w:p w14:paraId="11A3034C" w14:textId="77777777" w:rsidR="001233F8" w:rsidRDefault="008160FF">
            <w:pPr>
              <w:spacing w:after="0"/>
              <w:jc w:val="center"/>
              <w:rPr>
                <w:color w:val="000000"/>
              </w:rPr>
            </w:pPr>
            <w:r>
              <w:rPr>
                <w:color w:val="000000"/>
              </w:rPr>
              <w:t>See below</w:t>
            </w:r>
          </w:p>
        </w:tc>
      </w:tr>
    </w:tbl>
    <w:p w14:paraId="77F2B6B1" w14:textId="77777777" w:rsidR="001233F8" w:rsidRDefault="001233F8">
      <w:pPr>
        <w:spacing w:after="0"/>
        <w:ind w:left="1440" w:hanging="360"/>
        <w:jc w:val="both"/>
        <w:rPr>
          <w:color w:val="000000"/>
        </w:rPr>
      </w:pPr>
    </w:p>
    <w:p w14:paraId="3557A1A8" w14:textId="77777777" w:rsidR="001233F8" w:rsidRDefault="008160FF">
      <w:pPr>
        <w:spacing w:before="240"/>
        <w:ind w:left="1080" w:hanging="360"/>
        <w:rPr>
          <w:color w:val="000000"/>
        </w:rPr>
      </w:pPr>
      <w:r>
        <w:rPr>
          <w:b/>
          <w:color w:val="000000"/>
        </w:rPr>
        <w:t>AdControl</w:t>
      </w:r>
      <w:r>
        <w:rPr>
          <w:color w:val="000000"/>
        </w:rPr>
        <w:t xml:space="preserve">: Bitfield of options for controlling Ad Insertion and Ad Replacement: </w:t>
      </w:r>
    </w:p>
    <w:tbl>
      <w:tblPr>
        <w:tblStyle w:val="173"/>
        <w:tblW w:w="908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5"/>
        <w:gridCol w:w="4500"/>
      </w:tblGrid>
      <w:tr w:rsidR="001233F8" w14:paraId="6CADBC4E" w14:textId="77777777">
        <w:tc>
          <w:tcPr>
            <w:tcW w:w="4585" w:type="dxa"/>
            <w:tcBorders>
              <w:bottom w:val="single" w:sz="4" w:space="0" w:color="000000"/>
            </w:tcBorders>
            <w:shd w:val="clear" w:color="auto" w:fill="EEECE1"/>
            <w:vAlign w:val="center"/>
          </w:tcPr>
          <w:p w14:paraId="7DE17F85" w14:textId="77777777" w:rsidR="001233F8" w:rsidRDefault="008160FF">
            <w:pPr>
              <w:spacing w:after="0"/>
              <w:jc w:val="center"/>
              <w:rPr>
                <w:b/>
                <w:color w:val="000000"/>
              </w:rPr>
            </w:pPr>
            <w:r>
              <w:rPr>
                <w:b/>
                <w:color w:val="000000"/>
              </w:rPr>
              <w:t>Bits 7-4</w:t>
            </w:r>
          </w:p>
        </w:tc>
        <w:tc>
          <w:tcPr>
            <w:tcW w:w="4500" w:type="dxa"/>
            <w:tcBorders>
              <w:bottom w:val="single" w:sz="4" w:space="0" w:color="000000"/>
            </w:tcBorders>
            <w:shd w:val="clear" w:color="auto" w:fill="EEECE1"/>
            <w:vAlign w:val="center"/>
          </w:tcPr>
          <w:p w14:paraId="4EE61B2F" w14:textId="77777777" w:rsidR="001233F8" w:rsidRDefault="008160FF">
            <w:pPr>
              <w:spacing w:after="0"/>
              <w:jc w:val="center"/>
              <w:rPr>
                <w:b/>
                <w:color w:val="000000"/>
              </w:rPr>
            </w:pPr>
            <w:r>
              <w:rPr>
                <w:b/>
                <w:color w:val="000000"/>
              </w:rPr>
              <w:t>Bits 3-0</w:t>
            </w:r>
          </w:p>
        </w:tc>
      </w:tr>
      <w:tr w:rsidR="001233F8" w14:paraId="5D67659F" w14:textId="77777777">
        <w:trPr>
          <w:trHeight w:val="283"/>
        </w:trPr>
        <w:tc>
          <w:tcPr>
            <w:tcW w:w="4585" w:type="dxa"/>
            <w:tcBorders>
              <w:top w:val="single" w:sz="4" w:space="0" w:color="000000"/>
            </w:tcBorders>
          </w:tcPr>
          <w:p w14:paraId="601DDB32" w14:textId="77777777" w:rsidR="001233F8" w:rsidRDefault="008160FF">
            <w:pPr>
              <w:spacing w:after="0"/>
              <w:jc w:val="center"/>
              <w:rPr>
                <w:color w:val="000000"/>
              </w:rPr>
            </w:pPr>
            <w:r>
              <w:rPr>
                <w:color w:val="000000"/>
              </w:rPr>
              <w:t>Reserved</w:t>
            </w:r>
          </w:p>
        </w:tc>
        <w:tc>
          <w:tcPr>
            <w:tcW w:w="4500" w:type="dxa"/>
            <w:tcBorders>
              <w:top w:val="single" w:sz="4" w:space="0" w:color="000000"/>
            </w:tcBorders>
          </w:tcPr>
          <w:p w14:paraId="746EE580" w14:textId="77777777" w:rsidR="001233F8" w:rsidRDefault="008160FF">
            <w:pPr>
              <w:spacing w:after="0"/>
              <w:jc w:val="center"/>
              <w:rPr>
                <w:color w:val="000000"/>
              </w:rPr>
            </w:pPr>
            <w:r>
              <w:rPr>
                <w:color w:val="000000"/>
              </w:rPr>
              <w:t>Command</w:t>
            </w:r>
          </w:p>
        </w:tc>
      </w:tr>
    </w:tbl>
    <w:p w14:paraId="62B263FE" w14:textId="77777777" w:rsidR="001233F8" w:rsidRDefault="008160FF">
      <w:pPr>
        <w:pBdr>
          <w:top w:val="nil"/>
          <w:left w:val="nil"/>
          <w:bottom w:val="nil"/>
          <w:right w:val="nil"/>
          <w:between w:val="nil"/>
        </w:pBdr>
        <w:spacing w:before="60" w:after="0"/>
        <w:ind w:left="1008"/>
        <w:jc w:val="both"/>
        <w:rPr>
          <w:color w:val="000000"/>
          <w:szCs w:val="22"/>
        </w:rPr>
      </w:pPr>
      <w:r>
        <w:rPr>
          <w:color w:val="000000"/>
          <w:szCs w:val="22"/>
          <w:u w:val="single"/>
        </w:rPr>
        <w:t>Command</w:t>
      </w:r>
      <w:r>
        <w:rPr>
          <w:color w:val="000000"/>
          <w:szCs w:val="22"/>
        </w:rPr>
        <w:t>:  Ad control command to perform. The valid values are:</w:t>
      </w:r>
    </w:p>
    <w:p w14:paraId="70B3024E" w14:textId="77777777" w:rsidR="001233F8" w:rsidRDefault="008160FF">
      <w:pPr>
        <w:pBdr>
          <w:top w:val="nil"/>
          <w:left w:val="nil"/>
          <w:bottom w:val="nil"/>
          <w:right w:val="nil"/>
          <w:between w:val="nil"/>
        </w:pBdr>
        <w:spacing w:after="0"/>
        <w:ind w:left="1368" w:firstLine="71"/>
        <w:jc w:val="both"/>
        <w:rPr>
          <w:color w:val="000000"/>
          <w:szCs w:val="22"/>
        </w:rPr>
      </w:pPr>
      <w:r>
        <w:rPr>
          <w:color w:val="000000"/>
          <w:szCs w:val="22"/>
        </w:rPr>
        <w:t xml:space="preserve">0 = Schedule insertion of the list of Ad Alerts, as specified by the </w:t>
      </w:r>
      <w:r>
        <w:rPr>
          <w:b/>
          <w:color w:val="000000"/>
          <w:szCs w:val="22"/>
        </w:rPr>
        <w:t>AlertID</w:t>
      </w:r>
      <w:r>
        <w:rPr>
          <w:color w:val="000000"/>
          <w:szCs w:val="22"/>
        </w:rPr>
        <w:t xml:space="preserve"> and </w:t>
      </w:r>
      <w:r>
        <w:rPr>
          <w:b/>
          <w:color w:val="000000"/>
          <w:szCs w:val="22"/>
        </w:rPr>
        <w:t>VolAdj</w:t>
      </w:r>
      <w:r>
        <w:rPr>
          <w:color w:val="000000"/>
          <w:szCs w:val="22"/>
        </w:rPr>
        <w:t xml:space="preserve"> fields, at the next available insertion point for the currently playing channel. This selection is only valid if the Module is currently in Sequential playback and not playing a Layer 2 SID.</w:t>
      </w:r>
    </w:p>
    <w:p w14:paraId="1E6C4DEB" w14:textId="77777777" w:rsidR="001233F8" w:rsidRDefault="008160FF">
      <w:pPr>
        <w:pBdr>
          <w:top w:val="nil"/>
          <w:left w:val="nil"/>
          <w:bottom w:val="nil"/>
          <w:right w:val="nil"/>
          <w:between w:val="nil"/>
        </w:pBdr>
        <w:spacing w:after="0"/>
        <w:ind w:left="1368" w:firstLine="71"/>
        <w:jc w:val="both"/>
        <w:rPr>
          <w:color w:val="000000"/>
          <w:szCs w:val="22"/>
        </w:rPr>
      </w:pPr>
      <w:r>
        <w:rPr>
          <w:color w:val="000000"/>
          <w:szCs w:val="22"/>
        </w:rPr>
        <w:t>1 = cancel any pending Ad Insertion or Ad Replacement.</w:t>
      </w:r>
    </w:p>
    <w:p w14:paraId="3BF5F348" w14:textId="77777777" w:rsidR="001233F8" w:rsidRDefault="008160FF">
      <w:pPr>
        <w:pBdr>
          <w:top w:val="nil"/>
          <w:left w:val="nil"/>
          <w:bottom w:val="nil"/>
          <w:right w:val="nil"/>
          <w:between w:val="nil"/>
        </w:pBdr>
        <w:spacing w:after="0"/>
        <w:ind w:left="1368" w:firstLine="71"/>
        <w:jc w:val="both"/>
        <w:rPr>
          <w:color w:val="000000"/>
          <w:szCs w:val="22"/>
        </w:rPr>
      </w:pPr>
      <w:r>
        <w:rPr>
          <w:color w:val="000000"/>
          <w:szCs w:val="22"/>
        </w:rPr>
        <w:t xml:space="preserve">2 = Schedule replacement of the list of Ad Alerts, as specified by the </w:t>
      </w:r>
      <w:r>
        <w:rPr>
          <w:b/>
          <w:color w:val="000000"/>
          <w:szCs w:val="22"/>
        </w:rPr>
        <w:t>AlertID</w:t>
      </w:r>
      <w:r>
        <w:rPr>
          <w:color w:val="000000"/>
          <w:szCs w:val="22"/>
        </w:rPr>
        <w:t xml:space="preserve"> and </w:t>
      </w:r>
      <w:r>
        <w:rPr>
          <w:b/>
          <w:color w:val="000000"/>
          <w:szCs w:val="22"/>
        </w:rPr>
        <w:t>VolAdj</w:t>
      </w:r>
      <w:r>
        <w:rPr>
          <w:color w:val="000000"/>
          <w:szCs w:val="22"/>
        </w:rPr>
        <w:t xml:space="preserve"> fields, at the next available replacement point for the currently playing channel. This selection is only valid if the Module is currently in Sequential playback and not playing a Layer 2 SID.</w:t>
      </w:r>
    </w:p>
    <w:p w14:paraId="6582F2DC" w14:textId="77777777" w:rsidR="001233F8" w:rsidRDefault="008160FF">
      <w:pPr>
        <w:pBdr>
          <w:top w:val="nil"/>
          <w:left w:val="nil"/>
          <w:bottom w:val="nil"/>
          <w:right w:val="nil"/>
          <w:between w:val="nil"/>
        </w:pBdr>
        <w:spacing w:after="0"/>
        <w:ind w:left="1368" w:firstLine="71"/>
        <w:jc w:val="both"/>
        <w:rPr>
          <w:rFonts w:ascii="Arial" w:eastAsia="Arial" w:hAnsi="Arial" w:cs="Arial"/>
          <w:color w:val="000000"/>
          <w:szCs w:val="22"/>
        </w:rPr>
      </w:pPr>
      <w:r>
        <w:rPr>
          <w:color w:val="000000"/>
          <w:szCs w:val="22"/>
        </w:rPr>
        <w:t>3 = Inject a simulated BIC PAM Type=1 (i.e., End) Message for the currently playing channel that is applicable to its current audio play point. This selection is only intended for testing, and is ignored if an Ad Replacement is not currently in progress.</w:t>
      </w:r>
    </w:p>
    <w:p w14:paraId="6BABDCBA" w14:textId="77777777" w:rsidR="001233F8" w:rsidRDefault="008160FF">
      <w:pPr>
        <w:spacing w:before="240"/>
        <w:ind w:left="1080" w:hanging="360"/>
        <w:jc w:val="both"/>
        <w:rPr>
          <w:color w:val="000000"/>
        </w:rPr>
      </w:pPr>
      <w:r>
        <w:rPr>
          <w:b/>
          <w:color w:val="000000"/>
        </w:rPr>
        <w:t>AlertList</w:t>
      </w:r>
      <w:r>
        <w:rPr>
          <w:color w:val="000000"/>
        </w:rPr>
        <w:t>:  The ordered list of Alerts to be used for Ad Insertion or Ad Replacement. The Alerts will be used in the listed order until all Alerts have been used or an AlertID of 0 is found in the list. The bit fields are defined as:</w:t>
      </w:r>
    </w:p>
    <w:tbl>
      <w:tblPr>
        <w:tblStyle w:val="172"/>
        <w:tblW w:w="8430"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020"/>
        <w:gridCol w:w="4410"/>
      </w:tblGrid>
      <w:tr w:rsidR="001233F8" w14:paraId="2C20D75E" w14:textId="77777777">
        <w:trPr>
          <w:cantSplit/>
          <w:tblHeader/>
        </w:trPr>
        <w:tc>
          <w:tcPr>
            <w:tcW w:w="4020" w:type="dxa"/>
            <w:tcBorders>
              <w:bottom w:val="single" w:sz="4" w:space="0" w:color="000000"/>
            </w:tcBorders>
            <w:shd w:val="clear" w:color="auto" w:fill="EEECE1"/>
          </w:tcPr>
          <w:p w14:paraId="3B3FC09C" w14:textId="77777777" w:rsidR="001233F8" w:rsidRDefault="008160FF">
            <w:pPr>
              <w:keepNext/>
              <w:keepLines/>
              <w:spacing w:after="0"/>
              <w:jc w:val="center"/>
              <w:rPr>
                <w:b/>
                <w:color w:val="000000"/>
              </w:rPr>
            </w:pPr>
            <w:r>
              <w:rPr>
                <w:b/>
                <w:color w:val="000000"/>
              </w:rPr>
              <w:lastRenderedPageBreak/>
              <w:t>Bits 7-5</w:t>
            </w:r>
          </w:p>
        </w:tc>
        <w:tc>
          <w:tcPr>
            <w:tcW w:w="4410" w:type="dxa"/>
            <w:tcBorders>
              <w:bottom w:val="single" w:sz="4" w:space="0" w:color="000000"/>
            </w:tcBorders>
            <w:shd w:val="clear" w:color="auto" w:fill="EEECE1"/>
          </w:tcPr>
          <w:p w14:paraId="17CCF006" w14:textId="77777777" w:rsidR="001233F8" w:rsidRDefault="008160FF">
            <w:pPr>
              <w:keepNext/>
              <w:keepLines/>
              <w:spacing w:after="0"/>
              <w:jc w:val="center"/>
              <w:rPr>
                <w:b/>
                <w:color w:val="000000"/>
              </w:rPr>
            </w:pPr>
            <w:r>
              <w:rPr>
                <w:b/>
                <w:color w:val="000000"/>
              </w:rPr>
              <w:t>Bits 4-0</w:t>
            </w:r>
          </w:p>
        </w:tc>
      </w:tr>
      <w:tr w:rsidR="001233F8" w14:paraId="4161C0FD" w14:textId="77777777">
        <w:trPr>
          <w:cantSplit/>
        </w:trPr>
        <w:tc>
          <w:tcPr>
            <w:tcW w:w="4020" w:type="dxa"/>
            <w:tcBorders>
              <w:top w:val="single" w:sz="4" w:space="0" w:color="000000"/>
              <w:bottom w:val="single" w:sz="4" w:space="0" w:color="000000"/>
            </w:tcBorders>
            <w:vAlign w:val="center"/>
          </w:tcPr>
          <w:p w14:paraId="02F30C0A" w14:textId="77777777" w:rsidR="001233F8" w:rsidRDefault="008160FF">
            <w:pPr>
              <w:keepNext/>
              <w:keepLines/>
              <w:spacing w:after="0"/>
              <w:jc w:val="center"/>
              <w:rPr>
                <w:color w:val="000000"/>
              </w:rPr>
            </w:pPr>
            <w:r>
              <w:rPr>
                <w:color w:val="000000"/>
              </w:rPr>
              <w:t>Reserved</w:t>
            </w:r>
          </w:p>
        </w:tc>
        <w:tc>
          <w:tcPr>
            <w:tcW w:w="4410" w:type="dxa"/>
            <w:tcBorders>
              <w:top w:val="single" w:sz="4" w:space="0" w:color="000000"/>
              <w:bottom w:val="single" w:sz="4" w:space="0" w:color="000000"/>
            </w:tcBorders>
            <w:vAlign w:val="center"/>
          </w:tcPr>
          <w:p w14:paraId="41219BC6" w14:textId="77777777" w:rsidR="001233F8" w:rsidRDefault="008160FF">
            <w:pPr>
              <w:keepNext/>
              <w:keepLines/>
              <w:spacing w:after="0"/>
              <w:jc w:val="center"/>
              <w:rPr>
                <w:color w:val="000000"/>
              </w:rPr>
            </w:pPr>
            <w:r>
              <w:rPr>
                <w:color w:val="000000"/>
              </w:rPr>
              <w:t>AlertID</w:t>
            </w:r>
          </w:p>
        </w:tc>
      </w:tr>
    </w:tbl>
    <w:p w14:paraId="5E359462" w14:textId="77777777" w:rsidR="001233F8" w:rsidRDefault="008160FF">
      <w:pPr>
        <w:spacing w:before="120" w:after="60"/>
        <w:ind w:left="1440" w:hanging="360"/>
        <w:jc w:val="both"/>
        <w:rPr>
          <w:color w:val="000000"/>
        </w:rPr>
      </w:pPr>
      <w:r>
        <w:rPr>
          <w:color w:val="000000"/>
          <w:u w:val="single"/>
        </w:rPr>
        <w:t>AlertID</w:t>
      </w:r>
      <w:r>
        <w:rPr>
          <w:color w:val="000000"/>
        </w:rPr>
        <w:t>:  Specifies the ID of the Alert. The valid values are 1-2 for Module-defined Alerts 1 and 2, and 3-16 for Host-defined Alerts 1-14. A value of 0 terminates the list. To schedule an Ad Insertion or Ad Replacement, at a minimum the first entry in the list must be non-zero.</w:t>
      </w:r>
    </w:p>
    <w:p w14:paraId="488A51B6" w14:textId="77777777" w:rsidR="001233F8" w:rsidRDefault="008160FF">
      <w:pPr>
        <w:spacing w:before="240" w:after="60"/>
        <w:ind w:left="1080" w:hanging="360"/>
        <w:jc w:val="both"/>
        <w:rPr>
          <w:color w:val="000000"/>
        </w:rPr>
      </w:pPr>
      <w:r>
        <w:rPr>
          <w:b/>
          <w:color w:val="000000"/>
        </w:rPr>
        <w:t>VolAdj</w:t>
      </w:r>
      <w:r>
        <w:rPr>
          <w:color w:val="000000"/>
        </w:rPr>
        <w:t xml:space="preserve">: Provides an adjustment to the base audio volume set by the Host for the i-th scheduled Alert. This volume adjustment will apply when the corresponding Alert is played back. This field is only valid when the corresponding </w:t>
      </w:r>
      <w:r>
        <w:rPr>
          <w:b/>
          <w:color w:val="000000"/>
        </w:rPr>
        <w:t>AlertList</w:t>
      </w:r>
      <w:r>
        <w:rPr>
          <w:color w:val="000000"/>
        </w:rPr>
        <w:t xml:space="preserve"> field is non-zero, otherwise the Module ignores it. Positive values increase the audio volume up to the maximum possible value specified in the Audio Volume Dispatch (i.e., 24 dB), and negative values decrease the audio volume to the minimum possible value specified in the Audio Volume Dispatch (i.e., -95 dB). LSB = 1dB. The range of values is -20 thru 20.</w:t>
      </w:r>
    </w:p>
    <w:p w14:paraId="7D6D9259" w14:textId="77777777" w:rsidR="001233F8" w:rsidRDefault="008160FF" w:rsidP="0086059E">
      <w:pPr>
        <w:pStyle w:val="Heading2"/>
      </w:pPr>
      <w:bookmarkStart w:id="113" w:name="_Toc202436107"/>
      <w:r>
        <w:t>Ad Control Error Response</w:t>
      </w:r>
      <w:bookmarkEnd w:id="113"/>
    </w:p>
    <w:p w14:paraId="6F945B5D" w14:textId="77777777" w:rsidR="001233F8" w:rsidRDefault="008160FF">
      <w:pPr>
        <w:spacing w:before="120"/>
        <w:jc w:val="both"/>
        <w:rPr>
          <w:color w:val="000000"/>
        </w:rPr>
      </w:pPr>
      <w:r>
        <w:rPr>
          <w:color w:val="000000"/>
        </w:rPr>
        <w:t>This message can be sent in response to an Ad Control Dispatch. See the description of the Ad Control Dispatch for processing details.</w:t>
      </w:r>
    </w:p>
    <w:p w14:paraId="2981E28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76DBB2C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65673BE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44733B8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13BFA5F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3A4F2BEE"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7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2FFCF57" w14:textId="77777777">
        <w:trPr>
          <w:cantSplit/>
          <w:tblHeader/>
        </w:trPr>
        <w:tc>
          <w:tcPr>
            <w:tcW w:w="880" w:type="dxa"/>
            <w:shd w:val="clear" w:color="auto" w:fill="EEECE1"/>
          </w:tcPr>
          <w:p w14:paraId="0A552793" w14:textId="77777777" w:rsidR="001233F8" w:rsidRDefault="008160FF">
            <w:pPr>
              <w:spacing w:after="0"/>
              <w:jc w:val="center"/>
              <w:rPr>
                <w:b/>
                <w:color w:val="000000"/>
              </w:rPr>
            </w:pPr>
            <w:r>
              <w:rPr>
                <w:b/>
                <w:color w:val="000000"/>
              </w:rPr>
              <w:t>Byte #</w:t>
            </w:r>
          </w:p>
        </w:tc>
        <w:tc>
          <w:tcPr>
            <w:tcW w:w="5463" w:type="dxa"/>
            <w:shd w:val="clear" w:color="auto" w:fill="EEECE1"/>
          </w:tcPr>
          <w:p w14:paraId="7FDBEB45" w14:textId="77777777" w:rsidR="001233F8" w:rsidRDefault="008160FF">
            <w:pPr>
              <w:spacing w:after="0"/>
              <w:jc w:val="center"/>
              <w:rPr>
                <w:b/>
                <w:color w:val="000000"/>
              </w:rPr>
            </w:pPr>
            <w:r>
              <w:rPr>
                <w:b/>
                <w:color w:val="000000"/>
              </w:rPr>
              <w:t>Field Name</w:t>
            </w:r>
          </w:p>
        </w:tc>
        <w:tc>
          <w:tcPr>
            <w:tcW w:w="1180" w:type="dxa"/>
            <w:shd w:val="clear" w:color="auto" w:fill="EEECE1"/>
          </w:tcPr>
          <w:p w14:paraId="32DDB11A"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7DDFEFCF" w14:textId="77777777" w:rsidR="001233F8" w:rsidRDefault="008160FF">
            <w:pPr>
              <w:spacing w:after="0"/>
              <w:jc w:val="center"/>
              <w:rPr>
                <w:b/>
                <w:color w:val="000000"/>
              </w:rPr>
            </w:pPr>
            <w:r>
              <w:rPr>
                <w:b/>
                <w:color w:val="000000"/>
              </w:rPr>
              <w:t>Value</w:t>
            </w:r>
          </w:p>
        </w:tc>
      </w:tr>
      <w:tr w:rsidR="001233F8" w14:paraId="45A0B312" w14:textId="77777777">
        <w:trPr>
          <w:cantSplit/>
        </w:trPr>
        <w:tc>
          <w:tcPr>
            <w:tcW w:w="880" w:type="dxa"/>
          </w:tcPr>
          <w:p w14:paraId="7AC1E8E3" w14:textId="77777777" w:rsidR="001233F8" w:rsidRDefault="008160FF">
            <w:pPr>
              <w:spacing w:after="0"/>
              <w:ind w:right="72"/>
              <w:jc w:val="center"/>
              <w:rPr>
                <w:color w:val="000000"/>
              </w:rPr>
            </w:pPr>
            <w:r>
              <w:rPr>
                <w:color w:val="000000"/>
              </w:rPr>
              <w:t>0</w:t>
            </w:r>
          </w:p>
        </w:tc>
        <w:tc>
          <w:tcPr>
            <w:tcW w:w="5463" w:type="dxa"/>
          </w:tcPr>
          <w:p w14:paraId="7C1033B6" w14:textId="77777777" w:rsidR="001233F8" w:rsidRDefault="008160FF">
            <w:pPr>
              <w:spacing w:after="0"/>
              <w:rPr>
                <w:color w:val="000000"/>
              </w:rPr>
            </w:pPr>
            <w:r>
              <w:rPr>
                <w:color w:val="000000"/>
              </w:rPr>
              <w:t>Sync</w:t>
            </w:r>
          </w:p>
        </w:tc>
        <w:tc>
          <w:tcPr>
            <w:tcW w:w="1180" w:type="dxa"/>
          </w:tcPr>
          <w:p w14:paraId="149CD903" w14:textId="77777777" w:rsidR="001233F8" w:rsidRDefault="008160FF">
            <w:pPr>
              <w:spacing w:after="0"/>
              <w:jc w:val="center"/>
              <w:rPr>
                <w:color w:val="000000"/>
              </w:rPr>
            </w:pPr>
            <w:r>
              <w:rPr>
                <w:color w:val="000000"/>
              </w:rPr>
              <w:t>uint8</w:t>
            </w:r>
          </w:p>
        </w:tc>
        <w:tc>
          <w:tcPr>
            <w:tcW w:w="1512" w:type="dxa"/>
            <w:vAlign w:val="center"/>
          </w:tcPr>
          <w:p w14:paraId="603E005C" w14:textId="77777777" w:rsidR="001233F8" w:rsidRDefault="008160FF">
            <w:pPr>
              <w:spacing w:after="0"/>
              <w:jc w:val="center"/>
              <w:rPr>
                <w:color w:val="000000"/>
              </w:rPr>
            </w:pPr>
            <w:r>
              <w:rPr>
                <w:color w:val="000000"/>
              </w:rPr>
              <w:t xml:space="preserve"> See Section 4.1</w:t>
            </w:r>
          </w:p>
        </w:tc>
      </w:tr>
      <w:tr w:rsidR="001233F8" w14:paraId="71CB734A" w14:textId="77777777">
        <w:trPr>
          <w:cantSplit/>
        </w:trPr>
        <w:tc>
          <w:tcPr>
            <w:tcW w:w="880" w:type="dxa"/>
          </w:tcPr>
          <w:p w14:paraId="410297B9" w14:textId="77777777" w:rsidR="001233F8" w:rsidRDefault="008160FF">
            <w:pPr>
              <w:spacing w:after="0"/>
              <w:ind w:right="72"/>
              <w:jc w:val="center"/>
              <w:rPr>
                <w:color w:val="000000"/>
              </w:rPr>
            </w:pPr>
            <w:r>
              <w:rPr>
                <w:color w:val="000000"/>
              </w:rPr>
              <w:t>1-2</w:t>
            </w:r>
          </w:p>
        </w:tc>
        <w:tc>
          <w:tcPr>
            <w:tcW w:w="5463" w:type="dxa"/>
          </w:tcPr>
          <w:p w14:paraId="1B837A69" w14:textId="77777777" w:rsidR="001233F8" w:rsidRDefault="008160FF">
            <w:pPr>
              <w:spacing w:after="0"/>
              <w:rPr>
                <w:color w:val="000000"/>
              </w:rPr>
            </w:pPr>
            <w:r>
              <w:rPr>
                <w:color w:val="000000"/>
              </w:rPr>
              <w:t>NumMsgBytes</w:t>
            </w:r>
          </w:p>
        </w:tc>
        <w:tc>
          <w:tcPr>
            <w:tcW w:w="1180" w:type="dxa"/>
          </w:tcPr>
          <w:p w14:paraId="1DFBDEB2" w14:textId="77777777" w:rsidR="001233F8" w:rsidRDefault="008160FF">
            <w:pPr>
              <w:spacing w:after="0"/>
              <w:jc w:val="center"/>
              <w:rPr>
                <w:color w:val="000000"/>
              </w:rPr>
            </w:pPr>
            <w:r>
              <w:rPr>
                <w:color w:val="000000"/>
              </w:rPr>
              <w:t>uint16</w:t>
            </w:r>
          </w:p>
        </w:tc>
        <w:tc>
          <w:tcPr>
            <w:tcW w:w="1512" w:type="dxa"/>
            <w:vAlign w:val="center"/>
          </w:tcPr>
          <w:p w14:paraId="629B1041" w14:textId="77777777" w:rsidR="001233F8" w:rsidRDefault="008160FF">
            <w:pPr>
              <w:spacing w:after="0"/>
              <w:jc w:val="center"/>
              <w:rPr>
                <w:color w:val="000000"/>
              </w:rPr>
            </w:pPr>
            <w:r>
              <w:rPr>
                <w:color w:val="000000"/>
              </w:rPr>
              <w:t>56</w:t>
            </w:r>
          </w:p>
        </w:tc>
      </w:tr>
      <w:tr w:rsidR="001233F8" w14:paraId="0A99369E" w14:textId="77777777">
        <w:trPr>
          <w:cantSplit/>
        </w:trPr>
        <w:tc>
          <w:tcPr>
            <w:tcW w:w="880" w:type="dxa"/>
          </w:tcPr>
          <w:p w14:paraId="2512CA62" w14:textId="77777777" w:rsidR="001233F8" w:rsidRDefault="008160FF">
            <w:pPr>
              <w:spacing w:after="0"/>
              <w:ind w:right="72"/>
              <w:jc w:val="center"/>
              <w:rPr>
                <w:color w:val="000000"/>
              </w:rPr>
            </w:pPr>
            <w:r>
              <w:rPr>
                <w:color w:val="000000"/>
              </w:rPr>
              <w:t>3-4</w:t>
            </w:r>
          </w:p>
        </w:tc>
        <w:tc>
          <w:tcPr>
            <w:tcW w:w="5463" w:type="dxa"/>
          </w:tcPr>
          <w:p w14:paraId="5CEAC5AD" w14:textId="77777777" w:rsidR="001233F8" w:rsidRDefault="008160FF">
            <w:pPr>
              <w:spacing w:after="0"/>
              <w:rPr>
                <w:color w:val="000000"/>
              </w:rPr>
            </w:pPr>
            <w:r>
              <w:rPr>
                <w:color w:val="000000"/>
              </w:rPr>
              <w:t>Checksum</w:t>
            </w:r>
          </w:p>
        </w:tc>
        <w:tc>
          <w:tcPr>
            <w:tcW w:w="1180" w:type="dxa"/>
          </w:tcPr>
          <w:p w14:paraId="35AE60E7" w14:textId="77777777" w:rsidR="001233F8" w:rsidRDefault="008160FF">
            <w:pPr>
              <w:spacing w:after="0"/>
              <w:jc w:val="center"/>
              <w:rPr>
                <w:color w:val="000000"/>
              </w:rPr>
            </w:pPr>
            <w:r>
              <w:rPr>
                <w:color w:val="000000"/>
              </w:rPr>
              <w:t>uint16</w:t>
            </w:r>
          </w:p>
        </w:tc>
        <w:tc>
          <w:tcPr>
            <w:tcW w:w="1512" w:type="dxa"/>
            <w:vAlign w:val="center"/>
          </w:tcPr>
          <w:p w14:paraId="7DC85CB3" w14:textId="77777777" w:rsidR="001233F8" w:rsidRDefault="008160FF">
            <w:pPr>
              <w:spacing w:after="0"/>
              <w:jc w:val="center"/>
              <w:rPr>
                <w:color w:val="000000"/>
              </w:rPr>
            </w:pPr>
            <w:r>
              <w:rPr>
                <w:color w:val="000000"/>
              </w:rPr>
              <w:t>See Section 4.6</w:t>
            </w:r>
          </w:p>
        </w:tc>
      </w:tr>
      <w:tr w:rsidR="001233F8" w14:paraId="26D4C463" w14:textId="77777777">
        <w:trPr>
          <w:cantSplit/>
          <w:trHeight w:val="255"/>
        </w:trPr>
        <w:tc>
          <w:tcPr>
            <w:tcW w:w="880" w:type="dxa"/>
          </w:tcPr>
          <w:p w14:paraId="32D0FAFB" w14:textId="77777777" w:rsidR="001233F8" w:rsidRDefault="008160FF">
            <w:pPr>
              <w:spacing w:after="0"/>
              <w:ind w:right="72"/>
              <w:jc w:val="center"/>
              <w:rPr>
                <w:color w:val="000000"/>
              </w:rPr>
            </w:pPr>
            <w:r>
              <w:rPr>
                <w:color w:val="000000"/>
              </w:rPr>
              <w:t>5</w:t>
            </w:r>
          </w:p>
        </w:tc>
        <w:tc>
          <w:tcPr>
            <w:tcW w:w="5463" w:type="dxa"/>
          </w:tcPr>
          <w:p w14:paraId="16392FC6" w14:textId="77777777" w:rsidR="001233F8" w:rsidRDefault="008160FF">
            <w:pPr>
              <w:spacing w:after="0"/>
              <w:rPr>
                <w:color w:val="000000"/>
              </w:rPr>
            </w:pPr>
            <w:r>
              <w:rPr>
                <w:color w:val="000000"/>
              </w:rPr>
              <w:t>TransactionID</w:t>
            </w:r>
          </w:p>
        </w:tc>
        <w:tc>
          <w:tcPr>
            <w:tcW w:w="1180" w:type="dxa"/>
          </w:tcPr>
          <w:p w14:paraId="2AEA8870" w14:textId="77777777" w:rsidR="001233F8" w:rsidRDefault="008160FF">
            <w:pPr>
              <w:spacing w:after="0"/>
              <w:jc w:val="center"/>
              <w:rPr>
                <w:color w:val="000000"/>
              </w:rPr>
            </w:pPr>
            <w:r>
              <w:rPr>
                <w:color w:val="000000"/>
              </w:rPr>
              <w:t>uint8</w:t>
            </w:r>
          </w:p>
        </w:tc>
        <w:tc>
          <w:tcPr>
            <w:tcW w:w="1512" w:type="dxa"/>
            <w:vAlign w:val="center"/>
          </w:tcPr>
          <w:p w14:paraId="0280EB6F" w14:textId="77777777" w:rsidR="001233F8" w:rsidRDefault="008160FF">
            <w:pPr>
              <w:spacing w:after="0"/>
              <w:jc w:val="center"/>
              <w:rPr>
                <w:color w:val="000000"/>
              </w:rPr>
            </w:pPr>
            <w:r>
              <w:rPr>
                <w:color w:val="000000"/>
              </w:rPr>
              <w:t>See Section 4.3</w:t>
            </w:r>
          </w:p>
        </w:tc>
      </w:tr>
      <w:tr w:rsidR="001233F8" w14:paraId="3CFE6D94" w14:textId="77777777">
        <w:trPr>
          <w:cantSplit/>
        </w:trPr>
        <w:tc>
          <w:tcPr>
            <w:tcW w:w="880" w:type="dxa"/>
          </w:tcPr>
          <w:p w14:paraId="4B7ED33F" w14:textId="77777777" w:rsidR="001233F8" w:rsidRDefault="008160FF">
            <w:pPr>
              <w:spacing w:after="0"/>
              <w:ind w:right="72"/>
              <w:jc w:val="center"/>
              <w:rPr>
                <w:color w:val="000000"/>
              </w:rPr>
            </w:pPr>
            <w:r>
              <w:rPr>
                <w:color w:val="000000"/>
              </w:rPr>
              <w:t>6</w:t>
            </w:r>
          </w:p>
        </w:tc>
        <w:tc>
          <w:tcPr>
            <w:tcW w:w="5463" w:type="dxa"/>
          </w:tcPr>
          <w:p w14:paraId="5B7AFB17" w14:textId="77777777" w:rsidR="001233F8" w:rsidRDefault="008160FF">
            <w:pPr>
              <w:spacing w:after="0"/>
              <w:rPr>
                <w:color w:val="000000"/>
              </w:rPr>
            </w:pPr>
            <w:r>
              <w:rPr>
                <w:color w:val="000000"/>
              </w:rPr>
              <w:t>MessageID</w:t>
            </w:r>
          </w:p>
        </w:tc>
        <w:tc>
          <w:tcPr>
            <w:tcW w:w="1180" w:type="dxa"/>
          </w:tcPr>
          <w:p w14:paraId="17FF8E14" w14:textId="77777777" w:rsidR="001233F8" w:rsidRDefault="008160FF">
            <w:pPr>
              <w:spacing w:after="0"/>
              <w:jc w:val="center"/>
              <w:rPr>
                <w:color w:val="000000"/>
              </w:rPr>
            </w:pPr>
            <w:r>
              <w:rPr>
                <w:color w:val="000000"/>
              </w:rPr>
              <w:t>uint8</w:t>
            </w:r>
          </w:p>
        </w:tc>
        <w:tc>
          <w:tcPr>
            <w:tcW w:w="1512" w:type="dxa"/>
            <w:vAlign w:val="center"/>
          </w:tcPr>
          <w:p w14:paraId="41FA5E3F" w14:textId="77777777" w:rsidR="001233F8" w:rsidRDefault="008160FF">
            <w:pPr>
              <w:spacing w:after="0"/>
              <w:jc w:val="center"/>
              <w:rPr>
                <w:color w:val="000000"/>
              </w:rPr>
            </w:pPr>
            <w:r>
              <w:rPr>
                <w:color w:val="000000"/>
              </w:rPr>
              <w:t>150</w:t>
            </w:r>
          </w:p>
        </w:tc>
      </w:tr>
      <w:tr w:rsidR="001233F8" w14:paraId="2757EF22" w14:textId="77777777">
        <w:trPr>
          <w:cantSplit/>
        </w:trPr>
        <w:tc>
          <w:tcPr>
            <w:tcW w:w="880" w:type="dxa"/>
          </w:tcPr>
          <w:p w14:paraId="07BEA6AD" w14:textId="77777777" w:rsidR="001233F8" w:rsidRDefault="008160FF">
            <w:pPr>
              <w:spacing w:after="0"/>
              <w:ind w:right="72"/>
              <w:jc w:val="center"/>
              <w:rPr>
                <w:color w:val="000000"/>
              </w:rPr>
            </w:pPr>
            <w:r>
              <w:rPr>
                <w:color w:val="000000"/>
              </w:rPr>
              <w:t>7</w:t>
            </w:r>
          </w:p>
        </w:tc>
        <w:tc>
          <w:tcPr>
            <w:tcW w:w="5463" w:type="dxa"/>
          </w:tcPr>
          <w:p w14:paraId="380D0181" w14:textId="77777777" w:rsidR="001233F8" w:rsidRDefault="008160FF">
            <w:pPr>
              <w:spacing w:after="0"/>
              <w:rPr>
                <w:color w:val="000000"/>
              </w:rPr>
            </w:pPr>
            <w:r>
              <w:rPr>
                <w:color w:val="000000"/>
              </w:rPr>
              <w:t>ErrorCode</w:t>
            </w:r>
          </w:p>
        </w:tc>
        <w:tc>
          <w:tcPr>
            <w:tcW w:w="1180" w:type="dxa"/>
          </w:tcPr>
          <w:p w14:paraId="65FF96B7" w14:textId="77777777" w:rsidR="001233F8" w:rsidRDefault="008160FF">
            <w:pPr>
              <w:spacing w:after="0"/>
              <w:jc w:val="center"/>
              <w:rPr>
                <w:color w:val="000000"/>
              </w:rPr>
            </w:pPr>
            <w:r>
              <w:rPr>
                <w:color w:val="000000"/>
              </w:rPr>
              <w:t>uint8</w:t>
            </w:r>
          </w:p>
        </w:tc>
        <w:tc>
          <w:tcPr>
            <w:tcW w:w="1512" w:type="dxa"/>
            <w:vAlign w:val="center"/>
          </w:tcPr>
          <w:p w14:paraId="1945D70E" w14:textId="77777777" w:rsidR="001233F8" w:rsidRDefault="008160FF">
            <w:pPr>
              <w:spacing w:after="0"/>
              <w:jc w:val="center"/>
              <w:rPr>
                <w:color w:val="000000"/>
              </w:rPr>
            </w:pPr>
            <w:r>
              <w:rPr>
                <w:color w:val="000000"/>
              </w:rPr>
              <w:t>See below</w:t>
            </w:r>
          </w:p>
        </w:tc>
      </w:tr>
      <w:tr w:rsidR="001233F8" w14:paraId="38904EA6" w14:textId="77777777">
        <w:trPr>
          <w:cantSplit/>
        </w:trPr>
        <w:tc>
          <w:tcPr>
            <w:tcW w:w="880" w:type="dxa"/>
          </w:tcPr>
          <w:p w14:paraId="737DA3EB" w14:textId="77777777" w:rsidR="001233F8" w:rsidRDefault="008160FF">
            <w:pPr>
              <w:spacing w:after="0"/>
              <w:ind w:right="72"/>
              <w:jc w:val="center"/>
              <w:rPr>
                <w:color w:val="000000"/>
              </w:rPr>
            </w:pPr>
            <w:r>
              <w:rPr>
                <w:color w:val="000000"/>
              </w:rPr>
              <w:t>8-55</w:t>
            </w:r>
          </w:p>
        </w:tc>
        <w:tc>
          <w:tcPr>
            <w:tcW w:w="5463" w:type="dxa"/>
          </w:tcPr>
          <w:p w14:paraId="360673E5" w14:textId="77777777" w:rsidR="001233F8" w:rsidRDefault="008160FF">
            <w:pPr>
              <w:spacing w:after="0"/>
              <w:rPr>
                <w:color w:val="000000"/>
              </w:rPr>
            </w:pPr>
            <w:r>
              <w:rPr>
                <w:color w:val="000000"/>
              </w:rPr>
              <w:t>ErrorText[48]</w:t>
            </w:r>
          </w:p>
        </w:tc>
        <w:tc>
          <w:tcPr>
            <w:tcW w:w="1180" w:type="dxa"/>
          </w:tcPr>
          <w:p w14:paraId="3098E60B" w14:textId="77777777" w:rsidR="001233F8" w:rsidRDefault="008160FF">
            <w:pPr>
              <w:spacing w:after="0"/>
              <w:jc w:val="center"/>
              <w:rPr>
                <w:color w:val="000000"/>
              </w:rPr>
            </w:pPr>
            <w:r>
              <w:rPr>
                <w:color w:val="000000"/>
              </w:rPr>
              <w:t>uint8</w:t>
            </w:r>
          </w:p>
        </w:tc>
        <w:tc>
          <w:tcPr>
            <w:tcW w:w="1512" w:type="dxa"/>
            <w:vAlign w:val="center"/>
          </w:tcPr>
          <w:p w14:paraId="74BE0344" w14:textId="77777777" w:rsidR="001233F8" w:rsidRDefault="008160FF">
            <w:pPr>
              <w:spacing w:after="0"/>
              <w:jc w:val="center"/>
              <w:rPr>
                <w:color w:val="000000"/>
              </w:rPr>
            </w:pPr>
            <w:r>
              <w:rPr>
                <w:color w:val="000000"/>
              </w:rPr>
              <w:t>See below</w:t>
            </w:r>
          </w:p>
        </w:tc>
      </w:tr>
    </w:tbl>
    <w:p w14:paraId="13261564"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370F6410" w14:textId="77777777" w:rsidR="001233F8" w:rsidRDefault="008160FF">
      <w:pPr>
        <w:spacing w:after="0"/>
        <w:ind w:left="1440" w:hanging="360"/>
        <w:rPr>
          <w:color w:val="000000"/>
        </w:rPr>
      </w:pPr>
      <w:r>
        <w:rPr>
          <w:color w:val="000000"/>
        </w:rPr>
        <w:t xml:space="preserve">0 = Command field within </w:t>
      </w:r>
      <w:r>
        <w:rPr>
          <w:b/>
          <w:color w:val="000000"/>
        </w:rPr>
        <w:t>AdControl</w:t>
      </w:r>
      <w:r>
        <w:rPr>
          <w:color w:val="000000"/>
        </w:rPr>
        <w:t xml:space="preserve"> is outside its allowed range</w:t>
      </w:r>
    </w:p>
    <w:p w14:paraId="647E7F45" w14:textId="77777777" w:rsidR="001233F8" w:rsidRDefault="008160FF">
      <w:pPr>
        <w:spacing w:after="0"/>
        <w:ind w:left="1440" w:hanging="360"/>
        <w:rPr>
          <w:color w:val="000000"/>
        </w:rPr>
      </w:pPr>
      <w:r>
        <w:rPr>
          <w:color w:val="000000"/>
        </w:rPr>
        <w:t xml:space="preserve">1 = one or more AlertID fields within </w:t>
      </w:r>
      <w:r>
        <w:rPr>
          <w:b/>
          <w:color w:val="000000"/>
        </w:rPr>
        <w:t>AlertList</w:t>
      </w:r>
      <w:r>
        <w:rPr>
          <w:color w:val="000000"/>
        </w:rPr>
        <w:t xml:space="preserve"> is outside its allowed range</w:t>
      </w:r>
    </w:p>
    <w:p w14:paraId="63E56284" w14:textId="77777777" w:rsidR="001233F8" w:rsidRDefault="008160FF">
      <w:pPr>
        <w:spacing w:after="0"/>
        <w:ind w:left="1440" w:hanging="360"/>
        <w:rPr>
          <w:color w:val="000000"/>
        </w:rPr>
      </w:pPr>
      <w:r>
        <w:rPr>
          <w:color w:val="000000"/>
        </w:rPr>
        <w:t xml:space="preserve">2 = one or more </w:t>
      </w:r>
      <w:r>
        <w:rPr>
          <w:b/>
          <w:color w:val="000000"/>
        </w:rPr>
        <w:t>VolAdj</w:t>
      </w:r>
      <w:r>
        <w:rPr>
          <w:color w:val="000000"/>
        </w:rPr>
        <w:t xml:space="preserve"> values are outside their allowed range</w:t>
      </w:r>
    </w:p>
    <w:p w14:paraId="720143BB" w14:textId="77777777" w:rsidR="001233F8" w:rsidRDefault="008160FF">
      <w:pPr>
        <w:spacing w:after="0"/>
        <w:ind w:left="1440" w:hanging="360"/>
        <w:rPr>
          <w:color w:val="000000"/>
        </w:rPr>
      </w:pPr>
      <w:r>
        <w:rPr>
          <w:color w:val="000000"/>
        </w:rPr>
        <w:t>3 = cannot schedule Ad Insertion or Ad Replacement unless in Sequential playback</w:t>
      </w:r>
    </w:p>
    <w:p w14:paraId="35905EB6" w14:textId="77777777" w:rsidR="001233F8" w:rsidRDefault="008160FF">
      <w:pPr>
        <w:spacing w:after="0"/>
        <w:ind w:left="1440" w:hanging="360"/>
        <w:rPr>
          <w:color w:val="000000"/>
        </w:rPr>
      </w:pPr>
      <w:r>
        <w:rPr>
          <w:color w:val="000000"/>
        </w:rPr>
        <w:t xml:space="preserve">4 = cannot schedule Ad Insertion or Ad Replacement on a Layer 2 SID </w:t>
      </w:r>
    </w:p>
    <w:p w14:paraId="7E8E36AB" w14:textId="77777777" w:rsidR="001233F8" w:rsidRDefault="008160FF">
      <w:pPr>
        <w:spacing w:after="0"/>
        <w:ind w:left="1440" w:hanging="360"/>
        <w:rPr>
          <w:color w:val="000000"/>
        </w:rPr>
      </w:pPr>
      <w:r>
        <w:rPr>
          <w:color w:val="000000"/>
        </w:rPr>
        <w:t>5 = audio for the requested Alert(s) has not been fully downloaded to the Module</w:t>
      </w:r>
    </w:p>
    <w:p w14:paraId="30D4340F" w14:textId="77777777" w:rsidR="001233F8" w:rsidRDefault="008160FF">
      <w:pPr>
        <w:spacing w:after="0"/>
        <w:ind w:left="1440" w:hanging="360"/>
        <w:rPr>
          <w:color w:val="000000"/>
        </w:rPr>
      </w:pPr>
      <w:r>
        <w:rPr>
          <w:color w:val="000000"/>
        </w:rPr>
        <w:t>6 = there is no pending scheduled Ad Insertion or Ad Replacement to cancel</w:t>
      </w:r>
    </w:p>
    <w:p w14:paraId="57DDF9B1"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79C0D7C2" w14:textId="77777777" w:rsidR="001233F8" w:rsidRDefault="008160FF" w:rsidP="0086059E">
      <w:pPr>
        <w:pStyle w:val="Heading2"/>
      </w:pPr>
      <w:bookmarkStart w:id="114" w:name="_Toc202436108"/>
      <w:r>
        <w:t>Metadata Reference Dispatch</w:t>
      </w:r>
      <w:bookmarkEnd w:id="114"/>
    </w:p>
    <w:p w14:paraId="76223338" w14:textId="77777777" w:rsidR="001233F8" w:rsidRDefault="008160FF">
      <w:pPr>
        <w:spacing w:before="120"/>
        <w:jc w:val="both"/>
        <w:rPr>
          <w:color w:val="000000"/>
        </w:rPr>
      </w:pPr>
      <w:r>
        <w:rPr>
          <w:color w:val="000000"/>
        </w:rPr>
        <w:t xml:space="preserve">The Module sends the Metadata Reference Dispatch to the Host to report MRef’s associated with the current Live content of the indicated channel. </w:t>
      </w:r>
    </w:p>
    <w:p w14:paraId="1913F464" w14:textId="77777777" w:rsidR="001233F8" w:rsidRDefault="008160FF">
      <w:pPr>
        <w:spacing w:before="120"/>
        <w:jc w:val="both"/>
        <w:rPr>
          <w:color w:val="000000"/>
        </w:rPr>
      </w:pPr>
      <w:r>
        <w:rPr>
          <w:color w:val="000000"/>
        </w:rPr>
        <w:lastRenderedPageBreak/>
        <w:t xml:space="preserve">The Module will send the Metadata Reference Dispatch for any channel when new MRef’s are detected for the Live content. </w:t>
      </w:r>
    </w:p>
    <w:p w14:paraId="2D935C59" w14:textId="77777777" w:rsidR="001233F8" w:rsidRDefault="008160FF">
      <w:pPr>
        <w:spacing w:before="120"/>
        <w:jc w:val="both"/>
        <w:rPr>
          <w:color w:val="000000"/>
        </w:rPr>
      </w:pPr>
      <w:r>
        <w:rPr>
          <w:color w:val="000000"/>
        </w:rPr>
        <w:t>This message is automatically enabled and cannot be disabled by the Host.</w:t>
      </w:r>
    </w:p>
    <w:p w14:paraId="094A88C5" w14:textId="77777777" w:rsidR="001233F8" w:rsidRDefault="008160FF">
      <w:pPr>
        <w:spacing w:before="120"/>
        <w:jc w:val="both"/>
        <w:rPr>
          <w:color w:val="000000"/>
        </w:rPr>
      </w:pPr>
      <w:r>
        <w:rPr>
          <w:color w:val="000000"/>
        </w:rPr>
        <w:t>The Host sends the Generic Response to the Module to confirm receipt of the Metadata Reference Dispatch.</w:t>
      </w:r>
    </w:p>
    <w:p w14:paraId="0B6D972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064C85B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40B383F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41D99E0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549128F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5FDDA08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15</w:t>
      </w:r>
    </w:p>
    <w:p w14:paraId="54649DEE"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ActionMRef</w:t>
      </w:r>
      <w:r>
        <w:rPr>
          <w:color w:val="000000"/>
          <w:szCs w:val="22"/>
        </w:rPr>
        <w:t xml:space="preserve"> field was a late addition to this message. Module FW using SXi8 v1.20 and before will transmit this message without this field and the message will have a length of 15 bytes.</w:t>
      </w:r>
    </w:p>
    <w:p w14:paraId="330B9E7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5FCAD707"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7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69534822" w14:textId="77777777">
        <w:trPr>
          <w:cantSplit/>
          <w:tblHeader/>
        </w:trPr>
        <w:tc>
          <w:tcPr>
            <w:tcW w:w="880" w:type="dxa"/>
            <w:shd w:val="clear" w:color="auto" w:fill="EEECE1"/>
          </w:tcPr>
          <w:p w14:paraId="03A8104C" w14:textId="77777777" w:rsidR="001233F8" w:rsidRDefault="008160FF">
            <w:pPr>
              <w:spacing w:after="0"/>
              <w:jc w:val="center"/>
              <w:rPr>
                <w:b/>
                <w:color w:val="000000"/>
              </w:rPr>
            </w:pPr>
            <w:r>
              <w:rPr>
                <w:b/>
                <w:color w:val="000000"/>
              </w:rPr>
              <w:t>Byte #</w:t>
            </w:r>
          </w:p>
        </w:tc>
        <w:tc>
          <w:tcPr>
            <w:tcW w:w="5463" w:type="dxa"/>
            <w:shd w:val="clear" w:color="auto" w:fill="EEECE1"/>
          </w:tcPr>
          <w:p w14:paraId="6185E489" w14:textId="77777777" w:rsidR="001233F8" w:rsidRDefault="008160FF">
            <w:pPr>
              <w:spacing w:after="0"/>
              <w:jc w:val="center"/>
              <w:rPr>
                <w:b/>
                <w:color w:val="000000"/>
              </w:rPr>
            </w:pPr>
            <w:r>
              <w:rPr>
                <w:b/>
                <w:color w:val="000000"/>
              </w:rPr>
              <w:t>Field Name</w:t>
            </w:r>
          </w:p>
        </w:tc>
        <w:tc>
          <w:tcPr>
            <w:tcW w:w="1180" w:type="dxa"/>
            <w:shd w:val="clear" w:color="auto" w:fill="EEECE1"/>
          </w:tcPr>
          <w:p w14:paraId="689D4D0F"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75A22ADD" w14:textId="77777777" w:rsidR="001233F8" w:rsidRDefault="008160FF">
            <w:pPr>
              <w:spacing w:after="0"/>
              <w:jc w:val="center"/>
              <w:rPr>
                <w:b/>
                <w:color w:val="000000"/>
              </w:rPr>
            </w:pPr>
            <w:r>
              <w:rPr>
                <w:b/>
                <w:color w:val="000000"/>
              </w:rPr>
              <w:t>Value</w:t>
            </w:r>
          </w:p>
        </w:tc>
      </w:tr>
      <w:tr w:rsidR="001233F8" w14:paraId="0FCCD2E0" w14:textId="77777777">
        <w:trPr>
          <w:cantSplit/>
        </w:trPr>
        <w:tc>
          <w:tcPr>
            <w:tcW w:w="880" w:type="dxa"/>
          </w:tcPr>
          <w:p w14:paraId="3B033743" w14:textId="77777777" w:rsidR="001233F8" w:rsidRDefault="008160FF">
            <w:pPr>
              <w:spacing w:after="0"/>
              <w:ind w:right="72"/>
              <w:jc w:val="center"/>
              <w:rPr>
                <w:color w:val="000000"/>
              </w:rPr>
            </w:pPr>
            <w:r>
              <w:rPr>
                <w:color w:val="000000"/>
              </w:rPr>
              <w:t>0</w:t>
            </w:r>
          </w:p>
        </w:tc>
        <w:tc>
          <w:tcPr>
            <w:tcW w:w="5463" w:type="dxa"/>
          </w:tcPr>
          <w:p w14:paraId="056BE94C" w14:textId="77777777" w:rsidR="001233F8" w:rsidRDefault="008160FF">
            <w:pPr>
              <w:spacing w:after="0"/>
              <w:rPr>
                <w:color w:val="000000"/>
              </w:rPr>
            </w:pPr>
            <w:r>
              <w:rPr>
                <w:color w:val="000000"/>
              </w:rPr>
              <w:t>Sync</w:t>
            </w:r>
          </w:p>
        </w:tc>
        <w:tc>
          <w:tcPr>
            <w:tcW w:w="1180" w:type="dxa"/>
          </w:tcPr>
          <w:p w14:paraId="17E1C7ED" w14:textId="77777777" w:rsidR="001233F8" w:rsidRDefault="008160FF">
            <w:pPr>
              <w:spacing w:after="0"/>
              <w:jc w:val="center"/>
              <w:rPr>
                <w:color w:val="000000"/>
              </w:rPr>
            </w:pPr>
            <w:r>
              <w:rPr>
                <w:color w:val="000000"/>
              </w:rPr>
              <w:t>uint8</w:t>
            </w:r>
          </w:p>
        </w:tc>
        <w:tc>
          <w:tcPr>
            <w:tcW w:w="1512" w:type="dxa"/>
            <w:vAlign w:val="center"/>
          </w:tcPr>
          <w:p w14:paraId="4BBF953B" w14:textId="77777777" w:rsidR="001233F8" w:rsidRDefault="008160FF">
            <w:pPr>
              <w:spacing w:after="0"/>
              <w:jc w:val="center"/>
              <w:rPr>
                <w:color w:val="000000"/>
              </w:rPr>
            </w:pPr>
            <w:r>
              <w:rPr>
                <w:color w:val="000000"/>
              </w:rPr>
              <w:t xml:space="preserve"> See Section 4.1</w:t>
            </w:r>
          </w:p>
        </w:tc>
      </w:tr>
      <w:tr w:rsidR="001233F8" w14:paraId="5D2C1F0F" w14:textId="77777777">
        <w:trPr>
          <w:cantSplit/>
        </w:trPr>
        <w:tc>
          <w:tcPr>
            <w:tcW w:w="880" w:type="dxa"/>
          </w:tcPr>
          <w:p w14:paraId="3FC29811" w14:textId="77777777" w:rsidR="001233F8" w:rsidRDefault="008160FF">
            <w:pPr>
              <w:spacing w:after="0"/>
              <w:ind w:right="72"/>
              <w:jc w:val="center"/>
              <w:rPr>
                <w:color w:val="000000"/>
              </w:rPr>
            </w:pPr>
            <w:r>
              <w:rPr>
                <w:color w:val="000000"/>
              </w:rPr>
              <w:t>1-2</w:t>
            </w:r>
          </w:p>
        </w:tc>
        <w:tc>
          <w:tcPr>
            <w:tcW w:w="5463" w:type="dxa"/>
          </w:tcPr>
          <w:p w14:paraId="2750A2F6" w14:textId="77777777" w:rsidR="001233F8" w:rsidRDefault="008160FF">
            <w:pPr>
              <w:spacing w:after="0"/>
              <w:rPr>
                <w:color w:val="000000"/>
              </w:rPr>
            </w:pPr>
            <w:r>
              <w:rPr>
                <w:color w:val="000000"/>
              </w:rPr>
              <w:t>NumMsgBytes</w:t>
            </w:r>
          </w:p>
        </w:tc>
        <w:tc>
          <w:tcPr>
            <w:tcW w:w="1180" w:type="dxa"/>
          </w:tcPr>
          <w:p w14:paraId="5B888897" w14:textId="77777777" w:rsidR="001233F8" w:rsidRDefault="008160FF">
            <w:pPr>
              <w:spacing w:after="0"/>
              <w:jc w:val="center"/>
              <w:rPr>
                <w:color w:val="000000"/>
              </w:rPr>
            </w:pPr>
            <w:r>
              <w:rPr>
                <w:color w:val="000000"/>
              </w:rPr>
              <w:t>uint16</w:t>
            </w:r>
          </w:p>
        </w:tc>
        <w:tc>
          <w:tcPr>
            <w:tcW w:w="1512" w:type="dxa"/>
            <w:vAlign w:val="center"/>
          </w:tcPr>
          <w:p w14:paraId="1FECDECD" w14:textId="77777777" w:rsidR="001233F8" w:rsidRDefault="008160FF">
            <w:pPr>
              <w:spacing w:after="0"/>
              <w:jc w:val="center"/>
              <w:rPr>
                <w:color w:val="000000"/>
              </w:rPr>
            </w:pPr>
            <w:r>
              <w:rPr>
                <w:color w:val="000000"/>
              </w:rPr>
              <w:t>17</w:t>
            </w:r>
          </w:p>
        </w:tc>
      </w:tr>
      <w:tr w:rsidR="001233F8" w14:paraId="6221FFBE" w14:textId="77777777">
        <w:trPr>
          <w:cantSplit/>
        </w:trPr>
        <w:tc>
          <w:tcPr>
            <w:tcW w:w="880" w:type="dxa"/>
          </w:tcPr>
          <w:p w14:paraId="00B07252" w14:textId="77777777" w:rsidR="001233F8" w:rsidRDefault="008160FF">
            <w:pPr>
              <w:spacing w:after="0"/>
              <w:ind w:right="72"/>
              <w:jc w:val="center"/>
              <w:rPr>
                <w:color w:val="000000"/>
              </w:rPr>
            </w:pPr>
            <w:r>
              <w:rPr>
                <w:color w:val="000000"/>
              </w:rPr>
              <w:t>3-4</w:t>
            </w:r>
          </w:p>
        </w:tc>
        <w:tc>
          <w:tcPr>
            <w:tcW w:w="5463" w:type="dxa"/>
          </w:tcPr>
          <w:p w14:paraId="0C1E6E89" w14:textId="77777777" w:rsidR="001233F8" w:rsidRDefault="008160FF">
            <w:pPr>
              <w:spacing w:after="0"/>
              <w:rPr>
                <w:color w:val="000000"/>
              </w:rPr>
            </w:pPr>
            <w:r>
              <w:rPr>
                <w:color w:val="000000"/>
              </w:rPr>
              <w:t>Checksum</w:t>
            </w:r>
          </w:p>
        </w:tc>
        <w:tc>
          <w:tcPr>
            <w:tcW w:w="1180" w:type="dxa"/>
          </w:tcPr>
          <w:p w14:paraId="068340D6" w14:textId="77777777" w:rsidR="001233F8" w:rsidRDefault="008160FF">
            <w:pPr>
              <w:spacing w:after="0"/>
              <w:jc w:val="center"/>
              <w:rPr>
                <w:color w:val="000000"/>
              </w:rPr>
            </w:pPr>
            <w:r>
              <w:rPr>
                <w:color w:val="000000"/>
              </w:rPr>
              <w:t>uint16</w:t>
            </w:r>
          </w:p>
        </w:tc>
        <w:tc>
          <w:tcPr>
            <w:tcW w:w="1512" w:type="dxa"/>
            <w:vAlign w:val="center"/>
          </w:tcPr>
          <w:p w14:paraId="745B0028" w14:textId="77777777" w:rsidR="001233F8" w:rsidRDefault="008160FF">
            <w:pPr>
              <w:spacing w:after="0"/>
              <w:jc w:val="center"/>
              <w:rPr>
                <w:color w:val="000000"/>
              </w:rPr>
            </w:pPr>
            <w:r>
              <w:rPr>
                <w:color w:val="000000"/>
              </w:rPr>
              <w:t>See Section 4.6</w:t>
            </w:r>
          </w:p>
        </w:tc>
      </w:tr>
      <w:tr w:rsidR="001233F8" w14:paraId="6904A357" w14:textId="77777777">
        <w:trPr>
          <w:cantSplit/>
          <w:trHeight w:val="255"/>
        </w:trPr>
        <w:tc>
          <w:tcPr>
            <w:tcW w:w="880" w:type="dxa"/>
          </w:tcPr>
          <w:p w14:paraId="4D5D1256" w14:textId="77777777" w:rsidR="001233F8" w:rsidRDefault="008160FF">
            <w:pPr>
              <w:spacing w:after="0"/>
              <w:ind w:right="72"/>
              <w:jc w:val="center"/>
              <w:rPr>
                <w:color w:val="000000"/>
              </w:rPr>
            </w:pPr>
            <w:r>
              <w:rPr>
                <w:color w:val="000000"/>
              </w:rPr>
              <w:t>5</w:t>
            </w:r>
          </w:p>
        </w:tc>
        <w:tc>
          <w:tcPr>
            <w:tcW w:w="5463" w:type="dxa"/>
          </w:tcPr>
          <w:p w14:paraId="06953FD1" w14:textId="77777777" w:rsidR="001233F8" w:rsidRDefault="008160FF">
            <w:pPr>
              <w:spacing w:after="0"/>
              <w:rPr>
                <w:color w:val="000000"/>
              </w:rPr>
            </w:pPr>
            <w:r>
              <w:rPr>
                <w:color w:val="000000"/>
              </w:rPr>
              <w:t>TransactionID</w:t>
            </w:r>
          </w:p>
        </w:tc>
        <w:tc>
          <w:tcPr>
            <w:tcW w:w="1180" w:type="dxa"/>
          </w:tcPr>
          <w:p w14:paraId="26BDEED9" w14:textId="77777777" w:rsidR="001233F8" w:rsidRDefault="008160FF">
            <w:pPr>
              <w:spacing w:after="0"/>
              <w:jc w:val="center"/>
              <w:rPr>
                <w:color w:val="000000"/>
              </w:rPr>
            </w:pPr>
            <w:r>
              <w:rPr>
                <w:color w:val="000000"/>
              </w:rPr>
              <w:t>uint8</w:t>
            </w:r>
          </w:p>
        </w:tc>
        <w:tc>
          <w:tcPr>
            <w:tcW w:w="1512" w:type="dxa"/>
            <w:vAlign w:val="center"/>
          </w:tcPr>
          <w:p w14:paraId="5F80BDF7" w14:textId="77777777" w:rsidR="001233F8" w:rsidRDefault="008160FF">
            <w:pPr>
              <w:spacing w:after="0"/>
              <w:jc w:val="center"/>
              <w:rPr>
                <w:color w:val="000000"/>
              </w:rPr>
            </w:pPr>
            <w:r>
              <w:rPr>
                <w:color w:val="000000"/>
              </w:rPr>
              <w:t>See Section 4.3</w:t>
            </w:r>
          </w:p>
        </w:tc>
      </w:tr>
      <w:tr w:rsidR="001233F8" w14:paraId="7A468821" w14:textId="77777777">
        <w:trPr>
          <w:cantSplit/>
        </w:trPr>
        <w:tc>
          <w:tcPr>
            <w:tcW w:w="880" w:type="dxa"/>
          </w:tcPr>
          <w:p w14:paraId="71FB2F0C" w14:textId="77777777" w:rsidR="001233F8" w:rsidRDefault="008160FF">
            <w:pPr>
              <w:spacing w:after="0"/>
              <w:ind w:right="72"/>
              <w:jc w:val="center"/>
              <w:rPr>
                <w:color w:val="000000"/>
              </w:rPr>
            </w:pPr>
            <w:r>
              <w:rPr>
                <w:color w:val="000000"/>
              </w:rPr>
              <w:t>6</w:t>
            </w:r>
          </w:p>
        </w:tc>
        <w:tc>
          <w:tcPr>
            <w:tcW w:w="5463" w:type="dxa"/>
          </w:tcPr>
          <w:p w14:paraId="4C48D585" w14:textId="77777777" w:rsidR="001233F8" w:rsidRDefault="008160FF">
            <w:pPr>
              <w:spacing w:after="0"/>
              <w:rPr>
                <w:color w:val="000000"/>
              </w:rPr>
            </w:pPr>
            <w:r>
              <w:rPr>
                <w:color w:val="000000"/>
              </w:rPr>
              <w:t>MessageID</w:t>
            </w:r>
          </w:p>
        </w:tc>
        <w:tc>
          <w:tcPr>
            <w:tcW w:w="1180" w:type="dxa"/>
          </w:tcPr>
          <w:p w14:paraId="21343A64" w14:textId="77777777" w:rsidR="001233F8" w:rsidRDefault="008160FF">
            <w:pPr>
              <w:spacing w:after="0"/>
              <w:jc w:val="center"/>
              <w:rPr>
                <w:color w:val="000000"/>
              </w:rPr>
            </w:pPr>
            <w:r>
              <w:rPr>
                <w:color w:val="000000"/>
              </w:rPr>
              <w:t>uint8</w:t>
            </w:r>
          </w:p>
        </w:tc>
        <w:tc>
          <w:tcPr>
            <w:tcW w:w="1512" w:type="dxa"/>
            <w:vAlign w:val="center"/>
          </w:tcPr>
          <w:p w14:paraId="6BB0D775" w14:textId="77777777" w:rsidR="001233F8" w:rsidRDefault="008160FF">
            <w:pPr>
              <w:spacing w:after="0"/>
              <w:jc w:val="center"/>
              <w:rPr>
                <w:color w:val="000000"/>
              </w:rPr>
            </w:pPr>
            <w:r>
              <w:rPr>
                <w:color w:val="000000"/>
              </w:rPr>
              <w:t>59</w:t>
            </w:r>
          </w:p>
        </w:tc>
      </w:tr>
      <w:tr w:rsidR="001233F8" w14:paraId="1033D377" w14:textId="77777777">
        <w:trPr>
          <w:cantSplit/>
        </w:trPr>
        <w:tc>
          <w:tcPr>
            <w:tcW w:w="880" w:type="dxa"/>
          </w:tcPr>
          <w:p w14:paraId="7EE15817" w14:textId="77777777" w:rsidR="001233F8" w:rsidRDefault="008160FF">
            <w:pPr>
              <w:spacing w:after="0"/>
              <w:ind w:right="72"/>
              <w:jc w:val="center"/>
              <w:rPr>
                <w:color w:val="000000"/>
              </w:rPr>
            </w:pPr>
            <w:r>
              <w:rPr>
                <w:color w:val="000000"/>
              </w:rPr>
              <w:t>7-8</w:t>
            </w:r>
          </w:p>
        </w:tc>
        <w:tc>
          <w:tcPr>
            <w:tcW w:w="5463" w:type="dxa"/>
          </w:tcPr>
          <w:p w14:paraId="25FD5F2C" w14:textId="77777777" w:rsidR="001233F8" w:rsidRDefault="008160FF">
            <w:pPr>
              <w:spacing w:after="0"/>
              <w:rPr>
                <w:color w:val="000000"/>
              </w:rPr>
            </w:pPr>
            <w:r>
              <w:rPr>
                <w:color w:val="000000"/>
              </w:rPr>
              <w:t>SID</w:t>
            </w:r>
          </w:p>
        </w:tc>
        <w:tc>
          <w:tcPr>
            <w:tcW w:w="1180" w:type="dxa"/>
          </w:tcPr>
          <w:p w14:paraId="0438D55C" w14:textId="77777777" w:rsidR="001233F8" w:rsidRDefault="008160FF">
            <w:pPr>
              <w:spacing w:after="0"/>
              <w:jc w:val="center"/>
              <w:rPr>
                <w:color w:val="000000"/>
              </w:rPr>
            </w:pPr>
            <w:r>
              <w:rPr>
                <w:color w:val="000000"/>
              </w:rPr>
              <w:t>uint16</w:t>
            </w:r>
          </w:p>
        </w:tc>
        <w:tc>
          <w:tcPr>
            <w:tcW w:w="1512" w:type="dxa"/>
            <w:vAlign w:val="center"/>
          </w:tcPr>
          <w:p w14:paraId="135DCAA5" w14:textId="77777777" w:rsidR="001233F8" w:rsidRDefault="008160FF">
            <w:pPr>
              <w:spacing w:after="0"/>
              <w:jc w:val="center"/>
              <w:rPr>
                <w:color w:val="000000"/>
              </w:rPr>
            </w:pPr>
            <w:r>
              <w:rPr>
                <w:color w:val="000000"/>
              </w:rPr>
              <w:t>See below</w:t>
            </w:r>
          </w:p>
        </w:tc>
      </w:tr>
      <w:tr w:rsidR="001233F8" w14:paraId="54F1AC03" w14:textId="77777777">
        <w:trPr>
          <w:cantSplit/>
        </w:trPr>
        <w:tc>
          <w:tcPr>
            <w:tcW w:w="880" w:type="dxa"/>
          </w:tcPr>
          <w:p w14:paraId="2F444690" w14:textId="77777777" w:rsidR="001233F8" w:rsidRDefault="008160FF">
            <w:pPr>
              <w:spacing w:after="0"/>
              <w:ind w:right="72"/>
              <w:jc w:val="center"/>
              <w:rPr>
                <w:color w:val="000000"/>
              </w:rPr>
            </w:pPr>
            <w:r>
              <w:rPr>
                <w:color w:val="000000"/>
              </w:rPr>
              <w:t>9-10</w:t>
            </w:r>
          </w:p>
        </w:tc>
        <w:tc>
          <w:tcPr>
            <w:tcW w:w="5463" w:type="dxa"/>
          </w:tcPr>
          <w:p w14:paraId="6953BCFB" w14:textId="77777777" w:rsidR="001233F8" w:rsidRDefault="008160FF">
            <w:pPr>
              <w:spacing w:after="0"/>
              <w:rPr>
                <w:color w:val="000000"/>
              </w:rPr>
            </w:pPr>
            <w:r>
              <w:rPr>
                <w:color w:val="000000"/>
              </w:rPr>
              <w:t>CutMRef</w:t>
            </w:r>
          </w:p>
        </w:tc>
        <w:tc>
          <w:tcPr>
            <w:tcW w:w="1180" w:type="dxa"/>
          </w:tcPr>
          <w:p w14:paraId="4C85CBA4" w14:textId="77777777" w:rsidR="001233F8" w:rsidRDefault="008160FF">
            <w:pPr>
              <w:spacing w:after="0"/>
              <w:jc w:val="center"/>
              <w:rPr>
                <w:color w:val="000000"/>
              </w:rPr>
            </w:pPr>
            <w:r>
              <w:rPr>
                <w:color w:val="000000"/>
              </w:rPr>
              <w:t>uint16</w:t>
            </w:r>
          </w:p>
        </w:tc>
        <w:tc>
          <w:tcPr>
            <w:tcW w:w="1512" w:type="dxa"/>
            <w:vAlign w:val="center"/>
          </w:tcPr>
          <w:p w14:paraId="43E21FFB" w14:textId="77777777" w:rsidR="001233F8" w:rsidRDefault="008160FF">
            <w:pPr>
              <w:spacing w:after="0"/>
              <w:jc w:val="center"/>
              <w:rPr>
                <w:color w:val="000000"/>
              </w:rPr>
            </w:pPr>
            <w:r>
              <w:rPr>
                <w:color w:val="000000"/>
              </w:rPr>
              <w:t>See below</w:t>
            </w:r>
          </w:p>
        </w:tc>
      </w:tr>
      <w:tr w:rsidR="001233F8" w14:paraId="1922B50F" w14:textId="77777777">
        <w:trPr>
          <w:cantSplit/>
        </w:trPr>
        <w:tc>
          <w:tcPr>
            <w:tcW w:w="880" w:type="dxa"/>
          </w:tcPr>
          <w:p w14:paraId="5660C209" w14:textId="77777777" w:rsidR="001233F8" w:rsidRDefault="008160FF">
            <w:pPr>
              <w:spacing w:after="0"/>
              <w:ind w:right="72"/>
              <w:jc w:val="center"/>
              <w:rPr>
                <w:color w:val="000000"/>
              </w:rPr>
            </w:pPr>
            <w:r>
              <w:rPr>
                <w:color w:val="000000"/>
              </w:rPr>
              <w:t>11-12</w:t>
            </w:r>
          </w:p>
        </w:tc>
        <w:tc>
          <w:tcPr>
            <w:tcW w:w="5463" w:type="dxa"/>
          </w:tcPr>
          <w:p w14:paraId="5900B008" w14:textId="77777777" w:rsidR="001233F8" w:rsidRDefault="008160FF">
            <w:pPr>
              <w:spacing w:after="0"/>
              <w:rPr>
                <w:color w:val="000000"/>
              </w:rPr>
            </w:pPr>
            <w:r>
              <w:rPr>
                <w:color w:val="000000"/>
              </w:rPr>
              <w:t>SegmentMRef</w:t>
            </w:r>
          </w:p>
        </w:tc>
        <w:tc>
          <w:tcPr>
            <w:tcW w:w="1180" w:type="dxa"/>
          </w:tcPr>
          <w:p w14:paraId="0A6DF7CE" w14:textId="77777777" w:rsidR="001233F8" w:rsidRDefault="008160FF">
            <w:pPr>
              <w:spacing w:after="0"/>
              <w:jc w:val="center"/>
              <w:rPr>
                <w:color w:val="000000"/>
              </w:rPr>
            </w:pPr>
            <w:r>
              <w:rPr>
                <w:color w:val="000000"/>
              </w:rPr>
              <w:t>uint16</w:t>
            </w:r>
          </w:p>
        </w:tc>
        <w:tc>
          <w:tcPr>
            <w:tcW w:w="1512" w:type="dxa"/>
            <w:vAlign w:val="center"/>
          </w:tcPr>
          <w:p w14:paraId="37C84598" w14:textId="77777777" w:rsidR="001233F8" w:rsidRDefault="008160FF">
            <w:pPr>
              <w:spacing w:after="0"/>
              <w:jc w:val="center"/>
              <w:rPr>
                <w:color w:val="000000"/>
              </w:rPr>
            </w:pPr>
            <w:r>
              <w:rPr>
                <w:color w:val="000000"/>
              </w:rPr>
              <w:t>See below</w:t>
            </w:r>
          </w:p>
        </w:tc>
      </w:tr>
      <w:tr w:rsidR="001233F8" w14:paraId="426A4526" w14:textId="77777777">
        <w:trPr>
          <w:cantSplit/>
        </w:trPr>
        <w:tc>
          <w:tcPr>
            <w:tcW w:w="880" w:type="dxa"/>
          </w:tcPr>
          <w:p w14:paraId="6388B5F2" w14:textId="77777777" w:rsidR="001233F8" w:rsidRDefault="008160FF">
            <w:pPr>
              <w:spacing w:after="0"/>
              <w:ind w:right="72"/>
              <w:jc w:val="center"/>
              <w:rPr>
                <w:color w:val="000000"/>
              </w:rPr>
            </w:pPr>
            <w:r>
              <w:rPr>
                <w:color w:val="000000"/>
              </w:rPr>
              <w:t>13-14</w:t>
            </w:r>
          </w:p>
        </w:tc>
        <w:tc>
          <w:tcPr>
            <w:tcW w:w="5463" w:type="dxa"/>
          </w:tcPr>
          <w:p w14:paraId="0EB8F948" w14:textId="77777777" w:rsidR="001233F8" w:rsidRDefault="008160FF">
            <w:pPr>
              <w:spacing w:after="0"/>
              <w:rPr>
                <w:color w:val="000000"/>
              </w:rPr>
            </w:pPr>
            <w:r>
              <w:rPr>
                <w:color w:val="000000"/>
              </w:rPr>
              <w:t>ProgramMRef</w:t>
            </w:r>
          </w:p>
        </w:tc>
        <w:tc>
          <w:tcPr>
            <w:tcW w:w="1180" w:type="dxa"/>
          </w:tcPr>
          <w:p w14:paraId="693FF600" w14:textId="77777777" w:rsidR="001233F8" w:rsidRDefault="008160FF">
            <w:pPr>
              <w:spacing w:after="0"/>
              <w:jc w:val="center"/>
              <w:rPr>
                <w:color w:val="000000"/>
              </w:rPr>
            </w:pPr>
            <w:r>
              <w:rPr>
                <w:color w:val="000000"/>
              </w:rPr>
              <w:t>uint16</w:t>
            </w:r>
          </w:p>
        </w:tc>
        <w:tc>
          <w:tcPr>
            <w:tcW w:w="1512" w:type="dxa"/>
            <w:vAlign w:val="center"/>
          </w:tcPr>
          <w:p w14:paraId="55CD5CB4" w14:textId="77777777" w:rsidR="001233F8" w:rsidRDefault="008160FF">
            <w:pPr>
              <w:spacing w:after="0"/>
              <w:jc w:val="center"/>
              <w:rPr>
                <w:color w:val="000000"/>
              </w:rPr>
            </w:pPr>
            <w:r>
              <w:rPr>
                <w:color w:val="000000"/>
              </w:rPr>
              <w:t>See below</w:t>
            </w:r>
          </w:p>
        </w:tc>
      </w:tr>
      <w:tr w:rsidR="001233F8" w14:paraId="3042F088" w14:textId="77777777">
        <w:trPr>
          <w:cantSplit/>
        </w:trPr>
        <w:tc>
          <w:tcPr>
            <w:tcW w:w="880" w:type="dxa"/>
          </w:tcPr>
          <w:p w14:paraId="01EBA1E5" w14:textId="77777777" w:rsidR="001233F8" w:rsidRDefault="008160FF">
            <w:pPr>
              <w:spacing w:after="0"/>
              <w:ind w:right="72"/>
              <w:jc w:val="center"/>
              <w:rPr>
                <w:color w:val="000000"/>
              </w:rPr>
            </w:pPr>
            <w:r>
              <w:rPr>
                <w:color w:val="000000"/>
              </w:rPr>
              <w:t>15-16</w:t>
            </w:r>
          </w:p>
        </w:tc>
        <w:tc>
          <w:tcPr>
            <w:tcW w:w="5463" w:type="dxa"/>
          </w:tcPr>
          <w:p w14:paraId="47AE6E8F" w14:textId="77777777" w:rsidR="001233F8" w:rsidRDefault="008160FF">
            <w:pPr>
              <w:spacing w:after="0"/>
              <w:rPr>
                <w:color w:val="000000"/>
              </w:rPr>
            </w:pPr>
            <w:r>
              <w:rPr>
                <w:color w:val="000000"/>
              </w:rPr>
              <w:t>ActionMRef</w:t>
            </w:r>
          </w:p>
        </w:tc>
        <w:tc>
          <w:tcPr>
            <w:tcW w:w="1180" w:type="dxa"/>
          </w:tcPr>
          <w:p w14:paraId="09D44FC7" w14:textId="77777777" w:rsidR="001233F8" w:rsidRDefault="008160FF">
            <w:pPr>
              <w:spacing w:after="0"/>
              <w:jc w:val="center"/>
              <w:rPr>
                <w:color w:val="000000"/>
              </w:rPr>
            </w:pPr>
            <w:r>
              <w:rPr>
                <w:color w:val="000000"/>
              </w:rPr>
              <w:t>uint16</w:t>
            </w:r>
          </w:p>
        </w:tc>
        <w:tc>
          <w:tcPr>
            <w:tcW w:w="1512" w:type="dxa"/>
            <w:vAlign w:val="center"/>
          </w:tcPr>
          <w:p w14:paraId="31053805" w14:textId="77777777" w:rsidR="001233F8" w:rsidRDefault="008160FF">
            <w:pPr>
              <w:spacing w:after="0"/>
              <w:jc w:val="center"/>
              <w:rPr>
                <w:color w:val="000000"/>
              </w:rPr>
            </w:pPr>
            <w:r>
              <w:rPr>
                <w:color w:val="000000"/>
              </w:rPr>
              <w:t>See below</w:t>
            </w:r>
          </w:p>
        </w:tc>
      </w:tr>
    </w:tbl>
    <w:p w14:paraId="13126DA5" w14:textId="77777777" w:rsidR="001233F8" w:rsidRDefault="008160FF">
      <w:pPr>
        <w:spacing w:before="120"/>
        <w:ind w:left="1080" w:hanging="360"/>
        <w:jc w:val="both"/>
        <w:rPr>
          <w:color w:val="000000"/>
        </w:rPr>
      </w:pPr>
      <w:r>
        <w:rPr>
          <w:b/>
          <w:color w:val="000000"/>
        </w:rPr>
        <w:t>SID</w:t>
      </w:r>
      <w:r>
        <w:rPr>
          <w:color w:val="000000"/>
        </w:rPr>
        <w:t>:  SID associated with these MRef’s. See Section 4.8.</w:t>
      </w:r>
    </w:p>
    <w:p w14:paraId="45051D6C" w14:textId="77777777" w:rsidR="001233F8" w:rsidRDefault="008160FF">
      <w:pPr>
        <w:spacing w:before="120"/>
        <w:ind w:left="1080" w:hanging="360"/>
        <w:rPr>
          <w:color w:val="000000"/>
        </w:rPr>
      </w:pPr>
      <w:r>
        <w:rPr>
          <w:b/>
          <w:color w:val="000000"/>
        </w:rPr>
        <w:t>CutMRef</w:t>
      </w:r>
      <w:r>
        <w:rPr>
          <w:color w:val="000000"/>
        </w:rPr>
        <w:t>:  Bit field delivering the Cut MRef.  See bitfield format below.</w:t>
      </w:r>
    </w:p>
    <w:p w14:paraId="704680D6" w14:textId="77777777" w:rsidR="001233F8" w:rsidRDefault="008160FF">
      <w:pPr>
        <w:spacing w:before="120"/>
        <w:ind w:left="1080" w:hanging="360"/>
        <w:rPr>
          <w:color w:val="000000"/>
        </w:rPr>
      </w:pPr>
      <w:r>
        <w:rPr>
          <w:b/>
          <w:color w:val="000000"/>
        </w:rPr>
        <w:t>SegmentMRef</w:t>
      </w:r>
      <w:r>
        <w:rPr>
          <w:color w:val="000000"/>
        </w:rPr>
        <w:t>:  Bit field delivering the Segment MRef. See bitfield format below.</w:t>
      </w:r>
    </w:p>
    <w:p w14:paraId="5BC99251" w14:textId="77777777" w:rsidR="001233F8" w:rsidRDefault="008160FF">
      <w:pPr>
        <w:spacing w:before="120"/>
        <w:ind w:left="1080" w:hanging="360"/>
        <w:rPr>
          <w:color w:val="000000"/>
        </w:rPr>
      </w:pPr>
      <w:r>
        <w:rPr>
          <w:b/>
          <w:color w:val="000000"/>
        </w:rPr>
        <w:t>ProgramMRef</w:t>
      </w:r>
      <w:r>
        <w:rPr>
          <w:color w:val="000000"/>
        </w:rPr>
        <w:t>:  Bit field delivering the Program MRef. See bitfield format below.</w:t>
      </w:r>
    </w:p>
    <w:p w14:paraId="5EFF21F0" w14:textId="77777777" w:rsidR="001233F8" w:rsidRDefault="008160FF">
      <w:pPr>
        <w:spacing w:before="120"/>
        <w:ind w:left="1080" w:hanging="360"/>
        <w:rPr>
          <w:color w:val="000000"/>
        </w:rPr>
      </w:pPr>
      <w:r>
        <w:rPr>
          <w:b/>
          <w:color w:val="000000"/>
        </w:rPr>
        <w:t>ActionMRef</w:t>
      </w:r>
      <w:r>
        <w:rPr>
          <w:color w:val="000000"/>
        </w:rPr>
        <w:t>:  Bit field delivering the Program MRef. See bitfield format below.</w:t>
      </w:r>
    </w:p>
    <w:p w14:paraId="7CC5DF55" w14:textId="77777777" w:rsidR="001233F8" w:rsidRDefault="008160FF">
      <w:pPr>
        <w:spacing w:after="60"/>
        <w:ind w:left="1080" w:hanging="360"/>
        <w:rPr>
          <w:color w:val="000000"/>
        </w:rPr>
      </w:pPr>
      <w:r>
        <w:rPr>
          <w:color w:val="000000"/>
        </w:rPr>
        <w:t xml:space="preserve">Bitfield format for  </w:t>
      </w:r>
      <w:r>
        <w:rPr>
          <w:b/>
          <w:color w:val="000000"/>
        </w:rPr>
        <w:t>CutMRef</w:t>
      </w:r>
      <w:r>
        <w:rPr>
          <w:color w:val="000000"/>
        </w:rPr>
        <w:t xml:space="preserve">, </w:t>
      </w:r>
      <w:r>
        <w:rPr>
          <w:b/>
          <w:color w:val="000000"/>
        </w:rPr>
        <w:t>SegmentMRef</w:t>
      </w:r>
      <w:r>
        <w:rPr>
          <w:color w:val="000000"/>
        </w:rPr>
        <w:t xml:space="preserve">, </w:t>
      </w:r>
      <w:r>
        <w:rPr>
          <w:b/>
          <w:color w:val="000000"/>
        </w:rPr>
        <w:t>ProgramMRef</w:t>
      </w:r>
      <w:r>
        <w:rPr>
          <w:color w:val="000000"/>
        </w:rPr>
        <w:t xml:space="preserve"> and </w:t>
      </w:r>
      <w:r>
        <w:rPr>
          <w:b/>
          <w:color w:val="000000"/>
        </w:rPr>
        <w:t>ActionMRef</w:t>
      </w:r>
      <w:r>
        <w:rPr>
          <w:color w:val="000000"/>
        </w:rPr>
        <w:t xml:space="preserve">. </w:t>
      </w:r>
    </w:p>
    <w:tbl>
      <w:tblPr>
        <w:tblStyle w:val="169"/>
        <w:tblW w:w="908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5"/>
        <w:gridCol w:w="1559"/>
        <w:gridCol w:w="871"/>
        <w:gridCol w:w="1890"/>
        <w:gridCol w:w="3420"/>
      </w:tblGrid>
      <w:tr w:rsidR="001233F8" w14:paraId="4689F1D9" w14:textId="77777777">
        <w:trPr>
          <w:trHeight w:val="213"/>
        </w:trPr>
        <w:tc>
          <w:tcPr>
            <w:tcW w:w="1345" w:type="dxa"/>
            <w:tcBorders>
              <w:bottom w:val="single" w:sz="4" w:space="0" w:color="000000"/>
            </w:tcBorders>
            <w:shd w:val="clear" w:color="auto" w:fill="EEECE1"/>
            <w:vAlign w:val="center"/>
          </w:tcPr>
          <w:p w14:paraId="4E15B657" w14:textId="77777777" w:rsidR="001233F8" w:rsidRDefault="008160FF">
            <w:pPr>
              <w:spacing w:after="0"/>
              <w:jc w:val="center"/>
              <w:rPr>
                <w:b/>
                <w:color w:val="000000"/>
              </w:rPr>
            </w:pPr>
            <w:r>
              <w:rPr>
                <w:b/>
                <w:color w:val="000000"/>
              </w:rPr>
              <w:t>Bit 15</w:t>
            </w:r>
          </w:p>
        </w:tc>
        <w:tc>
          <w:tcPr>
            <w:tcW w:w="1559" w:type="dxa"/>
            <w:tcBorders>
              <w:bottom w:val="single" w:sz="4" w:space="0" w:color="000000"/>
            </w:tcBorders>
            <w:shd w:val="clear" w:color="auto" w:fill="EEECE1"/>
            <w:vAlign w:val="center"/>
          </w:tcPr>
          <w:p w14:paraId="32010830" w14:textId="77777777" w:rsidR="001233F8" w:rsidRDefault="008160FF">
            <w:pPr>
              <w:spacing w:after="0"/>
              <w:jc w:val="center"/>
              <w:rPr>
                <w:b/>
                <w:color w:val="000000"/>
              </w:rPr>
            </w:pPr>
            <w:r>
              <w:rPr>
                <w:b/>
                <w:color w:val="000000"/>
              </w:rPr>
              <w:t>Bits 14-12</w:t>
            </w:r>
          </w:p>
        </w:tc>
        <w:tc>
          <w:tcPr>
            <w:tcW w:w="871" w:type="dxa"/>
            <w:tcBorders>
              <w:bottom w:val="single" w:sz="4" w:space="0" w:color="000000"/>
            </w:tcBorders>
            <w:shd w:val="clear" w:color="auto" w:fill="EEECE1"/>
          </w:tcPr>
          <w:p w14:paraId="6CA3F872" w14:textId="77777777" w:rsidR="001233F8" w:rsidRDefault="008160FF">
            <w:pPr>
              <w:spacing w:after="0"/>
              <w:jc w:val="center"/>
              <w:rPr>
                <w:b/>
                <w:color w:val="000000"/>
              </w:rPr>
            </w:pPr>
            <w:r>
              <w:rPr>
                <w:b/>
                <w:color w:val="000000"/>
              </w:rPr>
              <w:t>Bit 11</w:t>
            </w:r>
          </w:p>
        </w:tc>
        <w:tc>
          <w:tcPr>
            <w:tcW w:w="1890" w:type="dxa"/>
            <w:tcBorders>
              <w:bottom w:val="single" w:sz="4" w:space="0" w:color="000000"/>
            </w:tcBorders>
            <w:shd w:val="clear" w:color="auto" w:fill="EEECE1"/>
            <w:vAlign w:val="center"/>
          </w:tcPr>
          <w:p w14:paraId="697F138A" w14:textId="77777777" w:rsidR="001233F8" w:rsidRDefault="008160FF">
            <w:pPr>
              <w:spacing w:after="0"/>
              <w:jc w:val="center"/>
              <w:rPr>
                <w:b/>
                <w:color w:val="000000"/>
              </w:rPr>
            </w:pPr>
            <w:r>
              <w:rPr>
                <w:b/>
                <w:color w:val="000000"/>
              </w:rPr>
              <w:t>Bits 10-9</w:t>
            </w:r>
          </w:p>
        </w:tc>
        <w:tc>
          <w:tcPr>
            <w:tcW w:w="3420" w:type="dxa"/>
            <w:tcBorders>
              <w:bottom w:val="single" w:sz="4" w:space="0" w:color="000000"/>
            </w:tcBorders>
            <w:shd w:val="clear" w:color="auto" w:fill="EEECE1"/>
            <w:vAlign w:val="center"/>
          </w:tcPr>
          <w:p w14:paraId="4B1D8526" w14:textId="77777777" w:rsidR="001233F8" w:rsidRDefault="008160FF">
            <w:pPr>
              <w:spacing w:after="0"/>
              <w:jc w:val="center"/>
              <w:rPr>
                <w:b/>
                <w:color w:val="000000"/>
              </w:rPr>
            </w:pPr>
            <w:r>
              <w:rPr>
                <w:b/>
                <w:color w:val="000000"/>
              </w:rPr>
              <w:t>Bits 8-0</w:t>
            </w:r>
          </w:p>
        </w:tc>
      </w:tr>
      <w:tr w:rsidR="001233F8" w14:paraId="40391012" w14:textId="77777777">
        <w:trPr>
          <w:trHeight w:val="242"/>
        </w:trPr>
        <w:tc>
          <w:tcPr>
            <w:tcW w:w="1345" w:type="dxa"/>
            <w:tcBorders>
              <w:top w:val="single" w:sz="4" w:space="0" w:color="000000"/>
            </w:tcBorders>
          </w:tcPr>
          <w:p w14:paraId="350FF304" w14:textId="77777777" w:rsidR="001233F8" w:rsidRDefault="008160FF">
            <w:pPr>
              <w:spacing w:after="0"/>
              <w:jc w:val="center"/>
              <w:rPr>
                <w:color w:val="000000"/>
              </w:rPr>
            </w:pPr>
            <w:r>
              <w:rPr>
                <w:color w:val="000000"/>
              </w:rPr>
              <w:t>MRefValid</w:t>
            </w:r>
          </w:p>
        </w:tc>
        <w:tc>
          <w:tcPr>
            <w:tcW w:w="1559" w:type="dxa"/>
            <w:tcBorders>
              <w:top w:val="single" w:sz="4" w:space="0" w:color="000000"/>
            </w:tcBorders>
          </w:tcPr>
          <w:p w14:paraId="3FEAAA7C" w14:textId="77777777" w:rsidR="001233F8" w:rsidRDefault="008160FF">
            <w:pPr>
              <w:spacing w:after="0"/>
              <w:jc w:val="center"/>
              <w:rPr>
                <w:color w:val="000000"/>
              </w:rPr>
            </w:pPr>
            <w:r>
              <w:rPr>
                <w:color w:val="000000"/>
              </w:rPr>
              <w:t>Reserved</w:t>
            </w:r>
          </w:p>
        </w:tc>
        <w:tc>
          <w:tcPr>
            <w:tcW w:w="871" w:type="dxa"/>
            <w:tcBorders>
              <w:top w:val="single" w:sz="4" w:space="0" w:color="000000"/>
            </w:tcBorders>
          </w:tcPr>
          <w:p w14:paraId="289B1C35" w14:textId="77777777" w:rsidR="001233F8" w:rsidRDefault="008160FF">
            <w:pPr>
              <w:spacing w:after="0"/>
              <w:jc w:val="center"/>
              <w:rPr>
                <w:color w:val="000000"/>
              </w:rPr>
            </w:pPr>
            <w:r>
              <w:rPr>
                <w:color w:val="000000"/>
              </w:rPr>
              <w:t>RFU</w:t>
            </w:r>
          </w:p>
        </w:tc>
        <w:tc>
          <w:tcPr>
            <w:tcW w:w="1890" w:type="dxa"/>
            <w:tcBorders>
              <w:top w:val="single" w:sz="4" w:space="0" w:color="000000"/>
            </w:tcBorders>
          </w:tcPr>
          <w:p w14:paraId="6195E9D4" w14:textId="77777777" w:rsidR="001233F8" w:rsidRDefault="008160FF">
            <w:pPr>
              <w:spacing w:after="0"/>
              <w:jc w:val="center"/>
              <w:rPr>
                <w:color w:val="000000"/>
              </w:rPr>
            </w:pPr>
            <w:r>
              <w:rPr>
                <w:color w:val="000000"/>
              </w:rPr>
              <w:t>Hour</w:t>
            </w:r>
          </w:p>
        </w:tc>
        <w:tc>
          <w:tcPr>
            <w:tcW w:w="3420" w:type="dxa"/>
            <w:tcBorders>
              <w:top w:val="single" w:sz="4" w:space="0" w:color="000000"/>
            </w:tcBorders>
          </w:tcPr>
          <w:p w14:paraId="4F385C48" w14:textId="77777777" w:rsidR="001233F8" w:rsidRDefault="008160FF">
            <w:pPr>
              <w:spacing w:after="0"/>
              <w:jc w:val="center"/>
              <w:rPr>
                <w:color w:val="000000"/>
              </w:rPr>
            </w:pPr>
            <w:r>
              <w:rPr>
                <w:color w:val="000000"/>
              </w:rPr>
              <w:t>TransitionID</w:t>
            </w:r>
          </w:p>
        </w:tc>
      </w:tr>
    </w:tbl>
    <w:p w14:paraId="682A5B2D" w14:textId="77777777" w:rsidR="001233F8" w:rsidRDefault="008160FF">
      <w:pPr>
        <w:spacing w:before="120" w:after="60"/>
        <w:ind w:left="1440" w:hanging="360"/>
        <w:jc w:val="both"/>
        <w:rPr>
          <w:color w:val="000000"/>
        </w:rPr>
      </w:pPr>
      <w:r>
        <w:rPr>
          <w:color w:val="000000"/>
          <w:u w:val="single"/>
        </w:rPr>
        <w:t>TransitionID, Hour, RFU</w:t>
      </w:r>
      <w:r>
        <w:rPr>
          <w:color w:val="000000"/>
        </w:rPr>
        <w:t>: These parameters are defined in the Metadata Reference Block Structure of the BIC Metadata Reference Message in [2].</w:t>
      </w:r>
    </w:p>
    <w:p w14:paraId="3BF8C8FB" w14:textId="77777777" w:rsidR="001233F8" w:rsidRDefault="008160FF">
      <w:pPr>
        <w:spacing w:before="120" w:after="60"/>
        <w:ind w:left="1440" w:hanging="360"/>
        <w:jc w:val="both"/>
        <w:rPr>
          <w:color w:val="000000"/>
        </w:rPr>
      </w:pPr>
      <w:r>
        <w:rPr>
          <w:color w:val="000000"/>
          <w:u w:val="single"/>
        </w:rPr>
        <w:t>MRefValid</w:t>
      </w:r>
      <w:r>
        <w:rPr>
          <w:color w:val="000000"/>
        </w:rPr>
        <w:t>: Indicates if the MRef is valid (i.e., whether or not the Module has received the corresponding MRef via the SiriusXM broadcast). The valid values are:</w:t>
      </w:r>
    </w:p>
    <w:p w14:paraId="524313C8"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0 = invalid</w:t>
      </w:r>
    </w:p>
    <w:p w14:paraId="725ACE3F" w14:textId="77777777" w:rsidR="001233F8" w:rsidRDefault="008160FF">
      <w:pPr>
        <w:pBdr>
          <w:top w:val="nil"/>
          <w:left w:val="nil"/>
          <w:bottom w:val="nil"/>
          <w:right w:val="nil"/>
          <w:between w:val="nil"/>
        </w:pBdr>
        <w:spacing w:after="60"/>
        <w:ind w:left="1872" w:hanging="431"/>
        <w:rPr>
          <w:color w:val="000000"/>
          <w:szCs w:val="22"/>
        </w:rPr>
      </w:pPr>
      <w:r>
        <w:rPr>
          <w:color w:val="000000"/>
          <w:szCs w:val="22"/>
        </w:rPr>
        <w:t>1 = valid</w:t>
      </w:r>
    </w:p>
    <w:p w14:paraId="20A74AFD" w14:textId="77777777" w:rsidR="001233F8" w:rsidRDefault="008160FF" w:rsidP="0086059E">
      <w:pPr>
        <w:pStyle w:val="Heading2"/>
      </w:pPr>
      <w:bookmarkStart w:id="115" w:name="_Toc202436109"/>
      <w:r>
        <w:lastRenderedPageBreak/>
        <w:t>Lookahead Metadata Reference Dispatch</w:t>
      </w:r>
      <w:bookmarkEnd w:id="115"/>
    </w:p>
    <w:p w14:paraId="4CF48860" w14:textId="77777777" w:rsidR="001233F8" w:rsidRDefault="008160FF">
      <w:pPr>
        <w:spacing w:before="120"/>
        <w:jc w:val="both"/>
        <w:rPr>
          <w:color w:val="000000"/>
        </w:rPr>
      </w:pPr>
      <w:r>
        <w:rPr>
          <w:color w:val="000000"/>
        </w:rPr>
        <w:t xml:space="preserve">The Module sends the Lookahead Metadata Reference Dispatch to the Host to report MRef’s associated with an upcoming Live content transition. The Module will send the Lookahead Metadata Reference Dispatch for any available audio channel when new Lookahead MRef’s are detected for that channel’s Live content. </w:t>
      </w:r>
    </w:p>
    <w:p w14:paraId="5C20BB1E" w14:textId="77777777" w:rsidR="001233F8" w:rsidRDefault="008160FF">
      <w:pPr>
        <w:spacing w:before="120"/>
        <w:jc w:val="both"/>
        <w:rPr>
          <w:color w:val="000000"/>
        </w:rPr>
      </w:pPr>
      <w:r>
        <w:rPr>
          <w:color w:val="000000"/>
        </w:rPr>
        <w:t>This message is automatically enabled and cannot be disabled by the Host.</w:t>
      </w:r>
    </w:p>
    <w:p w14:paraId="6EB74B7B" w14:textId="77777777" w:rsidR="001233F8" w:rsidRDefault="008160FF">
      <w:pPr>
        <w:spacing w:before="120"/>
        <w:jc w:val="both"/>
        <w:rPr>
          <w:color w:val="000000"/>
        </w:rPr>
      </w:pPr>
      <w:r>
        <w:rPr>
          <w:color w:val="000000"/>
        </w:rPr>
        <w:t>The Host sends the Generic Response to the Module to confirm receipt of the Metadata Reference Dispatch.</w:t>
      </w:r>
    </w:p>
    <w:p w14:paraId="08D7A8D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547617C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517BF46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1B5CFB7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59273C4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5141216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12</w:t>
      </w:r>
    </w:p>
    <w:p w14:paraId="4AAC291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49B03C2E"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68"/>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E489850" w14:textId="77777777">
        <w:trPr>
          <w:cantSplit/>
          <w:tblHeader/>
        </w:trPr>
        <w:tc>
          <w:tcPr>
            <w:tcW w:w="880" w:type="dxa"/>
            <w:shd w:val="clear" w:color="auto" w:fill="EEECE1"/>
          </w:tcPr>
          <w:p w14:paraId="090183BC" w14:textId="77777777" w:rsidR="001233F8" w:rsidRDefault="008160FF">
            <w:pPr>
              <w:spacing w:after="0"/>
              <w:jc w:val="center"/>
              <w:rPr>
                <w:b/>
                <w:color w:val="000000"/>
              </w:rPr>
            </w:pPr>
            <w:r>
              <w:rPr>
                <w:b/>
                <w:color w:val="000000"/>
              </w:rPr>
              <w:t>Byte #</w:t>
            </w:r>
          </w:p>
        </w:tc>
        <w:tc>
          <w:tcPr>
            <w:tcW w:w="5463" w:type="dxa"/>
            <w:shd w:val="clear" w:color="auto" w:fill="EEECE1"/>
          </w:tcPr>
          <w:p w14:paraId="1A2780AA" w14:textId="77777777" w:rsidR="001233F8" w:rsidRDefault="008160FF">
            <w:pPr>
              <w:spacing w:after="0"/>
              <w:jc w:val="center"/>
              <w:rPr>
                <w:b/>
                <w:color w:val="000000"/>
              </w:rPr>
            </w:pPr>
            <w:r>
              <w:rPr>
                <w:b/>
                <w:color w:val="000000"/>
              </w:rPr>
              <w:t>Field Name</w:t>
            </w:r>
          </w:p>
        </w:tc>
        <w:tc>
          <w:tcPr>
            <w:tcW w:w="1180" w:type="dxa"/>
            <w:shd w:val="clear" w:color="auto" w:fill="EEECE1"/>
          </w:tcPr>
          <w:p w14:paraId="787FCA87"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598995E7" w14:textId="77777777" w:rsidR="001233F8" w:rsidRDefault="008160FF">
            <w:pPr>
              <w:spacing w:after="0"/>
              <w:jc w:val="center"/>
              <w:rPr>
                <w:b/>
                <w:color w:val="000000"/>
              </w:rPr>
            </w:pPr>
            <w:r>
              <w:rPr>
                <w:b/>
                <w:color w:val="000000"/>
              </w:rPr>
              <w:t>Value</w:t>
            </w:r>
          </w:p>
        </w:tc>
      </w:tr>
      <w:tr w:rsidR="001233F8" w14:paraId="4A36472B" w14:textId="77777777">
        <w:trPr>
          <w:cantSplit/>
        </w:trPr>
        <w:tc>
          <w:tcPr>
            <w:tcW w:w="880" w:type="dxa"/>
          </w:tcPr>
          <w:p w14:paraId="1207DCED" w14:textId="77777777" w:rsidR="001233F8" w:rsidRDefault="008160FF">
            <w:pPr>
              <w:spacing w:after="0"/>
              <w:ind w:right="72"/>
              <w:jc w:val="center"/>
              <w:rPr>
                <w:color w:val="000000"/>
              </w:rPr>
            </w:pPr>
            <w:r>
              <w:rPr>
                <w:color w:val="000000"/>
              </w:rPr>
              <w:t>0</w:t>
            </w:r>
          </w:p>
        </w:tc>
        <w:tc>
          <w:tcPr>
            <w:tcW w:w="5463" w:type="dxa"/>
          </w:tcPr>
          <w:p w14:paraId="52B33BD9" w14:textId="77777777" w:rsidR="001233F8" w:rsidRDefault="008160FF">
            <w:pPr>
              <w:spacing w:after="0"/>
              <w:rPr>
                <w:color w:val="000000"/>
              </w:rPr>
            </w:pPr>
            <w:r>
              <w:rPr>
                <w:color w:val="000000"/>
              </w:rPr>
              <w:t>Sync</w:t>
            </w:r>
          </w:p>
        </w:tc>
        <w:tc>
          <w:tcPr>
            <w:tcW w:w="1180" w:type="dxa"/>
          </w:tcPr>
          <w:p w14:paraId="410BE62C" w14:textId="77777777" w:rsidR="001233F8" w:rsidRDefault="008160FF">
            <w:pPr>
              <w:spacing w:after="0"/>
              <w:jc w:val="center"/>
              <w:rPr>
                <w:color w:val="000000"/>
              </w:rPr>
            </w:pPr>
            <w:r>
              <w:rPr>
                <w:color w:val="000000"/>
              </w:rPr>
              <w:t>uint8</w:t>
            </w:r>
          </w:p>
        </w:tc>
        <w:tc>
          <w:tcPr>
            <w:tcW w:w="1512" w:type="dxa"/>
            <w:vAlign w:val="center"/>
          </w:tcPr>
          <w:p w14:paraId="008A06DF" w14:textId="77777777" w:rsidR="001233F8" w:rsidRDefault="008160FF">
            <w:pPr>
              <w:spacing w:after="0"/>
              <w:jc w:val="center"/>
              <w:rPr>
                <w:color w:val="000000"/>
              </w:rPr>
            </w:pPr>
            <w:r>
              <w:rPr>
                <w:color w:val="000000"/>
              </w:rPr>
              <w:t xml:space="preserve"> See Section 4.1</w:t>
            </w:r>
          </w:p>
        </w:tc>
      </w:tr>
      <w:tr w:rsidR="001233F8" w14:paraId="1001F166" w14:textId="77777777">
        <w:trPr>
          <w:cantSplit/>
        </w:trPr>
        <w:tc>
          <w:tcPr>
            <w:tcW w:w="880" w:type="dxa"/>
          </w:tcPr>
          <w:p w14:paraId="1F551245" w14:textId="77777777" w:rsidR="001233F8" w:rsidRDefault="008160FF">
            <w:pPr>
              <w:spacing w:after="0"/>
              <w:ind w:right="72"/>
              <w:jc w:val="center"/>
              <w:rPr>
                <w:color w:val="000000"/>
              </w:rPr>
            </w:pPr>
            <w:r>
              <w:rPr>
                <w:color w:val="000000"/>
              </w:rPr>
              <w:t>1-2</w:t>
            </w:r>
          </w:p>
        </w:tc>
        <w:tc>
          <w:tcPr>
            <w:tcW w:w="5463" w:type="dxa"/>
          </w:tcPr>
          <w:p w14:paraId="1DAA913F" w14:textId="77777777" w:rsidR="001233F8" w:rsidRDefault="008160FF">
            <w:pPr>
              <w:spacing w:after="0"/>
              <w:rPr>
                <w:color w:val="000000"/>
              </w:rPr>
            </w:pPr>
            <w:r>
              <w:rPr>
                <w:color w:val="000000"/>
              </w:rPr>
              <w:t>NumMsgBytes</w:t>
            </w:r>
          </w:p>
        </w:tc>
        <w:tc>
          <w:tcPr>
            <w:tcW w:w="1180" w:type="dxa"/>
          </w:tcPr>
          <w:p w14:paraId="3392EFDC" w14:textId="77777777" w:rsidR="001233F8" w:rsidRDefault="008160FF">
            <w:pPr>
              <w:spacing w:after="0"/>
              <w:jc w:val="center"/>
              <w:rPr>
                <w:color w:val="000000"/>
              </w:rPr>
            </w:pPr>
            <w:r>
              <w:rPr>
                <w:color w:val="000000"/>
              </w:rPr>
              <w:t>uint16</w:t>
            </w:r>
          </w:p>
        </w:tc>
        <w:tc>
          <w:tcPr>
            <w:tcW w:w="1512" w:type="dxa"/>
            <w:vAlign w:val="center"/>
          </w:tcPr>
          <w:p w14:paraId="270899D3" w14:textId="77777777" w:rsidR="001233F8" w:rsidRDefault="008160FF">
            <w:pPr>
              <w:spacing w:after="0"/>
              <w:jc w:val="center"/>
              <w:rPr>
                <w:color w:val="000000"/>
              </w:rPr>
            </w:pPr>
            <w:r>
              <w:rPr>
                <w:color w:val="000000"/>
              </w:rPr>
              <w:t>12</w:t>
            </w:r>
          </w:p>
        </w:tc>
      </w:tr>
      <w:tr w:rsidR="001233F8" w14:paraId="4D02F8BD" w14:textId="77777777">
        <w:trPr>
          <w:cantSplit/>
        </w:trPr>
        <w:tc>
          <w:tcPr>
            <w:tcW w:w="880" w:type="dxa"/>
          </w:tcPr>
          <w:p w14:paraId="35967CF2" w14:textId="77777777" w:rsidR="001233F8" w:rsidRDefault="008160FF">
            <w:pPr>
              <w:spacing w:after="0"/>
              <w:ind w:right="72"/>
              <w:jc w:val="center"/>
              <w:rPr>
                <w:color w:val="000000"/>
              </w:rPr>
            </w:pPr>
            <w:r>
              <w:rPr>
                <w:color w:val="000000"/>
              </w:rPr>
              <w:t>3-4</w:t>
            </w:r>
          </w:p>
        </w:tc>
        <w:tc>
          <w:tcPr>
            <w:tcW w:w="5463" w:type="dxa"/>
          </w:tcPr>
          <w:p w14:paraId="69440DCD" w14:textId="77777777" w:rsidR="001233F8" w:rsidRDefault="008160FF">
            <w:pPr>
              <w:spacing w:after="0"/>
              <w:rPr>
                <w:color w:val="000000"/>
              </w:rPr>
            </w:pPr>
            <w:r>
              <w:rPr>
                <w:color w:val="000000"/>
              </w:rPr>
              <w:t>Checksum</w:t>
            </w:r>
          </w:p>
        </w:tc>
        <w:tc>
          <w:tcPr>
            <w:tcW w:w="1180" w:type="dxa"/>
          </w:tcPr>
          <w:p w14:paraId="72D27305" w14:textId="77777777" w:rsidR="001233F8" w:rsidRDefault="008160FF">
            <w:pPr>
              <w:spacing w:after="0"/>
              <w:jc w:val="center"/>
              <w:rPr>
                <w:color w:val="000000"/>
              </w:rPr>
            </w:pPr>
            <w:r>
              <w:rPr>
                <w:color w:val="000000"/>
              </w:rPr>
              <w:t>uint16</w:t>
            </w:r>
          </w:p>
        </w:tc>
        <w:tc>
          <w:tcPr>
            <w:tcW w:w="1512" w:type="dxa"/>
            <w:vAlign w:val="center"/>
          </w:tcPr>
          <w:p w14:paraId="0E938932" w14:textId="77777777" w:rsidR="001233F8" w:rsidRDefault="008160FF">
            <w:pPr>
              <w:spacing w:after="0"/>
              <w:jc w:val="center"/>
              <w:rPr>
                <w:color w:val="000000"/>
              </w:rPr>
            </w:pPr>
            <w:r>
              <w:rPr>
                <w:color w:val="000000"/>
              </w:rPr>
              <w:t>See Section 4.6</w:t>
            </w:r>
          </w:p>
        </w:tc>
      </w:tr>
      <w:tr w:rsidR="001233F8" w14:paraId="08E20C4B" w14:textId="77777777">
        <w:trPr>
          <w:cantSplit/>
          <w:trHeight w:val="255"/>
        </w:trPr>
        <w:tc>
          <w:tcPr>
            <w:tcW w:w="880" w:type="dxa"/>
          </w:tcPr>
          <w:p w14:paraId="060D3FA2" w14:textId="77777777" w:rsidR="001233F8" w:rsidRDefault="008160FF">
            <w:pPr>
              <w:spacing w:after="0"/>
              <w:ind w:right="72"/>
              <w:jc w:val="center"/>
              <w:rPr>
                <w:color w:val="000000"/>
              </w:rPr>
            </w:pPr>
            <w:r>
              <w:rPr>
                <w:color w:val="000000"/>
              </w:rPr>
              <w:t>5</w:t>
            </w:r>
          </w:p>
        </w:tc>
        <w:tc>
          <w:tcPr>
            <w:tcW w:w="5463" w:type="dxa"/>
          </w:tcPr>
          <w:p w14:paraId="454EDC94" w14:textId="77777777" w:rsidR="001233F8" w:rsidRDefault="008160FF">
            <w:pPr>
              <w:spacing w:after="0"/>
              <w:rPr>
                <w:color w:val="000000"/>
              </w:rPr>
            </w:pPr>
            <w:r>
              <w:rPr>
                <w:color w:val="000000"/>
              </w:rPr>
              <w:t>TransactionID</w:t>
            </w:r>
          </w:p>
        </w:tc>
        <w:tc>
          <w:tcPr>
            <w:tcW w:w="1180" w:type="dxa"/>
          </w:tcPr>
          <w:p w14:paraId="7D70F27A" w14:textId="77777777" w:rsidR="001233F8" w:rsidRDefault="008160FF">
            <w:pPr>
              <w:spacing w:after="0"/>
              <w:jc w:val="center"/>
              <w:rPr>
                <w:color w:val="000000"/>
              </w:rPr>
            </w:pPr>
            <w:r>
              <w:rPr>
                <w:color w:val="000000"/>
              </w:rPr>
              <w:t>uint8</w:t>
            </w:r>
          </w:p>
        </w:tc>
        <w:tc>
          <w:tcPr>
            <w:tcW w:w="1512" w:type="dxa"/>
            <w:vAlign w:val="center"/>
          </w:tcPr>
          <w:p w14:paraId="711334EB" w14:textId="77777777" w:rsidR="001233F8" w:rsidRDefault="008160FF">
            <w:pPr>
              <w:spacing w:after="0"/>
              <w:jc w:val="center"/>
              <w:rPr>
                <w:color w:val="000000"/>
              </w:rPr>
            </w:pPr>
            <w:r>
              <w:rPr>
                <w:color w:val="000000"/>
              </w:rPr>
              <w:t>See Section 4.3</w:t>
            </w:r>
          </w:p>
        </w:tc>
      </w:tr>
      <w:tr w:rsidR="001233F8" w14:paraId="08FCF68E" w14:textId="77777777">
        <w:trPr>
          <w:cantSplit/>
        </w:trPr>
        <w:tc>
          <w:tcPr>
            <w:tcW w:w="880" w:type="dxa"/>
          </w:tcPr>
          <w:p w14:paraId="62FE4288" w14:textId="77777777" w:rsidR="001233F8" w:rsidRDefault="008160FF">
            <w:pPr>
              <w:spacing w:after="0"/>
              <w:ind w:right="72"/>
              <w:jc w:val="center"/>
              <w:rPr>
                <w:color w:val="000000"/>
              </w:rPr>
            </w:pPr>
            <w:r>
              <w:rPr>
                <w:color w:val="000000"/>
              </w:rPr>
              <w:t>6</w:t>
            </w:r>
          </w:p>
        </w:tc>
        <w:tc>
          <w:tcPr>
            <w:tcW w:w="5463" w:type="dxa"/>
          </w:tcPr>
          <w:p w14:paraId="4F4B3877" w14:textId="77777777" w:rsidR="001233F8" w:rsidRDefault="008160FF">
            <w:pPr>
              <w:spacing w:after="0"/>
              <w:rPr>
                <w:color w:val="000000"/>
              </w:rPr>
            </w:pPr>
            <w:r>
              <w:rPr>
                <w:color w:val="000000"/>
              </w:rPr>
              <w:t>MessageID</w:t>
            </w:r>
          </w:p>
        </w:tc>
        <w:tc>
          <w:tcPr>
            <w:tcW w:w="1180" w:type="dxa"/>
          </w:tcPr>
          <w:p w14:paraId="13C21E00" w14:textId="77777777" w:rsidR="001233F8" w:rsidRDefault="008160FF">
            <w:pPr>
              <w:spacing w:after="0"/>
              <w:jc w:val="center"/>
              <w:rPr>
                <w:color w:val="000000"/>
              </w:rPr>
            </w:pPr>
            <w:r>
              <w:rPr>
                <w:color w:val="000000"/>
              </w:rPr>
              <w:t>uint8</w:t>
            </w:r>
          </w:p>
        </w:tc>
        <w:tc>
          <w:tcPr>
            <w:tcW w:w="1512" w:type="dxa"/>
            <w:vAlign w:val="center"/>
          </w:tcPr>
          <w:p w14:paraId="1905A7A4" w14:textId="77777777" w:rsidR="001233F8" w:rsidRDefault="008160FF">
            <w:pPr>
              <w:spacing w:after="0"/>
              <w:jc w:val="center"/>
              <w:rPr>
                <w:color w:val="000000"/>
              </w:rPr>
            </w:pPr>
            <w:r>
              <w:rPr>
                <w:color w:val="000000"/>
              </w:rPr>
              <w:t>60</w:t>
            </w:r>
          </w:p>
        </w:tc>
      </w:tr>
      <w:tr w:rsidR="001233F8" w14:paraId="6B0C6C3E" w14:textId="77777777">
        <w:trPr>
          <w:cantSplit/>
        </w:trPr>
        <w:tc>
          <w:tcPr>
            <w:tcW w:w="880" w:type="dxa"/>
          </w:tcPr>
          <w:p w14:paraId="6B8B4CFF" w14:textId="77777777" w:rsidR="001233F8" w:rsidRDefault="008160FF">
            <w:pPr>
              <w:spacing w:after="0"/>
              <w:ind w:right="72"/>
              <w:jc w:val="center"/>
              <w:rPr>
                <w:color w:val="000000"/>
              </w:rPr>
            </w:pPr>
            <w:r>
              <w:rPr>
                <w:color w:val="000000"/>
              </w:rPr>
              <w:t>7-8</w:t>
            </w:r>
          </w:p>
        </w:tc>
        <w:tc>
          <w:tcPr>
            <w:tcW w:w="5463" w:type="dxa"/>
          </w:tcPr>
          <w:p w14:paraId="5A15C14E" w14:textId="77777777" w:rsidR="001233F8" w:rsidRDefault="008160FF">
            <w:pPr>
              <w:spacing w:after="0"/>
              <w:rPr>
                <w:color w:val="000000"/>
              </w:rPr>
            </w:pPr>
            <w:r>
              <w:rPr>
                <w:color w:val="000000"/>
              </w:rPr>
              <w:t>SID</w:t>
            </w:r>
          </w:p>
        </w:tc>
        <w:tc>
          <w:tcPr>
            <w:tcW w:w="1180" w:type="dxa"/>
          </w:tcPr>
          <w:p w14:paraId="0FA5B21E" w14:textId="77777777" w:rsidR="001233F8" w:rsidRDefault="008160FF">
            <w:pPr>
              <w:spacing w:after="0"/>
              <w:jc w:val="center"/>
              <w:rPr>
                <w:color w:val="000000"/>
              </w:rPr>
            </w:pPr>
            <w:r>
              <w:rPr>
                <w:color w:val="000000"/>
              </w:rPr>
              <w:t>uint16</w:t>
            </w:r>
          </w:p>
        </w:tc>
        <w:tc>
          <w:tcPr>
            <w:tcW w:w="1512" w:type="dxa"/>
            <w:vAlign w:val="center"/>
          </w:tcPr>
          <w:p w14:paraId="62AEE823" w14:textId="77777777" w:rsidR="001233F8" w:rsidRDefault="008160FF">
            <w:pPr>
              <w:spacing w:after="0"/>
              <w:jc w:val="center"/>
              <w:rPr>
                <w:color w:val="000000"/>
              </w:rPr>
            </w:pPr>
            <w:r>
              <w:rPr>
                <w:color w:val="000000"/>
              </w:rPr>
              <w:t>See below</w:t>
            </w:r>
          </w:p>
        </w:tc>
      </w:tr>
      <w:tr w:rsidR="001233F8" w14:paraId="62270646" w14:textId="77777777">
        <w:trPr>
          <w:cantSplit/>
        </w:trPr>
        <w:tc>
          <w:tcPr>
            <w:tcW w:w="880" w:type="dxa"/>
          </w:tcPr>
          <w:p w14:paraId="56A16515" w14:textId="77777777" w:rsidR="001233F8" w:rsidRDefault="008160FF">
            <w:pPr>
              <w:spacing w:after="0"/>
              <w:ind w:right="72"/>
              <w:jc w:val="center"/>
              <w:rPr>
                <w:color w:val="000000"/>
              </w:rPr>
            </w:pPr>
            <w:r>
              <w:rPr>
                <w:color w:val="000000"/>
              </w:rPr>
              <w:t>9-10</w:t>
            </w:r>
          </w:p>
        </w:tc>
        <w:tc>
          <w:tcPr>
            <w:tcW w:w="5463" w:type="dxa"/>
          </w:tcPr>
          <w:p w14:paraId="08AFB977" w14:textId="77777777" w:rsidR="001233F8" w:rsidRDefault="008160FF">
            <w:pPr>
              <w:spacing w:after="0"/>
              <w:rPr>
                <w:color w:val="000000"/>
              </w:rPr>
            </w:pPr>
            <w:r>
              <w:rPr>
                <w:color w:val="000000"/>
              </w:rPr>
              <w:t>LAMRef</w:t>
            </w:r>
          </w:p>
        </w:tc>
        <w:tc>
          <w:tcPr>
            <w:tcW w:w="1180" w:type="dxa"/>
          </w:tcPr>
          <w:p w14:paraId="586AADBF" w14:textId="77777777" w:rsidR="001233F8" w:rsidRDefault="008160FF">
            <w:pPr>
              <w:spacing w:after="0"/>
              <w:jc w:val="center"/>
              <w:rPr>
                <w:color w:val="000000"/>
              </w:rPr>
            </w:pPr>
            <w:r>
              <w:rPr>
                <w:color w:val="000000"/>
              </w:rPr>
              <w:t>uint16</w:t>
            </w:r>
          </w:p>
        </w:tc>
        <w:tc>
          <w:tcPr>
            <w:tcW w:w="1512" w:type="dxa"/>
            <w:vAlign w:val="center"/>
          </w:tcPr>
          <w:p w14:paraId="0F9855FA" w14:textId="77777777" w:rsidR="001233F8" w:rsidRDefault="008160FF">
            <w:pPr>
              <w:spacing w:after="0"/>
              <w:jc w:val="center"/>
              <w:rPr>
                <w:color w:val="000000"/>
              </w:rPr>
            </w:pPr>
            <w:r>
              <w:rPr>
                <w:color w:val="000000"/>
              </w:rPr>
              <w:t>See below</w:t>
            </w:r>
          </w:p>
        </w:tc>
      </w:tr>
      <w:tr w:rsidR="001233F8" w14:paraId="6EB1B7A1" w14:textId="77777777">
        <w:trPr>
          <w:cantSplit/>
        </w:trPr>
        <w:tc>
          <w:tcPr>
            <w:tcW w:w="880" w:type="dxa"/>
          </w:tcPr>
          <w:p w14:paraId="0E289CF3" w14:textId="77777777" w:rsidR="001233F8" w:rsidRDefault="008160FF">
            <w:pPr>
              <w:spacing w:after="0"/>
              <w:ind w:right="72"/>
              <w:jc w:val="center"/>
              <w:rPr>
                <w:color w:val="000000"/>
              </w:rPr>
            </w:pPr>
            <w:r>
              <w:rPr>
                <w:color w:val="000000"/>
              </w:rPr>
              <w:t>11</w:t>
            </w:r>
          </w:p>
        </w:tc>
        <w:tc>
          <w:tcPr>
            <w:tcW w:w="5463" w:type="dxa"/>
          </w:tcPr>
          <w:p w14:paraId="4719D0DF" w14:textId="77777777" w:rsidR="001233F8" w:rsidRDefault="008160FF">
            <w:pPr>
              <w:spacing w:after="0"/>
              <w:rPr>
                <w:color w:val="000000"/>
              </w:rPr>
            </w:pPr>
            <w:r>
              <w:rPr>
                <w:color w:val="000000"/>
              </w:rPr>
              <w:t>Offset</w:t>
            </w:r>
          </w:p>
        </w:tc>
        <w:tc>
          <w:tcPr>
            <w:tcW w:w="1180" w:type="dxa"/>
          </w:tcPr>
          <w:p w14:paraId="446ED680" w14:textId="77777777" w:rsidR="001233F8" w:rsidRDefault="008160FF">
            <w:pPr>
              <w:spacing w:after="0"/>
              <w:jc w:val="center"/>
              <w:rPr>
                <w:color w:val="000000"/>
              </w:rPr>
            </w:pPr>
            <w:r>
              <w:rPr>
                <w:color w:val="000000"/>
              </w:rPr>
              <w:t>uint8</w:t>
            </w:r>
          </w:p>
        </w:tc>
        <w:tc>
          <w:tcPr>
            <w:tcW w:w="1512" w:type="dxa"/>
            <w:vAlign w:val="center"/>
          </w:tcPr>
          <w:p w14:paraId="6B27BE05" w14:textId="77777777" w:rsidR="001233F8" w:rsidRDefault="008160FF">
            <w:pPr>
              <w:spacing w:after="0"/>
              <w:jc w:val="center"/>
              <w:rPr>
                <w:color w:val="000000"/>
              </w:rPr>
            </w:pPr>
            <w:r>
              <w:rPr>
                <w:color w:val="000000"/>
              </w:rPr>
              <w:t>See below</w:t>
            </w:r>
          </w:p>
        </w:tc>
      </w:tr>
    </w:tbl>
    <w:p w14:paraId="32DE9865" w14:textId="77777777" w:rsidR="001233F8" w:rsidRDefault="008160FF">
      <w:pPr>
        <w:spacing w:before="240"/>
        <w:ind w:left="1080" w:hanging="360"/>
        <w:jc w:val="both"/>
        <w:rPr>
          <w:color w:val="000000"/>
        </w:rPr>
      </w:pPr>
      <w:r>
        <w:rPr>
          <w:b/>
          <w:color w:val="000000"/>
        </w:rPr>
        <w:t>SID</w:t>
      </w:r>
      <w:r>
        <w:rPr>
          <w:color w:val="000000"/>
        </w:rPr>
        <w:t>: SID associated with this MRef. See Section 4.8.</w:t>
      </w:r>
    </w:p>
    <w:p w14:paraId="20892CBD" w14:textId="77777777" w:rsidR="001233F8" w:rsidRDefault="008160FF">
      <w:pPr>
        <w:spacing w:after="60"/>
        <w:ind w:left="1080" w:hanging="360"/>
        <w:jc w:val="both"/>
        <w:rPr>
          <w:color w:val="000000"/>
        </w:rPr>
      </w:pPr>
      <w:r>
        <w:rPr>
          <w:b/>
          <w:color w:val="000000"/>
        </w:rPr>
        <w:t>LAMRef</w:t>
      </w:r>
      <w:r>
        <w:rPr>
          <w:color w:val="000000"/>
        </w:rPr>
        <w:t>: Lookahead Metadata Reference. Contains the following parameters defined in the Lookahead Metadata Reference Block Structure of the BIC Lookahead Metadata Reference Message in [2]: Transition ID, Hour, RFU, and Type. The parameters are ordered as follows:</w:t>
      </w:r>
    </w:p>
    <w:tbl>
      <w:tblPr>
        <w:tblStyle w:val="167"/>
        <w:tblW w:w="89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5"/>
        <w:gridCol w:w="1800"/>
        <w:gridCol w:w="1620"/>
        <w:gridCol w:w="4320"/>
      </w:tblGrid>
      <w:tr w:rsidR="001233F8" w14:paraId="11DA48B8" w14:textId="77777777">
        <w:tc>
          <w:tcPr>
            <w:tcW w:w="1165" w:type="dxa"/>
            <w:tcBorders>
              <w:bottom w:val="single" w:sz="4" w:space="0" w:color="000000"/>
            </w:tcBorders>
            <w:shd w:val="clear" w:color="auto" w:fill="EEECE1"/>
            <w:vAlign w:val="center"/>
          </w:tcPr>
          <w:p w14:paraId="49862487" w14:textId="77777777" w:rsidR="001233F8" w:rsidRDefault="008160FF">
            <w:pPr>
              <w:spacing w:after="0"/>
              <w:jc w:val="center"/>
              <w:rPr>
                <w:b/>
                <w:color w:val="000000"/>
              </w:rPr>
            </w:pPr>
            <w:r>
              <w:rPr>
                <w:b/>
                <w:color w:val="000000"/>
              </w:rPr>
              <w:t>Bits 15-14</w:t>
            </w:r>
          </w:p>
        </w:tc>
        <w:tc>
          <w:tcPr>
            <w:tcW w:w="1800" w:type="dxa"/>
            <w:tcBorders>
              <w:bottom w:val="single" w:sz="4" w:space="0" w:color="000000"/>
            </w:tcBorders>
            <w:shd w:val="clear" w:color="auto" w:fill="EEECE1"/>
            <w:vAlign w:val="center"/>
          </w:tcPr>
          <w:p w14:paraId="3A342F07" w14:textId="77777777" w:rsidR="001233F8" w:rsidRDefault="008160FF">
            <w:pPr>
              <w:spacing w:after="0"/>
              <w:jc w:val="center"/>
              <w:rPr>
                <w:b/>
                <w:color w:val="000000"/>
              </w:rPr>
            </w:pPr>
            <w:r>
              <w:rPr>
                <w:b/>
                <w:color w:val="000000"/>
              </w:rPr>
              <w:t>Bits 13-11</w:t>
            </w:r>
          </w:p>
        </w:tc>
        <w:tc>
          <w:tcPr>
            <w:tcW w:w="1620" w:type="dxa"/>
            <w:tcBorders>
              <w:bottom w:val="single" w:sz="4" w:space="0" w:color="000000"/>
            </w:tcBorders>
            <w:shd w:val="clear" w:color="auto" w:fill="EEECE1"/>
            <w:vAlign w:val="center"/>
          </w:tcPr>
          <w:p w14:paraId="7EFCED2A" w14:textId="77777777" w:rsidR="001233F8" w:rsidRDefault="008160FF">
            <w:pPr>
              <w:spacing w:after="0"/>
              <w:jc w:val="center"/>
              <w:rPr>
                <w:b/>
                <w:color w:val="000000"/>
              </w:rPr>
            </w:pPr>
            <w:r>
              <w:rPr>
                <w:b/>
                <w:color w:val="000000"/>
              </w:rPr>
              <w:t>Bits 10-9</w:t>
            </w:r>
          </w:p>
        </w:tc>
        <w:tc>
          <w:tcPr>
            <w:tcW w:w="4320" w:type="dxa"/>
            <w:tcBorders>
              <w:bottom w:val="single" w:sz="4" w:space="0" w:color="000000"/>
            </w:tcBorders>
            <w:shd w:val="clear" w:color="auto" w:fill="EEECE1"/>
            <w:vAlign w:val="center"/>
          </w:tcPr>
          <w:p w14:paraId="48236B5A" w14:textId="77777777" w:rsidR="001233F8" w:rsidRDefault="008160FF">
            <w:pPr>
              <w:spacing w:after="0"/>
              <w:jc w:val="center"/>
              <w:rPr>
                <w:b/>
                <w:color w:val="000000"/>
              </w:rPr>
            </w:pPr>
            <w:r>
              <w:rPr>
                <w:b/>
                <w:color w:val="000000"/>
              </w:rPr>
              <w:t>Bits 8-0</w:t>
            </w:r>
          </w:p>
        </w:tc>
      </w:tr>
      <w:tr w:rsidR="001233F8" w14:paraId="245772C8" w14:textId="77777777">
        <w:trPr>
          <w:trHeight w:val="283"/>
        </w:trPr>
        <w:tc>
          <w:tcPr>
            <w:tcW w:w="1165" w:type="dxa"/>
            <w:tcBorders>
              <w:top w:val="single" w:sz="4" w:space="0" w:color="000000"/>
            </w:tcBorders>
          </w:tcPr>
          <w:p w14:paraId="7E247955" w14:textId="77777777" w:rsidR="001233F8" w:rsidRDefault="008160FF">
            <w:pPr>
              <w:spacing w:after="0"/>
              <w:jc w:val="center"/>
              <w:rPr>
                <w:color w:val="000000"/>
              </w:rPr>
            </w:pPr>
            <w:r>
              <w:rPr>
                <w:color w:val="000000"/>
              </w:rPr>
              <w:t>Type</w:t>
            </w:r>
          </w:p>
        </w:tc>
        <w:tc>
          <w:tcPr>
            <w:tcW w:w="1800" w:type="dxa"/>
            <w:tcBorders>
              <w:top w:val="single" w:sz="4" w:space="0" w:color="000000"/>
            </w:tcBorders>
          </w:tcPr>
          <w:p w14:paraId="584F9E73" w14:textId="77777777" w:rsidR="001233F8" w:rsidRDefault="008160FF">
            <w:pPr>
              <w:spacing w:after="0"/>
              <w:jc w:val="center"/>
              <w:rPr>
                <w:color w:val="000000"/>
              </w:rPr>
            </w:pPr>
            <w:r>
              <w:rPr>
                <w:color w:val="000000"/>
              </w:rPr>
              <w:t>RFU</w:t>
            </w:r>
          </w:p>
        </w:tc>
        <w:tc>
          <w:tcPr>
            <w:tcW w:w="1620" w:type="dxa"/>
            <w:tcBorders>
              <w:top w:val="single" w:sz="4" w:space="0" w:color="000000"/>
            </w:tcBorders>
          </w:tcPr>
          <w:p w14:paraId="017E8343" w14:textId="77777777" w:rsidR="001233F8" w:rsidRDefault="008160FF">
            <w:pPr>
              <w:spacing w:after="0"/>
              <w:jc w:val="center"/>
              <w:rPr>
                <w:color w:val="000000"/>
              </w:rPr>
            </w:pPr>
            <w:r>
              <w:rPr>
                <w:color w:val="000000"/>
              </w:rPr>
              <w:t>Hour</w:t>
            </w:r>
          </w:p>
        </w:tc>
        <w:tc>
          <w:tcPr>
            <w:tcW w:w="4320" w:type="dxa"/>
            <w:tcBorders>
              <w:top w:val="single" w:sz="4" w:space="0" w:color="000000"/>
            </w:tcBorders>
          </w:tcPr>
          <w:p w14:paraId="6D7E60E0" w14:textId="77777777" w:rsidR="001233F8" w:rsidRDefault="008160FF">
            <w:pPr>
              <w:spacing w:after="0"/>
              <w:jc w:val="center"/>
              <w:rPr>
                <w:color w:val="000000"/>
              </w:rPr>
            </w:pPr>
            <w:r>
              <w:rPr>
                <w:color w:val="000000"/>
              </w:rPr>
              <w:t>TransitionID</w:t>
            </w:r>
          </w:p>
        </w:tc>
      </w:tr>
    </w:tbl>
    <w:p w14:paraId="49DB15FB" w14:textId="77777777" w:rsidR="001233F8" w:rsidRDefault="001233F8">
      <w:pPr>
        <w:spacing w:after="60"/>
        <w:ind w:left="1080" w:hanging="360"/>
        <w:jc w:val="both"/>
        <w:rPr>
          <w:color w:val="000000"/>
        </w:rPr>
      </w:pPr>
    </w:p>
    <w:p w14:paraId="74E72847" w14:textId="77777777" w:rsidR="001233F8" w:rsidRDefault="008160FF">
      <w:pPr>
        <w:spacing w:after="60"/>
        <w:ind w:left="1080" w:hanging="360"/>
        <w:jc w:val="both"/>
        <w:rPr>
          <w:color w:val="000000"/>
        </w:rPr>
      </w:pPr>
      <w:r>
        <w:rPr>
          <w:b/>
          <w:color w:val="000000"/>
        </w:rPr>
        <w:t>Offset</w:t>
      </w:r>
      <w:r>
        <w:rPr>
          <w:color w:val="000000"/>
        </w:rPr>
        <w:t>: Offset in seconds from this Lookahead Metadata Reference Dispatch to the expected delivery time of the associated Metadata Reference Dispatch. Valid values are 1 thru 108.</w:t>
      </w:r>
    </w:p>
    <w:p w14:paraId="7D47C1BF" w14:textId="77777777" w:rsidR="001233F8" w:rsidRDefault="008160FF">
      <w:pPr>
        <w:pStyle w:val="Heading1"/>
      </w:pPr>
      <w:bookmarkStart w:id="116" w:name="_Toc202436110"/>
      <w:r>
        <w:lastRenderedPageBreak/>
        <w:t>Firmware Update Messages</w:t>
      </w:r>
      <w:bookmarkEnd w:id="116"/>
      <w:r>
        <w:t xml:space="preserve"> </w:t>
      </w:r>
    </w:p>
    <w:p w14:paraId="44E0C162" w14:textId="77777777" w:rsidR="001233F8" w:rsidRDefault="008160FF">
      <w:pPr>
        <w:spacing w:before="120" w:after="240"/>
        <w:jc w:val="both"/>
        <w:rPr>
          <w:color w:val="000000"/>
        </w:rPr>
      </w:pPr>
      <w:r>
        <w:rPr>
          <w:color w:val="000000"/>
        </w:rPr>
        <w:t>Firmware Update (FWU) is the process of installing new firmware (i.e., executable code or data) into the Module. The Host manages FWU by breaking a binary file into packets and sending them sequentially to the Module. The binary file contains all of the information needed to identify what it is, what its version is, etc., and define its interdependencies with other Gen8 firmware. The Module verifies the validity of the individual packets and the overall binary file, then programs its nonvolatile memory with this new firmware. A Module reset is required before the new firmware will take effect.</w:t>
      </w:r>
    </w:p>
    <w:p w14:paraId="7D67B652" w14:textId="77777777" w:rsidR="001233F8" w:rsidRDefault="008160FF" w:rsidP="0086059E">
      <w:pPr>
        <w:pStyle w:val="Heading2"/>
      </w:pPr>
      <w:bookmarkStart w:id="117" w:name="_Toc202436111"/>
      <w:r>
        <w:t>FWU Start Dispatch</w:t>
      </w:r>
      <w:bookmarkEnd w:id="117"/>
    </w:p>
    <w:p w14:paraId="0ECA734F" w14:textId="77777777" w:rsidR="001233F8" w:rsidRDefault="008160FF">
      <w:pPr>
        <w:keepLines/>
        <w:spacing w:before="120"/>
        <w:jc w:val="both"/>
        <w:rPr>
          <w:color w:val="000000"/>
        </w:rPr>
      </w:pPr>
      <w:r>
        <w:rPr>
          <w:color w:val="000000"/>
        </w:rPr>
        <w:t>The Host sends the FWU Start Dipatch to the Module to begin the FWU process. Only one FWU can be in progress at any time, so if the Module receives this message and FWU is in progress then it is terminated and FWU is restarted using the new command data. Once the Host receives a successful response it can immediately begin sending FWU Packet Dispatches to the Module to download the new binary.</w:t>
      </w:r>
    </w:p>
    <w:p w14:paraId="07B65992" w14:textId="77777777" w:rsidR="001233F8" w:rsidRDefault="008160FF">
      <w:pPr>
        <w:keepLines/>
        <w:spacing w:before="120"/>
        <w:jc w:val="both"/>
        <w:rPr>
          <w:color w:val="000000"/>
        </w:rPr>
      </w:pPr>
      <w:r>
        <w:rPr>
          <w:color w:val="000000"/>
        </w:rPr>
        <w:t>The FWU process must be followed for each binary (i.e., COP or CAP) to be flashed. The Host has the following options for updating the Module's firmware on any given power cycle:</w:t>
      </w:r>
    </w:p>
    <w:p w14:paraId="7996EE88" w14:textId="77777777" w:rsidR="001233F8" w:rsidRDefault="008160FF">
      <w:pPr>
        <w:keepLines/>
        <w:numPr>
          <w:ilvl w:val="0"/>
          <w:numId w:val="17"/>
        </w:numPr>
        <w:pBdr>
          <w:top w:val="nil"/>
          <w:left w:val="nil"/>
          <w:bottom w:val="nil"/>
          <w:right w:val="nil"/>
          <w:between w:val="nil"/>
        </w:pBdr>
        <w:spacing w:before="120" w:after="0"/>
        <w:jc w:val="both"/>
        <w:rPr>
          <w:color w:val="000000"/>
          <w:szCs w:val="22"/>
        </w:rPr>
      </w:pPr>
      <w:r>
        <w:rPr>
          <w:color w:val="000000"/>
          <w:szCs w:val="22"/>
        </w:rPr>
        <w:t>Only update the COP firmware.</w:t>
      </w:r>
    </w:p>
    <w:p w14:paraId="2E49D5F6" w14:textId="77777777" w:rsidR="001233F8" w:rsidRDefault="008160FF">
      <w:pPr>
        <w:keepLines/>
        <w:numPr>
          <w:ilvl w:val="0"/>
          <w:numId w:val="17"/>
        </w:numPr>
        <w:pBdr>
          <w:top w:val="nil"/>
          <w:left w:val="nil"/>
          <w:bottom w:val="nil"/>
          <w:right w:val="nil"/>
          <w:between w:val="nil"/>
        </w:pBdr>
        <w:spacing w:before="120" w:after="0"/>
        <w:jc w:val="both"/>
        <w:rPr>
          <w:color w:val="000000"/>
          <w:szCs w:val="22"/>
        </w:rPr>
      </w:pPr>
      <w:r>
        <w:rPr>
          <w:color w:val="000000"/>
          <w:szCs w:val="22"/>
        </w:rPr>
        <w:t>Only update the CAP firmware.</w:t>
      </w:r>
    </w:p>
    <w:p w14:paraId="61A21043" w14:textId="77777777" w:rsidR="001233F8" w:rsidRDefault="008160FF">
      <w:pPr>
        <w:keepLines/>
        <w:numPr>
          <w:ilvl w:val="0"/>
          <w:numId w:val="17"/>
        </w:numPr>
        <w:pBdr>
          <w:top w:val="nil"/>
          <w:left w:val="nil"/>
          <w:bottom w:val="nil"/>
          <w:right w:val="nil"/>
          <w:between w:val="nil"/>
        </w:pBdr>
        <w:spacing w:before="120" w:after="0"/>
        <w:jc w:val="both"/>
        <w:rPr>
          <w:color w:val="000000"/>
          <w:szCs w:val="22"/>
        </w:rPr>
      </w:pPr>
      <w:r>
        <w:rPr>
          <w:color w:val="000000"/>
          <w:szCs w:val="22"/>
        </w:rPr>
        <w:t>Update the COP and CAP firmware as a non-coupled update.</w:t>
      </w:r>
    </w:p>
    <w:p w14:paraId="2156C8A3" w14:textId="77777777" w:rsidR="001233F8" w:rsidRDefault="008160FF">
      <w:pPr>
        <w:keepLines/>
        <w:numPr>
          <w:ilvl w:val="0"/>
          <w:numId w:val="17"/>
        </w:numPr>
        <w:pBdr>
          <w:top w:val="nil"/>
          <w:left w:val="nil"/>
          <w:bottom w:val="nil"/>
          <w:right w:val="nil"/>
          <w:between w:val="nil"/>
        </w:pBdr>
        <w:spacing w:before="120" w:after="0"/>
        <w:jc w:val="both"/>
        <w:rPr>
          <w:color w:val="000000"/>
          <w:szCs w:val="22"/>
        </w:rPr>
      </w:pPr>
      <w:r>
        <w:rPr>
          <w:color w:val="000000"/>
          <w:szCs w:val="22"/>
        </w:rPr>
        <w:t>Update the COP and CAP firmware as a coupled update.</w:t>
      </w:r>
    </w:p>
    <w:p w14:paraId="195BD714" w14:textId="77777777" w:rsidR="001233F8" w:rsidRDefault="008160FF">
      <w:pPr>
        <w:keepLines/>
        <w:spacing w:before="120"/>
        <w:jc w:val="both"/>
        <w:rPr>
          <w:color w:val="000000"/>
        </w:rPr>
      </w:pPr>
      <w:r>
        <w:rPr>
          <w:color w:val="000000"/>
        </w:rPr>
        <w:t>If a coupled COP and CAP are to be flashed, then both must be specified as being flashed as coupled, and only if both are successfully flashed prior to a power cycle will the Module use them on the next power cycle.</w:t>
      </w:r>
    </w:p>
    <w:p w14:paraId="7356E724" w14:textId="77777777" w:rsidR="001233F8" w:rsidRDefault="008160FF">
      <w:pPr>
        <w:keepLines/>
        <w:spacing w:before="120"/>
        <w:jc w:val="both"/>
        <w:rPr>
          <w:color w:val="000000"/>
        </w:rPr>
      </w:pPr>
      <w:r>
        <w:rPr>
          <w:color w:val="000000"/>
        </w:rPr>
        <w:t>If a non-coupled COP and CAP are to be loaded, then whatever binary(ies) are successfully flashed will be used on the next power cycle.</w:t>
      </w:r>
    </w:p>
    <w:p w14:paraId="67EE37D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38E1961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4146C4E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FWU Start Response or FWU Start Error Response</w:t>
      </w:r>
    </w:p>
    <w:p w14:paraId="52FD54C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5BAADF6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4548CB8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11</w:t>
      </w:r>
    </w:p>
    <w:p w14:paraId="14B4EFD5"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Control</w:t>
      </w:r>
      <w:r>
        <w:rPr>
          <w:color w:val="000000"/>
          <w:szCs w:val="22"/>
        </w:rPr>
        <w:t xml:space="preserve"> field was a late addition to this message. To retain backward compatibility, the Module must allow for FWU Start Dispatch to contain only 11 bytes, and use a default value for </w:t>
      </w:r>
      <w:r>
        <w:rPr>
          <w:b/>
          <w:color w:val="000000"/>
          <w:szCs w:val="22"/>
        </w:rPr>
        <w:t>Control</w:t>
      </w:r>
      <w:r>
        <w:rPr>
          <w:color w:val="000000"/>
          <w:szCs w:val="22"/>
        </w:rPr>
        <w:t xml:space="preserve"> (i.e., 0).</w:t>
      </w:r>
    </w:p>
    <w:p w14:paraId="7C61868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44730C89"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7"/>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6840F000" w14:textId="77777777">
        <w:trPr>
          <w:cantSplit/>
          <w:tblHeader/>
        </w:trPr>
        <w:tc>
          <w:tcPr>
            <w:tcW w:w="880" w:type="dxa"/>
            <w:shd w:val="clear" w:color="auto" w:fill="EEECE1"/>
          </w:tcPr>
          <w:p w14:paraId="0CB4CACD" w14:textId="77777777" w:rsidR="001233F8" w:rsidRDefault="008160FF">
            <w:pPr>
              <w:spacing w:after="0"/>
              <w:jc w:val="center"/>
              <w:rPr>
                <w:b/>
                <w:color w:val="000000"/>
              </w:rPr>
            </w:pPr>
            <w:r>
              <w:rPr>
                <w:b/>
                <w:color w:val="000000"/>
              </w:rPr>
              <w:t>Byte #</w:t>
            </w:r>
          </w:p>
        </w:tc>
        <w:tc>
          <w:tcPr>
            <w:tcW w:w="5463" w:type="dxa"/>
            <w:shd w:val="clear" w:color="auto" w:fill="EEECE1"/>
          </w:tcPr>
          <w:p w14:paraId="0ED4C496" w14:textId="77777777" w:rsidR="001233F8" w:rsidRDefault="008160FF">
            <w:pPr>
              <w:spacing w:after="0"/>
              <w:jc w:val="center"/>
              <w:rPr>
                <w:b/>
                <w:color w:val="000000"/>
              </w:rPr>
            </w:pPr>
            <w:r>
              <w:rPr>
                <w:b/>
                <w:color w:val="000000"/>
              </w:rPr>
              <w:t>Field Name</w:t>
            </w:r>
          </w:p>
        </w:tc>
        <w:tc>
          <w:tcPr>
            <w:tcW w:w="1180" w:type="dxa"/>
            <w:shd w:val="clear" w:color="auto" w:fill="EEECE1"/>
          </w:tcPr>
          <w:p w14:paraId="1386651E"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5E1F356" w14:textId="77777777" w:rsidR="001233F8" w:rsidRDefault="008160FF">
            <w:pPr>
              <w:spacing w:after="0"/>
              <w:jc w:val="center"/>
              <w:rPr>
                <w:b/>
                <w:color w:val="000000"/>
              </w:rPr>
            </w:pPr>
            <w:r>
              <w:rPr>
                <w:b/>
                <w:color w:val="000000"/>
              </w:rPr>
              <w:t>Value</w:t>
            </w:r>
          </w:p>
        </w:tc>
      </w:tr>
      <w:tr w:rsidR="001233F8" w14:paraId="70C41D84" w14:textId="77777777">
        <w:trPr>
          <w:cantSplit/>
        </w:trPr>
        <w:tc>
          <w:tcPr>
            <w:tcW w:w="880" w:type="dxa"/>
          </w:tcPr>
          <w:p w14:paraId="1E440DF6" w14:textId="77777777" w:rsidR="001233F8" w:rsidRDefault="008160FF">
            <w:pPr>
              <w:spacing w:after="0"/>
              <w:ind w:right="72"/>
              <w:jc w:val="center"/>
              <w:rPr>
                <w:color w:val="000000"/>
              </w:rPr>
            </w:pPr>
            <w:r>
              <w:rPr>
                <w:color w:val="000000"/>
              </w:rPr>
              <w:t>0</w:t>
            </w:r>
          </w:p>
        </w:tc>
        <w:tc>
          <w:tcPr>
            <w:tcW w:w="5463" w:type="dxa"/>
          </w:tcPr>
          <w:p w14:paraId="33D867AA" w14:textId="77777777" w:rsidR="001233F8" w:rsidRDefault="008160FF">
            <w:pPr>
              <w:spacing w:after="0"/>
              <w:rPr>
                <w:color w:val="000000"/>
              </w:rPr>
            </w:pPr>
            <w:r>
              <w:rPr>
                <w:color w:val="000000"/>
              </w:rPr>
              <w:t>Sync</w:t>
            </w:r>
          </w:p>
        </w:tc>
        <w:tc>
          <w:tcPr>
            <w:tcW w:w="1180" w:type="dxa"/>
          </w:tcPr>
          <w:p w14:paraId="100DC1AC" w14:textId="77777777" w:rsidR="001233F8" w:rsidRDefault="008160FF">
            <w:pPr>
              <w:spacing w:after="0"/>
              <w:jc w:val="center"/>
              <w:rPr>
                <w:color w:val="000000"/>
              </w:rPr>
            </w:pPr>
            <w:r>
              <w:rPr>
                <w:color w:val="000000"/>
              </w:rPr>
              <w:t>uint8</w:t>
            </w:r>
          </w:p>
        </w:tc>
        <w:tc>
          <w:tcPr>
            <w:tcW w:w="1512" w:type="dxa"/>
            <w:vAlign w:val="center"/>
          </w:tcPr>
          <w:p w14:paraId="7ACB9FF3" w14:textId="77777777" w:rsidR="001233F8" w:rsidRDefault="008160FF">
            <w:pPr>
              <w:spacing w:after="0"/>
              <w:jc w:val="center"/>
              <w:rPr>
                <w:color w:val="000000"/>
              </w:rPr>
            </w:pPr>
            <w:r>
              <w:rPr>
                <w:color w:val="000000"/>
              </w:rPr>
              <w:t xml:space="preserve"> See Section 4.1</w:t>
            </w:r>
          </w:p>
        </w:tc>
      </w:tr>
      <w:tr w:rsidR="001233F8" w14:paraId="4C72B7BF" w14:textId="77777777">
        <w:trPr>
          <w:cantSplit/>
        </w:trPr>
        <w:tc>
          <w:tcPr>
            <w:tcW w:w="880" w:type="dxa"/>
          </w:tcPr>
          <w:p w14:paraId="2EAD550E" w14:textId="77777777" w:rsidR="001233F8" w:rsidRDefault="008160FF">
            <w:pPr>
              <w:spacing w:after="0"/>
              <w:ind w:right="72"/>
              <w:jc w:val="center"/>
              <w:rPr>
                <w:color w:val="000000"/>
              </w:rPr>
            </w:pPr>
            <w:r>
              <w:rPr>
                <w:color w:val="000000"/>
              </w:rPr>
              <w:t>1-2</w:t>
            </w:r>
          </w:p>
        </w:tc>
        <w:tc>
          <w:tcPr>
            <w:tcW w:w="5463" w:type="dxa"/>
          </w:tcPr>
          <w:p w14:paraId="4AA4B68E" w14:textId="77777777" w:rsidR="001233F8" w:rsidRDefault="008160FF">
            <w:pPr>
              <w:spacing w:after="0"/>
              <w:rPr>
                <w:color w:val="000000"/>
              </w:rPr>
            </w:pPr>
            <w:r>
              <w:rPr>
                <w:color w:val="000000"/>
              </w:rPr>
              <w:t>NumMsgBytes</w:t>
            </w:r>
          </w:p>
        </w:tc>
        <w:tc>
          <w:tcPr>
            <w:tcW w:w="1180" w:type="dxa"/>
          </w:tcPr>
          <w:p w14:paraId="2BFC2F77" w14:textId="77777777" w:rsidR="001233F8" w:rsidRDefault="008160FF">
            <w:pPr>
              <w:spacing w:after="0"/>
              <w:jc w:val="center"/>
              <w:rPr>
                <w:color w:val="000000"/>
              </w:rPr>
            </w:pPr>
            <w:r>
              <w:rPr>
                <w:color w:val="000000"/>
              </w:rPr>
              <w:t>uint16</w:t>
            </w:r>
          </w:p>
        </w:tc>
        <w:tc>
          <w:tcPr>
            <w:tcW w:w="1512" w:type="dxa"/>
            <w:vAlign w:val="center"/>
          </w:tcPr>
          <w:p w14:paraId="04B5C5D2" w14:textId="77777777" w:rsidR="001233F8" w:rsidRDefault="008160FF">
            <w:pPr>
              <w:spacing w:after="0"/>
              <w:jc w:val="center"/>
              <w:rPr>
                <w:color w:val="000000"/>
              </w:rPr>
            </w:pPr>
            <w:r>
              <w:rPr>
                <w:color w:val="000000"/>
              </w:rPr>
              <w:t>12</w:t>
            </w:r>
          </w:p>
        </w:tc>
      </w:tr>
      <w:tr w:rsidR="001233F8" w14:paraId="04A923BB" w14:textId="77777777">
        <w:trPr>
          <w:cantSplit/>
        </w:trPr>
        <w:tc>
          <w:tcPr>
            <w:tcW w:w="880" w:type="dxa"/>
          </w:tcPr>
          <w:p w14:paraId="67FFE58A" w14:textId="77777777" w:rsidR="001233F8" w:rsidRDefault="008160FF">
            <w:pPr>
              <w:spacing w:after="0"/>
              <w:ind w:right="72"/>
              <w:jc w:val="center"/>
              <w:rPr>
                <w:color w:val="000000"/>
              </w:rPr>
            </w:pPr>
            <w:r>
              <w:rPr>
                <w:color w:val="000000"/>
              </w:rPr>
              <w:t>3-4</w:t>
            </w:r>
          </w:p>
        </w:tc>
        <w:tc>
          <w:tcPr>
            <w:tcW w:w="5463" w:type="dxa"/>
          </w:tcPr>
          <w:p w14:paraId="5F15C017" w14:textId="77777777" w:rsidR="001233F8" w:rsidRDefault="008160FF">
            <w:pPr>
              <w:spacing w:after="0"/>
              <w:rPr>
                <w:color w:val="000000"/>
              </w:rPr>
            </w:pPr>
            <w:r>
              <w:rPr>
                <w:color w:val="000000"/>
              </w:rPr>
              <w:t>Checksum</w:t>
            </w:r>
          </w:p>
        </w:tc>
        <w:tc>
          <w:tcPr>
            <w:tcW w:w="1180" w:type="dxa"/>
          </w:tcPr>
          <w:p w14:paraId="60770DD7" w14:textId="77777777" w:rsidR="001233F8" w:rsidRDefault="008160FF">
            <w:pPr>
              <w:spacing w:after="0"/>
              <w:jc w:val="center"/>
              <w:rPr>
                <w:color w:val="000000"/>
              </w:rPr>
            </w:pPr>
            <w:r>
              <w:rPr>
                <w:color w:val="000000"/>
              </w:rPr>
              <w:t>uint16</w:t>
            </w:r>
          </w:p>
        </w:tc>
        <w:tc>
          <w:tcPr>
            <w:tcW w:w="1512" w:type="dxa"/>
            <w:vAlign w:val="center"/>
          </w:tcPr>
          <w:p w14:paraId="525AE8FD" w14:textId="77777777" w:rsidR="001233F8" w:rsidRDefault="008160FF">
            <w:pPr>
              <w:spacing w:after="0"/>
              <w:jc w:val="center"/>
              <w:rPr>
                <w:color w:val="000000"/>
              </w:rPr>
            </w:pPr>
            <w:r>
              <w:rPr>
                <w:color w:val="000000"/>
              </w:rPr>
              <w:t>See Section 4.6</w:t>
            </w:r>
          </w:p>
        </w:tc>
      </w:tr>
      <w:tr w:rsidR="001233F8" w14:paraId="0ED077D2" w14:textId="77777777">
        <w:trPr>
          <w:cantSplit/>
          <w:trHeight w:val="255"/>
        </w:trPr>
        <w:tc>
          <w:tcPr>
            <w:tcW w:w="880" w:type="dxa"/>
          </w:tcPr>
          <w:p w14:paraId="67CC6D09" w14:textId="77777777" w:rsidR="001233F8" w:rsidRDefault="008160FF">
            <w:pPr>
              <w:spacing w:after="0"/>
              <w:ind w:right="72"/>
              <w:jc w:val="center"/>
              <w:rPr>
                <w:color w:val="000000"/>
              </w:rPr>
            </w:pPr>
            <w:r>
              <w:rPr>
                <w:color w:val="000000"/>
              </w:rPr>
              <w:t>5</w:t>
            </w:r>
          </w:p>
        </w:tc>
        <w:tc>
          <w:tcPr>
            <w:tcW w:w="5463" w:type="dxa"/>
          </w:tcPr>
          <w:p w14:paraId="287FE3A3" w14:textId="77777777" w:rsidR="001233F8" w:rsidRDefault="008160FF">
            <w:pPr>
              <w:spacing w:after="0"/>
              <w:rPr>
                <w:color w:val="000000"/>
              </w:rPr>
            </w:pPr>
            <w:r>
              <w:rPr>
                <w:color w:val="000000"/>
              </w:rPr>
              <w:t>TransactionID</w:t>
            </w:r>
          </w:p>
        </w:tc>
        <w:tc>
          <w:tcPr>
            <w:tcW w:w="1180" w:type="dxa"/>
          </w:tcPr>
          <w:p w14:paraId="4D4CB73C" w14:textId="77777777" w:rsidR="001233F8" w:rsidRDefault="008160FF">
            <w:pPr>
              <w:spacing w:after="0"/>
              <w:jc w:val="center"/>
              <w:rPr>
                <w:color w:val="000000"/>
              </w:rPr>
            </w:pPr>
            <w:r>
              <w:rPr>
                <w:color w:val="000000"/>
              </w:rPr>
              <w:t>uint8</w:t>
            </w:r>
          </w:p>
        </w:tc>
        <w:tc>
          <w:tcPr>
            <w:tcW w:w="1512" w:type="dxa"/>
            <w:vAlign w:val="center"/>
          </w:tcPr>
          <w:p w14:paraId="131E5C88" w14:textId="77777777" w:rsidR="001233F8" w:rsidRDefault="008160FF">
            <w:pPr>
              <w:spacing w:after="0"/>
              <w:jc w:val="center"/>
              <w:rPr>
                <w:color w:val="000000"/>
              </w:rPr>
            </w:pPr>
            <w:r>
              <w:rPr>
                <w:color w:val="000000"/>
              </w:rPr>
              <w:t>See Section 4.3</w:t>
            </w:r>
          </w:p>
        </w:tc>
      </w:tr>
      <w:tr w:rsidR="001233F8" w14:paraId="764F9E8D" w14:textId="77777777">
        <w:trPr>
          <w:cantSplit/>
        </w:trPr>
        <w:tc>
          <w:tcPr>
            <w:tcW w:w="880" w:type="dxa"/>
          </w:tcPr>
          <w:p w14:paraId="6E915F6B" w14:textId="77777777" w:rsidR="001233F8" w:rsidRDefault="008160FF">
            <w:pPr>
              <w:spacing w:after="0"/>
              <w:ind w:right="72"/>
              <w:jc w:val="center"/>
              <w:rPr>
                <w:color w:val="000000"/>
              </w:rPr>
            </w:pPr>
            <w:r>
              <w:rPr>
                <w:color w:val="000000"/>
              </w:rPr>
              <w:t>6</w:t>
            </w:r>
          </w:p>
        </w:tc>
        <w:tc>
          <w:tcPr>
            <w:tcW w:w="5463" w:type="dxa"/>
          </w:tcPr>
          <w:p w14:paraId="5A068B8C" w14:textId="77777777" w:rsidR="001233F8" w:rsidRDefault="008160FF">
            <w:pPr>
              <w:spacing w:after="0"/>
              <w:rPr>
                <w:color w:val="000000"/>
              </w:rPr>
            </w:pPr>
            <w:r>
              <w:rPr>
                <w:color w:val="000000"/>
              </w:rPr>
              <w:t>MessageID</w:t>
            </w:r>
          </w:p>
        </w:tc>
        <w:tc>
          <w:tcPr>
            <w:tcW w:w="1180" w:type="dxa"/>
          </w:tcPr>
          <w:p w14:paraId="4824677B" w14:textId="77777777" w:rsidR="001233F8" w:rsidRDefault="008160FF">
            <w:pPr>
              <w:spacing w:after="0"/>
              <w:jc w:val="center"/>
              <w:rPr>
                <w:color w:val="000000"/>
              </w:rPr>
            </w:pPr>
            <w:r>
              <w:rPr>
                <w:color w:val="000000"/>
              </w:rPr>
              <w:t>uint8</w:t>
            </w:r>
          </w:p>
        </w:tc>
        <w:tc>
          <w:tcPr>
            <w:tcW w:w="1512" w:type="dxa"/>
            <w:vAlign w:val="center"/>
          </w:tcPr>
          <w:p w14:paraId="37A2A98F" w14:textId="77777777" w:rsidR="001233F8" w:rsidRDefault="008160FF">
            <w:pPr>
              <w:spacing w:after="0"/>
              <w:jc w:val="center"/>
              <w:rPr>
                <w:color w:val="000000"/>
              </w:rPr>
            </w:pPr>
            <w:r>
              <w:rPr>
                <w:color w:val="000000"/>
              </w:rPr>
              <w:t>44</w:t>
            </w:r>
          </w:p>
        </w:tc>
      </w:tr>
      <w:tr w:rsidR="001233F8" w14:paraId="67699BC9" w14:textId="77777777">
        <w:trPr>
          <w:cantSplit/>
        </w:trPr>
        <w:tc>
          <w:tcPr>
            <w:tcW w:w="880" w:type="dxa"/>
          </w:tcPr>
          <w:p w14:paraId="67826BA0" w14:textId="77777777" w:rsidR="001233F8" w:rsidRDefault="008160FF">
            <w:pPr>
              <w:spacing w:after="0"/>
              <w:ind w:right="72"/>
              <w:jc w:val="center"/>
              <w:rPr>
                <w:color w:val="000000"/>
              </w:rPr>
            </w:pPr>
            <w:r>
              <w:rPr>
                <w:color w:val="000000"/>
              </w:rPr>
              <w:t>7-10</w:t>
            </w:r>
          </w:p>
        </w:tc>
        <w:tc>
          <w:tcPr>
            <w:tcW w:w="5463" w:type="dxa"/>
          </w:tcPr>
          <w:p w14:paraId="1167C241" w14:textId="77777777" w:rsidR="001233F8" w:rsidRDefault="008160FF">
            <w:pPr>
              <w:spacing w:after="0"/>
              <w:rPr>
                <w:color w:val="000000"/>
              </w:rPr>
            </w:pPr>
            <w:r>
              <w:rPr>
                <w:color w:val="000000"/>
              </w:rPr>
              <w:t>NumBinaryBytes</w:t>
            </w:r>
          </w:p>
        </w:tc>
        <w:tc>
          <w:tcPr>
            <w:tcW w:w="1180" w:type="dxa"/>
          </w:tcPr>
          <w:p w14:paraId="5493E505" w14:textId="77777777" w:rsidR="001233F8" w:rsidRDefault="008160FF">
            <w:pPr>
              <w:spacing w:after="0"/>
              <w:jc w:val="center"/>
              <w:rPr>
                <w:color w:val="000000"/>
              </w:rPr>
            </w:pPr>
            <w:r>
              <w:rPr>
                <w:color w:val="000000"/>
              </w:rPr>
              <w:t>uint32</w:t>
            </w:r>
          </w:p>
        </w:tc>
        <w:tc>
          <w:tcPr>
            <w:tcW w:w="1512" w:type="dxa"/>
            <w:vAlign w:val="center"/>
          </w:tcPr>
          <w:p w14:paraId="48C5CD81" w14:textId="77777777" w:rsidR="001233F8" w:rsidRDefault="008160FF">
            <w:pPr>
              <w:spacing w:after="0"/>
              <w:jc w:val="center"/>
              <w:rPr>
                <w:color w:val="000000"/>
              </w:rPr>
            </w:pPr>
            <w:r>
              <w:rPr>
                <w:color w:val="000000"/>
              </w:rPr>
              <w:t>See below</w:t>
            </w:r>
          </w:p>
        </w:tc>
      </w:tr>
      <w:tr w:rsidR="001233F8" w14:paraId="6A28D885" w14:textId="77777777">
        <w:trPr>
          <w:cantSplit/>
        </w:trPr>
        <w:tc>
          <w:tcPr>
            <w:tcW w:w="880" w:type="dxa"/>
          </w:tcPr>
          <w:p w14:paraId="598A6AA0" w14:textId="77777777" w:rsidR="001233F8" w:rsidRDefault="008160FF">
            <w:pPr>
              <w:spacing w:after="0"/>
              <w:ind w:right="72"/>
              <w:jc w:val="center"/>
              <w:rPr>
                <w:color w:val="000000"/>
              </w:rPr>
            </w:pPr>
            <w:r>
              <w:rPr>
                <w:color w:val="000000"/>
              </w:rPr>
              <w:t>11</w:t>
            </w:r>
          </w:p>
        </w:tc>
        <w:tc>
          <w:tcPr>
            <w:tcW w:w="5463" w:type="dxa"/>
          </w:tcPr>
          <w:p w14:paraId="2E295897" w14:textId="77777777" w:rsidR="001233F8" w:rsidRDefault="008160FF">
            <w:pPr>
              <w:spacing w:after="0"/>
              <w:rPr>
                <w:color w:val="000000"/>
              </w:rPr>
            </w:pPr>
            <w:r>
              <w:rPr>
                <w:color w:val="000000"/>
              </w:rPr>
              <w:t>Control</w:t>
            </w:r>
          </w:p>
        </w:tc>
        <w:tc>
          <w:tcPr>
            <w:tcW w:w="1180" w:type="dxa"/>
          </w:tcPr>
          <w:p w14:paraId="033851E1" w14:textId="77777777" w:rsidR="001233F8" w:rsidRDefault="008160FF">
            <w:pPr>
              <w:spacing w:after="0"/>
              <w:jc w:val="center"/>
              <w:rPr>
                <w:color w:val="000000"/>
              </w:rPr>
            </w:pPr>
            <w:r>
              <w:rPr>
                <w:color w:val="000000"/>
              </w:rPr>
              <w:t>uint8</w:t>
            </w:r>
          </w:p>
        </w:tc>
        <w:tc>
          <w:tcPr>
            <w:tcW w:w="1512" w:type="dxa"/>
            <w:vAlign w:val="center"/>
          </w:tcPr>
          <w:p w14:paraId="22A9E0FC" w14:textId="77777777" w:rsidR="001233F8" w:rsidRDefault="008160FF">
            <w:pPr>
              <w:spacing w:after="0"/>
              <w:jc w:val="center"/>
              <w:rPr>
                <w:color w:val="000000"/>
              </w:rPr>
            </w:pPr>
            <w:r>
              <w:rPr>
                <w:color w:val="000000"/>
              </w:rPr>
              <w:t>See below</w:t>
            </w:r>
          </w:p>
        </w:tc>
      </w:tr>
    </w:tbl>
    <w:p w14:paraId="3C076745" w14:textId="77777777" w:rsidR="001233F8" w:rsidRDefault="008160FF">
      <w:pPr>
        <w:spacing w:before="240"/>
        <w:ind w:left="1080" w:hanging="360"/>
        <w:jc w:val="both"/>
        <w:rPr>
          <w:color w:val="000000"/>
        </w:rPr>
      </w:pPr>
      <w:r>
        <w:rPr>
          <w:b/>
          <w:color w:val="000000"/>
        </w:rPr>
        <w:t>NumBinaryBytes</w:t>
      </w:r>
      <w:r>
        <w:rPr>
          <w:color w:val="000000"/>
        </w:rPr>
        <w:t>:  Total number of bytes in the binary to be downloaded. The valid values are 1024 - 1,638,400.</w:t>
      </w:r>
    </w:p>
    <w:p w14:paraId="03118CB3" w14:textId="77777777" w:rsidR="001233F8" w:rsidRDefault="008160FF">
      <w:pPr>
        <w:spacing w:before="120" w:after="60"/>
        <w:ind w:left="1080" w:hanging="360"/>
        <w:rPr>
          <w:color w:val="000000"/>
        </w:rPr>
      </w:pPr>
      <w:r>
        <w:rPr>
          <w:b/>
          <w:color w:val="000000"/>
        </w:rPr>
        <w:lastRenderedPageBreak/>
        <w:t>Control</w:t>
      </w:r>
      <w:r>
        <w:rPr>
          <w:color w:val="000000"/>
        </w:rPr>
        <w:t>: Bitfield of options for controlling FWU download and processing.</w:t>
      </w:r>
    </w:p>
    <w:tbl>
      <w:tblPr>
        <w:tblStyle w:val="146"/>
        <w:tblW w:w="86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60"/>
        <w:gridCol w:w="1080"/>
      </w:tblGrid>
      <w:tr w:rsidR="001233F8" w14:paraId="6A0704F8" w14:textId="77777777">
        <w:tc>
          <w:tcPr>
            <w:tcW w:w="7560" w:type="dxa"/>
            <w:tcBorders>
              <w:bottom w:val="single" w:sz="4" w:space="0" w:color="000000"/>
            </w:tcBorders>
            <w:shd w:val="clear" w:color="auto" w:fill="EEECE1"/>
            <w:vAlign w:val="center"/>
          </w:tcPr>
          <w:p w14:paraId="534F5F35" w14:textId="77777777" w:rsidR="001233F8" w:rsidRDefault="008160FF">
            <w:pPr>
              <w:spacing w:after="0"/>
              <w:jc w:val="center"/>
              <w:rPr>
                <w:b/>
                <w:color w:val="000000"/>
              </w:rPr>
            </w:pPr>
            <w:r>
              <w:rPr>
                <w:b/>
                <w:color w:val="000000"/>
              </w:rPr>
              <w:t>Bits 7-1</w:t>
            </w:r>
          </w:p>
        </w:tc>
        <w:tc>
          <w:tcPr>
            <w:tcW w:w="1080" w:type="dxa"/>
            <w:tcBorders>
              <w:bottom w:val="single" w:sz="4" w:space="0" w:color="000000"/>
            </w:tcBorders>
            <w:shd w:val="clear" w:color="auto" w:fill="EEECE1"/>
            <w:vAlign w:val="center"/>
          </w:tcPr>
          <w:p w14:paraId="2704463B" w14:textId="77777777" w:rsidR="001233F8" w:rsidRDefault="008160FF">
            <w:pPr>
              <w:spacing w:after="0"/>
              <w:jc w:val="center"/>
              <w:rPr>
                <w:b/>
                <w:color w:val="000000"/>
              </w:rPr>
            </w:pPr>
            <w:r>
              <w:rPr>
                <w:b/>
                <w:color w:val="000000"/>
              </w:rPr>
              <w:t>Bit 0</w:t>
            </w:r>
          </w:p>
        </w:tc>
      </w:tr>
      <w:tr w:rsidR="001233F8" w14:paraId="01CF90CD" w14:textId="77777777">
        <w:trPr>
          <w:trHeight w:val="283"/>
        </w:trPr>
        <w:tc>
          <w:tcPr>
            <w:tcW w:w="7560" w:type="dxa"/>
            <w:tcBorders>
              <w:top w:val="single" w:sz="4" w:space="0" w:color="000000"/>
            </w:tcBorders>
          </w:tcPr>
          <w:p w14:paraId="2A569F7F" w14:textId="77777777" w:rsidR="001233F8" w:rsidRDefault="008160FF">
            <w:pPr>
              <w:spacing w:after="0"/>
              <w:jc w:val="center"/>
              <w:rPr>
                <w:color w:val="000000"/>
              </w:rPr>
            </w:pPr>
            <w:r>
              <w:rPr>
                <w:color w:val="000000"/>
              </w:rPr>
              <w:t>Reserved</w:t>
            </w:r>
          </w:p>
        </w:tc>
        <w:tc>
          <w:tcPr>
            <w:tcW w:w="1080" w:type="dxa"/>
            <w:tcBorders>
              <w:top w:val="single" w:sz="4" w:space="0" w:color="000000"/>
            </w:tcBorders>
          </w:tcPr>
          <w:p w14:paraId="58319936" w14:textId="77777777" w:rsidR="001233F8" w:rsidRDefault="008160FF">
            <w:pPr>
              <w:spacing w:after="0"/>
              <w:jc w:val="center"/>
              <w:rPr>
                <w:color w:val="000000"/>
              </w:rPr>
            </w:pPr>
            <w:r>
              <w:rPr>
                <w:color w:val="000000"/>
              </w:rPr>
              <w:t>Coupled</w:t>
            </w:r>
          </w:p>
        </w:tc>
      </w:tr>
    </w:tbl>
    <w:p w14:paraId="12F2B655" w14:textId="77777777" w:rsidR="001233F8" w:rsidRDefault="008160FF">
      <w:pPr>
        <w:pBdr>
          <w:top w:val="nil"/>
          <w:left w:val="nil"/>
          <w:bottom w:val="nil"/>
          <w:right w:val="nil"/>
          <w:between w:val="nil"/>
        </w:pBdr>
        <w:spacing w:after="0"/>
        <w:ind w:left="1008"/>
        <w:jc w:val="both"/>
        <w:rPr>
          <w:color w:val="000000"/>
          <w:szCs w:val="22"/>
          <w:u w:val="single"/>
        </w:rPr>
      </w:pPr>
      <w:r>
        <w:rPr>
          <w:color w:val="000000"/>
          <w:szCs w:val="22"/>
          <w:u w:val="single"/>
        </w:rPr>
        <w:t>Coupled</w:t>
      </w:r>
      <w:r>
        <w:rPr>
          <w:color w:val="000000"/>
          <w:szCs w:val="22"/>
        </w:rPr>
        <w:t xml:space="preserve">:  Indicates whether or not new COP </w:t>
      </w:r>
      <w:r>
        <w:rPr>
          <w:color w:val="000000"/>
          <w:szCs w:val="22"/>
          <w:u w:val="single"/>
        </w:rPr>
        <w:t>and</w:t>
      </w:r>
      <w:r>
        <w:rPr>
          <w:color w:val="000000"/>
          <w:szCs w:val="22"/>
        </w:rPr>
        <w:t xml:space="preserve"> CAP firmware must both be programmed successfully before either can be used. E.g., this would be done in the case where a change to the COP/CAP interface requires the firmware for both processors to be updated at the same time to ensure compatibility. The value values are 0=not coupled, 1=coupled.</w:t>
      </w:r>
      <w:r>
        <w:rPr>
          <w:color w:val="000000"/>
          <w:szCs w:val="22"/>
          <w:u w:val="single"/>
        </w:rPr>
        <w:t xml:space="preserve"> </w:t>
      </w:r>
    </w:p>
    <w:p w14:paraId="044994A8" w14:textId="77777777" w:rsidR="001233F8" w:rsidRDefault="008160FF" w:rsidP="0086059E">
      <w:pPr>
        <w:pStyle w:val="Heading2"/>
      </w:pPr>
      <w:bookmarkStart w:id="118" w:name="_Toc202436112"/>
      <w:r>
        <w:t>FWU Start Response</w:t>
      </w:r>
      <w:bookmarkEnd w:id="118"/>
    </w:p>
    <w:p w14:paraId="15D896DF" w14:textId="77777777" w:rsidR="001233F8" w:rsidRDefault="008160FF">
      <w:pPr>
        <w:spacing w:before="120"/>
        <w:jc w:val="both"/>
        <w:rPr>
          <w:color w:val="000000"/>
        </w:rPr>
      </w:pPr>
      <w:r>
        <w:rPr>
          <w:color w:val="000000"/>
        </w:rPr>
        <w:t>When the Module receives a FWU Start Dispatch it validates the command parameters, verifies the Module is in the proper state to receive the command, and performs any processing associated with that command. If these operations are successful then the Module sends the FWU Start Response to the Host.</w:t>
      </w:r>
    </w:p>
    <w:p w14:paraId="3120B87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4F5068D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5AD2FD3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6B49CDA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0964286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32</w:t>
      </w:r>
    </w:p>
    <w:p w14:paraId="626E1CD4"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5"/>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A96D065" w14:textId="77777777">
        <w:trPr>
          <w:cantSplit/>
          <w:tblHeader/>
        </w:trPr>
        <w:tc>
          <w:tcPr>
            <w:tcW w:w="880" w:type="dxa"/>
            <w:shd w:val="clear" w:color="auto" w:fill="EEECE1"/>
          </w:tcPr>
          <w:p w14:paraId="3554DA11" w14:textId="77777777" w:rsidR="001233F8" w:rsidRDefault="008160FF">
            <w:pPr>
              <w:spacing w:after="0"/>
              <w:jc w:val="center"/>
              <w:rPr>
                <w:b/>
                <w:color w:val="000000"/>
              </w:rPr>
            </w:pPr>
            <w:r>
              <w:rPr>
                <w:b/>
                <w:color w:val="000000"/>
              </w:rPr>
              <w:t>Byte #</w:t>
            </w:r>
          </w:p>
        </w:tc>
        <w:tc>
          <w:tcPr>
            <w:tcW w:w="5463" w:type="dxa"/>
            <w:shd w:val="clear" w:color="auto" w:fill="EEECE1"/>
          </w:tcPr>
          <w:p w14:paraId="133E8AFB" w14:textId="77777777" w:rsidR="001233F8" w:rsidRDefault="008160FF">
            <w:pPr>
              <w:spacing w:after="0"/>
              <w:jc w:val="center"/>
              <w:rPr>
                <w:b/>
                <w:color w:val="000000"/>
              </w:rPr>
            </w:pPr>
            <w:r>
              <w:rPr>
                <w:b/>
                <w:color w:val="000000"/>
              </w:rPr>
              <w:t>Field Name</w:t>
            </w:r>
          </w:p>
        </w:tc>
        <w:tc>
          <w:tcPr>
            <w:tcW w:w="1180" w:type="dxa"/>
            <w:shd w:val="clear" w:color="auto" w:fill="EEECE1"/>
          </w:tcPr>
          <w:p w14:paraId="616679A0"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354E30A" w14:textId="77777777" w:rsidR="001233F8" w:rsidRDefault="008160FF">
            <w:pPr>
              <w:spacing w:after="0"/>
              <w:jc w:val="center"/>
              <w:rPr>
                <w:b/>
                <w:color w:val="000000"/>
              </w:rPr>
            </w:pPr>
            <w:r>
              <w:rPr>
                <w:b/>
                <w:color w:val="000000"/>
              </w:rPr>
              <w:t>Value</w:t>
            </w:r>
          </w:p>
        </w:tc>
      </w:tr>
      <w:tr w:rsidR="001233F8" w14:paraId="1EEB8E1F" w14:textId="77777777">
        <w:trPr>
          <w:cantSplit/>
        </w:trPr>
        <w:tc>
          <w:tcPr>
            <w:tcW w:w="880" w:type="dxa"/>
          </w:tcPr>
          <w:p w14:paraId="66C5A3C2" w14:textId="77777777" w:rsidR="001233F8" w:rsidRDefault="008160FF">
            <w:pPr>
              <w:spacing w:after="0"/>
              <w:ind w:right="72"/>
              <w:jc w:val="center"/>
              <w:rPr>
                <w:color w:val="000000"/>
              </w:rPr>
            </w:pPr>
            <w:r>
              <w:rPr>
                <w:color w:val="000000"/>
              </w:rPr>
              <w:t>0</w:t>
            </w:r>
          </w:p>
        </w:tc>
        <w:tc>
          <w:tcPr>
            <w:tcW w:w="5463" w:type="dxa"/>
          </w:tcPr>
          <w:p w14:paraId="472826FD" w14:textId="77777777" w:rsidR="001233F8" w:rsidRDefault="008160FF">
            <w:pPr>
              <w:spacing w:after="0"/>
              <w:rPr>
                <w:color w:val="000000"/>
              </w:rPr>
            </w:pPr>
            <w:r>
              <w:rPr>
                <w:color w:val="000000"/>
              </w:rPr>
              <w:t>Sync</w:t>
            </w:r>
          </w:p>
        </w:tc>
        <w:tc>
          <w:tcPr>
            <w:tcW w:w="1180" w:type="dxa"/>
          </w:tcPr>
          <w:p w14:paraId="6A6C85C2" w14:textId="77777777" w:rsidR="001233F8" w:rsidRDefault="008160FF">
            <w:pPr>
              <w:spacing w:after="0"/>
              <w:jc w:val="center"/>
              <w:rPr>
                <w:color w:val="000000"/>
              </w:rPr>
            </w:pPr>
            <w:r>
              <w:rPr>
                <w:color w:val="000000"/>
              </w:rPr>
              <w:t>uint8</w:t>
            </w:r>
          </w:p>
        </w:tc>
        <w:tc>
          <w:tcPr>
            <w:tcW w:w="1512" w:type="dxa"/>
            <w:vAlign w:val="center"/>
          </w:tcPr>
          <w:p w14:paraId="6054591D" w14:textId="77777777" w:rsidR="001233F8" w:rsidRDefault="008160FF">
            <w:pPr>
              <w:spacing w:after="0"/>
              <w:jc w:val="center"/>
              <w:rPr>
                <w:color w:val="000000"/>
              </w:rPr>
            </w:pPr>
            <w:r>
              <w:rPr>
                <w:color w:val="000000"/>
              </w:rPr>
              <w:t xml:space="preserve"> See Section 4.1</w:t>
            </w:r>
          </w:p>
        </w:tc>
      </w:tr>
      <w:tr w:rsidR="001233F8" w14:paraId="4C064E75" w14:textId="77777777">
        <w:trPr>
          <w:cantSplit/>
        </w:trPr>
        <w:tc>
          <w:tcPr>
            <w:tcW w:w="880" w:type="dxa"/>
          </w:tcPr>
          <w:p w14:paraId="4DB7F3E8" w14:textId="77777777" w:rsidR="001233F8" w:rsidRDefault="008160FF">
            <w:pPr>
              <w:spacing w:after="0"/>
              <w:ind w:right="72"/>
              <w:jc w:val="center"/>
              <w:rPr>
                <w:color w:val="000000"/>
              </w:rPr>
            </w:pPr>
            <w:r>
              <w:rPr>
                <w:color w:val="000000"/>
              </w:rPr>
              <w:t>1-2</w:t>
            </w:r>
          </w:p>
        </w:tc>
        <w:tc>
          <w:tcPr>
            <w:tcW w:w="5463" w:type="dxa"/>
          </w:tcPr>
          <w:p w14:paraId="2514F169" w14:textId="77777777" w:rsidR="001233F8" w:rsidRDefault="008160FF">
            <w:pPr>
              <w:spacing w:after="0"/>
              <w:rPr>
                <w:color w:val="000000"/>
              </w:rPr>
            </w:pPr>
            <w:r>
              <w:rPr>
                <w:color w:val="000000"/>
              </w:rPr>
              <w:t>NumMsgBytes</w:t>
            </w:r>
          </w:p>
        </w:tc>
        <w:tc>
          <w:tcPr>
            <w:tcW w:w="1180" w:type="dxa"/>
          </w:tcPr>
          <w:p w14:paraId="2F7E12BA" w14:textId="77777777" w:rsidR="001233F8" w:rsidRDefault="008160FF">
            <w:pPr>
              <w:spacing w:after="0"/>
              <w:jc w:val="center"/>
              <w:rPr>
                <w:color w:val="000000"/>
              </w:rPr>
            </w:pPr>
            <w:r>
              <w:rPr>
                <w:color w:val="000000"/>
              </w:rPr>
              <w:t>uint16</w:t>
            </w:r>
          </w:p>
        </w:tc>
        <w:tc>
          <w:tcPr>
            <w:tcW w:w="1512" w:type="dxa"/>
            <w:vAlign w:val="center"/>
          </w:tcPr>
          <w:p w14:paraId="12A12B49" w14:textId="77777777" w:rsidR="001233F8" w:rsidRDefault="008160FF">
            <w:pPr>
              <w:spacing w:after="0"/>
              <w:jc w:val="center"/>
              <w:rPr>
                <w:color w:val="000000"/>
              </w:rPr>
            </w:pPr>
            <w:r>
              <w:rPr>
                <w:color w:val="000000"/>
              </w:rPr>
              <w:t>8</w:t>
            </w:r>
          </w:p>
        </w:tc>
      </w:tr>
      <w:tr w:rsidR="001233F8" w14:paraId="65CB3BC3" w14:textId="77777777">
        <w:trPr>
          <w:cantSplit/>
        </w:trPr>
        <w:tc>
          <w:tcPr>
            <w:tcW w:w="880" w:type="dxa"/>
          </w:tcPr>
          <w:p w14:paraId="28FCCE86" w14:textId="77777777" w:rsidR="001233F8" w:rsidRDefault="008160FF">
            <w:pPr>
              <w:spacing w:after="0"/>
              <w:ind w:right="72"/>
              <w:jc w:val="center"/>
              <w:rPr>
                <w:color w:val="000000"/>
              </w:rPr>
            </w:pPr>
            <w:r>
              <w:rPr>
                <w:color w:val="000000"/>
              </w:rPr>
              <w:t>3-4</w:t>
            </w:r>
          </w:p>
        </w:tc>
        <w:tc>
          <w:tcPr>
            <w:tcW w:w="5463" w:type="dxa"/>
          </w:tcPr>
          <w:p w14:paraId="058BB35D" w14:textId="77777777" w:rsidR="001233F8" w:rsidRDefault="008160FF">
            <w:pPr>
              <w:spacing w:after="0"/>
              <w:rPr>
                <w:color w:val="000000"/>
              </w:rPr>
            </w:pPr>
            <w:r>
              <w:rPr>
                <w:color w:val="000000"/>
              </w:rPr>
              <w:t>Checksum</w:t>
            </w:r>
          </w:p>
        </w:tc>
        <w:tc>
          <w:tcPr>
            <w:tcW w:w="1180" w:type="dxa"/>
          </w:tcPr>
          <w:p w14:paraId="5B6CB19A" w14:textId="77777777" w:rsidR="001233F8" w:rsidRDefault="008160FF">
            <w:pPr>
              <w:spacing w:after="0"/>
              <w:jc w:val="center"/>
              <w:rPr>
                <w:color w:val="000000"/>
              </w:rPr>
            </w:pPr>
            <w:r>
              <w:rPr>
                <w:color w:val="000000"/>
              </w:rPr>
              <w:t>uint16</w:t>
            </w:r>
          </w:p>
        </w:tc>
        <w:tc>
          <w:tcPr>
            <w:tcW w:w="1512" w:type="dxa"/>
            <w:vAlign w:val="center"/>
          </w:tcPr>
          <w:p w14:paraId="73E65156" w14:textId="77777777" w:rsidR="001233F8" w:rsidRDefault="008160FF">
            <w:pPr>
              <w:spacing w:after="0"/>
              <w:jc w:val="center"/>
              <w:rPr>
                <w:color w:val="000000"/>
              </w:rPr>
            </w:pPr>
            <w:r>
              <w:rPr>
                <w:color w:val="000000"/>
              </w:rPr>
              <w:t>See Section 4.6</w:t>
            </w:r>
          </w:p>
        </w:tc>
      </w:tr>
      <w:tr w:rsidR="001233F8" w14:paraId="0185DBBD" w14:textId="77777777">
        <w:trPr>
          <w:cantSplit/>
          <w:trHeight w:val="255"/>
        </w:trPr>
        <w:tc>
          <w:tcPr>
            <w:tcW w:w="880" w:type="dxa"/>
          </w:tcPr>
          <w:p w14:paraId="40C09ADB" w14:textId="77777777" w:rsidR="001233F8" w:rsidRDefault="008160FF">
            <w:pPr>
              <w:spacing w:after="0"/>
              <w:ind w:right="72"/>
              <w:jc w:val="center"/>
              <w:rPr>
                <w:color w:val="000000"/>
              </w:rPr>
            </w:pPr>
            <w:r>
              <w:rPr>
                <w:color w:val="000000"/>
              </w:rPr>
              <w:t>5</w:t>
            </w:r>
          </w:p>
        </w:tc>
        <w:tc>
          <w:tcPr>
            <w:tcW w:w="5463" w:type="dxa"/>
          </w:tcPr>
          <w:p w14:paraId="3801966E" w14:textId="77777777" w:rsidR="001233F8" w:rsidRDefault="008160FF">
            <w:pPr>
              <w:spacing w:after="0"/>
              <w:rPr>
                <w:color w:val="000000"/>
              </w:rPr>
            </w:pPr>
            <w:r>
              <w:rPr>
                <w:color w:val="000000"/>
              </w:rPr>
              <w:t>TransactionID</w:t>
            </w:r>
          </w:p>
        </w:tc>
        <w:tc>
          <w:tcPr>
            <w:tcW w:w="1180" w:type="dxa"/>
          </w:tcPr>
          <w:p w14:paraId="2FF4CFC1" w14:textId="77777777" w:rsidR="001233F8" w:rsidRDefault="008160FF">
            <w:pPr>
              <w:spacing w:after="0"/>
              <w:jc w:val="center"/>
              <w:rPr>
                <w:color w:val="000000"/>
              </w:rPr>
            </w:pPr>
            <w:r>
              <w:rPr>
                <w:color w:val="000000"/>
              </w:rPr>
              <w:t>uint8</w:t>
            </w:r>
          </w:p>
        </w:tc>
        <w:tc>
          <w:tcPr>
            <w:tcW w:w="1512" w:type="dxa"/>
            <w:vAlign w:val="center"/>
          </w:tcPr>
          <w:p w14:paraId="5DD2F820" w14:textId="77777777" w:rsidR="001233F8" w:rsidRDefault="008160FF">
            <w:pPr>
              <w:spacing w:after="0"/>
              <w:jc w:val="center"/>
              <w:rPr>
                <w:color w:val="000000"/>
              </w:rPr>
            </w:pPr>
            <w:r>
              <w:rPr>
                <w:color w:val="000000"/>
              </w:rPr>
              <w:t>See Section 4.3</w:t>
            </w:r>
          </w:p>
        </w:tc>
      </w:tr>
      <w:tr w:rsidR="001233F8" w14:paraId="5BCD4487" w14:textId="77777777">
        <w:trPr>
          <w:cantSplit/>
        </w:trPr>
        <w:tc>
          <w:tcPr>
            <w:tcW w:w="880" w:type="dxa"/>
          </w:tcPr>
          <w:p w14:paraId="074B9BA9" w14:textId="77777777" w:rsidR="001233F8" w:rsidRDefault="008160FF">
            <w:pPr>
              <w:spacing w:after="0"/>
              <w:ind w:right="72"/>
              <w:jc w:val="center"/>
              <w:rPr>
                <w:color w:val="000000"/>
              </w:rPr>
            </w:pPr>
            <w:r>
              <w:rPr>
                <w:color w:val="000000"/>
              </w:rPr>
              <w:t>6</w:t>
            </w:r>
          </w:p>
        </w:tc>
        <w:tc>
          <w:tcPr>
            <w:tcW w:w="5463" w:type="dxa"/>
          </w:tcPr>
          <w:p w14:paraId="7A9F4622" w14:textId="77777777" w:rsidR="001233F8" w:rsidRDefault="008160FF">
            <w:pPr>
              <w:spacing w:after="0"/>
              <w:rPr>
                <w:color w:val="000000"/>
              </w:rPr>
            </w:pPr>
            <w:r>
              <w:rPr>
                <w:color w:val="000000"/>
              </w:rPr>
              <w:t>MessageID</w:t>
            </w:r>
          </w:p>
        </w:tc>
        <w:tc>
          <w:tcPr>
            <w:tcW w:w="1180" w:type="dxa"/>
          </w:tcPr>
          <w:p w14:paraId="4B528458" w14:textId="77777777" w:rsidR="001233F8" w:rsidRDefault="008160FF">
            <w:pPr>
              <w:spacing w:after="0"/>
              <w:jc w:val="center"/>
              <w:rPr>
                <w:color w:val="000000"/>
              </w:rPr>
            </w:pPr>
            <w:r>
              <w:rPr>
                <w:color w:val="000000"/>
              </w:rPr>
              <w:t>uint8</w:t>
            </w:r>
          </w:p>
        </w:tc>
        <w:tc>
          <w:tcPr>
            <w:tcW w:w="1512" w:type="dxa"/>
            <w:vAlign w:val="center"/>
          </w:tcPr>
          <w:p w14:paraId="37ABFB1C" w14:textId="77777777" w:rsidR="001233F8" w:rsidRDefault="008160FF">
            <w:pPr>
              <w:spacing w:after="0"/>
              <w:jc w:val="center"/>
              <w:rPr>
                <w:color w:val="000000"/>
              </w:rPr>
            </w:pPr>
            <w:r>
              <w:rPr>
                <w:color w:val="000000"/>
              </w:rPr>
              <w:t>45</w:t>
            </w:r>
          </w:p>
        </w:tc>
      </w:tr>
      <w:tr w:rsidR="001233F8" w14:paraId="5B76FBE6" w14:textId="77777777">
        <w:trPr>
          <w:cantSplit/>
        </w:trPr>
        <w:tc>
          <w:tcPr>
            <w:tcW w:w="880" w:type="dxa"/>
          </w:tcPr>
          <w:p w14:paraId="6CCAC356" w14:textId="77777777" w:rsidR="001233F8" w:rsidRDefault="008160FF">
            <w:pPr>
              <w:spacing w:after="0"/>
              <w:ind w:right="72"/>
              <w:jc w:val="center"/>
              <w:rPr>
                <w:color w:val="000000"/>
              </w:rPr>
            </w:pPr>
            <w:r>
              <w:rPr>
                <w:color w:val="000000"/>
              </w:rPr>
              <w:t>7</w:t>
            </w:r>
          </w:p>
        </w:tc>
        <w:tc>
          <w:tcPr>
            <w:tcW w:w="5463" w:type="dxa"/>
          </w:tcPr>
          <w:p w14:paraId="39B4A158" w14:textId="77777777" w:rsidR="001233F8" w:rsidRDefault="008160FF">
            <w:pPr>
              <w:spacing w:after="0"/>
              <w:rPr>
                <w:color w:val="000000"/>
              </w:rPr>
            </w:pPr>
            <w:r>
              <w:rPr>
                <w:color w:val="000000"/>
              </w:rPr>
              <w:t>Status</w:t>
            </w:r>
          </w:p>
        </w:tc>
        <w:tc>
          <w:tcPr>
            <w:tcW w:w="1180" w:type="dxa"/>
          </w:tcPr>
          <w:p w14:paraId="619E8469" w14:textId="77777777" w:rsidR="001233F8" w:rsidRDefault="008160FF">
            <w:pPr>
              <w:spacing w:after="0"/>
              <w:jc w:val="center"/>
              <w:rPr>
                <w:color w:val="000000"/>
              </w:rPr>
            </w:pPr>
            <w:r>
              <w:rPr>
                <w:color w:val="000000"/>
              </w:rPr>
              <w:t>uint8</w:t>
            </w:r>
          </w:p>
        </w:tc>
        <w:tc>
          <w:tcPr>
            <w:tcW w:w="1512" w:type="dxa"/>
            <w:vAlign w:val="center"/>
          </w:tcPr>
          <w:p w14:paraId="194A8903" w14:textId="77777777" w:rsidR="001233F8" w:rsidRDefault="008160FF">
            <w:pPr>
              <w:spacing w:after="0"/>
              <w:jc w:val="center"/>
              <w:rPr>
                <w:color w:val="000000"/>
              </w:rPr>
            </w:pPr>
            <w:r>
              <w:rPr>
                <w:color w:val="000000"/>
              </w:rPr>
              <w:t>See below</w:t>
            </w:r>
          </w:p>
        </w:tc>
      </w:tr>
    </w:tbl>
    <w:p w14:paraId="7EAA8F27" w14:textId="77777777" w:rsidR="001233F8" w:rsidRDefault="008160FF">
      <w:pPr>
        <w:spacing w:before="240" w:after="60"/>
        <w:ind w:left="1080" w:hanging="360"/>
        <w:rPr>
          <w:color w:val="000000"/>
        </w:rPr>
      </w:pPr>
      <w:bookmarkStart w:id="119" w:name="_heading=h.3oy7u29" w:colFirst="0" w:colLast="0"/>
      <w:bookmarkEnd w:id="119"/>
      <w:r>
        <w:rPr>
          <w:b/>
          <w:color w:val="000000"/>
        </w:rPr>
        <w:t>Status</w:t>
      </w:r>
      <w:r>
        <w:rPr>
          <w:color w:val="000000"/>
        </w:rPr>
        <w:t>:  Provides status on the FWU process. The valid values are:</w:t>
      </w:r>
    </w:p>
    <w:p w14:paraId="7042BAE2" w14:textId="77777777" w:rsidR="001233F8" w:rsidRDefault="008160FF">
      <w:pPr>
        <w:spacing w:after="0"/>
        <w:ind w:left="1440" w:hanging="360"/>
        <w:rPr>
          <w:color w:val="000000"/>
        </w:rPr>
      </w:pPr>
      <w:r>
        <w:rPr>
          <w:color w:val="000000"/>
        </w:rPr>
        <w:t>0 = FWU process successfully started.</w:t>
      </w:r>
    </w:p>
    <w:p w14:paraId="4B0869B6" w14:textId="77777777" w:rsidR="001233F8" w:rsidRDefault="008160FF">
      <w:pPr>
        <w:spacing w:after="0"/>
        <w:ind w:left="1440" w:hanging="360"/>
        <w:rPr>
          <w:color w:val="000000"/>
        </w:rPr>
      </w:pPr>
      <w:r>
        <w:rPr>
          <w:color w:val="000000"/>
        </w:rPr>
        <w:t>1 = Previous FWU was in progress and has been aborted. FWU process successfully started.</w:t>
      </w:r>
    </w:p>
    <w:p w14:paraId="1CCC3D77" w14:textId="77777777" w:rsidR="001233F8" w:rsidRDefault="008160FF" w:rsidP="0086059E">
      <w:pPr>
        <w:pStyle w:val="Heading2"/>
      </w:pPr>
      <w:bookmarkStart w:id="120" w:name="_Toc202436113"/>
      <w:r>
        <w:t>FWU Start Error Response</w:t>
      </w:r>
      <w:bookmarkEnd w:id="120"/>
    </w:p>
    <w:p w14:paraId="625EC99B" w14:textId="77777777" w:rsidR="001233F8" w:rsidRDefault="008160FF">
      <w:pPr>
        <w:spacing w:before="120"/>
        <w:jc w:val="both"/>
        <w:rPr>
          <w:color w:val="000000"/>
        </w:rPr>
      </w:pPr>
      <w:r>
        <w:rPr>
          <w:color w:val="000000"/>
        </w:rPr>
        <w:t>When the Module receives a FWU Start Dispatch it validates the command parameters, verifies the Module is in the proper state to receive the command, and performs any processing associated with that command. If these operations are not successful then the Module sends the FWU Start Error Response to the Host.</w:t>
      </w:r>
    </w:p>
    <w:p w14:paraId="6969352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0429A81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4D230CD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54AF952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6EFAC4B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2559E432"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4"/>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3931B5B8" w14:textId="77777777">
        <w:trPr>
          <w:cantSplit/>
          <w:tblHeader/>
        </w:trPr>
        <w:tc>
          <w:tcPr>
            <w:tcW w:w="880" w:type="dxa"/>
            <w:shd w:val="clear" w:color="auto" w:fill="EEECE1"/>
          </w:tcPr>
          <w:p w14:paraId="049416BA" w14:textId="77777777" w:rsidR="001233F8" w:rsidRDefault="008160FF">
            <w:pPr>
              <w:spacing w:after="0"/>
              <w:jc w:val="center"/>
              <w:rPr>
                <w:b/>
                <w:color w:val="000000"/>
              </w:rPr>
            </w:pPr>
            <w:r>
              <w:rPr>
                <w:b/>
                <w:color w:val="000000"/>
              </w:rPr>
              <w:t>Byte #</w:t>
            </w:r>
          </w:p>
        </w:tc>
        <w:tc>
          <w:tcPr>
            <w:tcW w:w="5463" w:type="dxa"/>
            <w:shd w:val="clear" w:color="auto" w:fill="EEECE1"/>
          </w:tcPr>
          <w:p w14:paraId="403898C4" w14:textId="77777777" w:rsidR="001233F8" w:rsidRDefault="008160FF">
            <w:pPr>
              <w:spacing w:after="0"/>
              <w:jc w:val="center"/>
              <w:rPr>
                <w:b/>
                <w:color w:val="000000"/>
              </w:rPr>
            </w:pPr>
            <w:r>
              <w:rPr>
                <w:b/>
                <w:color w:val="000000"/>
              </w:rPr>
              <w:t>Field Name</w:t>
            </w:r>
          </w:p>
        </w:tc>
        <w:tc>
          <w:tcPr>
            <w:tcW w:w="1180" w:type="dxa"/>
            <w:shd w:val="clear" w:color="auto" w:fill="EEECE1"/>
          </w:tcPr>
          <w:p w14:paraId="56495DB6"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579CE608" w14:textId="77777777" w:rsidR="001233F8" w:rsidRDefault="008160FF">
            <w:pPr>
              <w:spacing w:after="0"/>
              <w:jc w:val="center"/>
              <w:rPr>
                <w:b/>
                <w:color w:val="000000"/>
              </w:rPr>
            </w:pPr>
            <w:r>
              <w:rPr>
                <w:b/>
                <w:color w:val="000000"/>
              </w:rPr>
              <w:t>Value</w:t>
            </w:r>
          </w:p>
        </w:tc>
      </w:tr>
      <w:tr w:rsidR="001233F8" w14:paraId="3A8C9226" w14:textId="77777777">
        <w:trPr>
          <w:cantSplit/>
        </w:trPr>
        <w:tc>
          <w:tcPr>
            <w:tcW w:w="880" w:type="dxa"/>
          </w:tcPr>
          <w:p w14:paraId="43153480" w14:textId="77777777" w:rsidR="001233F8" w:rsidRDefault="008160FF">
            <w:pPr>
              <w:spacing w:after="0"/>
              <w:ind w:right="72"/>
              <w:jc w:val="center"/>
              <w:rPr>
                <w:color w:val="000000"/>
              </w:rPr>
            </w:pPr>
            <w:r>
              <w:rPr>
                <w:color w:val="000000"/>
              </w:rPr>
              <w:t>0</w:t>
            </w:r>
          </w:p>
        </w:tc>
        <w:tc>
          <w:tcPr>
            <w:tcW w:w="5463" w:type="dxa"/>
          </w:tcPr>
          <w:p w14:paraId="1F8BF87B" w14:textId="77777777" w:rsidR="001233F8" w:rsidRDefault="008160FF">
            <w:pPr>
              <w:spacing w:after="0"/>
              <w:rPr>
                <w:color w:val="000000"/>
              </w:rPr>
            </w:pPr>
            <w:r>
              <w:rPr>
                <w:color w:val="000000"/>
              </w:rPr>
              <w:t>Sync</w:t>
            </w:r>
          </w:p>
        </w:tc>
        <w:tc>
          <w:tcPr>
            <w:tcW w:w="1180" w:type="dxa"/>
          </w:tcPr>
          <w:p w14:paraId="57C84253" w14:textId="77777777" w:rsidR="001233F8" w:rsidRDefault="008160FF">
            <w:pPr>
              <w:spacing w:after="0"/>
              <w:jc w:val="center"/>
              <w:rPr>
                <w:color w:val="000000"/>
              </w:rPr>
            </w:pPr>
            <w:r>
              <w:rPr>
                <w:color w:val="000000"/>
              </w:rPr>
              <w:t>uint8</w:t>
            </w:r>
          </w:p>
        </w:tc>
        <w:tc>
          <w:tcPr>
            <w:tcW w:w="1512" w:type="dxa"/>
            <w:vAlign w:val="center"/>
          </w:tcPr>
          <w:p w14:paraId="38A55A78" w14:textId="77777777" w:rsidR="001233F8" w:rsidRDefault="008160FF">
            <w:pPr>
              <w:spacing w:after="0"/>
              <w:jc w:val="center"/>
              <w:rPr>
                <w:color w:val="000000"/>
              </w:rPr>
            </w:pPr>
            <w:r>
              <w:rPr>
                <w:color w:val="000000"/>
              </w:rPr>
              <w:t xml:space="preserve"> See Section 4.1</w:t>
            </w:r>
          </w:p>
        </w:tc>
      </w:tr>
      <w:tr w:rsidR="001233F8" w14:paraId="727C3A89" w14:textId="77777777">
        <w:trPr>
          <w:cantSplit/>
        </w:trPr>
        <w:tc>
          <w:tcPr>
            <w:tcW w:w="880" w:type="dxa"/>
          </w:tcPr>
          <w:p w14:paraId="3DCF8C81" w14:textId="77777777" w:rsidR="001233F8" w:rsidRDefault="008160FF">
            <w:pPr>
              <w:spacing w:after="0"/>
              <w:ind w:right="72"/>
              <w:jc w:val="center"/>
              <w:rPr>
                <w:color w:val="000000"/>
              </w:rPr>
            </w:pPr>
            <w:r>
              <w:rPr>
                <w:color w:val="000000"/>
              </w:rPr>
              <w:t>1-2</w:t>
            </w:r>
          </w:p>
        </w:tc>
        <w:tc>
          <w:tcPr>
            <w:tcW w:w="5463" w:type="dxa"/>
          </w:tcPr>
          <w:p w14:paraId="5E4DFC64" w14:textId="77777777" w:rsidR="001233F8" w:rsidRDefault="008160FF">
            <w:pPr>
              <w:spacing w:after="0"/>
              <w:rPr>
                <w:color w:val="000000"/>
              </w:rPr>
            </w:pPr>
            <w:r>
              <w:rPr>
                <w:color w:val="000000"/>
              </w:rPr>
              <w:t>NumMsgBytes</w:t>
            </w:r>
          </w:p>
        </w:tc>
        <w:tc>
          <w:tcPr>
            <w:tcW w:w="1180" w:type="dxa"/>
          </w:tcPr>
          <w:p w14:paraId="70D865C3" w14:textId="77777777" w:rsidR="001233F8" w:rsidRDefault="008160FF">
            <w:pPr>
              <w:spacing w:after="0"/>
              <w:jc w:val="center"/>
              <w:rPr>
                <w:color w:val="000000"/>
              </w:rPr>
            </w:pPr>
            <w:r>
              <w:rPr>
                <w:color w:val="000000"/>
              </w:rPr>
              <w:t>uint16</w:t>
            </w:r>
          </w:p>
        </w:tc>
        <w:tc>
          <w:tcPr>
            <w:tcW w:w="1512" w:type="dxa"/>
            <w:vAlign w:val="center"/>
          </w:tcPr>
          <w:p w14:paraId="38C4D716" w14:textId="77777777" w:rsidR="001233F8" w:rsidRDefault="008160FF">
            <w:pPr>
              <w:spacing w:after="0"/>
              <w:jc w:val="center"/>
              <w:rPr>
                <w:color w:val="000000"/>
              </w:rPr>
            </w:pPr>
            <w:r>
              <w:rPr>
                <w:color w:val="000000"/>
              </w:rPr>
              <w:t>56</w:t>
            </w:r>
          </w:p>
        </w:tc>
      </w:tr>
      <w:tr w:rsidR="001233F8" w14:paraId="04D1128A" w14:textId="77777777">
        <w:trPr>
          <w:cantSplit/>
        </w:trPr>
        <w:tc>
          <w:tcPr>
            <w:tcW w:w="880" w:type="dxa"/>
          </w:tcPr>
          <w:p w14:paraId="22DE87EB" w14:textId="77777777" w:rsidR="001233F8" w:rsidRDefault="008160FF">
            <w:pPr>
              <w:spacing w:after="0"/>
              <w:ind w:right="72"/>
              <w:jc w:val="center"/>
              <w:rPr>
                <w:color w:val="000000"/>
              </w:rPr>
            </w:pPr>
            <w:r>
              <w:rPr>
                <w:color w:val="000000"/>
              </w:rPr>
              <w:t>3-4</w:t>
            </w:r>
          </w:p>
        </w:tc>
        <w:tc>
          <w:tcPr>
            <w:tcW w:w="5463" w:type="dxa"/>
          </w:tcPr>
          <w:p w14:paraId="4E10F672" w14:textId="77777777" w:rsidR="001233F8" w:rsidRDefault="008160FF">
            <w:pPr>
              <w:spacing w:after="0"/>
              <w:rPr>
                <w:color w:val="000000"/>
              </w:rPr>
            </w:pPr>
            <w:r>
              <w:rPr>
                <w:color w:val="000000"/>
              </w:rPr>
              <w:t>Checksum</w:t>
            </w:r>
          </w:p>
        </w:tc>
        <w:tc>
          <w:tcPr>
            <w:tcW w:w="1180" w:type="dxa"/>
          </w:tcPr>
          <w:p w14:paraId="7BCB5677" w14:textId="77777777" w:rsidR="001233F8" w:rsidRDefault="008160FF">
            <w:pPr>
              <w:spacing w:after="0"/>
              <w:jc w:val="center"/>
              <w:rPr>
                <w:color w:val="000000"/>
              </w:rPr>
            </w:pPr>
            <w:r>
              <w:rPr>
                <w:color w:val="000000"/>
              </w:rPr>
              <w:t>uint16</w:t>
            </w:r>
          </w:p>
        </w:tc>
        <w:tc>
          <w:tcPr>
            <w:tcW w:w="1512" w:type="dxa"/>
            <w:vAlign w:val="center"/>
          </w:tcPr>
          <w:p w14:paraId="42C11861" w14:textId="77777777" w:rsidR="001233F8" w:rsidRDefault="008160FF">
            <w:pPr>
              <w:spacing w:after="0"/>
              <w:jc w:val="center"/>
              <w:rPr>
                <w:color w:val="000000"/>
              </w:rPr>
            </w:pPr>
            <w:r>
              <w:rPr>
                <w:color w:val="000000"/>
              </w:rPr>
              <w:t>See Section 4.6</w:t>
            </w:r>
          </w:p>
        </w:tc>
      </w:tr>
      <w:tr w:rsidR="001233F8" w14:paraId="20E8AAEE" w14:textId="77777777">
        <w:trPr>
          <w:cantSplit/>
          <w:trHeight w:val="255"/>
        </w:trPr>
        <w:tc>
          <w:tcPr>
            <w:tcW w:w="880" w:type="dxa"/>
          </w:tcPr>
          <w:p w14:paraId="63C0EEAE" w14:textId="77777777" w:rsidR="001233F8" w:rsidRDefault="008160FF">
            <w:pPr>
              <w:spacing w:after="0"/>
              <w:ind w:right="72"/>
              <w:jc w:val="center"/>
              <w:rPr>
                <w:color w:val="000000"/>
              </w:rPr>
            </w:pPr>
            <w:r>
              <w:rPr>
                <w:color w:val="000000"/>
              </w:rPr>
              <w:lastRenderedPageBreak/>
              <w:t>5</w:t>
            </w:r>
          </w:p>
        </w:tc>
        <w:tc>
          <w:tcPr>
            <w:tcW w:w="5463" w:type="dxa"/>
          </w:tcPr>
          <w:p w14:paraId="7B916C0A" w14:textId="77777777" w:rsidR="001233F8" w:rsidRDefault="008160FF">
            <w:pPr>
              <w:spacing w:after="0"/>
              <w:rPr>
                <w:color w:val="000000"/>
              </w:rPr>
            </w:pPr>
            <w:r>
              <w:rPr>
                <w:color w:val="000000"/>
              </w:rPr>
              <w:t>TransactionID</w:t>
            </w:r>
          </w:p>
        </w:tc>
        <w:tc>
          <w:tcPr>
            <w:tcW w:w="1180" w:type="dxa"/>
          </w:tcPr>
          <w:p w14:paraId="14EAABE1" w14:textId="77777777" w:rsidR="001233F8" w:rsidRDefault="008160FF">
            <w:pPr>
              <w:spacing w:after="0"/>
              <w:jc w:val="center"/>
              <w:rPr>
                <w:color w:val="000000"/>
              </w:rPr>
            </w:pPr>
            <w:r>
              <w:rPr>
                <w:color w:val="000000"/>
              </w:rPr>
              <w:t>uint8</w:t>
            </w:r>
          </w:p>
        </w:tc>
        <w:tc>
          <w:tcPr>
            <w:tcW w:w="1512" w:type="dxa"/>
            <w:vAlign w:val="center"/>
          </w:tcPr>
          <w:p w14:paraId="09D08E1D" w14:textId="77777777" w:rsidR="001233F8" w:rsidRDefault="008160FF">
            <w:pPr>
              <w:spacing w:after="0"/>
              <w:jc w:val="center"/>
              <w:rPr>
                <w:color w:val="000000"/>
              </w:rPr>
            </w:pPr>
            <w:r>
              <w:rPr>
                <w:color w:val="000000"/>
              </w:rPr>
              <w:t>See Section 4.3</w:t>
            </w:r>
          </w:p>
        </w:tc>
      </w:tr>
      <w:tr w:rsidR="001233F8" w14:paraId="34473FCD" w14:textId="77777777">
        <w:trPr>
          <w:cantSplit/>
        </w:trPr>
        <w:tc>
          <w:tcPr>
            <w:tcW w:w="880" w:type="dxa"/>
          </w:tcPr>
          <w:p w14:paraId="18F22F60" w14:textId="77777777" w:rsidR="001233F8" w:rsidRDefault="008160FF">
            <w:pPr>
              <w:spacing w:after="0"/>
              <w:ind w:right="72"/>
              <w:jc w:val="center"/>
              <w:rPr>
                <w:color w:val="000000"/>
              </w:rPr>
            </w:pPr>
            <w:r>
              <w:rPr>
                <w:color w:val="000000"/>
              </w:rPr>
              <w:t>6</w:t>
            </w:r>
          </w:p>
        </w:tc>
        <w:tc>
          <w:tcPr>
            <w:tcW w:w="5463" w:type="dxa"/>
          </w:tcPr>
          <w:p w14:paraId="1E103138" w14:textId="77777777" w:rsidR="001233F8" w:rsidRDefault="008160FF">
            <w:pPr>
              <w:spacing w:after="0"/>
              <w:rPr>
                <w:color w:val="000000"/>
              </w:rPr>
            </w:pPr>
            <w:r>
              <w:rPr>
                <w:color w:val="000000"/>
              </w:rPr>
              <w:t>MessageID</w:t>
            </w:r>
          </w:p>
        </w:tc>
        <w:tc>
          <w:tcPr>
            <w:tcW w:w="1180" w:type="dxa"/>
          </w:tcPr>
          <w:p w14:paraId="6E3D05C9" w14:textId="77777777" w:rsidR="001233F8" w:rsidRDefault="008160FF">
            <w:pPr>
              <w:spacing w:after="0"/>
              <w:jc w:val="center"/>
              <w:rPr>
                <w:color w:val="000000"/>
              </w:rPr>
            </w:pPr>
            <w:r>
              <w:rPr>
                <w:color w:val="000000"/>
              </w:rPr>
              <w:t>uint8</w:t>
            </w:r>
          </w:p>
        </w:tc>
        <w:tc>
          <w:tcPr>
            <w:tcW w:w="1512" w:type="dxa"/>
            <w:vAlign w:val="center"/>
          </w:tcPr>
          <w:p w14:paraId="3613E50F" w14:textId="77777777" w:rsidR="001233F8" w:rsidRDefault="008160FF">
            <w:pPr>
              <w:spacing w:after="0"/>
              <w:jc w:val="center"/>
              <w:rPr>
                <w:color w:val="000000"/>
              </w:rPr>
            </w:pPr>
            <w:r>
              <w:rPr>
                <w:color w:val="000000"/>
              </w:rPr>
              <w:t>46</w:t>
            </w:r>
          </w:p>
        </w:tc>
      </w:tr>
      <w:tr w:rsidR="001233F8" w14:paraId="4E497CAF" w14:textId="77777777">
        <w:trPr>
          <w:cantSplit/>
        </w:trPr>
        <w:tc>
          <w:tcPr>
            <w:tcW w:w="880" w:type="dxa"/>
          </w:tcPr>
          <w:p w14:paraId="2C675CA9" w14:textId="77777777" w:rsidR="001233F8" w:rsidRDefault="008160FF">
            <w:pPr>
              <w:spacing w:after="0"/>
              <w:ind w:right="72"/>
              <w:jc w:val="center"/>
              <w:rPr>
                <w:color w:val="000000"/>
              </w:rPr>
            </w:pPr>
            <w:r>
              <w:rPr>
                <w:color w:val="000000"/>
              </w:rPr>
              <w:t>7</w:t>
            </w:r>
          </w:p>
        </w:tc>
        <w:tc>
          <w:tcPr>
            <w:tcW w:w="5463" w:type="dxa"/>
          </w:tcPr>
          <w:p w14:paraId="145A9A49" w14:textId="77777777" w:rsidR="001233F8" w:rsidRDefault="008160FF">
            <w:pPr>
              <w:spacing w:after="0"/>
              <w:rPr>
                <w:color w:val="000000"/>
              </w:rPr>
            </w:pPr>
            <w:r>
              <w:rPr>
                <w:color w:val="000000"/>
              </w:rPr>
              <w:t>ErrorCode</w:t>
            </w:r>
          </w:p>
        </w:tc>
        <w:tc>
          <w:tcPr>
            <w:tcW w:w="1180" w:type="dxa"/>
          </w:tcPr>
          <w:p w14:paraId="72DDA2A8" w14:textId="77777777" w:rsidR="001233F8" w:rsidRDefault="008160FF">
            <w:pPr>
              <w:spacing w:after="0"/>
              <w:jc w:val="center"/>
              <w:rPr>
                <w:color w:val="000000"/>
              </w:rPr>
            </w:pPr>
            <w:r>
              <w:rPr>
                <w:color w:val="000000"/>
              </w:rPr>
              <w:t>uint8</w:t>
            </w:r>
          </w:p>
        </w:tc>
        <w:tc>
          <w:tcPr>
            <w:tcW w:w="1512" w:type="dxa"/>
            <w:vAlign w:val="center"/>
          </w:tcPr>
          <w:p w14:paraId="3BB5F374" w14:textId="77777777" w:rsidR="001233F8" w:rsidRDefault="008160FF">
            <w:pPr>
              <w:spacing w:after="0"/>
              <w:jc w:val="center"/>
              <w:rPr>
                <w:color w:val="000000"/>
              </w:rPr>
            </w:pPr>
            <w:r>
              <w:rPr>
                <w:color w:val="000000"/>
              </w:rPr>
              <w:t>See below</w:t>
            </w:r>
          </w:p>
        </w:tc>
      </w:tr>
      <w:tr w:rsidR="001233F8" w14:paraId="41ED0120" w14:textId="77777777">
        <w:trPr>
          <w:cantSplit/>
        </w:trPr>
        <w:tc>
          <w:tcPr>
            <w:tcW w:w="880" w:type="dxa"/>
          </w:tcPr>
          <w:p w14:paraId="744133B7" w14:textId="77777777" w:rsidR="001233F8" w:rsidRDefault="008160FF">
            <w:pPr>
              <w:spacing w:after="0"/>
              <w:ind w:right="72"/>
              <w:jc w:val="center"/>
              <w:rPr>
                <w:color w:val="000000"/>
              </w:rPr>
            </w:pPr>
            <w:r>
              <w:rPr>
                <w:color w:val="000000"/>
              </w:rPr>
              <w:t>8-55</w:t>
            </w:r>
          </w:p>
        </w:tc>
        <w:tc>
          <w:tcPr>
            <w:tcW w:w="5463" w:type="dxa"/>
          </w:tcPr>
          <w:p w14:paraId="0469F423" w14:textId="77777777" w:rsidR="001233F8" w:rsidRDefault="008160FF">
            <w:pPr>
              <w:spacing w:after="0"/>
              <w:rPr>
                <w:color w:val="000000"/>
              </w:rPr>
            </w:pPr>
            <w:r>
              <w:rPr>
                <w:color w:val="000000"/>
              </w:rPr>
              <w:t>ErrorText[48]</w:t>
            </w:r>
          </w:p>
        </w:tc>
        <w:tc>
          <w:tcPr>
            <w:tcW w:w="1180" w:type="dxa"/>
          </w:tcPr>
          <w:p w14:paraId="6FC7918B" w14:textId="77777777" w:rsidR="001233F8" w:rsidRDefault="008160FF">
            <w:pPr>
              <w:spacing w:after="0"/>
              <w:jc w:val="center"/>
              <w:rPr>
                <w:color w:val="000000"/>
              </w:rPr>
            </w:pPr>
            <w:r>
              <w:rPr>
                <w:color w:val="000000"/>
              </w:rPr>
              <w:t>uint8</w:t>
            </w:r>
          </w:p>
        </w:tc>
        <w:tc>
          <w:tcPr>
            <w:tcW w:w="1512" w:type="dxa"/>
            <w:vAlign w:val="center"/>
          </w:tcPr>
          <w:p w14:paraId="56276F7D" w14:textId="77777777" w:rsidR="001233F8" w:rsidRDefault="008160FF">
            <w:pPr>
              <w:spacing w:after="0"/>
              <w:jc w:val="center"/>
              <w:rPr>
                <w:color w:val="000000"/>
              </w:rPr>
            </w:pPr>
            <w:r>
              <w:rPr>
                <w:color w:val="000000"/>
              </w:rPr>
              <w:t>See below</w:t>
            </w:r>
          </w:p>
        </w:tc>
      </w:tr>
    </w:tbl>
    <w:p w14:paraId="3C5105FC"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0B5F7AD4" w14:textId="77777777" w:rsidR="001233F8" w:rsidRDefault="008160FF">
      <w:pPr>
        <w:spacing w:after="0"/>
        <w:ind w:left="1440" w:hanging="360"/>
        <w:rPr>
          <w:color w:val="000000"/>
        </w:rPr>
      </w:pPr>
      <w:r>
        <w:rPr>
          <w:color w:val="000000"/>
        </w:rPr>
        <w:t>0 = too few bytes specified for the binary length</w:t>
      </w:r>
    </w:p>
    <w:p w14:paraId="68F7C82B" w14:textId="77777777" w:rsidR="001233F8" w:rsidRDefault="008160FF">
      <w:pPr>
        <w:spacing w:after="0"/>
        <w:ind w:left="1440" w:hanging="360"/>
        <w:rPr>
          <w:color w:val="000000"/>
        </w:rPr>
      </w:pPr>
      <w:r>
        <w:rPr>
          <w:color w:val="000000"/>
        </w:rPr>
        <w:t>1 = too many bytes specified for the binary length</w:t>
      </w:r>
    </w:p>
    <w:p w14:paraId="04C6F975" w14:textId="77777777" w:rsidR="001233F8" w:rsidRDefault="008160FF">
      <w:pPr>
        <w:spacing w:after="0"/>
        <w:ind w:left="1440" w:hanging="360"/>
        <w:rPr>
          <w:color w:val="000000"/>
        </w:rPr>
      </w:pPr>
      <w:r>
        <w:rPr>
          <w:color w:val="000000"/>
        </w:rPr>
        <w:t>2 = too few bytes specified for the binary length; FWU that was in progress has been terminated</w:t>
      </w:r>
    </w:p>
    <w:p w14:paraId="605CBD31" w14:textId="77777777" w:rsidR="001233F8" w:rsidRDefault="008160FF">
      <w:pPr>
        <w:spacing w:after="0"/>
        <w:ind w:left="1440" w:hanging="360"/>
        <w:rPr>
          <w:color w:val="000000"/>
        </w:rPr>
      </w:pPr>
      <w:r>
        <w:rPr>
          <w:color w:val="000000"/>
        </w:rPr>
        <w:t>3 = too many bytes specified for the binary length; FWU that was in progress has been terminated</w:t>
      </w:r>
    </w:p>
    <w:p w14:paraId="60D2E9C6" w14:textId="77777777" w:rsidR="001233F8" w:rsidRDefault="008160FF">
      <w:pPr>
        <w:spacing w:after="0"/>
        <w:ind w:left="1440" w:hanging="360"/>
        <w:rPr>
          <w:color w:val="000000"/>
        </w:rPr>
      </w:pPr>
      <w:r>
        <w:rPr>
          <w:color w:val="000000"/>
        </w:rPr>
        <w:t>4 = a binary has already been flashed as coupled, cannot load a non-coupled binary</w:t>
      </w:r>
    </w:p>
    <w:p w14:paraId="165F3D21" w14:textId="77777777" w:rsidR="001233F8" w:rsidRDefault="008160FF">
      <w:pPr>
        <w:spacing w:after="0"/>
        <w:ind w:left="1440" w:hanging="360"/>
        <w:rPr>
          <w:color w:val="000000"/>
        </w:rPr>
      </w:pPr>
      <w:r>
        <w:rPr>
          <w:color w:val="000000"/>
        </w:rPr>
        <w:t>5 = a binary has already been flashed as non-coupled, cannot load a coupled binary</w:t>
      </w:r>
    </w:p>
    <w:p w14:paraId="5EB8D98D" w14:textId="77777777" w:rsidR="001233F8" w:rsidRDefault="008160FF">
      <w:pPr>
        <w:spacing w:after="0"/>
        <w:ind w:left="1440" w:hanging="360"/>
        <w:rPr>
          <w:color w:val="000000"/>
        </w:rPr>
      </w:pPr>
      <w:r>
        <w:rPr>
          <w:color w:val="000000"/>
        </w:rPr>
        <w:t>6 = a binary has already been flashed as coupled, cannot load a non-coupled binary; FWU that was in progress has been terminated</w:t>
      </w:r>
    </w:p>
    <w:p w14:paraId="747EE9C2" w14:textId="77777777" w:rsidR="001233F8" w:rsidRDefault="008160FF">
      <w:pPr>
        <w:spacing w:after="0"/>
        <w:ind w:left="1440" w:hanging="360"/>
        <w:rPr>
          <w:color w:val="000000"/>
        </w:rPr>
      </w:pPr>
      <w:r>
        <w:rPr>
          <w:color w:val="000000"/>
        </w:rPr>
        <w:t>7 = a binary has already been flashed as non-coupled, cannot load a coupled binary; FWU that was in progress has been terminated</w:t>
      </w:r>
    </w:p>
    <w:p w14:paraId="43DABB20"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39499A02" w14:textId="77777777" w:rsidR="001233F8" w:rsidRDefault="008160FF" w:rsidP="0086059E">
      <w:pPr>
        <w:pStyle w:val="Heading2"/>
      </w:pPr>
      <w:bookmarkStart w:id="121" w:name="_Toc202436114"/>
      <w:r>
        <w:t>FWU Packet Dispatch</w:t>
      </w:r>
      <w:bookmarkEnd w:id="121"/>
    </w:p>
    <w:p w14:paraId="57A62155" w14:textId="77777777" w:rsidR="001233F8" w:rsidRDefault="008160FF">
      <w:pPr>
        <w:keepNext/>
        <w:spacing w:before="120"/>
        <w:jc w:val="both"/>
        <w:rPr>
          <w:color w:val="000000"/>
        </w:rPr>
      </w:pPr>
      <w:r>
        <w:rPr>
          <w:color w:val="000000"/>
        </w:rPr>
        <w:t>The binary file being downloaded is broken into 1024-byte snippets by the Host. The Host sends the FWU Packet Dispatch containing the first of those snippets to the Module. The Module responds with a FWU Packet Response confirming that snippet has been received. The Host then sends the next snippet, and so on, until the entire file has been transferred. The Host must send the snippets in sequential order.</w:t>
      </w:r>
    </w:p>
    <w:p w14:paraId="1B59953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56BE48E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5D00A62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FWU Packet Response or FWU Packet Error Response</w:t>
      </w:r>
    </w:p>
    <w:p w14:paraId="7CF3223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1675C34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3ED2108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1035</w:t>
      </w:r>
    </w:p>
    <w:p w14:paraId="1BD1D82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1400</w:t>
      </w:r>
    </w:p>
    <w:p w14:paraId="5C5EFFDA"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3"/>
        <w:tblW w:w="925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0"/>
        <w:gridCol w:w="5463"/>
        <w:gridCol w:w="1180"/>
        <w:gridCol w:w="1512"/>
      </w:tblGrid>
      <w:tr w:rsidR="001233F8" w14:paraId="3ACC37D7" w14:textId="77777777">
        <w:trPr>
          <w:cantSplit/>
          <w:tblHeader/>
        </w:trPr>
        <w:tc>
          <w:tcPr>
            <w:tcW w:w="1100" w:type="dxa"/>
            <w:shd w:val="clear" w:color="auto" w:fill="EEECE1"/>
          </w:tcPr>
          <w:p w14:paraId="438A2F4D" w14:textId="77777777" w:rsidR="001233F8" w:rsidRDefault="008160FF">
            <w:pPr>
              <w:spacing w:after="0"/>
              <w:jc w:val="center"/>
              <w:rPr>
                <w:b/>
                <w:color w:val="000000"/>
              </w:rPr>
            </w:pPr>
            <w:r>
              <w:rPr>
                <w:b/>
                <w:color w:val="000000"/>
              </w:rPr>
              <w:t>Byte #</w:t>
            </w:r>
          </w:p>
        </w:tc>
        <w:tc>
          <w:tcPr>
            <w:tcW w:w="5463" w:type="dxa"/>
            <w:shd w:val="clear" w:color="auto" w:fill="EEECE1"/>
          </w:tcPr>
          <w:p w14:paraId="27458666" w14:textId="77777777" w:rsidR="001233F8" w:rsidRDefault="008160FF">
            <w:pPr>
              <w:spacing w:after="0"/>
              <w:jc w:val="center"/>
              <w:rPr>
                <w:b/>
                <w:color w:val="000000"/>
              </w:rPr>
            </w:pPr>
            <w:r>
              <w:rPr>
                <w:b/>
                <w:color w:val="000000"/>
              </w:rPr>
              <w:t>Field Name</w:t>
            </w:r>
          </w:p>
        </w:tc>
        <w:tc>
          <w:tcPr>
            <w:tcW w:w="1180" w:type="dxa"/>
            <w:shd w:val="clear" w:color="auto" w:fill="EEECE1"/>
          </w:tcPr>
          <w:p w14:paraId="3141C056"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427C6F72" w14:textId="77777777" w:rsidR="001233F8" w:rsidRDefault="008160FF">
            <w:pPr>
              <w:spacing w:after="0"/>
              <w:jc w:val="center"/>
              <w:rPr>
                <w:b/>
                <w:color w:val="000000"/>
              </w:rPr>
            </w:pPr>
            <w:r>
              <w:rPr>
                <w:b/>
                <w:color w:val="000000"/>
              </w:rPr>
              <w:t>Value</w:t>
            </w:r>
          </w:p>
        </w:tc>
      </w:tr>
      <w:tr w:rsidR="001233F8" w14:paraId="06C4B330" w14:textId="77777777">
        <w:trPr>
          <w:cantSplit/>
        </w:trPr>
        <w:tc>
          <w:tcPr>
            <w:tcW w:w="1100" w:type="dxa"/>
          </w:tcPr>
          <w:p w14:paraId="4786FB43" w14:textId="77777777" w:rsidR="001233F8" w:rsidRDefault="008160FF">
            <w:pPr>
              <w:spacing w:after="0"/>
              <w:ind w:right="72"/>
              <w:jc w:val="center"/>
              <w:rPr>
                <w:color w:val="000000"/>
              </w:rPr>
            </w:pPr>
            <w:r>
              <w:rPr>
                <w:color w:val="000000"/>
              </w:rPr>
              <w:t>0</w:t>
            </w:r>
          </w:p>
        </w:tc>
        <w:tc>
          <w:tcPr>
            <w:tcW w:w="5463" w:type="dxa"/>
          </w:tcPr>
          <w:p w14:paraId="2062101C" w14:textId="77777777" w:rsidR="001233F8" w:rsidRDefault="008160FF">
            <w:pPr>
              <w:spacing w:after="0"/>
              <w:rPr>
                <w:color w:val="000000"/>
              </w:rPr>
            </w:pPr>
            <w:r>
              <w:rPr>
                <w:color w:val="000000"/>
              </w:rPr>
              <w:t>Sync</w:t>
            </w:r>
          </w:p>
        </w:tc>
        <w:tc>
          <w:tcPr>
            <w:tcW w:w="1180" w:type="dxa"/>
          </w:tcPr>
          <w:p w14:paraId="6D10C2AF" w14:textId="77777777" w:rsidR="001233F8" w:rsidRDefault="008160FF">
            <w:pPr>
              <w:spacing w:after="0"/>
              <w:jc w:val="center"/>
              <w:rPr>
                <w:color w:val="000000"/>
              </w:rPr>
            </w:pPr>
            <w:r>
              <w:rPr>
                <w:color w:val="000000"/>
              </w:rPr>
              <w:t>uint8</w:t>
            </w:r>
          </w:p>
        </w:tc>
        <w:tc>
          <w:tcPr>
            <w:tcW w:w="1512" w:type="dxa"/>
            <w:vAlign w:val="center"/>
          </w:tcPr>
          <w:p w14:paraId="37099C7A" w14:textId="77777777" w:rsidR="001233F8" w:rsidRDefault="008160FF">
            <w:pPr>
              <w:spacing w:after="0"/>
              <w:jc w:val="center"/>
              <w:rPr>
                <w:color w:val="000000"/>
              </w:rPr>
            </w:pPr>
            <w:r>
              <w:rPr>
                <w:color w:val="000000"/>
              </w:rPr>
              <w:t xml:space="preserve"> See Section 4.1</w:t>
            </w:r>
          </w:p>
        </w:tc>
      </w:tr>
      <w:tr w:rsidR="001233F8" w14:paraId="6204D6B7" w14:textId="77777777">
        <w:trPr>
          <w:cantSplit/>
        </w:trPr>
        <w:tc>
          <w:tcPr>
            <w:tcW w:w="1100" w:type="dxa"/>
          </w:tcPr>
          <w:p w14:paraId="431AFB20" w14:textId="77777777" w:rsidR="001233F8" w:rsidRDefault="008160FF">
            <w:pPr>
              <w:spacing w:after="0"/>
              <w:ind w:right="72"/>
              <w:jc w:val="center"/>
              <w:rPr>
                <w:color w:val="000000"/>
              </w:rPr>
            </w:pPr>
            <w:r>
              <w:rPr>
                <w:color w:val="000000"/>
              </w:rPr>
              <w:t>1-2</w:t>
            </w:r>
          </w:p>
        </w:tc>
        <w:tc>
          <w:tcPr>
            <w:tcW w:w="5463" w:type="dxa"/>
          </w:tcPr>
          <w:p w14:paraId="7D20C76C" w14:textId="77777777" w:rsidR="001233F8" w:rsidRDefault="008160FF">
            <w:pPr>
              <w:spacing w:after="0"/>
              <w:rPr>
                <w:color w:val="000000"/>
              </w:rPr>
            </w:pPr>
            <w:r>
              <w:rPr>
                <w:color w:val="000000"/>
              </w:rPr>
              <w:t>NumMsgBytes</w:t>
            </w:r>
          </w:p>
        </w:tc>
        <w:tc>
          <w:tcPr>
            <w:tcW w:w="1180" w:type="dxa"/>
          </w:tcPr>
          <w:p w14:paraId="6D8F8167" w14:textId="77777777" w:rsidR="001233F8" w:rsidRDefault="008160FF">
            <w:pPr>
              <w:spacing w:after="0"/>
              <w:jc w:val="center"/>
              <w:rPr>
                <w:color w:val="000000"/>
              </w:rPr>
            </w:pPr>
            <w:r>
              <w:rPr>
                <w:color w:val="000000"/>
              </w:rPr>
              <w:t>uint16</w:t>
            </w:r>
          </w:p>
        </w:tc>
        <w:tc>
          <w:tcPr>
            <w:tcW w:w="1512" w:type="dxa"/>
            <w:vAlign w:val="center"/>
          </w:tcPr>
          <w:p w14:paraId="35644055" w14:textId="77777777" w:rsidR="001233F8" w:rsidRDefault="008160FF">
            <w:pPr>
              <w:spacing w:after="0"/>
              <w:jc w:val="center"/>
              <w:rPr>
                <w:color w:val="000000"/>
              </w:rPr>
            </w:pPr>
            <w:r>
              <w:rPr>
                <w:color w:val="000000"/>
              </w:rPr>
              <w:t>1035</w:t>
            </w:r>
          </w:p>
        </w:tc>
      </w:tr>
      <w:tr w:rsidR="001233F8" w14:paraId="40DC473D" w14:textId="77777777">
        <w:trPr>
          <w:cantSplit/>
        </w:trPr>
        <w:tc>
          <w:tcPr>
            <w:tcW w:w="1100" w:type="dxa"/>
          </w:tcPr>
          <w:p w14:paraId="6EAE2283" w14:textId="77777777" w:rsidR="001233F8" w:rsidRDefault="008160FF">
            <w:pPr>
              <w:spacing w:after="0"/>
              <w:ind w:right="72"/>
              <w:jc w:val="center"/>
              <w:rPr>
                <w:color w:val="000000"/>
              </w:rPr>
            </w:pPr>
            <w:r>
              <w:rPr>
                <w:color w:val="000000"/>
              </w:rPr>
              <w:t>3-4</w:t>
            </w:r>
          </w:p>
        </w:tc>
        <w:tc>
          <w:tcPr>
            <w:tcW w:w="5463" w:type="dxa"/>
          </w:tcPr>
          <w:p w14:paraId="296EFB58" w14:textId="77777777" w:rsidR="001233F8" w:rsidRDefault="008160FF">
            <w:pPr>
              <w:spacing w:after="0"/>
              <w:rPr>
                <w:color w:val="000000"/>
              </w:rPr>
            </w:pPr>
            <w:r>
              <w:rPr>
                <w:color w:val="000000"/>
              </w:rPr>
              <w:t>Checksum</w:t>
            </w:r>
          </w:p>
        </w:tc>
        <w:tc>
          <w:tcPr>
            <w:tcW w:w="1180" w:type="dxa"/>
          </w:tcPr>
          <w:p w14:paraId="21AD2D45" w14:textId="77777777" w:rsidR="001233F8" w:rsidRDefault="008160FF">
            <w:pPr>
              <w:spacing w:after="0"/>
              <w:jc w:val="center"/>
              <w:rPr>
                <w:color w:val="000000"/>
              </w:rPr>
            </w:pPr>
            <w:r>
              <w:rPr>
                <w:color w:val="000000"/>
              </w:rPr>
              <w:t>uint16</w:t>
            </w:r>
          </w:p>
        </w:tc>
        <w:tc>
          <w:tcPr>
            <w:tcW w:w="1512" w:type="dxa"/>
            <w:vAlign w:val="center"/>
          </w:tcPr>
          <w:p w14:paraId="0BAE82CA" w14:textId="77777777" w:rsidR="001233F8" w:rsidRDefault="008160FF">
            <w:pPr>
              <w:spacing w:after="0"/>
              <w:jc w:val="center"/>
              <w:rPr>
                <w:color w:val="000000"/>
              </w:rPr>
            </w:pPr>
            <w:r>
              <w:rPr>
                <w:color w:val="000000"/>
              </w:rPr>
              <w:t>See Section 4.6</w:t>
            </w:r>
          </w:p>
        </w:tc>
      </w:tr>
      <w:tr w:rsidR="001233F8" w14:paraId="78BFB13A" w14:textId="77777777">
        <w:trPr>
          <w:cantSplit/>
          <w:trHeight w:val="255"/>
        </w:trPr>
        <w:tc>
          <w:tcPr>
            <w:tcW w:w="1100" w:type="dxa"/>
          </w:tcPr>
          <w:p w14:paraId="5DA5D06A" w14:textId="77777777" w:rsidR="001233F8" w:rsidRDefault="008160FF">
            <w:pPr>
              <w:spacing w:after="0"/>
              <w:ind w:right="72"/>
              <w:jc w:val="center"/>
              <w:rPr>
                <w:color w:val="000000"/>
              </w:rPr>
            </w:pPr>
            <w:r>
              <w:rPr>
                <w:color w:val="000000"/>
              </w:rPr>
              <w:t>5</w:t>
            </w:r>
          </w:p>
        </w:tc>
        <w:tc>
          <w:tcPr>
            <w:tcW w:w="5463" w:type="dxa"/>
          </w:tcPr>
          <w:p w14:paraId="3D3969DE" w14:textId="77777777" w:rsidR="001233F8" w:rsidRDefault="008160FF">
            <w:pPr>
              <w:spacing w:after="0"/>
              <w:rPr>
                <w:color w:val="000000"/>
              </w:rPr>
            </w:pPr>
            <w:r>
              <w:rPr>
                <w:color w:val="000000"/>
              </w:rPr>
              <w:t>TransactionID</w:t>
            </w:r>
          </w:p>
        </w:tc>
        <w:tc>
          <w:tcPr>
            <w:tcW w:w="1180" w:type="dxa"/>
          </w:tcPr>
          <w:p w14:paraId="5E9F510C" w14:textId="77777777" w:rsidR="001233F8" w:rsidRDefault="008160FF">
            <w:pPr>
              <w:spacing w:after="0"/>
              <w:jc w:val="center"/>
              <w:rPr>
                <w:color w:val="000000"/>
              </w:rPr>
            </w:pPr>
            <w:r>
              <w:rPr>
                <w:color w:val="000000"/>
              </w:rPr>
              <w:t>uint8</w:t>
            </w:r>
          </w:p>
        </w:tc>
        <w:tc>
          <w:tcPr>
            <w:tcW w:w="1512" w:type="dxa"/>
            <w:vAlign w:val="center"/>
          </w:tcPr>
          <w:p w14:paraId="20F52CAD" w14:textId="77777777" w:rsidR="001233F8" w:rsidRDefault="008160FF">
            <w:pPr>
              <w:spacing w:after="0"/>
              <w:jc w:val="center"/>
              <w:rPr>
                <w:color w:val="000000"/>
              </w:rPr>
            </w:pPr>
            <w:r>
              <w:rPr>
                <w:color w:val="000000"/>
              </w:rPr>
              <w:t>See Section 4.3</w:t>
            </w:r>
          </w:p>
        </w:tc>
      </w:tr>
      <w:tr w:rsidR="001233F8" w14:paraId="09FC46D7" w14:textId="77777777">
        <w:trPr>
          <w:cantSplit/>
        </w:trPr>
        <w:tc>
          <w:tcPr>
            <w:tcW w:w="1100" w:type="dxa"/>
          </w:tcPr>
          <w:p w14:paraId="6CFEE9BD" w14:textId="77777777" w:rsidR="001233F8" w:rsidRDefault="008160FF">
            <w:pPr>
              <w:spacing w:after="0"/>
              <w:ind w:right="72"/>
              <w:jc w:val="center"/>
              <w:rPr>
                <w:color w:val="000000"/>
              </w:rPr>
            </w:pPr>
            <w:r>
              <w:rPr>
                <w:color w:val="000000"/>
              </w:rPr>
              <w:t>6</w:t>
            </w:r>
          </w:p>
        </w:tc>
        <w:tc>
          <w:tcPr>
            <w:tcW w:w="5463" w:type="dxa"/>
          </w:tcPr>
          <w:p w14:paraId="0A59F89E" w14:textId="77777777" w:rsidR="001233F8" w:rsidRDefault="008160FF">
            <w:pPr>
              <w:spacing w:after="0"/>
              <w:rPr>
                <w:color w:val="000000"/>
              </w:rPr>
            </w:pPr>
            <w:r>
              <w:rPr>
                <w:color w:val="000000"/>
              </w:rPr>
              <w:t>MessageID</w:t>
            </w:r>
          </w:p>
        </w:tc>
        <w:tc>
          <w:tcPr>
            <w:tcW w:w="1180" w:type="dxa"/>
          </w:tcPr>
          <w:p w14:paraId="38A369BD" w14:textId="77777777" w:rsidR="001233F8" w:rsidRDefault="008160FF">
            <w:pPr>
              <w:spacing w:after="0"/>
              <w:jc w:val="center"/>
              <w:rPr>
                <w:color w:val="000000"/>
              </w:rPr>
            </w:pPr>
            <w:r>
              <w:rPr>
                <w:color w:val="000000"/>
              </w:rPr>
              <w:t>uint8</w:t>
            </w:r>
          </w:p>
        </w:tc>
        <w:tc>
          <w:tcPr>
            <w:tcW w:w="1512" w:type="dxa"/>
            <w:vAlign w:val="center"/>
          </w:tcPr>
          <w:p w14:paraId="701C552B" w14:textId="77777777" w:rsidR="001233F8" w:rsidRDefault="008160FF">
            <w:pPr>
              <w:spacing w:after="0"/>
              <w:jc w:val="center"/>
              <w:rPr>
                <w:color w:val="000000"/>
              </w:rPr>
            </w:pPr>
            <w:r>
              <w:rPr>
                <w:color w:val="000000"/>
              </w:rPr>
              <w:t>47</w:t>
            </w:r>
          </w:p>
        </w:tc>
      </w:tr>
      <w:tr w:rsidR="001233F8" w14:paraId="0DEB7C8F" w14:textId="77777777">
        <w:trPr>
          <w:cantSplit/>
        </w:trPr>
        <w:tc>
          <w:tcPr>
            <w:tcW w:w="1100" w:type="dxa"/>
          </w:tcPr>
          <w:p w14:paraId="2E364F18" w14:textId="77777777" w:rsidR="001233F8" w:rsidRDefault="008160FF">
            <w:pPr>
              <w:spacing w:after="0"/>
              <w:ind w:right="72"/>
              <w:jc w:val="center"/>
              <w:rPr>
                <w:color w:val="000000"/>
              </w:rPr>
            </w:pPr>
            <w:r>
              <w:rPr>
                <w:color w:val="000000"/>
              </w:rPr>
              <w:t>7-10</w:t>
            </w:r>
          </w:p>
        </w:tc>
        <w:tc>
          <w:tcPr>
            <w:tcW w:w="5463" w:type="dxa"/>
          </w:tcPr>
          <w:p w14:paraId="74850CE7" w14:textId="77777777" w:rsidR="001233F8" w:rsidRDefault="008160FF">
            <w:pPr>
              <w:spacing w:after="0"/>
              <w:rPr>
                <w:color w:val="000000"/>
              </w:rPr>
            </w:pPr>
            <w:r>
              <w:rPr>
                <w:color w:val="000000"/>
              </w:rPr>
              <w:t>PacketID</w:t>
            </w:r>
          </w:p>
        </w:tc>
        <w:tc>
          <w:tcPr>
            <w:tcW w:w="1180" w:type="dxa"/>
          </w:tcPr>
          <w:p w14:paraId="2F4CFB2C" w14:textId="77777777" w:rsidR="001233F8" w:rsidRDefault="008160FF">
            <w:pPr>
              <w:spacing w:after="0"/>
              <w:jc w:val="center"/>
              <w:rPr>
                <w:color w:val="000000"/>
              </w:rPr>
            </w:pPr>
            <w:r>
              <w:rPr>
                <w:color w:val="000000"/>
              </w:rPr>
              <w:t>uint32</w:t>
            </w:r>
          </w:p>
        </w:tc>
        <w:tc>
          <w:tcPr>
            <w:tcW w:w="1512" w:type="dxa"/>
            <w:vAlign w:val="center"/>
          </w:tcPr>
          <w:p w14:paraId="374C8733" w14:textId="77777777" w:rsidR="001233F8" w:rsidRDefault="008160FF">
            <w:pPr>
              <w:spacing w:after="0"/>
              <w:jc w:val="center"/>
              <w:rPr>
                <w:color w:val="000000"/>
              </w:rPr>
            </w:pPr>
            <w:r>
              <w:rPr>
                <w:color w:val="000000"/>
              </w:rPr>
              <w:t>See below</w:t>
            </w:r>
          </w:p>
        </w:tc>
      </w:tr>
      <w:tr w:rsidR="001233F8" w14:paraId="18E07808" w14:textId="77777777">
        <w:trPr>
          <w:cantSplit/>
        </w:trPr>
        <w:tc>
          <w:tcPr>
            <w:tcW w:w="1100" w:type="dxa"/>
          </w:tcPr>
          <w:p w14:paraId="1E1622F0" w14:textId="77777777" w:rsidR="001233F8" w:rsidRDefault="008160FF">
            <w:pPr>
              <w:spacing w:after="0"/>
              <w:ind w:right="72"/>
              <w:jc w:val="center"/>
              <w:rPr>
                <w:color w:val="000000"/>
              </w:rPr>
            </w:pPr>
            <w:r>
              <w:rPr>
                <w:color w:val="000000"/>
              </w:rPr>
              <w:t>11-1034</w:t>
            </w:r>
          </w:p>
        </w:tc>
        <w:tc>
          <w:tcPr>
            <w:tcW w:w="5463" w:type="dxa"/>
          </w:tcPr>
          <w:p w14:paraId="52471260" w14:textId="77777777" w:rsidR="001233F8" w:rsidRDefault="008160FF">
            <w:pPr>
              <w:spacing w:after="0"/>
              <w:rPr>
                <w:color w:val="000000"/>
              </w:rPr>
            </w:pPr>
            <w:r>
              <w:rPr>
                <w:color w:val="000000"/>
              </w:rPr>
              <w:t>PacketData[1024]</w:t>
            </w:r>
          </w:p>
        </w:tc>
        <w:tc>
          <w:tcPr>
            <w:tcW w:w="1180" w:type="dxa"/>
          </w:tcPr>
          <w:p w14:paraId="0B98C7C4" w14:textId="77777777" w:rsidR="001233F8" w:rsidRDefault="008160FF">
            <w:pPr>
              <w:spacing w:after="0"/>
              <w:jc w:val="center"/>
              <w:rPr>
                <w:color w:val="000000"/>
              </w:rPr>
            </w:pPr>
            <w:r>
              <w:rPr>
                <w:color w:val="000000"/>
              </w:rPr>
              <w:t>uint8</w:t>
            </w:r>
          </w:p>
        </w:tc>
        <w:tc>
          <w:tcPr>
            <w:tcW w:w="1512" w:type="dxa"/>
            <w:vAlign w:val="center"/>
          </w:tcPr>
          <w:p w14:paraId="7F346A57" w14:textId="77777777" w:rsidR="001233F8" w:rsidRDefault="008160FF">
            <w:pPr>
              <w:spacing w:after="0"/>
              <w:jc w:val="center"/>
              <w:rPr>
                <w:color w:val="000000"/>
              </w:rPr>
            </w:pPr>
            <w:r>
              <w:rPr>
                <w:color w:val="000000"/>
              </w:rPr>
              <w:t>See below</w:t>
            </w:r>
          </w:p>
        </w:tc>
      </w:tr>
    </w:tbl>
    <w:p w14:paraId="76697816" w14:textId="77777777" w:rsidR="001233F8" w:rsidRDefault="008160FF">
      <w:pPr>
        <w:spacing w:before="240"/>
        <w:ind w:left="1080" w:hanging="360"/>
        <w:jc w:val="both"/>
        <w:rPr>
          <w:color w:val="000000"/>
        </w:rPr>
      </w:pPr>
      <w:r>
        <w:rPr>
          <w:b/>
          <w:color w:val="000000"/>
        </w:rPr>
        <w:t>PacketID</w:t>
      </w:r>
      <w:r>
        <w:rPr>
          <w:color w:val="000000"/>
        </w:rPr>
        <w:t>:  Sequence number of the current packet. The starting value of this field is 0 and it must increment by 1 for each subsequent packet. The valid range is all unsigned integer values, though in reality it will be limited by the size of the largest allowable binary file.</w:t>
      </w:r>
    </w:p>
    <w:p w14:paraId="4730D223" w14:textId="77777777" w:rsidR="001233F8" w:rsidRDefault="008160FF">
      <w:pPr>
        <w:spacing w:before="120"/>
        <w:ind w:left="1080" w:hanging="360"/>
        <w:jc w:val="both"/>
        <w:rPr>
          <w:color w:val="000000"/>
        </w:rPr>
      </w:pPr>
      <w:r>
        <w:rPr>
          <w:b/>
          <w:color w:val="000000"/>
        </w:rPr>
        <w:lastRenderedPageBreak/>
        <w:t>PacketData</w:t>
      </w:r>
      <w:r>
        <w:rPr>
          <w:color w:val="000000"/>
        </w:rPr>
        <w:t>:  Binary data (snippet). This field will always be 1024 bytes long. For the last packet of the download, the last (1024 – (</w:t>
      </w:r>
      <w:r>
        <w:rPr>
          <w:i/>
          <w:color w:val="000000"/>
        </w:rPr>
        <w:t>NumBinaryBytes</w:t>
      </w:r>
      <w:r>
        <w:rPr>
          <w:color w:val="000000"/>
        </w:rPr>
        <w:t xml:space="preserve"> from the FWU Start Dispatch modulo 1024)) bytes are invalid and will be ignored by the Module. </w:t>
      </w:r>
      <w:r>
        <w:rPr>
          <w:i/>
          <w:color w:val="000000"/>
        </w:rPr>
        <w:t>PacketData</w:t>
      </w:r>
      <w:r>
        <w:rPr>
          <w:color w:val="000000"/>
        </w:rPr>
        <w:t xml:space="preserve"> must contain at least one byte of valid data.</w:t>
      </w:r>
    </w:p>
    <w:p w14:paraId="36FA6327" w14:textId="77777777" w:rsidR="001233F8" w:rsidRDefault="008160FF" w:rsidP="0086059E">
      <w:pPr>
        <w:pStyle w:val="Heading2"/>
      </w:pPr>
      <w:bookmarkStart w:id="122" w:name="_Toc202436115"/>
      <w:r>
        <w:t>FWU Packet Response</w:t>
      </w:r>
      <w:bookmarkEnd w:id="122"/>
    </w:p>
    <w:p w14:paraId="3EBAB239" w14:textId="77777777" w:rsidR="001233F8" w:rsidRDefault="008160FF">
      <w:pPr>
        <w:spacing w:before="120"/>
        <w:jc w:val="both"/>
        <w:rPr>
          <w:color w:val="000000"/>
        </w:rPr>
      </w:pPr>
      <w:r>
        <w:rPr>
          <w:color w:val="000000"/>
        </w:rPr>
        <w:t>When the Module receives a FWU Packet Dispatch it validates the command parameters, verifies the Module is in the proper state to receive the command, and performs any processing associated with that command. If these operations are successful then the Module sends the FWU Packet Response to the Host.</w:t>
      </w:r>
    </w:p>
    <w:p w14:paraId="1B54137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037C9A0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5E2CA19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713F91B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12</w:t>
      </w:r>
    </w:p>
    <w:p w14:paraId="2EC6095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32</w:t>
      </w:r>
    </w:p>
    <w:p w14:paraId="7E617C83"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64F5DC76" w14:textId="77777777">
        <w:trPr>
          <w:cantSplit/>
          <w:tblHeader/>
        </w:trPr>
        <w:tc>
          <w:tcPr>
            <w:tcW w:w="880" w:type="dxa"/>
            <w:shd w:val="clear" w:color="auto" w:fill="EEECE1"/>
          </w:tcPr>
          <w:p w14:paraId="7CF29DFB" w14:textId="77777777" w:rsidR="001233F8" w:rsidRDefault="008160FF">
            <w:pPr>
              <w:spacing w:after="0"/>
              <w:jc w:val="center"/>
              <w:rPr>
                <w:b/>
                <w:color w:val="000000"/>
              </w:rPr>
            </w:pPr>
            <w:r>
              <w:rPr>
                <w:b/>
                <w:color w:val="000000"/>
              </w:rPr>
              <w:t>Byte #</w:t>
            </w:r>
          </w:p>
        </w:tc>
        <w:tc>
          <w:tcPr>
            <w:tcW w:w="5463" w:type="dxa"/>
            <w:shd w:val="clear" w:color="auto" w:fill="EEECE1"/>
          </w:tcPr>
          <w:p w14:paraId="02A391B6" w14:textId="77777777" w:rsidR="001233F8" w:rsidRDefault="008160FF">
            <w:pPr>
              <w:spacing w:after="0"/>
              <w:jc w:val="center"/>
              <w:rPr>
                <w:b/>
                <w:color w:val="000000"/>
              </w:rPr>
            </w:pPr>
            <w:r>
              <w:rPr>
                <w:b/>
                <w:color w:val="000000"/>
              </w:rPr>
              <w:t>Field Name</w:t>
            </w:r>
          </w:p>
        </w:tc>
        <w:tc>
          <w:tcPr>
            <w:tcW w:w="1180" w:type="dxa"/>
            <w:shd w:val="clear" w:color="auto" w:fill="EEECE1"/>
          </w:tcPr>
          <w:p w14:paraId="58199968"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91EFDA7" w14:textId="77777777" w:rsidR="001233F8" w:rsidRDefault="008160FF">
            <w:pPr>
              <w:spacing w:after="0"/>
              <w:jc w:val="center"/>
              <w:rPr>
                <w:b/>
                <w:color w:val="000000"/>
              </w:rPr>
            </w:pPr>
            <w:r>
              <w:rPr>
                <w:b/>
                <w:color w:val="000000"/>
              </w:rPr>
              <w:t>Value</w:t>
            </w:r>
          </w:p>
        </w:tc>
      </w:tr>
      <w:tr w:rsidR="001233F8" w14:paraId="5A51F98E" w14:textId="77777777">
        <w:trPr>
          <w:cantSplit/>
        </w:trPr>
        <w:tc>
          <w:tcPr>
            <w:tcW w:w="880" w:type="dxa"/>
          </w:tcPr>
          <w:p w14:paraId="4717912E" w14:textId="77777777" w:rsidR="001233F8" w:rsidRDefault="008160FF">
            <w:pPr>
              <w:spacing w:after="0"/>
              <w:ind w:right="72"/>
              <w:jc w:val="center"/>
              <w:rPr>
                <w:color w:val="000000"/>
              </w:rPr>
            </w:pPr>
            <w:r>
              <w:rPr>
                <w:color w:val="000000"/>
              </w:rPr>
              <w:t>0</w:t>
            </w:r>
          </w:p>
        </w:tc>
        <w:tc>
          <w:tcPr>
            <w:tcW w:w="5463" w:type="dxa"/>
          </w:tcPr>
          <w:p w14:paraId="6E296448" w14:textId="77777777" w:rsidR="001233F8" w:rsidRDefault="008160FF">
            <w:pPr>
              <w:spacing w:after="0"/>
              <w:rPr>
                <w:color w:val="000000"/>
              </w:rPr>
            </w:pPr>
            <w:r>
              <w:rPr>
                <w:color w:val="000000"/>
              </w:rPr>
              <w:t>Sync</w:t>
            </w:r>
          </w:p>
        </w:tc>
        <w:tc>
          <w:tcPr>
            <w:tcW w:w="1180" w:type="dxa"/>
          </w:tcPr>
          <w:p w14:paraId="44F8FE70" w14:textId="77777777" w:rsidR="001233F8" w:rsidRDefault="008160FF">
            <w:pPr>
              <w:spacing w:after="0"/>
              <w:jc w:val="center"/>
              <w:rPr>
                <w:color w:val="000000"/>
              </w:rPr>
            </w:pPr>
            <w:r>
              <w:rPr>
                <w:color w:val="000000"/>
              </w:rPr>
              <w:t>uint8</w:t>
            </w:r>
          </w:p>
        </w:tc>
        <w:tc>
          <w:tcPr>
            <w:tcW w:w="1512" w:type="dxa"/>
            <w:vAlign w:val="center"/>
          </w:tcPr>
          <w:p w14:paraId="1F45F844" w14:textId="77777777" w:rsidR="001233F8" w:rsidRDefault="008160FF">
            <w:pPr>
              <w:spacing w:after="0"/>
              <w:jc w:val="center"/>
              <w:rPr>
                <w:color w:val="000000"/>
              </w:rPr>
            </w:pPr>
            <w:r>
              <w:rPr>
                <w:color w:val="000000"/>
              </w:rPr>
              <w:t xml:space="preserve"> See Section 4.1</w:t>
            </w:r>
          </w:p>
        </w:tc>
      </w:tr>
      <w:tr w:rsidR="001233F8" w14:paraId="5FBD0DDD" w14:textId="77777777">
        <w:trPr>
          <w:cantSplit/>
        </w:trPr>
        <w:tc>
          <w:tcPr>
            <w:tcW w:w="880" w:type="dxa"/>
          </w:tcPr>
          <w:p w14:paraId="15DFA6E9" w14:textId="77777777" w:rsidR="001233F8" w:rsidRDefault="008160FF">
            <w:pPr>
              <w:spacing w:after="0"/>
              <w:ind w:right="72"/>
              <w:jc w:val="center"/>
              <w:rPr>
                <w:color w:val="000000"/>
              </w:rPr>
            </w:pPr>
            <w:r>
              <w:rPr>
                <w:color w:val="000000"/>
              </w:rPr>
              <w:t>1-2</w:t>
            </w:r>
          </w:p>
        </w:tc>
        <w:tc>
          <w:tcPr>
            <w:tcW w:w="5463" w:type="dxa"/>
          </w:tcPr>
          <w:p w14:paraId="401308D1" w14:textId="77777777" w:rsidR="001233F8" w:rsidRDefault="008160FF">
            <w:pPr>
              <w:spacing w:after="0"/>
              <w:rPr>
                <w:color w:val="000000"/>
              </w:rPr>
            </w:pPr>
            <w:r>
              <w:rPr>
                <w:color w:val="000000"/>
              </w:rPr>
              <w:t>NumMsgBytes</w:t>
            </w:r>
          </w:p>
        </w:tc>
        <w:tc>
          <w:tcPr>
            <w:tcW w:w="1180" w:type="dxa"/>
          </w:tcPr>
          <w:p w14:paraId="35462167" w14:textId="77777777" w:rsidR="001233F8" w:rsidRDefault="008160FF">
            <w:pPr>
              <w:spacing w:after="0"/>
              <w:jc w:val="center"/>
              <w:rPr>
                <w:color w:val="000000"/>
              </w:rPr>
            </w:pPr>
            <w:r>
              <w:rPr>
                <w:color w:val="000000"/>
              </w:rPr>
              <w:t>uint16</w:t>
            </w:r>
          </w:p>
        </w:tc>
        <w:tc>
          <w:tcPr>
            <w:tcW w:w="1512" w:type="dxa"/>
            <w:vAlign w:val="center"/>
          </w:tcPr>
          <w:p w14:paraId="5E7C4056" w14:textId="77777777" w:rsidR="001233F8" w:rsidRDefault="008160FF">
            <w:pPr>
              <w:spacing w:after="0"/>
              <w:jc w:val="center"/>
              <w:rPr>
                <w:color w:val="000000"/>
              </w:rPr>
            </w:pPr>
            <w:r>
              <w:rPr>
                <w:color w:val="000000"/>
              </w:rPr>
              <w:t>12</w:t>
            </w:r>
          </w:p>
        </w:tc>
      </w:tr>
      <w:tr w:rsidR="001233F8" w14:paraId="6A34A261" w14:textId="77777777">
        <w:trPr>
          <w:cantSplit/>
        </w:trPr>
        <w:tc>
          <w:tcPr>
            <w:tcW w:w="880" w:type="dxa"/>
          </w:tcPr>
          <w:p w14:paraId="72C9C354" w14:textId="77777777" w:rsidR="001233F8" w:rsidRDefault="008160FF">
            <w:pPr>
              <w:spacing w:after="0"/>
              <w:ind w:right="72"/>
              <w:jc w:val="center"/>
              <w:rPr>
                <w:color w:val="000000"/>
              </w:rPr>
            </w:pPr>
            <w:r>
              <w:rPr>
                <w:color w:val="000000"/>
              </w:rPr>
              <w:t>3-4</w:t>
            </w:r>
          </w:p>
        </w:tc>
        <w:tc>
          <w:tcPr>
            <w:tcW w:w="5463" w:type="dxa"/>
          </w:tcPr>
          <w:p w14:paraId="41576ADF" w14:textId="77777777" w:rsidR="001233F8" w:rsidRDefault="008160FF">
            <w:pPr>
              <w:spacing w:after="0"/>
              <w:rPr>
                <w:color w:val="000000"/>
              </w:rPr>
            </w:pPr>
            <w:r>
              <w:rPr>
                <w:color w:val="000000"/>
              </w:rPr>
              <w:t>Checksum</w:t>
            </w:r>
          </w:p>
        </w:tc>
        <w:tc>
          <w:tcPr>
            <w:tcW w:w="1180" w:type="dxa"/>
          </w:tcPr>
          <w:p w14:paraId="51ABC281" w14:textId="77777777" w:rsidR="001233F8" w:rsidRDefault="008160FF">
            <w:pPr>
              <w:spacing w:after="0"/>
              <w:jc w:val="center"/>
              <w:rPr>
                <w:color w:val="000000"/>
              </w:rPr>
            </w:pPr>
            <w:r>
              <w:rPr>
                <w:color w:val="000000"/>
              </w:rPr>
              <w:t>uint16</w:t>
            </w:r>
          </w:p>
        </w:tc>
        <w:tc>
          <w:tcPr>
            <w:tcW w:w="1512" w:type="dxa"/>
            <w:vAlign w:val="center"/>
          </w:tcPr>
          <w:p w14:paraId="4551B25E" w14:textId="77777777" w:rsidR="001233F8" w:rsidRDefault="008160FF">
            <w:pPr>
              <w:spacing w:after="0"/>
              <w:jc w:val="center"/>
              <w:rPr>
                <w:color w:val="000000"/>
              </w:rPr>
            </w:pPr>
            <w:r>
              <w:rPr>
                <w:color w:val="000000"/>
              </w:rPr>
              <w:t>See Section 4.6</w:t>
            </w:r>
          </w:p>
        </w:tc>
      </w:tr>
      <w:tr w:rsidR="001233F8" w14:paraId="66FF7CEB" w14:textId="77777777">
        <w:trPr>
          <w:cantSplit/>
          <w:trHeight w:val="255"/>
        </w:trPr>
        <w:tc>
          <w:tcPr>
            <w:tcW w:w="880" w:type="dxa"/>
          </w:tcPr>
          <w:p w14:paraId="0046421A" w14:textId="77777777" w:rsidR="001233F8" w:rsidRDefault="008160FF">
            <w:pPr>
              <w:spacing w:after="0"/>
              <w:ind w:right="72"/>
              <w:jc w:val="center"/>
              <w:rPr>
                <w:color w:val="000000"/>
              </w:rPr>
            </w:pPr>
            <w:r>
              <w:rPr>
                <w:color w:val="000000"/>
              </w:rPr>
              <w:t>5</w:t>
            </w:r>
          </w:p>
        </w:tc>
        <w:tc>
          <w:tcPr>
            <w:tcW w:w="5463" w:type="dxa"/>
          </w:tcPr>
          <w:p w14:paraId="22629146" w14:textId="77777777" w:rsidR="001233F8" w:rsidRDefault="008160FF">
            <w:pPr>
              <w:spacing w:after="0"/>
              <w:rPr>
                <w:color w:val="000000"/>
              </w:rPr>
            </w:pPr>
            <w:r>
              <w:rPr>
                <w:color w:val="000000"/>
              </w:rPr>
              <w:t>TransactionID</w:t>
            </w:r>
          </w:p>
        </w:tc>
        <w:tc>
          <w:tcPr>
            <w:tcW w:w="1180" w:type="dxa"/>
          </w:tcPr>
          <w:p w14:paraId="3A6BFC41" w14:textId="77777777" w:rsidR="001233F8" w:rsidRDefault="008160FF">
            <w:pPr>
              <w:spacing w:after="0"/>
              <w:jc w:val="center"/>
              <w:rPr>
                <w:color w:val="000000"/>
              </w:rPr>
            </w:pPr>
            <w:r>
              <w:rPr>
                <w:color w:val="000000"/>
              </w:rPr>
              <w:t>uint8</w:t>
            </w:r>
          </w:p>
        </w:tc>
        <w:tc>
          <w:tcPr>
            <w:tcW w:w="1512" w:type="dxa"/>
            <w:vAlign w:val="center"/>
          </w:tcPr>
          <w:p w14:paraId="5BB918F6" w14:textId="77777777" w:rsidR="001233F8" w:rsidRDefault="008160FF">
            <w:pPr>
              <w:spacing w:after="0"/>
              <w:jc w:val="center"/>
              <w:rPr>
                <w:color w:val="000000"/>
              </w:rPr>
            </w:pPr>
            <w:r>
              <w:rPr>
                <w:color w:val="000000"/>
              </w:rPr>
              <w:t>See Section 4.3</w:t>
            </w:r>
          </w:p>
        </w:tc>
      </w:tr>
      <w:tr w:rsidR="001233F8" w14:paraId="19A0A8F4" w14:textId="77777777">
        <w:trPr>
          <w:cantSplit/>
        </w:trPr>
        <w:tc>
          <w:tcPr>
            <w:tcW w:w="880" w:type="dxa"/>
          </w:tcPr>
          <w:p w14:paraId="72681E42" w14:textId="77777777" w:rsidR="001233F8" w:rsidRDefault="008160FF">
            <w:pPr>
              <w:spacing w:after="0"/>
              <w:ind w:right="72"/>
              <w:jc w:val="center"/>
              <w:rPr>
                <w:color w:val="000000"/>
              </w:rPr>
            </w:pPr>
            <w:r>
              <w:rPr>
                <w:color w:val="000000"/>
              </w:rPr>
              <w:t>6</w:t>
            </w:r>
          </w:p>
        </w:tc>
        <w:tc>
          <w:tcPr>
            <w:tcW w:w="5463" w:type="dxa"/>
          </w:tcPr>
          <w:p w14:paraId="1F5DB07B" w14:textId="77777777" w:rsidR="001233F8" w:rsidRDefault="008160FF">
            <w:pPr>
              <w:spacing w:after="0"/>
              <w:rPr>
                <w:color w:val="000000"/>
              </w:rPr>
            </w:pPr>
            <w:r>
              <w:rPr>
                <w:color w:val="000000"/>
              </w:rPr>
              <w:t>MessageID</w:t>
            </w:r>
          </w:p>
        </w:tc>
        <w:tc>
          <w:tcPr>
            <w:tcW w:w="1180" w:type="dxa"/>
          </w:tcPr>
          <w:p w14:paraId="684824BD" w14:textId="77777777" w:rsidR="001233F8" w:rsidRDefault="008160FF">
            <w:pPr>
              <w:spacing w:after="0"/>
              <w:jc w:val="center"/>
              <w:rPr>
                <w:color w:val="000000"/>
              </w:rPr>
            </w:pPr>
            <w:r>
              <w:rPr>
                <w:color w:val="000000"/>
              </w:rPr>
              <w:t>uint8</w:t>
            </w:r>
          </w:p>
        </w:tc>
        <w:tc>
          <w:tcPr>
            <w:tcW w:w="1512" w:type="dxa"/>
            <w:vAlign w:val="center"/>
          </w:tcPr>
          <w:p w14:paraId="32B6607F" w14:textId="77777777" w:rsidR="001233F8" w:rsidRDefault="008160FF">
            <w:pPr>
              <w:spacing w:after="0"/>
              <w:jc w:val="center"/>
              <w:rPr>
                <w:color w:val="000000"/>
              </w:rPr>
            </w:pPr>
            <w:r>
              <w:rPr>
                <w:color w:val="000000"/>
              </w:rPr>
              <w:t>48</w:t>
            </w:r>
          </w:p>
        </w:tc>
      </w:tr>
      <w:tr w:rsidR="001233F8" w14:paraId="0223D6B4" w14:textId="77777777">
        <w:trPr>
          <w:cantSplit/>
        </w:trPr>
        <w:tc>
          <w:tcPr>
            <w:tcW w:w="880" w:type="dxa"/>
          </w:tcPr>
          <w:p w14:paraId="437E50B0" w14:textId="77777777" w:rsidR="001233F8" w:rsidRDefault="008160FF">
            <w:pPr>
              <w:spacing w:after="0"/>
              <w:ind w:right="72"/>
              <w:jc w:val="center"/>
              <w:rPr>
                <w:color w:val="000000"/>
              </w:rPr>
            </w:pPr>
            <w:r>
              <w:rPr>
                <w:color w:val="000000"/>
              </w:rPr>
              <w:t>7</w:t>
            </w:r>
          </w:p>
        </w:tc>
        <w:tc>
          <w:tcPr>
            <w:tcW w:w="5463" w:type="dxa"/>
          </w:tcPr>
          <w:p w14:paraId="5FEA44AE" w14:textId="77777777" w:rsidR="001233F8" w:rsidRDefault="008160FF">
            <w:pPr>
              <w:spacing w:after="0"/>
              <w:rPr>
                <w:color w:val="000000"/>
              </w:rPr>
            </w:pPr>
            <w:r>
              <w:rPr>
                <w:color w:val="000000"/>
              </w:rPr>
              <w:t>Status</w:t>
            </w:r>
          </w:p>
        </w:tc>
        <w:tc>
          <w:tcPr>
            <w:tcW w:w="1180" w:type="dxa"/>
          </w:tcPr>
          <w:p w14:paraId="3959B1C2" w14:textId="77777777" w:rsidR="001233F8" w:rsidRDefault="008160FF">
            <w:pPr>
              <w:spacing w:after="0"/>
              <w:jc w:val="center"/>
              <w:rPr>
                <w:color w:val="000000"/>
              </w:rPr>
            </w:pPr>
            <w:r>
              <w:rPr>
                <w:color w:val="000000"/>
              </w:rPr>
              <w:t>uint8</w:t>
            </w:r>
          </w:p>
        </w:tc>
        <w:tc>
          <w:tcPr>
            <w:tcW w:w="1512" w:type="dxa"/>
            <w:vAlign w:val="center"/>
          </w:tcPr>
          <w:p w14:paraId="4105448E" w14:textId="77777777" w:rsidR="001233F8" w:rsidRDefault="008160FF">
            <w:pPr>
              <w:spacing w:after="0"/>
              <w:jc w:val="center"/>
              <w:rPr>
                <w:color w:val="000000"/>
              </w:rPr>
            </w:pPr>
            <w:r>
              <w:rPr>
                <w:color w:val="000000"/>
              </w:rPr>
              <w:t>See below</w:t>
            </w:r>
          </w:p>
        </w:tc>
      </w:tr>
      <w:tr w:rsidR="001233F8" w14:paraId="739604C1" w14:textId="77777777">
        <w:trPr>
          <w:cantSplit/>
        </w:trPr>
        <w:tc>
          <w:tcPr>
            <w:tcW w:w="880" w:type="dxa"/>
          </w:tcPr>
          <w:p w14:paraId="33F06612" w14:textId="77777777" w:rsidR="001233F8" w:rsidRDefault="008160FF">
            <w:pPr>
              <w:spacing w:after="0"/>
              <w:ind w:right="72"/>
              <w:jc w:val="center"/>
              <w:rPr>
                <w:color w:val="000000"/>
              </w:rPr>
            </w:pPr>
            <w:r>
              <w:rPr>
                <w:color w:val="000000"/>
              </w:rPr>
              <w:t>8-11</w:t>
            </w:r>
          </w:p>
        </w:tc>
        <w:tc>
          <w:tcPr>
            <w:tcW w:w="5463" w:type="dxa"/>
          </w:tcPr>
          <w:p w14:paraId="2888A09A" w14:textId="77777777" w:rsidR="001233F8" w:rsidRDefault="008160FF">
            <w:pPr>
              <w:spacing w:after="0"/>
              <w:rPr>
                <w:color w:val="000000"/>
              </w:rPr>
            </w:pPr>
            <w:r>
              <w:rPr>
                <w:color w:val="000000"/>
              </w:rPr>
              <w:t>PacketID</w:t>
            </w:r>
          </w:p>
        </w:tc>
        <w:tc>
          <w:tcPr>
            <w:tcW w:w="1180" w:type="dxa"/>
          </w:tcPr>
          <w:p w14:paraId="1C85F92E" w14:textId="77777777" w:rsidR="001233F8" w:rsidRDefault="008160FF">
            <w:pPr>
              <w:spacing w:after="0"/>
              <w:jc w:val="center"/>
              <w:rPr>
                <w:color w:val="000000"/>
              </w:rPr>
            </w:pPr>
            <w:r>
              <w:rPr>
                <w:color w:val="000000"/>
              </w:rPr>
              <w:t>uint32</w:t>
            </w:r>
          </w:p>
        </w:tc>
        <w:tc>
          <w:tcPr>
            <w:tcW w:w="1512" w:type="dxa"/>
            <w:vAlign w:val="center"/>
          </w:tcPr>
          <w:p w14:paraId="5AB52D41" w14:textId="77777777" w:rsidR="001233F8" w:rsidRDefault="008160FF">
            <w:pPr>
              <w:spacing w:after="0"/>
              <w:jc w:val="center"/>
              <w:rPr>
                <w:color w:val="000000"/>
              </w:rPr>
            </w:pPr>
            <w:r>
              <w:rPr>
                <w:color w:val="000000"/>
              </w:rPr>
              <w:t>See below</w:t>
            </w:r>
          </w:p>
        </w:tc>
      </w:tr>
    </w:tbl>
    <w:p w14:paraId="5D4160C4" w14:textId="77777777" w:rsidR="001233F8" w:rsidRDefault="008160FF">
      <w:pPr>
        <w:spacing w:before="240" w:after="60"/>
        <w:ind w:left="1080" w:hanging="360"/>
        <w:rPr>
          <w:color w:val="000000"/>
        </w:rPr>
      </w:pPr>
      <w:r>
        <w:rPr>
          <w:b/>
          <w:color w:val="000000"/>
        </w:rPr>
        <w:t>Status</w:t>
      </w:r>
      <w:r>
        <w:rPr>
          <w:color w:val="000000"/>
        </w:rPr>
        <w:t>:  Provides status on the FWU packet. The valid values are:</w:t>
      </w:r>
    </w:p>
    <w:p w14:paraId="302A1466" w14:textId="77777777" w:rsidR="001233F8" w:rsidRDefault="008160FF">
      <w:pPr>
        <w:spacing w:after="0"/>
        <w:ind w:left="1440" w:hanging="360"/>
        <w:rPr>
          <w:color w:val="000000"/>
        </w:rPr>
      </w:pPr>
      <w:r>
        <w:rPr>
          <w:color w:val="000000"/>
        </w:rPr>
        <w:t>0 = Packet accepted. Ready for next packet.</w:t>
      </w:r>
    </w:p>
    <w:p w14:paraId="595D54AF" w14:textId="77777777" w:rsidR="001233F8" w:rsidRDefault="008160FF">
      <w:pPr>
        <w:spacing w:after="0"/>
        <w:ind w:left="1440" w:hanging="360"/>
        <w:rPr>
          <w:color w:val="000000"/>
        </w:rPr>
      </w:pPr>
      <w:r>
        <w:rPr>
          <w:color w:val="000000"/>
        </w:rPr>
        <w:t>1 = Packet accepted. No more packets are expected (i.e., this was the last packet).</w:t>
      </w:r>
    </w:p>
    <w:p w14:paraId="6C86B049" w14:textId="77777777" w:rsidR="001233F8" w:rsidRDefault="008160FF">
      <w:pPr>
        <w:spacing w:before="120"/>
        <w:ind w:left="1080" w:hanging="360"/>
        <w:rPr>
          <w:color w:val="000000"/>
        </w:rPr>
      </w:pPr>
      <w:r>
        <w:rPr>
          <w:b/>
          <w:color w:val="000000"/>
        </w:rPr>
        <w:t>PacketID</w:t>
      </w:r>
      <w:r>
        <w:rPr>
          <w:color w:val="000000"/>
        </w:rPr>
        <w:t>:  Sequence number of the last packet that was successfully processed.</w:t>
      </w:r>
    </w:p>
    <w:p w14:paraId="0625E43F" w14:textId="77777777" w:rsidR="001233F8" w:rsidRDefault="008160FF" w:rsidP="0086059E">
      <w:pPr>
        <w:pStyle w:val="Heading2"/>
      </w:pPr>
      <w:bookmarkStart w:id="123" w:name="_Toc202436116"/>
      <w:r>
        <w:t>FWU Packet Error Response</w:t>
      </w:r>
      <w:bookmarkEnd w:id="123"/>
    </w:p>
    <w:p w14:paraId="76B204F3" w14:textId="77777777" w:rsidR="001233F8" w:rsidRDefault="008160FF">
      <w:pPr>
        <w:spacing w:before="120"/>
        <w:jc w:val="both"/>
        <w:rPr>
          <w:color w:val="000000"/>
        </w:rPr>
      </w:pPr>
      <w:r>
        <w:rPr>
          <w:color w:val="000000"/>
        </w:rPr>
        <w:t>When the Module receives a FWU Packet Dispatch it validates the command parameters, verifies the Module is in the proper state to receive the command, and performs any processing associated with that command. If these operations are not successful then the Module sends the FWU Packet Error Response to the Host.</w:t>
      </w:r>
    </w:p>
    <w:p w14:paraId="2674C3B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6885B4A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6C711F3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4AC7A76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60</w:t>
      </w:r>
    </w:p>
    <w:p w14:paraId="686DB7D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543381E2"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FFA8633" w14:textId="77777777">
        <w:trPr>
          <w:cantSplit/>
          <w:tblHeader/>
        </w:trPr>
        <w:tc>
          <w:tcPr>
            <w:tcW w:w="880" w:type="dxa"/>
            <w:shd w:val="clear" w:color="auto" w:fill="EEECE1"/>
          </w:tcPr>
          <w:p w14:paraId="570AAAD2" w14:textId="77777777" w:rsidR="001233F8" w:rsidRDefault="008160FF">
            <w:pPr>
              <w:spacing w:after="0"/>
              <w:jc w:val="center"/>
              <w:rPr>
                <w:b/>
                <w:color w:val="000000"/>
              </w:rPr>
            </w:pPr>
            <w:r>
              <w:rPr>
                <w:b/>
                <w:color w:val="000000"/>
              </w:rPr>
              <w:t>Byte #</w:t>
            </w:r>
          </w:p>
        </w:tc>
        <w:tc>
          <w:tcPr>
            <w:tcW w:w="5463" w:type="dxa"/>
            <w:shd w:val="clear" w:color="auto" w:fill="EEECE1"/>
          </w:tcPr>
          <w:p w14:paraId="4F480D75" w14:textId="77777777" w:rsidR="001233F8" w:rsidRDefault="008160FF">
            <w:pPr>
              <w:spacing w:after="0"/>
              <w:jc w:val="center"/>
              <w:rPr>
                <w:b/>
                <w:color w:val="000000"/>
              </w:rPr>
            </w:pPr>
            <w:r>
              <w:rPr>
                <w:b/>
                <w:color w:val="000000"/>
              </w:rPr>
              <w:t>Field Name</w:t>
            </w:r>
          </w:p>
        </w:tc>
        <w:tc>
          <w:tcPr>
            <w:tcW w:w="1180" w:type="dxa"/>
            <w:shd w:val="clear" w:color="auto" w:fill="EEECE1"/>
          </w:tcPr>
          <w:p w14:paraId="1A39332C"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F6CE784" w14:textId="77777777" w:rsidR="001233F8" w:rsidRDefault="008160FF">
            <w:pPr>
              <w:spacing w:after="0"/>
              <w:jc w:val="center"/>
              <w:rPr>
                <w:b/>
                <w:color w:val="000000"/>
              </w:rPr>
            </w:pPr>
            <w:r>
              <w:rPr>
                <w:b/>
                <w:color w:val="000000"/>
              </w:rPr>
              <w:t>Value</w:t>
            </w:r>
          </w:p>
        </w:tc>
      </w:tr>
      <w:tr w:rsidR="001233F8" w14:paraId="21886140" w14:textId="77777777">
        <w:trPr>
          <w:cantSplit/>
        </w:trPr>
        <w:tc>
          <w:tcPr>
            <w:tcW w:w="880" w:type="dxa"/>
          </w:tcPr>
          <w:p w14:paraId="38FB24CD" w14:textId="77777777" w:rsidR="001233F8" w:rsidRDefault="008160FF">
            <w:pPr>
              <w:spacing w:after="0"/>
              <w:ind w:right="72"/>
              <w:jc w:val="center"/>
              <w:rPr>
                <w:color w:val="000000"/>
              </w:rPr>
            </w:pPr>
            <w:r>
              <w:rPr>
                <w:color w:val="000000"/>
              </w:rPr>
              <w:t>0</w:t>
            </w:r>
          </w:p>
        </w:tc>
        <w:tc>
          <w:tcPr>
            <w:tcW w:w="5463" w:type="dxa"/>
          </w:tcPr>
          <w:p w14:paraId="15BF90E3" w14:textId="77777777" w:rsidR="001233F8" w:rsidRDefault="008160FF">
            <w:pPr>
              <w:spacing w:after="0"/>
              <w:rPr>
                <w:color w:val="000000"/>
              </w:rPr>
            </w:pPr>
            <w:r>
              <w:rPr>
                <w:color w:val="000000"/>
              </w:rPr>
              <w:t>Sync</w:t>
            </w:r>
          </w:p>
        </w:tc>
        <w:tc>
          <w:tcPr>
            <w:tcW w:w="1180" w:type="dxa"/>
          </w:tcPr>
          <w:p w14:paraId="712601B8" w14:textId="77777777" w:rsidR="001233F8" w:rsidRDefault="008160FF">
            <w:pPr>
              <w:spacing w:after="0"/>
              <w:jc w:val="center"/>
              <w:rPr>
                <w:color w:val="000000"/>
              </w:rPr>
            </w:pPr>
            <w:r>
              <w:rPr>
                <w:color w:val="000000"/>
              </w:rPr>
              <w:t>uint8</w:t>
            </w:r>
          </w:p>
        </w:tc>
        <w:tc>
          <w:tcPr>
            <w:tcW w:w="1512" w:type="dxa"/>
            <w:vAlign w:val="center"/>
          </w:tcPr>
          <w:p w14:paraId="5A1CE4F5" w14:textId="77777777" w:rsidR="001233F8" w:rsidRDefault="008160FF">
            <w:pPr>
              <w:spacing w:after="0"/>
              <w:jc w:val="center"/>
              <w:rPr>
                <w:color w:val="000000"/>
              </w:rPr>
            </w:pPr>
            <w:r>
              <w:rPr>
                <w:color w:val="000000"/>
              </w:rPr>
              <w:t xml:space="preserve"> See Section 4.1</w:t>
            </w:r>
          </w:p>
        </w:tc>
      </w:tr>
      <w:tr w:rsidR="001233F8" w14:paraId="62536576" w14:textId="77777777">
        <w:trPr>
          <w:cantSplit/>
        </w:trPr>
        <w:tc>
          <w:tcPr>
            <w:tcW w:w="880" w:type="dxa"/>
          </w:tcPr>
          <w:p w14:paraId="08078A5A" w14:textId="77777777" w:rsidR="001233F8" w:rsidRDefault="008160FF">
            <w:pPr>
              <w:spacing w:after="0"/>
              <w:ind w:right="72"/>
              <w:jc w:val="center"/>
              <w:rPr>
                <w:color w:val="000000"/>
              </w:rPr>
            </w:pPr>
            <w:r>
              <w:rPr>
                <w:color w:val="000000"/>
              </w:rPr>
              <w:t>1-2</w:t>
            </w:r>
          </w:p>
        </w:tc>
        <w:tc>
          <w:tcPr>
            <w:tcW w:w="5463" w:type="dxa"/>
          </w:tcPr>
          <w:p w14:paraId="245357B8" w14:textId="77777777" w:rsidR="001233F8" w:rsidRDefault="008160FF">
            <w:pPr>
              <w:spacing w:after="0"/>
              <w:rPr>
                <w:color w:val="000000"/>
              </w:rPr>
            </w:pPr>
            <w:r>
              <w:rPr>
                <w:color w:val="000000"/>
              </w:rPr>
              <w:t>NumMsgBytes</w:t>
            </w:r>
          </w:p>
        </w:tc>
        <w:tc>
          <w:tcPr>
            <w:tcW w:w="1180" w:type="dxa"/>
          </w:tcPr>
          <w:p w14:paraId="2C58EA16" w14:textId="77777777" w:rsidR="001233F8" w:rsidRDefault="008160FF">
            <w:pPr>
              <w:spacing w:after="0"/>
              <w:jc w:val="center"/>
              <w:rPr>
                <w:color w:val="000000"/>
              </w:rPr>
            </w:pPr>
            <w:r>
              <w:rPr>
                <w:color w:val="000000"/>
              </w:rPr>
              <w:t>uint16</w:t>
            </w:r>
          </w:p>
        </w:tc>
        <w:tc>
          <w:tcPr>
            <w:tcW w:w="1512" w:type="dxa"/>
            <w:vAlign w:val="center"/>
          </w:tcPr>
          <w:p w14:paraId="6A192954" w14:textId="77777777" w:rsidR="001233F8" w:rsidRDefault="008160FF">
            <w:pPr>
              <w:spacing w:after="0"/>
              <w:jc w:val="center"/>
              <w:rPr>
                <w:color w:val="000000"/>
              </w:rPr>
            </w:pPr>
            <w:r>
              <w:rPr>
                <w:color w:val="000000"/>
              </w:rPr>
              <w:t>60</w:t>
            </w:r>
          </w:p>
        </w:tc>
      </w:tr>
      <w:tr w:rsidR="001233F8" w14:paraId="03ECFF24" w14:textId="77777777">
        <w:trPr>
          <w:cantSplit/>
        </w:trPr>
        <w:tc>
          <w:tcPr>
            <w:tcW w:w="880" w:type="dxa"/>
          </w:tcPr>
          <w:p w14:paraId="346859ED" w14:textId="77777777" w:rsidR="001233F8" w:rsidRDefault="008160FF">
            <w:pPr>
              <w:spacing w:after="0"/>
              <w:ind w:right="72"/>
              <w:jc w:val="center"/>
              <w:rPr>
                <w:color w:val="000000"/>
              </w:rPr>
            </w:pPr>
            <w:r>
              <w:rPr>
                <w:color w:val="000000"/>
              </w:rPr>
              <w:t>3-4</w:t>
            </w:r>
          </w:p>
        </w:tc>
        <w:tc>
          <w:tcPr>
            <w:tcW w:w="5463" w:type="dxa"/>
          </w:tcPr>
          <w:p w14:paraId="224EAED1" w14:textId="77777777" w:rsidR="001233F8" w:rsidRDefault="008160FF">
            <w:pPr>
              <w:spacing w:after="0"/>
              <w:rPr>
                <w:color w:val="000000"/>
              </w:rPr>
            </w:pPr>
            <w:r>
              <w:rPr>
                <w:color w:val="000000"/>
              </w:rPr>
              <w:t>Checksum</w:t>
            </w:r>
          </w:p>
        </w:tc>
        <w:tc>
          <w:tcPr>
            <w:tcW w:w="1180" w:type="dxa"/>
          </w:tcPr>
          <w:p w14:paraId="3F9559F9" w14:textId="77777777" w:rsidR="001233F8" w:rsidRDefault="008160FF">
            <w:pPr>
              <w:spacing w:after="0"/>
              <w:jc w:val="center"/>
              <w:rPr>
                <w:color w:val="000000"/>
              </w:rPr>
            </w:pPr>
            <w:r>
              <w:rPr>
                <w:color w:val="000000"/>
              </w:rPr>
              <w:t>uint16</w:t>
            </w:r>
          </w:p>
        </w:tc>
        <w:tc>
          <w:tcPr>
            <w:tcW w:w="1512" w:type="dxa"/>
            <w:vAlign w:val="center"/>
          </w:tcPr>
          <w:p w14:paraId="5FA97B53" w14:textId="77777777" w:rsidR="001233F8" w:rsidRDefault="008160FF">
            <w:pPr>
              <w:spacing w:after="0"/>
              <w:jc w:val="center"/>
              <w:rPr>
                <w:color w:val="000000"/>
              </w:rPr>
            </w:pPr>
            <w:r>
              <w:rPr>
                <w:color w:val="000000"/>
              </w:rPr>
              <w:t>See Section 4.6</w:t>
            </w:r>
          </w:p>
        </w:tc>
      </w:tr>
      <w:tr w:rsidR="001233F8" w14:paraId="72042E38" w14:textId="77777777">
        <w:trPr>
          <w:cantSplit/>
          <w:trHeight w:val="255"/>
        </w:trPr>
        <w:tc>
          <w:tcPr>
            <w:tcW w:w="880" w:type="dxa"/>
          </w:tcPr>
          <w:p w14:paraId="3604AF57" w14:textId="77777777" w:rsidR="001233F8" w:rsidRDefault="008160FF">
            <w:pPr>
              <w:spacing w:after="0"/>
              <w:ind w:right="72"/>
              <w:jc w:val="center"/>
              <w:rPr>
                <w:color w:val="000000"/>
              </w:rPr>
            </w:pPr>
            <w:r>
              <w:rPr>
                <w:color w:val="000000"/>
              </w:rPr>
              <w:t>5</w:t>
            </w:r>
          </w:p>
        </w:tc>
        <w:tc>
          <w:tcPr>
            <w:tcW w:w="5463" w:type="dxa"/>
          </w:tcPr>
          <w:p w14:paraId="6CC77D56" w14:textId="77777777" w:rsidR="001233F8" w:rsidRDefault="008160FF">
            <w:pPr>
              <w:spacing w:after="0"/>
              <w:rPr>
                <w:color w:val="000000"/>
              </w:rPr>
            </w:pPr>
            <w:r>
              <w:rPr>
                <w:color w:val="000000"/>
              </w:rPr>
              <w:t>TransactionID</w:t>
            </w:r>
          </w:p>
        </w:tc>
        <w:tc>
          <w:tcPr>
            <w:tcW w:w="1180" w:type="dxa"/>
          </w:tcPr>
          <w:p w14:paraId="3C203930" w14:textId="77777777" w:rsidR="001233F8" w:rsidRDefault="008160FF">
            <w:pPr>
              <w:spacing w:after="0"/>
              <w:jc w:val="center"/>
              <w:rPr>
                <w:color w:val="000000"/>
              </w:rPr>
            </w:pPr>
            <w:r>
              <w:rPr>
                <w:color w:val="000000"/>
              </w:rPr>
              <w:t>uint8</w:t>
            </w:r>
          </w:p>
        </w:tc>
        <w:tc>
          <w:tcPr>
            <w:tcW w:w="1512" w:type="dxa"/>
            <w:vAlign w:val="center"/>
          </w:tcPr>
          <w:p w14:paraId="3B3EC479" w14:textId="77777777" w:rsidR="001233F8" w:rsidRDefault="008160FF">
            <w:pPr>
              <w:spacing w:after="0"/>
              <w:jc w:val="center"/>
              <w:rPr>
                <w:color w:val="000000"/>
              </w:rPr>
            </w:pPr>
            <w:r>
              <w:rPr>
                <w:color w:val="000000"/>
              </w:rPr>
              <w:t>See Section 4.3</w:t>
            </w:r>
          </w:p>
        </w:tc>
      </w:tr>
      <w:tr w:rsidR="001233F8" w14:paraId="59E6D808" w14:textId="77777777">
        <w:trPr>
          <w:cantSplit/>
        </w:trPr>
        <w:tc>
          <w:tcPr>
            <w:tcW w:w="880" w:type="dxa"/>
          </w:tcPr>
          <w:p w14:paraId="256E1980" w14:textId="77777777" w:rsidR="001233F8" w:rsidRDefault="008160FF">
            <w:pPr>
              <w:spacing w:after="0"/>
              <w:ind w:right="72"/>
              <w:jc w:val="center"/>
              <w:rPr>
                <w:color w:val="000000"/>
              </w:rPr>
            </w:pPr>
            <w:r>
              <w:rPr>
                <w:color w:val="000000"/>
              </w:rPr>
              <w:t>6</w:t>
            </w:r>
          </w:p>
        </w:tc>
        <w:tc>
          <w:tcPr>
            <w:tcW w:w="5463" w:type="dxa"/>
          </w:tcPr>
          <w:p w14:paraId="0BD5006C" w14:textId="77777777" w:rsidR="001233F8" w:rsidRDefault="008160FF">
            <w:pPr>
              <w:spacing w:after="0"/>
              <w:rPr>
                <w:color w:val="000000"/>
              </w:rPr>
            </w:pPr>
            <w:r>
              <w:rPr>
                <w:color w:val="000000"/>
              </w:rPr>
              <w:t>MessageID</w:t>
            </w:r>
          </w:p>
        </w:tc>
        <w:tc>
          <w:tcPr>
            <w:tcW w:w="1180" w:type="dxa"/>
          </w:tcPr>
          <w:p w14:paraId="057DD633" w14:textId="77777777" w:rsidR="001233F8" w:rsidRDefault="008160FF">
            <w:pPr>
              <w:spacing w:after="0"/>
              <w:jc w:val="center"/>
              <w:rPr>
                <w:color w:val="000000"/>
              </w:rPr>
            </w:pPr>
            <w:r>
              <w:rPr>
                <w:color w:val="000000"/>
              </w:rPr>
              <w:t>uint8</w:t>
            </w:r>
          </w:p>
        </w:tc>
        <w:tc>
          <w:tcPr>
            <w:tcW w:w="1512" w:type="dxa"/>
            <w:vAlign w:val="center"/>
          </w:tcPr>
          <w:p w14:paraId="478F2763" w14:textId="77777777" w:rsidR="001233F8" w:rsidRDefault="008160FF">
            <w:pPr>
              <w:spacing w:after="0"/>
              <w:jc w:val="center"/>
              <w:rPr>
                <w:color w:val="000000"/>
              </w:rPr>
            </w:pPr>
            <w:r>
              <w:rPr>
                <w:color w:val="000000"/>
              </w:rPr>
              <w:t>49</w:t>
            </w:r>
          </w:p>
        </w:tc>
      </w:tr>
      <w:tr w:rsidR="001233F8" w14:paraId="30002254" w14:textId="77777777">
        <w:trPr>
          <w:cantSplit/>
        </w:trPr>
        <w:tc>
          <w:tcPr>
            <w:tcW w:w="880" w:type="dxa"/>
          </w:tcPr>
          <w:p w14:paraId="07FA874C" w14:textId="77777777" w:rsidR="001233F8" w:rsidRDefault="008160FF">
            <w:pPr>
              <w:spacing w:after="0"/>
              <w:ind w:right="72"/>
              <w:jc w:val="center"/>
              <w:rPr>
                <w:color w:val="000000"/>
              </w:rPr>
            </w:pPr>
            <w:r>
              <w:rPr>
                <w:color w:val="000000"/>
              </w:rPr>
              <w:lastRenderedPageBreak/>
              <w:t>7</w:t>
            </w:r>
          </w:p>
        </w:tc>
        <w:tc>
          <w:tcPr>
            <w:tcW w:w="5463" w:type="dxa"/>
          </w:tcPr>
          <w:p w14:paraId="312520AA" w14:textId="77777777" w:rsidR="001233F8" w:rsidRDefault="008160FF">
            <w:pPr>
              <w:spacing w:after="0"/>
              <w:rPr>
                <w:color w:val="000000"/>
              </w:rPr>
            </w:pPr>
            <w:r>
              <w:rPr>
                <w:color w:val="000000"/>
              </w:rPr>
              <w:t>ErrorCode</w:t>
            </w:r>
          </w:p>
        </w:tc>
        <w:tc>
          <w:tcPr>
            <w:tcW w:w="1180" w:type="dxa"/>
          </w:tcPr>
          <w:p w14:paraId="7862DA1E" w14:textId="77777777" w:rsidR="001233F8" w:rsidRDefault="008160FF">
            <w:pPr>
              <w:spacing w:after="0"/>
              <w:jc w:val="center"/>
              <w:rPr>
                <w:color w:val="000000"/>
              </w:rPr>
            </w:pPr>
            <w:r>
              <w:rPr>
                <w:color w:val="000000"/>
              </w:rPr>
              <w:t>uint8</w:t>
            </w:r>
          </w:p>
        </w:tc>
        <w:tc>
          <w:tcPr>
            <w:tcW w:w="1512" w:type="dxa"/>
            <w:vAlign w:val="center"/>
          </w:tcPr>
          <w:p w14:paraId="0356B23B" w14:textId="77777777" w:rsidR="001233F8" w:rsidRDefault="008160FF">
            <w:pPr>
              <w:spacing w:after="0"/>
              <w:jc w:val="center"/>
              <w:rPr>
                <w:color w:val="000000"/>
              </w:rPr>
            </w:pPr>
            <w:r>
              <w:rPr>
                <w:color w:val="000000"/>
              </w:rPr>
              <w:t>See below</w:t>
            </w:r>
          </w:p>
        </w:tc>
      </w:tr>
      <w:tr w:rsidR="001233F8" w14:paraId="70B53BE9" w14:textId="77777777">
        <w:trPr>
          <w:cantSplit/>
        </w:trPr>
        <w:tc>
          <w:tcPr>
            <w:tcW w:w="880" w:type="dxa"/>
          </w:tcPr>
          <w:p w14:paraId="1031C064" w14:textId="77777777" w:rsidR="001233F8" w:rsidRDefault="008160FF">
            <w:pPr>
              <w:spacing w:after="0"/>
              <w:ind w:right="72"/>
              <w:jc w:val="center"/>
              <w:rPr>
                <w:color w:val="000000"/>
              </w:rPr>
            </w:pPr>
            <w:r>
              <w:rPr>
                <w:color w:val="000000"/>
              </w:rPr>
              <w:t>8-11</w:t>
            </w:r>
          </w:p>
        </w:tc>
        <w:tc>
          <w:tcPr>
            <w:tcW w:w="5463" w:type="dxa"/>
          </w:tcPr>
          <w:p w14:paraId="5FAE87EE" w14:textId="77777777" w:rsidR="001233F8" w:rsidRDefault="008160FF">
            <w:pPr>
              <w:spacing w:after="0"/>
              <w:rPr>
                <w:color w:val="000000"/>
              </w:rPr>
            </w:pPr>
            <w:r>
              <w:rPr>
                <w:color w:val="000000"/>
              </w:rPr>
              <w:t>PacketID</w:t>
            </w:r>
          </w:p>
        </w:tc>
        <w:tc>
          <w:tcPr>
            <w:tcW w:w="1180" w:type="dxa"/>
          </w:tcPr>
          <w:p w14:paraId="45A199DD" w14:textId="77777777" w:rsidR="001233F8" w:rsidRDefault="008160FF">
            <w:pPr>
              <w:spacing w:after="0"/>
              <w:jc w:val="center"/>
              <w:rPr>
                <w:color w:val="000000"/>
              </w:rPr>
            </w:pPr>
            <w:r>
              <w:rPr>
                <w:color w:val="000000"/>
              </w:rPr>
              <w:t>uint32</w:t>
            </w:r>
          </w:p>
        </w:tc>
        <w:tc>
          <w:tcPr>
            <w:tcW w:w="1512" w:type="dxa"/>
            <w:vAlign w:val="center"/>
          </w:tcPr>
          <w:p w14:paraId="63989C68" w14:textId="77777777" w:rsidR="001233F8" w:rsidRDefault="008160FF">
            <w:pPr>
              <w:spacing w:after="0"/>
              <w:jc w:val="center"/>
              <w:rPr>
                <w:color w:val="000000"/>
              </w:rPr>
            </w:pPr>
            <w:r>
              <w:rPr>
                <w:color w:val="000000"/>
              </w:rPr>
              <w:t>See below</w:t>
            </w:r>
          </w:p>
        </w:tc>
      </w:tr>
      <w:tr w:rsidR="001233F8" w14:paraId="301EA9F9" w14:textId="77777777">
        <w:trPr>
          <w:cantSplit/>
        </w:trPr>
        <w:tc>
          <w:tcPr>
            <w:tcW w:w="880" w:type="dxa"/>
          </w:tcPr>
          <w:p w14:paraId="73C85CB1" w14:textId="77777777" w:rsidR="001233F8" w:rsidRDefault="008160FF">
            <w:pPr>
              <w:spacing w:after="0"/>
              <w:ind w:right="72"/>
              <w:jc w:val="center"/>
              <w:rPr>
                <w:color w:val="000000"/>
              </w:rPr>
            </w:pPr>
            <w:r>
              <w:rPr>
                <w:color w:val="000000"/>
              </w:rPr>
              <w:t>12-59</w:t>
            </w:r>
          </w:p>
        </w:tc>
        <w:tc>
          <w:tcPr>
            <w:tcW w:w="5463" w:type="dxa"/>
          </w:tcPr>
          <w:p w14:paraId="6898E6AA" w14:textId="77777777" w:rsidR="001233F8" w:rsidRDefault="008160FF">
            <w:pPr>
              <w:spacing w:after="0"/>
              <w:rPr>
                <w:color w:val="000000"/>
              </w:rPr>
            </w:pPr>
            <w:r>
              <w:rPr>
                <w:color w:val="000000"/>
              </w:rPr>
              <w:t>ErrorText[48]</w:t>
            </w:r>
          </w:p>
        </w:tc>
        <w:tc>
          <w:tcPr>
            <w:tcW w:w="1180" w:type="dxa"/>
          </w:tcPr>
          <w:p w14:paraId="4CD5E50B" w14:textId="77777777" w:rsidR="001233F8" w:rsidRDefault="008160FF">
            <w:pPr>
              <w:spacing w:after="0"/>
              <w:jc w:val="center"/>
              <w:rPr>
                <w:color w:val="000000"/>
              </w:rPr>
            </w:pPr>
            <w:r>
              <w:rPr>
                <w:color w:val="000000"/>
              </w:rPr>
              <w:t>uint8</w:t>
            </w:r>
          </w:p>
        </w:tc>
        <w:tc>
          <w:tcPr>
            <w:tcW w:w="1512" w:type="dxa"/>
            <w:vAlign w:val="center"/>
          </w:tcPr>
          <w:p w14:paraId="44C0B64E" w14:textId="77777777" w:rsidR="001233F8" w:rsidRDefault="008160FF">
            <w:pPr>
              <w:spacing w:after="0"/>
              <w:jc w:val="center"/>
              <w:rPr>
                <w:color w:val="000000"/>
              </w:rPr>
            </w:pPr>
            <w:r>
              <w:rPr>
                <w:color w:val="000000"/>
              </w:rPr>
              <w:t>See below</w:t>
            </w:r>
          </w:p>
        </w:tc>
      </w:tr>
    </w:tbl>
    <w:p w14:paraId="236B94EB"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713CBE94" w14:textId="77777777" w:rsidR="001233F8" w:rsidRDefault="008160FF">
      <w:pPr>
        <w:spacing w:after="0"/>
        <w:ind w:left="1440" w:hanging="360"/>
        <w:rPr>
          <w:color w:val="000000"/>
        </w:rPr>
      </w:pPr>
      <w:r>
        <w:rPr>
          <w:color w:val="000000"/>
        </w:rPr>
        <w:t>0 = FWU is not in progress so this command is invalid.</w:t>
      </w:r>
    </w:p>
    <w:p w14:paraId="42683158" w14:textId="77777777" w:rsidR="001233F8" w:rsidRDefault="008160FF">
      <w:pPr>
        <w:spacing w:after="0"/>
        <w:ind w:left="1440" w:hanging="360"/>
        <w:rPr>
          <w:color w:val="000000"/>
        </w:rPr>
      </w:pPr>
      <w:r>
        <w:rPr>
          <w:color w:val="000000"/>
        </w:rPr>
        <w:t xml:space="preserve">1 = Packet ignored. The first </w:t>
      </w:r>
      <w:r>
        <w:rPr>
          <w:i/>
          <w:color w:val="000000"/>
        </w:rPr>
        <w:t>PacketID</w:t>
      </w:r>
      <w:r>
        <w:rPr>
          <w:color w:val="000000"/>
        </w:rPr>
        <w:t xml:space="preserve"> after the start of FWU was not 0.</w:t>
      </w:r>
    </w:p>
    <w:p w14:paraId="3239E74B" w14:textId="77777777" w:rsidR="001233F8" w:rsidRDefault="008160FF">
      <w:pPr>
        <w:spacing w:after="0"/>
        <w:ind w:left="1440" w:hanging="360"/>
        <w:rPr>
          <w:color w:val="000000"/>
        </w:rPr>
      </w:pPr>
      <w:r>
        <w:rPr>
          <w:color w:val="000000"/>
        </w:rPr>
        <w:t xml:space="preserve">2 = Packet ignored. The </w:t>
      </w:r>
      <w:r>
        <w:rPr>
          <w:i/>
          <w:color w:val="000000"/>
        </w:rPr>
        <w:t>PacketID</w:t>
      </w:r>
      <w:r>
        <w:rPr>
          <w:color w:val="000000"/>
        </w:rPr>
        <w:t xml:space="preserve"> was out of sequence. </w:t>
      </w:r>
      <w:r>
        <w:rPr>
          <w:i/>
          <w:color w:val="000000"/>
        </w:rPr>
        <w:t>PacketID’s</w:t>
      </w:r>
      <w:r>
        <w:rPr>
          <w:color w:val="000000"/>
        </w:rPr>
        <w:t xml:space="preserve"> must be monotonically increasing.</w:t>
      </w:r>
    </w:p>
    <w:p w14:paraId="726AF86B" w14:textId="77777777" w:rsidR="001233F8" w:rsidRDefault="008160FF">
      <w:pPr>
        <w:spacing w:after="0"/>
        <w:ind w:left="1440" w:hanging="360"/>
        <w:rPr>
          <w:color w:val="000000"/>
        </w:rPr>
      </w:pPr>
      <w:r>
        <w:rPr>
          <w:color w:val="000000"/>
        </w:rPr>
        <w:t>3 = Packet ignored. A packet was received after all expected packets had been processed.</w:t>
      </w:r>
    </w:p>
    <w:p w14:paraId="0CC9085A" w14:textId="77777777" w:rsidR="001233F8" w:rsidRDefault="008160FF">
      <w:pPr>
        <w:spacing w:after="0"/>
        <w:ind w:left="1440" w:hanging="360"/>
        <w:rPr>
          <w:color w:val="000000"/>
        </w:rPr>
      </w:pPr>
      <w:r>
        <w:rPr>
          <w:color w:val="000000"/>
        </w:rPr>
        <w:t>4 = FWU aborted. Invalid binary header start bytes.</w:t>
      </w:r>
    </w:p>
    <w:p w14:paraId="17521254" w14:textId="77777777" w:rsidR="001233F8" w:rsidRDefault="008160FF">
      <w:pPr>
        <w:spacing w:after="0"/>
        <w:ind w:left="1440" w:hanging="360"/>
        <w:rPr>
          <w:color w:val="000000"/>
        </w:rPr>
      </w:pPr>
      <w:r>
        <w:rPr>
          <w:color w:val="000000"/>
        </w:rPr>
        <w:t>5 = FWU aborted. Invalid binary header end bytes.</w:t>
      </w:r>
    </w:p>
    <w:p w14:paraId="4295EBBE" w14:textId="77777777" w:rsidR="001233F8" w:rsidRDefault="008160FF">
      <w:pPr>
        <w:spacing w:after="0"/>
        <w:ind w:left="1440" w:hanging="360"/>
        <w:rPr>
          <w:color w:val="000000"/>
        </w:rPr>
      </w:pPr>
      <w:r>
        <w:rPr>
          <w:color w:val="000000"/>
        </w:rPr>
        <w:t>6 = FWU aborted. Unknown binary type specified in binary header.</w:t>
      </w:r>
    </w:p>
    <w:p w14:paraId="0C81BFF4" w14:textId="77777777" w:rsidR="001233F8" w:rsidRDefault="008160FF">
      <w:pPr>
        <w:spacing w:after="0"/>
        <w:ind w:left="1440" w:hanging="360"/>
        <w:rPr>
          <w:color w:val="000000"/>
        </w:rPr>
      </w:pPr>
      <w:r>
        <w:rPr>
          <w:color w:val="000000"/>
        </w:rPr>
        <w:t>7 = FWU aborted. Invalid binary header number of bytes.</w:t>
      </w:r>
    </w:p>
    <w:p w14:paraId="68ADA4A4" w14:textId="77777777" w:rsidR="001233F8" w:rsidRDefault="008160FF">
      <w:pPr>
        <w:spacing w:after="0"/>
        <w:ind w:left="1440" w:hanging="360"/>
        <w:rPr>
          <w:color w:val="000000"/>
        </w:rPr>
      </w:pPr>
      <w:r>
        <w:rPr>
          <w:color w:val="000000"/>
        </w:rPr>
        <w:t>8 = FWU aborted. Binary header number of bytes does not agree with FWU Start Dispatch.</w:t>
      </w:r>
    </w:p>
    <w:p w14:paraId="68921FD6" w14:textId="77777777" w:rsidR="001233F8" w:rsidRDefault="008160FF">
      <w:pPr>
        <w:spacing w:after="0"/>
        <w:ind w:left="1440" w:hanging="360"/>
        <w:rPr>
          <w:color w:val="000000"/>
        </w:rPr>
      </w:pPr>
      <w:r>
        <w:rPr>
          <w:color w:val="000000"/>
        </w:rPr>
        <w:t>9 = FWU aborted. Invalid binary header checksum.</w:t>
      </w:r>
    </w:p>
    <w:p w14:paraId="48DC4309" w14:textId="77777777" w:rsidR="001233F8" w:rsidRDefault="008160FF">
      <w:pPr>
        <w:spacing w:after="0"/>
        <w:ind w:left="1440" w:hanging="360"/>
        <w:rPr>
          <w:color w:val="000000"/>
        </w:rPr>
      </w:pPr>
      <w:r>
        <w:rPr>
          <w:color w:val="000000"/>
        </w:rPr>
        <w:t>10 = FWU aborted. Invalid Firmware checksum.</w:t>
      </w:r>
    </w:p>
    <w:p w14:paraId="4504987F" w14:textId="77777777" w:rsidR="001233F8" w:rsidRDefault="008160FF">
      <w:pPr>
        <w:spacing w:after="0"/>
        <w:ind w:left="1440" w:hanging="360"/>
        <w:rPr>
          <w:color w:val="000000"/>
        </w:rPr>
      </w:pPr>
      <w:r>
        <w:rPr>
          <w:color w:val="000000"/>
        </w:rPr>
        <w:t>11 = FWU aborted. Attempt to load the same FW without resetting Module.</w:t>
      </w:r>
    </w:p>
    <w:p w14:paraId="5C5B0D03" w14:textId="77777777" w:rsidR="001233F8" w:rsidRDefault="008160FF">
      <w:pPr>
        <w:spacing w:after="0"/>
        <w:ind w:left="1440" w:hanging="360"/>
        <w:rPr>
          <w:color w:val="000000"/>
        </w:rPr>
      </w:pPr>
      <w:r>
        <w:rPr>
          <w:color w:val="000000"/>
        </w:rPr>
        <w:t>12 = FWU aborted. Invalid binary header version.</w:t>
      </w:r>
    </w:p>
    <w:p w14:paraId="2C0F13DE" w14:textId="77777777" w:rsidR="001233F8" w:rsidRDefault="008160FF">
      <w:pPr>
        <w:spacing w:after="0"/>
        <w:ind w:left="1440" w:hanging="360"/>
        <w:rPr>
          <w:color w:val="000000"/>
        </w:rPr>
      </w:pPr>
      <w:r>
        <w:rPr>
          <w:color w:val="000000"/>
        </w:rPr>
        <w:t>13 = FWU aborted. Invalid binary header variable field.</w:t>
      </w:r>
    </w:p>
    <w:p w14:paraId="5979F514" w14:textId="77777777" w:rsidR="001233F8" w:rsidRDefault="008160FF">
      <w:pPr>
        <w:spacing w:after="0"/>
        <w:ind w:left="1440" w:hanging="360"/>
        <w:rPr>
          <w:color w:val="000000"/>
        </w:rPr>
      </w:pPr>
      <w:r>
        <w:rPr>
          <w:color w:val="000000"/>
        </w:rPr>
        <w:t>14 = FWU aborted. Digital signature is missing from binary header or is invalid.</w:t>
      </w:r>
    </w:p>
    <w:p w14:paraId="36BBDA68" w14:textId="77777777" w:rsidR="001233F8" w:rsidRDefault="008160FF">
      <w:pPr>
        <w:spacing w:after="0"/>
        <w:ind w:left="1440" w:hanging="360"/>
        <w:rPr>
          <w:color w:val="000000"/>
        </w:rPr>
      </w:pPr>
      <w:r>
        <w:rPr>
          <w:color w:val="000000"/>
        </w:rPr>
        <w:t>16 = FWU aborted. Invalid number of header bytes specified in binary header.</w:t>
      </w:r>
    </w:p>
    <w:p w14:paraId="5FB68EF6" w14:textId="77777777" w:rsidR="001233F8" w:rsidRDefault="008160FF">
      <w:pPr>
        <w:spacing w:after="0"/>
        <w:ind w:left="1440" w:hanging="360"/>
        <w:rPr>
          <w:color w:val="000000"/>
        </w:rPr>
      </w:pPr>
      <w:r>
        <w:rPr>
          <w:color w:val="000000"/>
        </w:rPr>
        <w:t>17 = FWU aborted. Attempt to revert to a previous version of COP FW.</w:t>
      </w:r>
    </w:p>
    <w:p w14:paraId="799762A2" w14:textId="77777777" w:rsidR="001233F8" w:rsidRDefault="008160FF">
      <w:pPr>
        <w:spacing w:after="0"/>
        <w:ind w:left="1440" w:hanging="360"/>
        <w:rPr>
          <w:color w:val="000000"/>
        </w:rPr>
      </w:pPr>
      <w:r>
        <w:rPr>
          <w:color w:val="000000"/>
        </w:rPr>
        <w:t>18 = FWU aborted. Maximum number of attempts for this binary has been exceeded.</w:t>
      </w:r>
    </w:p>
    <w:p w14:paraId="3FAFD6F0" w14:textId="77777777" w:rsidR="001233F8" w:rsidRDefault="008160FF">
      <w:pPr>
        <w:spacing w:before="120"/>
        <w:ind w:left="1080" w:hanging="360"/>
        <w:jc w:val="both"/>
        <w:rPr>
          <w:color w:val="000000"/>
        </w:rPr>
      </w:pPr>
      <w:r>
        <w:rPr>
          <w:b/>
          <w:color w:val="000000"/>
        </w:rPr>
        <w:t>PacketID</w:t>
      </w:r>
      <w:r>
        <w:rPr>
          <w:color w:val="000000"/>
        </w:rPr>
        <w:t>:  Sequence number of the last packet that was successfully processed. If no packet has been successfully processed then PacketID is set to 0xFFFFFFFF.</w:t>
      </w:r>
    </w:p>
    <w:p w14:paraId="57D59937"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3863BFA1" w14:textId="77777777" w:rsidR="001233F8" w:rsidRDefault="008160FF" w:rsidP="0086059E">
      <w:pPr>
        <w:pStyle w:val="Heading2"/>
      </w:pPr>
      <w:bookmarkStart w:id="124" w:name="_Toc202436117"/>
      <w:r>
        <w:t>FWU Status Dispatch</w:t>
      </w:r>
      <w:bookmarkEnd w:id="124"/>
    </w:p>
    <w:p w14:paraId="65BB4580" w14:textId="77777777" w:rsidR="001233F8" w:rsidRDefault="008160FF">
      <w:pPr>
        <w:keepNext/>
        <w:spacing w:before="120"/>
        <w:jc w:val="both"/>
        <w:rPr>
          <w:color w:val="000000"/>
        </w:rPr>
      </w:pPr>
      <w:r>
        <w:rPr>
          <w:color w:val="000000"/>
        </w:rPr>
        <w:t>When FWU is in progress the Module sends the FWU Status Dispatch to the Host to report the status of the FWU process. The Module will send this indication whenever any of the FWU statuses contained in the message changes, but will send it no more often than once per second.</w:t>
      </w:r>
    </w:p>
    <w:p w14:paraId="5C661A50" w14:textId="77777777" w:rsidR="001233F8" w:rsidRDefault="008160FF">
      <w:pPr>
        <w:spacing w:before="120"/>
        <w:jc w:val="both"/>
        <w:rPr>
          <w:color w:val="000000"/>
        </w:rPr>
      </w:pPr>
      <w:r>
        <w:rPr>
          <w:color w:val="000000"/>
        </w:rPr>
        <w:t>The Host sends the Generic Response to the Module to confirm receipt of the FWU Status Dispatch.</w:t>
      </w:r>
    </w:p>
    <w:p w14:paraId="540C4E9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Production Infotainment System</w:t>
      </w:r>
    </w:p>
    <w:p w14:paraId="77300DC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098CC4F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w:t>
      </w:r>
    </w:p>
    <w:p w14:paraId="786BEF9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5FD3943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52E95DA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28</w:t>
      </w:r>
    </w:p>
    <w:p w14:paraId="5DBA32B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4B399EE1"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81DEB05" w14:textId="77777777">
        <w:trPr>
          <w:cantSplit/>
          <w:tblHeader/>
        </w:trPr>
        <w:tc>
          <w:tcPr>
            <w:tcW w:w="880" w:type="dxa"/>
            <w:shd w:val="clear" w:color="auto" w:fill="EEECE1"/>
          </w:tcPr>
          <w:p w14:paraId="7C91013D" w14:textId="77777777" w:rsidR="001233F8" w:rsidRDefault="008160FF">
            <w:pPr>
              <w:spacing w:after="0"/>
              <w:jc w:val="center"/>
              <w:rPr>
                <w:b/>
                <w:color w:val="000000"/>
              </w:rPr>
            </w:pPr>
            <w:r>
              <w:rPr>
                <w:b/>
                <w:color w:val="000000"/>
              </w:rPr>
              <w:t>Byte #</w:t>
            </w:r>
          </w:p>
        </w:tc>
        <w:tc>
          <w:tcPr>
            <w:tcW w:w="5463" w:type="dxa"/>
            <w:shd w:val="clear" w:color="auto" w:fill="EEECE1"/>
          </w:tcPr>
          <w:p w14:paraId="61E989C1" w14:textId="77777777" w:rsidR="001233F8" w:rsidRDefault="008160FF">
            <w:pPr>
              <w:spacing w:after="0"/>
              <w:jc w:val="center"/>
              <w:rPr>
                <w:b/>
                <w:color w:val="000000"/>
              </w:rPr>
            </w:pPr>
            <w:r>
              <w:rPr>
                <w:b/>
                <w:color w:val="000000"/>
              </w:rPr>
              <w:t>Field Name</w:t>
            </w:r>
          </w:p>
        </w:tc>
        <w:tc>
          <w:tcPr>
            <w:tcW w:w="1180" w:type="dxa"/>
            <w:shd w:val="clear" w:color="auto" w:fill="EEECE1"/>
          </w:tcPr>
          <w:p w14:paraId="5756900C"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EE0FB85" w14:textId="77777777" w:rsidR="001233F8" w:rsidRDefault="008160FF">
            <w:pPr>
              <w:spacing w:after="0"/>
              <w:jc w:val="center"/>
              <w:rPr>
                <w:b/>
                <w:color w:val="000000"/>
              </w:rPr>
            </w:pPr>
            <w:r>
              <w:rPr>
                <w:b/>
                <w:color w:val="000000"/>
              </w:rPr>
              <w:t>Value</w:t>
            </w:r>
          </w:p>
        </w:tc>
      </w:tr>
      <w:tr w:rsidR="001233F8" w14:paraId="255B3816" w14:textId="77777777">
        <w:trPr>
          <w:cantSplit/>
        </w:trPr>
        <w:tc>
          <w:tcPr>
            <w:tcW w:w="880" w:type="dxa"/>
          </w:tcPr>
          <w:p w14:paraId="7ECDE026" w14:textId="77777777" w:rsidR="001233F8" w:rsidRDefault="008160FF">
            <w:pPr>
              <w:spacing w:after="0"/>
              <w:ind w:right="72"/>
              <w:jc w:val="center"/>
              <w:rPr>
                <w:color w:val="000000"/>
              </w:rPr>
            </w:pPr>
            <w:r>
              <w:rPr>
                <w:color w:val="000000"/>
              </w:rPr>
              <w:t>0</w:t>
            </w:r>
          </w:p>
        </w:tc>
        <w:tc>
          <w:tcPr>
            <w:tcW w:w="5463" w:type="dxa"/>
          </w:tcPr>
          <w:p w14:paraId="3B1D20FE" w14:textId="77777777" w:rsidR="001233F8" w:rsidRDefault="008160FF">
            <w:pPr>
              <w:spacing w:after="0"/>
              <w:rPr>
                <w:color w:val="000000"/>
              </w:rPr>
            </w:pPr>
            <w:r>
              <w:rPr>
                <w:color w:val="000000"/>
              </w:rPr>
              <w:t>Sync</w:t>
            </w:r>
          </w:p>
        </w:tc>
        <w:tc>
          <w:tcPr>
            <w:tcW w:w="1180" w:type="dxa"/>
          </w:tcPr>
          <w:p w14:paraId="67878E9B" w14:textId="77777777" w:rsidR="001233F8" w:rsidRDefault="008160FF">
            <w:pPr>
              <w:spacing w:after="0"/>
              <w:jc w:val="center"/>
              <w:rPr>
                <w:color w:val="000000"/>
              </w:rPr>
            </w:pPr>
            <w:r>
              <w:rPr>
                <w:color w:val="000000"/>
              </w:rPr>
              <w:t>uint8</w:t>
            </w:r>
          </w:p>
        </w:tc>
        <w:tc>
          <w:tcPr>
            <w:tcW w:w="1512" w:type="dxa"/>
            <w:vAlign w:val="center"/>
          </w:tcPr>
          <w:p w14:paraId="5676C472" w14:textId="77777777" w:rsidR="001233F8" w:rsidRDefault="008160FF">
            <w:pPr>
              <w:spacing w:after="0"/>
              <w:jc w:val="center"/>
              <w:rPr>
                <w:color w:val="000000"/>
              </w:rPr>
            </w:pPr>
            <w:r>
              <w:rPr>
                <w:color w:val="000000"/>
              </w:rPr>
              <w:t xml:space="preserve"> See Section 4.1</w:t>
            </w:r>
          </w:p>
        </w:tc>
      </w:tr>
      <w:tr w:rsidR="001233F8" w14:paraId="76D9FC3E" w14:textId="77777777">
        <w:trPr>
          <w:cantSplit/>
        </w:trPr>
        <w:tc>
          <w:tcPr>
            <w:tcW w:w="880" w:type="dxa"/>
          </w:tcPr>
          <w:p w14:paraId="37836255" w14:textId="77777777" w:rsidR="001233F8" w:rsidRDefault="008160FF">
            <w:pPr>
              <w:spacing w:after="0"/>
              <w:ind w:right="72"/>
              <w:jc w:val="center"/>
              <w:rPr>
                <w:color w:val="000000"/>
              </w:rPr>
            </w:pPr>
            <w:r>
              <w:rPr>
                <w:color w:val="000000"/>
              </w:rPr>
              <w:t>1-2</w:t>
            </w:r>
          </w:p>
        </w:tc>
        <w:tc>
          <w:tcPr>
            <w:tcW w:w="5463" w:type="dxa"/>
          </w:tcPr>
          <w:p w14:paraId="46603583" w14:textId="77777777" w:rsidR="001233F8" w:rsidRDefault="008160FF">
            <w:pPr>
              <w:spacing w:after="0"/>
              <w:rPr>
                <w:color w:val="000000"/>
              </w:rPr>
            </w:pPr>
            <w:r>
              <w:rPr>
                <w:color w:val="000000"/>
              </w:rPr>
              <w:t>NumMsgBytes</w:t>
            </w:r>
          </w:p>
        </w:tc>
        <w:tc>
          <w:tcPr>
            <w:tcW w:w="1180" w:type="dxa"/>
          </w:tcPr>
          <w:p w14:paraId="73F1CC3C" w14:textId="77777777" w:rsidR="001233F8" w:rsidRDefault="008160FF">
            <w:pPr>
              <w:spacing w:after="0"/>
              <w:jc w:val="center"/>
              <w:rPr>
                <w:color w:val="000000"/>
              </w:rPr>
            </w:pPr>
            <w:r>
              <w:rPr>
                <w:color w:val="000000"/>
              </w:rPr>
              <w:t>uint16</w:t>
            </w:r>
          </w:p>
        </w:tc>
        <w:tc>
          <w:tcPr>
            <w:tcW w:w="1512" w:type="dxa"/>
            <w:vAlign w:val="center"/>
          </w:tcPr>
          <w:p w14:paraId="1E351E59" w14:textId="77777777" w:rsidR="001233F8" w:rsidRDefault="008160FF">
            <w:pPr>
              <w:spacing w:after="0"/>
              <w:jc w:val="center"/>
              <w:rPr>
                <w:color w:val="000000"/>
              </w:rPr>
            </w:pPr>
            <w:r>
              <w:rPr>
                <w:color w:val="000000"/>
              </w:rPr>
              <w:t>28</w:t>
            </w:r>
          </w:p>
        </w:tc>
      </w:tr>
      <w:tr w:rsidR="001233F8" w14:paraId="713C5E2F" w14:textId="77777777">
        <w:trPr>
          <w:cantSplit/>
        </w:trPr>
        <w:tc>
          <w:tcPr>
            <w:tcW w:w="880" w:type="dxa"/>
          </w:tcPr>
          <w:p w14:paraId="23AED468" w14:textId="77777777" w:rsidR="001233F8" w:rsidRDefault="008160FF">
            <w:pPr>
              <w:spacing w:after="0"/>
              <w:ind w:right="72"/>
              <w:jc w:val="center"/>
              <w:rPr>
                <w:color w:val="000000"/>
              </w:rPr>
            </w:pPr>
            <w:r>
              <w:rPr>
                <w:color w:val="000000"/>
              </w:rPr>
              <w:t>3-4</w:t>
            </w:r>
          </w:p>
        </w:tc>
        <w:tc>
          <w:tcPr>
            <w:tcW w:w="5463" w:type="dxa"/>
          </w:tcPr>
          <w:p w14:paraId="05175341" w14:textId="77777777" w:rsidR="001233F8" w:rsidRDefault="008160FF">
            <w:pPr>
              <w:spacing w:after="0"/>
              <w:rPr>
                <w:color w:val="000000"/>
              </w:rPr>
            </w:pPr>
            <w:r>
              <w:rPr>
                <w:color w:val="000000"/>
              </w:rPr>
              <w:t>Checksum</w:t>
            </w:r>
          </w:p>
        </w:tc>
        <w:tc>
          <w:tcPr>
            <w:tcW w:w="1180" w:type="dxa"/>
          </w:tcPr>
          <w:p w14:paraId="6AE1A44D" w14:textId="77777777" w:rsidR="001233F8" w:rsidRDefault="008160FF">
            <w:pPr>
              <w:spacing w:after="0"/>
              <w:jc w:val="center"/>
              <w:rPr>
                <w:color w:val="000000"/>
              </w:rPr>
            </w:pPr>
            <w:r>
              <w:rPr>
                <w:color w:val="000000"/>
              </w:rPr>
              <w:t>uint16</w:t>
            </w:r>
          </w:p>
        </w:tc>
        <w:tc>
          <w:tcPr>
            <w:tcW w:w="1512" w:type="dxa"/>
            <w:vAlign w:val="center"/>
          </w:tcPr>
          <w:p w14:paraId="6D6906F2" w14:textId="77777777" w:rsidR="001233F8" w:rsidRDefault="008160FF">
            <w:pPr>
              <w:spacing w:after="0"/>
              <w:jc w:val="center"/>
              <w:rPr>
                <w:color w:val="000000"/>
              </w:rPr>
            </w:pPr>
            <w:r>
              <w:rPr>
                <w:color w:val="000000"/>
              </w:rPr>
              <w:t>See Section 4.6</w:t>
            </w:r>
          </w:p>
        </w:tc>
      </w:tr>
      <w:tr w:rsidR="001233F8" w14:paraId="142F453D" w14:textId="77777777">
        <w:trPr>
          <w:cantSplit/>
          <w:trHeight w:val="255"/>
        </w:trPr>
        <w:tc>
          <w:tcPr>
            <w:tcW w:w="880" w:type="dxa"/>
          </w:tcPr>
          <w:p w14:paraId="33F61D0C" w14:textId="77777777" w:rsidR="001233F8" w:rsidRDefault="008160FF">
            <w:pPr>
              <w:spacing w:after="0"/>
              <w:ind w:right="72"/>
              <w:jc w:val="center"/>
              <w:rPr>
                <w:color w:val="000000"/>
              </w:rPr>
            </w:pPr>
            <w:r>
              <w:rPr>
                <w:color w:val="000000"/>
              </w:rPr>
              <w:lastRenderedPageBreak/>
              <w:t>5</w:t>
            </w:r>
          </w:p>
        </w:tc>
        <w:tc>
          <w:tcPr>
            <w:tcW w:w="5463" w:type="dxa"/>
          </w:tcPr>
          <w:p w14:paraId="03C52576" w14:textId="77777777" w:rsidR="001233F8" w:rsidRDefault="008160FF">
            <w:pPr>
              <w:spacing w:after="0"/>
              <w:rPr>
                <w:color w:val="000000"/>
              </w:rPr>
            </w:pPr>
            <w:r>
              <w:rPr>
                <w:color w:val="000000"/>
              </w:rPr>
              <w:t>TransactionID</w:t>
            </w:r>
          </w:p>
        </w:tc>
        <w:tc>
          <w:tcPr>
            <w:tcW w:w="1180" w:type="dxa"/>
          </w:tcPr>
          <w:p w14:paraId="3D3ADA03" w14:textId="77777777" w:rsidR="001233F8" w:rsidRDefault="008160FF">
            <w:pPr>
              <w:spacing w:after="0"/>
              <w:jc w:val="center"/>
              <w:rPr>
                <w:color w:val="000000"/>
              </w:rPr>
            </w:pPr>
            <w:r>
              <w:rPr>
                <w:color w:val="000000"/>
              </w:rPr>
              <w:t>uint8</w:t>
            </w:r>
          </w:p>
        </w:tc>
        <w:tc>
          <w:tcPr>
            <w:tcW w:w="1512" w:type="dxa"/>
            <w:vAlign w:val="center"/>
          </w:tcPr>
          <w:p w14:paraId="15CA7D22" w14:textId="77777777" w:rsidR="001233F8" w:rsidRDefault="008160FF">
            <w:pPr>
              <w:spacing w:after="0"/>
              <w:jc w:val="center"/>
              <w:rPr>
                <w:color w:val="000000"/>
              </w:rPr>
            </w:pPr>
            <w:r>
              <w:rPr>
                <w:color w:val="000000"/>
              </w:rPr>
              <w:t>See Section 4.3</w:t>
            </w:r>
          </w:p>
        </w:tc>
      </w:tr>
      <w:tr w:rsidR="001233F8" w14:paraId="6371A9A6" w14:textId="77777777">
        <w:trPr>
          <w:cantSplit/>
        </w:trPr>
        <w:tc>
          <w:tcPr>
            <w:tcW w:w="880" w:type="dxa"/>
          </w:tcPr>
          <w:p w14:paraId="747FFE5D" w14:textId="77777777" w:rsidR="001233F8" w:rsidRDefault="008160FF">
            <w:pPr>
              <w:spacing w:after="0"/>
              <w:ind w:right="72"/>
              <w:jc w:val="center"/>
              <w:rPr>
                <w:color w:val="000000"/>
              </w:rPr>
            </w:pPr>
            <w:r>
              <w:rPr>
                <w:color w:val="000000"/>
              </w:rPr>
              <w:t>6</w:t>
            </w:r>
          </w:p>
        </w:tc>
        <w:tc>
          <w:tcPr>
            <w:tcW w:w="5463" w:type="dxa"/>
          </w:tcPr>
          <w:p w14:paraId="6D4E2161" w14:textId="77777777" w:rsidR="001233F8" w:rsidRDefault="008160FF">
            <w:pPr>
              <w:spacing w:after="0"/>
              <w:rPr>
                <w:color w:val="000000"/>
              </w:rPr>
            </w:pPr>
            <w:r>
              <w:rPr>
                <w:color w:val="000000"/>
              </w:rPr>
              <w:t>MessageID</w:t>
            </w:r>
          </w:p>
        </w:tc>
        <w:tc>
          <w:tcPr>
            <w:tcW w:w="1180" w:type="dxa"/>
          </w:tcPr>
          <w:p w14:paraId="69638025" w14:textId="77777777" w:rsidR="001233F8" w:rsidRDefault="008160FF">
            <w:pPr>
              <w:spacing w:after="0"/>
              <w:jc w:val="center"/>
              <w:rPr>
                <w:color w:val="000000"/>
              </w:rPr>
            </w:pPr>
            <w:r>
              <w:rPr>
                <w:color w:val="000000"/>
              </w:rPr>
              <w:t>uint8</w:t>
            </w:r>
          </w:p>
        </w:tc>
        <w:tc>
          <w:tcPr>
            <w:tcW w:w="1512" w:type="dxa"/>
            <w:vAlign w:val="center"/>
          </w:tcPr>
          <w:p w14:paraId="2937F9AA" w14:textId="77777777" w:rsidR="001233F8" w:rsidRDefault="008160FF">
            <w:pPr>
              <w:spacing w:after="0"/>
              <w:jc w:val="center"/>
              <w:rPr>
                <w:color w:val="000000"/>
              </w:rPr>
            </w:pPr>
            <w:r>
              <w:rPr>
                <w:color w:val="000000"/>
              </w:rPr>
              <w:t>50</w:t>
            </w:r>
          </w:p>
        </w:tc>
      </w:tr>
      <w:tr w:rsidR="001233F8" w14:paraId="6107164A" w14:textId="77777777">
        <w:trPr>
          <w:cantSplit/>
        </w:trPr>
        <w:tc>
          <w:tcPr>
            <w:tcW w:w="880" w:type="dxa"/>
          </w:tcPr>
          <w:p w14:paraId="1A863CAB" w14:textId="77777777" w:rsidR="001233F8" w:rsidRDefault="008160FF">
            <w:pPr>
              <w:spacing w:after="0"/>
              <w:ind w:right="72"/>
              <w:jc w:val="center"/>
              <w:rPr>
                <w:color w:val="000000"/>
              </w:rPr>
            </w:pPr>
            <w:r>
              <w:rPr>
                <w:color w:val="000000"/>
              </w:rPr>
              <w:t>7</w:t>
            </w:r>
          </w:p>
        </w:tc>
        <w:tc>
          <w:tcPr>
            <w:tcW w:w="5463" w:type="dxa"/>
          </w:tcPr>
          <w:p w14:paraId="2AD22D29" w14:textId="77777777" w:rsidR="001233F8" w:rsidRDefault="008160FF">
            <w:pPr>
              <w:spacing w:after="0"/>
              <w:rPr>
                <w:color w:val="000000"/>
              </w:rPr>
            </w:pPr>
            <w:r>
              <w:rPr>
                <w:color w:val="000000"/>
              </w:rPr>
              <w:t>State</w:t>
            </w:r>
          </w:p>
        </w:tc>
        <w:tc>
          <w:tcPr>
            <w:tcW w:w="1180" w:type="dxa"/>
          </w:tcPr>
          <w:p w14:paraId="5C1B4AD8" w14:textId="77777777" w:rsidR="001233F8" w:rsidRDefault="008160FF">
            <w:pPr>
              <w:spacing w:after="0"/>
              <w:jc w:val="center"/>
              <w:rPr>
                <w:color w:val="000000"/>
              </w:rPr>
            </w:pPr>
            <w:r>
              <w:rPr>
                <w:color w:val="000000"/>
              </w:rPr>
              <w:t>uint8</w:t>
            </w:r>
          </w:p>
        </w:tc>
        <w:tc>
          <w:tcPr>
            <w:tcW w:w="1512" w:type="dxa"/>
            <w:vAlign w:val="center"/>
          </w:tcPr>
          <w:p w14:paraId="1E132F37" w14:textId="77777777" w:rsidR="001233F8" w:rsidRDefault="008160FF">
            <w:pPr>
              <w:spacing w:after="0"/>
              <w:jc w:val="center"/>
              <w:rPr>
                <w:color w:val="000000"/>
              </w:rPr>
            </w:pPr>
            <w:r>
              <w:rPr>
                <w:color w:val="000000"/>
              </w:rPr>
              <w:t>See below</w:t>
            </w:r>
          </w:p>
        </w:tc>
      </w:tr>
      <w:tr w:rsidR="001233F8" w14:paraId="63B93521" w14:textId="77777777">
        <w:trPr>
          <w:cantSplit/>
        </w:trPr>
        <w:tc>
          <w:tcPr>
            <w:tcW w:w="880" w:type="dxa"/>
          </w:tcPr>
          <w:p w14:paraId="67EEEF65" w14:textId="77777777" w:rsidR="001233F8" w:rsidRDefault="008160FF">
            <w:pPr>
              <w:spacing w:after="0"/>
              <w:ind w:right="72"/>
              <w:jc w:val="center"/>
              <w:rPr>
                <w:color w:val="000000"/>
              </w:rPr>
            </w:pPr>
            <w:r>
              <w:rPr>
                <w:color w:val="000000"/>
              </w:rPr>
              <w:t>8-11</w:t>
            </w:r>
          </w:p>
        </w:tc>
        <w:tc>
          <w:tcPr>
            <w:tcW w:w="5463" w:type="dxa"/>
          </w:tcPr>
          <w:p w14:paraId="5462DFB7" w14:textId="77777777" w:rsidR="001233F8" w:rsidRDefault="008160FF">
            <w:pPr>
              <w:spacing w:after="0"/>
              <w:rPr>
                <w:color w:val="000000"/>
              </w:rPr>
            </w:pPr>
            <w:r>
              <w:rPr>
                <w:color w:val="000000"/>
              </w:rPr>
              <w:t>NumBytesRcvd</w:t>
            </w:r>
          </w:p>
        </w:tc>
        <w:tc>
          <w:tcPr>
            <w:tcW w:w="1180" w:type="dxa"/>
          </w:tcPr>
          <w:p w14:paraId="702D4A24" w14:textId="77777777" w:rsidR="001233F8" w:rsidRDefault="008160FF">
            <w:pPr>
              <w:spacing w:after="0"/>
              <w:jc w:val="center"/>
              <w:rPr>
                <w:color w:val="000000"/>
              </w:rPr>
            </w:pPr>
            <w:r>
              <w:rPr>
                <w:color w:val="000000"/>
              </w:rPr>
              <w:t>uint32</w:t>
            </w:r>
          </w:p>
        </w:tc>
        <w:tc>
          <w:tcPr>
            <w:tcW w:w="1512" w:type="dxa"/>
            <w:vAlign w:val="center"/>
          </w:tcPr>
          <w:p w14:paraId="14823F0B" w14:textId="77777777" w:rsidR="001233F8" w:rsidRDefault="008160FF">
            <w:pPr>
              <w:spacing w:after="0"/>
              <w:jc w:val="center"/>
              <w:rPr>
                <w:color w:val="000000"/>
              </w:rPr>
            </w:pPr>
            <w:r>
              <w:rPr>
                <w:color w:val="000000"/>
              </w:rPr>
              <w:t>See below</w:t>
            </w:r>
          </w:p>
        </w:tc>
      </w:tr>
      <w:tr w:rsidR="001233F8" w14:paraId="545A3031" w14:textId="77777777">
        <w:trPr>
          <w:cantSplit/>
        </w:trPr>
        <w:tc>
          <w:tcPr>
            <w:tcW w:w="880" w:type="dxa"/>
          </w:tcPr>
          <w:p w14:paraId="53380C4D" w14:textId="77777777" w:rsidR="001233F8" w:rsidRDefault="008160FF">
            <w:pPr>
              <w:spacing w:after="0"/>
              <w:ind w:right="72"/>
              <w:jc w:val="center"/>
              <w:rPr>
                <w:color w:val="000000"/>
              </w:rPr>
            </w:pPr>
            <w:r>
              <w:rPr>
                <w:color w:val="000000"/>
              </w:rPr>
              <w:t>12-15</w:t>
            </w:r>
          </w:p>
        </w:tc>
        <w:tc>
          <w:tcPr>
            <w:tcW w:w="5463" w:type="dxa"/>
          </w:tcPr>
          <w:p w14:paraId="283CD398" w14:textId="77777777" w:rsidR="001233F8" w:rsidRDefault="008160FF">
            <w:pPr>
              <w:spacing w:after="0"/>
              <w:rPr>
                <w:color w:val="000000"/>
              </w:rPr>
            </w:pPr>
            <w:r>
              <w:rPr>
                <w:color w:val="000000"/>
              </w:rPr>
              <w:t>NumBytesProcessed</w:t>
            </w:r>
          </w:p>
        </w:tc>
        <w:tc>
          <w:tcPr>
            <w:tcW w:w="1180" w:type="dxa"/>
          </w:tcPr>
          <w:p w14:paraId="408E3E18" w14:textId="77777777" w:rsidR="001233F8" w:rsidRDefault="008160FF">
            <w:pPr>
              <w:spacing w:after="0"/>
              <w:jc w:val="center"/>
              <w:rPr>
                <w:color w:val="000000"/>
              </w:rPr>
            </w:pPr>
            <w:r>
              <w:rPr>
                <w:color w:val="000000"/>
              </w:rPr>
              <w:t>uint32</w:t>
            </w:r>
          </w:p>
        </w:tc>
        <w:tc>
          <w:tcPr>
            <w:tcW w:w="1512" w:type="dxa"/>
            <w:vAlign w:val="center"/>
          </w:tcPr>
          <w:p w14:paraId="2BF0EA53" w14:textId="77777777" w:rsidR="001233F8" w:rsidRDefault="008160FF">
            <w:pPr>
              <w:spacing w:after="0"/>
              <w:jc w:val="center"/>
              <w:rPr>
                <w:color w:val="000000"/>
              </w:rPr>
            </w:pPr>
            <w:r>
              <w:rPr>
                <w:color w:val="000000"/>
              </w:rPr>
              <w:t>See below</w:t>
            </w:r>
          </w:p>
        </w:tc>
      </w:tr>
      <w:tr w:rsidR="001233F8" w14:paraId="7D33E0DC" w14:textId="77777777">
        <w:trPr>
          <w:cantSplit/>
        </w:trPr>
        <w:tc>
          <w:tcPr>
            <w:tcW w:w="880" w:type="dxa"/>
          </w:tcPr>
          <w:p w14:paraId="22F7B0ED" w14:textId="77777777" w:rsidR="001233F8" w:rsidRDefault="008160FF">
            <w:pPr>
              <w:spacing w:after="0"/>
              <w:ind w:right="72"/>
              <w:jc w:val="center"/>
              <w:rPr>
                <w:color w:val="000000"/>
              </w:rPr>
            </w:pPr>
            <w:r>
              <w:rPr>
                <w:color w:val="000000"/>
              </w:rPr>
              <w:t>16-17</w:t>
            </w:r>
          </w:p>
        </w:tc>
        <w:tc>
          <w:tcPr>
            <w:tcW w:w="5463" w:type="dxa"/>
          </w:tcPr>
          <w:p w14:paraId="134B47DF" w14:textId="77777777" w:rsidR="001233F8" w:rsidRDefault="008160FF">
            <w:pPr>
              <w:spacing w:after="0"/>
              <w:rPr>
                <w:color w:val="000000"/>
              </w:rPr>
            </w:pPr>
            <w:r>
              <w:rPr>
                <w:color w:val="000000"/>
              </w:rPr>
              <w:t>EstSecondsRemaining</w:t>
            </w:r>
          </w:p>
        </w:tc>
        <w:tc>
          <w:tcPr>
            <w:tcW w:w="1180" w:type="dxa"/>
          </w:tcPr>
          <w:p w14:paraId="4A10EC56" w14:textId="77777777" w:rsidR="001233F8" w:rsidRDefault="008160FF">
            <w:pPr>
              <w:spacing w:after="0"/>
              <w:jc w:val="center"/>
              <w:rPr>
                <w:color w:val="000000"/>
              </w:rPr>
            </w:pPr>
            <w:r>
              <w:rPr>
                <w:color w:val="000000"/>
              </w:rPr>
              <w:t>uint16</w:t>
            </w:r>
          </w:p>
        </w:tc>
        <w:tc>
          <w:tcPr>
            <w:tcW w:w="1512" w:type="dxa"/>
            <w:vAlign w:val="center"/>
          </w:tcPr>
          <w:p w14:paraId="06476D2C" w14:textId="77777777" w:rsidR="001233F8" w:rsidRDefault="008160FF">
            <w:pPr>
              <w:spacing w:after="0"/>
              <w:jc w:val="center"/>
              <w:rPr>
                <w:color w:val="000000"/>
              </w:rPr>
            </w:pPr>
            <w:r>
              <w:rPr>
                <w:color w:val="000000"/>
              </w:rPr>
              <w:t>See below</w:t>
            </w:r>
          </w:p>
        </w:tc>
      </w:tr>
      <w:tr w:rsidR="001233F8" w14:paraId="13CD3325" w14:textId="77777777">
        <w:trPr>
          <w:cantSplit/>
        </w:trPr>
        <w:tc>
          <w:tcPr>
            <w:tcW w:w="880" w:type="dxa"/>
          </w:tcPr>
          <w:p w14:paraId="4A465ABF" w14:textId="77777777" w:rsidR="001233F8" w:rsidRDefault="008160FF">
            <w:pPr>
              <w:spacing w:after="0"/>
              <w:ind w:right="72"/>
              <w:jc w:val="center"/>
              <w:rPr>
                <w:color w:val="000000"/>
              </w:rPr>
            </w:pPr>
            <w:r>
              <w:rPr>
                <w:color w:val="000000"/>
              </w:rPr>
              <w:t>18-19</w:t>
            </w:r>
          </w:p>
        </w:tc>
        <w:tc>
          <w:tcPr>
            <w:tcW w:w="5463" w:type="dxa"/>
          </w:tcPr>
          <w:p w14:paraId="081430ED" w14:textId="77777777" w:rsidR="001233F8" w:rsidRDefault="008160FF">
            <w:pPr>
              <w:spacing w:after="0"/>
              <w:rPr>
                <w:color w:val="000000"/>
              </w:rPr>
            </w:pPr>
            <w:r>
              <w:rPr>
                <w:color w:val="000000"/>
              </w:rPr>
              <w:t>NumNVMEraseFailures</w:t>
            </w:r>
          </w:p>
        </w:tc>
        <w:tc>
          <w:tcPr>
            <w:tcW w:w="1180" w:type="dxa"/>
          </w:tcPr>
          <w:p w14:paraId="09A597EB" w14:textId="77777777" w:rsidR="001233F8" w:rsidRDefault="008160FF">
            <w:pPr>
              <w:spacing w:after="0"/>
              <w:jc w:val="center"/>
              <w:rPr>
                <w:color w:val="000000"/>
              </w:rPr>
            </w:pPr>
            <w:r>
              <w:rPr>
                <w:color w:val="000000"/>
              </w:rPr>
              <w:t>uint16</w:t>
            </w:r>
          </w:p>
        </w:tc>
        <w:tc>
          <w:tcPr>
            <w:tcW w:w="1512" w:type="dxa"/>
            <w:vAlign w:val="center"/>
          </w:tcPr>
          <w:p w14:paraId="30C1BF1B" w14:textId="77777777" w:rsidR="001233F8" w:rsidRDefault="008160FF">
            <w:pPr>
              <w:spacing w:after="0"/>
              <w:jc w:val="center"/>
              <w:rPr>
                <w:color w:val="000000"/>
              </w:rPr>
            </w:pPr>
            <w:r>
              <w:rPr>
                <w:color w:val="000000"/>
              </w:rPr>
              <w:t>See below</w:t>
            </w:r>
          </w:p>
        </w:tc>
      </w:tr>
      <w:tr w:rsidR="001233F8" w14:paraId="4FF11C89" w14:textId="77777777">
        <w:trPr>
          <w:cantSplit/>
        </w:trPr>
        <w:tc>
          <w:tcPr>
            <w:tcW w:w="880" w:type="dxa"/>
          </w:tcPr>
          <w:p w14:paraId="422FDF18" w14:textId="77777777" w:rsidR="001233F8" w:rsidRDefault="008160FF">
            <w:pPr>
              <w:spacing w:after="0"/>
              <w:ind w:right="72"/>
              <w:jc w:val="center"/>
              <w:rPr>
                <w:color w:val="000000"/>
              </w:rPr>
            </w:pPr>
            <w:r>
              <w:rPr>
                <w:color w:val="000000"/>
              </w:rPr>
              <w:t>20-21</w:t>
            </w:r>
          </w:p>
        </w:tc>
        <w:tc>
          <w:tcPr>
            <w:tcW w:w="5463" w:type="dxa"/>
          </w:tcPr>
          <w:p w14:paraId="418E6E97" w14:textId="77777777" w:rsidR="001233F8" w:rsidRDefault="008160FF">
            <w:pPr>
              <w:spacing w:after="0"/>
              <w:rPr>
                <w:color w:val="000000"/>
              </w:rPr>
            </w:pPr>
            <w:r>
              <w:rPr>
                <w:color w:val="000000"/>
              </w:rPr>
              <w:t>NumNVMWriteFailures</w:t>
            </w:r>
          </w:p>
        </w:tc>
        <w:tc>
          <w:tcPr>
            <w:tcW w:w="1180" w:type="dxa"/>
          </w:tcPr>
          <w:p w14:paraId="10356CA7" w14:textId="77777777" w:rsidR="001233F8" w:rsidRDefault="008160FF">
            <w:pPr>
              <w:spacing w:after="0"/>
              <w:jc w:val="center"/>
              <w:rPr>
                <w:color w:val="000000"/>
              </w:rPr>
            </w:pPr>
            <w:r>
              <w:rPr>
                <w:color w:val="000000"/>
              </w:rPr>
              <w:t>uint16</w:t>
            </w:r>
          </w:p>
        </w:tc>
        <w:tc>
          <w:tcPr>
            <w:tcW w:w="1512" w:type="dxa"/>
            <w:vAlign w:val="center"/>
          </w:tcPr>
          <w:p w14:paraId="6C95F551" w14:textId="77777777" w:rsidR="001233F8" w:rsidRDefault="008160FF">
            <w:pPr>
              <w:spacing w:after="0"/>
              <w:jc w:val="center"/>
              <w:rPr>
                <w:color w:val="000000"/>
              </w:rPr>
            </w:pPr>
            <w:r>
              <w:rPr>
                <w:color w:val="000000"/>
              </w:rPr>
              <w:t>See below</w:t>
            </w:r>
          </w:p>
        </w:tc>
      </w:tr>
      <w:tr w:rsidR="001233F8" w14:paraId="14F88B50" w14:textId="77777777">
        <w:trPr>
          <w:cantSplit/>
        </w:trPr>
        <w:tc>
          <w:tcPr>
            <w:tcW w:w="880" w:type="dxa"/>
          </w:tcPr>
          <w:p w14:paraId="6FE09433" w14:textId="77777777" w:rsidR="001233F8" w:rsidRDefault="008160FF">
            <w:pPr>
              <w:spacing w:after="0"/>
              <w:ind w:right="72"/>
              <w:jc w:val="center"/>
              <w:rPr>
                <w:color w:val="000000"/>
              </w:rPr>
            </w:pPr>
            <w:r>
              <w:rPr>
                <w:color w:val="000000"/>
              </w:rPr>
              <w:t>22-23</w:t>
            </w:r>
          </w:p>
        </w:tc>
        <w:tc>
          <w:tcPr>
            <w:tcW w:w="5463" w:type="dxa"/>
          </w:tcPr>
          <w:p w14:paraId="15A25FF7" w14:textId="77777777" w:rsidR="001233F8" w:rsidRDefault="008160FF">
            <w:pPr>
              <w:spacing w:after="0"/>
              <w:rPr>
                <w:color w:val="000000"/>
              </w:rPr>
            </w:pPr>
            <w:r>
              <w:rPr>
                <w:color w:val="000000"/>
              </w:rPr>
              <w:t>NumNVMReadFailures</w:t>
            </w:r>
          </w:p>
        </w:tc>
        <w:tc>
          <w:tcPr>
            <w:tcW w:w="1180" w:type="dxa"/>
          </w:tcPr>
          <w:p w14:paraId="11484EE4" w14:textId="77777777" w:rsidR="001233F8" w:rsidRDefault="008160FF">
            <w:pPr>
              <w:spacing w:after="0"/>
              <w:jc w:val="center"/>
              <w:rPr>
                <w:color w:val="000000"/>
              </w:rPr>
            </w:pPr>
            <w:r>
              <w:rPr>
                <w:color w:val="000000"/>
              </w:rPr>
              <w:t>uint16</w:t>
            </w:r>
          </w:p>
        </w:tc>
        <w:tc>
          <w:tcPr>
            <w:tcW w:w="1512" w:type="dxa"/>
            <w:vAlign w:val="center"/>
          </w:tcPr>
          <w:p w14:paraId="1E07313C" w14:textId="77777777" w:rsidR="001233F8" w:rsidRDefault="008160FF">
            <w:pPr>
              <w:spacing w:after="0"/>
              <w:jc w:val="center"/>
              <w:rPr>
                <w:color w:val="000000"/>
              </w:rPr>
            </w:pPr>
            <w:r>
              <w:rPr>
                <w:color w:val="000000"/>
              </w:rPr>
              <w:t>See below</w:t>
            </w:r>
          </w:p>
        </w:tc>
      </w:tr>
      <w:tr w:rsidR="001233F8" w14:paraId="1339BD9C" w14:textId="77777777">
        <w:trPr>
          <w:cantSplit/>
        </w:trPr>
        <w:tc>
          <w:tcPr>
            <w:tcW w:w="880" w:type="dxa"/>
          </w:tcPr>
          <w:p w14:paraId="1E053E9A" w14:textId="77777777" w:rsidR="001233F8" w:rsidRDefault="008160FF">
            <w:pPr>
              <w:spacing w:after="0"/>
              <w:ind w:right="72"/>
              <w:jc w:val="center"/>
              <w:rPr>
                <w:color w:val="000000"/>
              </w:rPr>
            </w:pPr>
            <w:r>
              <w:rPr>
                <w:color w:val="000000"/>
              </w:rPr>
              <w:t>24-25</w:t>
            </w:r>
          </w:p>
        </w:tc>
        <w:tc>
          <w:tcPr>
            <w:tcW w:w="5463" w:type="dxa"/>
          </w:tcPr>
          <w:p w14:paraId="4A3F58CF" w14:textId="77777777" w:rsidR="001233F8" w:rsidRDefault="008160FF">
            <w:pPr>
              <w:spacing w:after="0"/>
              <w:rPr>
                <w:color w:val="000000"/>
              </w:rPr>
            </w:pPr>
            <w:r>
              <w:rPr>
                <w:color w:val="000000"/>
              </w:rPr>
              <w:t>NumReadbackBytesMismatch</w:t>
            </w:r>
          </w:p>
        </w:tc>
        <w:tc>
          <w:tcPr>
            <w:tcW w:w="1180" w:type="dxa"/>
          </w:tcPr>
          <w:p w14:paraId="7B3EE63F" w14:textId="77777777" w:rsidR="001233F8" w:rsidRDefault="008160FF">
            <w:pPr>
              <w:spacing w:after="0"/>
              <w:jc w:val="center"/>
              <w:rPr>
                <w:color w:val="000000"/>
              </w:rPr>
            </w:pPr>
            <w:r>
              <w:rPr>
                <w:color w:val="000000"/>
              </w:rPr>
              <w:t>uint16</w:t>
            </w:r>
          </w:p>
        </w:tc>
        <w:tc>
          <w:tcPr>
            <w:tcW w:w="1512" w:type="dxa"/>
            <w:vAlign w:val="center"/>
          </w:tcPr>
          <w:p w14:paraId="3713F20D" w14:textId="77777777" w:rsidR="001233F8" w:rsidRDefault="008160FF">
            <w:pPr>
              <w:spacing w:after="0"/>
              <w:jc w:val="center"/>
              <w:rPr>
                <w:color w:val="000000"/>
              </w:rPr>
            </w:pPr>
            <w:r>
              <w:rPr>
                <w:color w:val="000000"/>
              </w:rPr>
              <w:t>See below</w:t>
            </w:r>
          </w:p>
        </w:tc>
      </w:tr>
      <w:tr w:rsidR="001233F8" w14:paraId="47484986" w14:textId="77777777">
        <w:trPr>
          <w:cantSplit/>
        </w:trPr>
        <w:tc>
          <w:tcPr>
            <w:tcW w:w="880" w:type="dxa"/>
          </w:tcPr>
          <w:p w14:paraId="292BB7D4" w14:textId="77777777" w:rsidR="001233F8" w:rsidRDefault="008160FF">
            <w:pPr>
              <w:spacing w:after="0"/>
              <w:ind w:right="72"/>
              <w:jc w:val="center"/>
              <w:rPr>
                <w:color w:val="000000"/>
              </w:rPr>
            </w:pPr>
            <w:r>
              <w:rPr>
                <w:color w:val="000000"/>
              </w:rPr>
              <w:t>26-27</w:t>
            </w:r>
          </w:p>
        </w:tc>
        <w:tc>
          <w:tcPr>
            <w:tcW w:w="5463" w:type="dxa"/>
          </w:tcPr>
          <w:p w14:paraId="0D3815A9" w14:textId="77777777" w:rsidR="001233F8" w:rsidRDefault="008160FF">
            <w:pPr>
              <w:spacing w:after="0"/>
              <w:rPr>
                <w:color w:val="000000"/>
              </w:rPr>
            </w:pPr>
            <w:r>
              <w:rPr>
                <w:color w:val="000000"/>
              </w:rPr>
              <w:t>NumOutOfOrderPackets</w:t>
            </w:r>
          </w:p>
        </w:tc>
        <w:tc>
          <w:tcPr>
            <w:tcW w:w="1180" w:type="dxa"/>
          </w:tcPr>
          <w:p w14:paraId="3BA3BF79" w14:textId="77777777" w:rsidR="001233F8" w:rsidRDefault="008160FF">
            <w:pPr>
              <w:spacing w:after="0"/>
              <w:jc w:val="center"/>
              <w:rPr>
                <w:color w:val="000000"/>
              </w:rPr>
            </w:pPr>
            <w:r>
              <w:rPr>
                <w:color w:val="000000"/>
              </w:rPr>
              <w:t>uint16</w:t>
            </w:r>
          </w:p>
        </w:tc>
        <w:tc>
          <w:tcPr>
            <w:tcW w:w="1512" w:type="dxa"/>
            <w:vAlign w:val="center"/>
          </w:tcPr>
          <w:p w14:paraId="13F55EF3" w14:textId="77777777" w:rsidR="001233F8" w:rsidRDefault="008160FF">
            <w:pPr>
              <w:spacing w:after="0"/>
              <w:jc w:val="center"/>
              <w:rPr>
                <w:color w:val="000000"/>
              </w:rPr>
            </w:pPr>
            <w:r>
              <w:rPr>
                <w:color w:val="000000"/>
              </w:rPr>
              <w:t>See below</w:t>
            </w:r>
          </w:p>
        </w:tc>
      </w:tr>
    </w:tbl>
    <w:p w14:paraId="3B396AD4" w14:textId="77777777" w:rsidR="001233F8" w:rsidRDefault="008160FF">
      <w:pPr>
        <w:spacing w:before="240" w:after="60"/>
        <w:ind w:left="1080" w:hanging="360"/>
        <w:rPr>
          <w:color w:val="000000"/>
        </w:rPr>
      </w:pPr>
      <w:r>
        <w:rPr>
          <w:b/>
          <w:color w:val="000000"/>
        </w:rPr>
        <w:t>State</w:t>
      </w:r>
      <w:r>
        <w:rPr>
          <w:color w:val="000000"/>
        </w:rPr>
        <w:t>:  Indicates the state and status of the FWU process. The valid values are:</w:t>
      </w:r>
    </w:p>
    <w:p w14:paraId="24C415FE" w14:textId="77777777" w:rsidR="001233F8" w:rsidRDefault="008160FF">
      <w:pPr>
        <w:spacing w:after="0"/>
        <w:ind w:left="1440" w:hanging="360"/>
        <w:rPr>
          <w:color w:val="000000"/>
        </w:rPr>
      </w:pPr>
      <w:r>
        <w:rPr>
          <w:color w:val="000000"/>
        </w:rPr>
        <w:t xml:space="preserve">  0 = FWU is in progress</w:t>
      </w:r>
    </w:p>
    <w:p w14:paraId="118C75FC" w14:textId="77777777" w:rsidR="001233F8" w:rsidRDefault="008160FF">
      <w:pPr>
        <w:spacing w:after="0"/>
        <w:ind w:left="1440" w:hanging="360"/>
        <w:rPr>
          <w:color w:val="000000"/>
        </w:rPr>
      </w:pPr>
      <w:r>
        <w:rPr>
          <w:color w:val="000000"/>
        </w:rPr>
        <w:t xml:space="preserve">  1 = FWU completed successfully</w:t>
      </w:r>
    </w:p>
    <w:p w14:paraId="54970DAD" w14:textId="77777777" w:rsidR="001233F8" w:rsidRDefault="008160FF">
      <w:pPr>
        <w:spacing w:after="0"/>
        <w:ind w:left="1440" w:hanging="360"/>
        <w:rPr>
          <w:color w:val="000000"/>
        </w:rPr>
      </w:pPr>
      <w:r>
        <w:rPr>
          <w:color w:val="000000"/>
        </w:rPr>
        <w:t xml:space="preserve">  2 = FWU aborted:  NVM erase failed</w:t>
      </w:r>
    </w:p>
    <w:p w14:paraId="41F48A7A" w14:textId="77777777" w:rsidR="001233F8" w:rsidRDefault="008160FF">
      <w:pPr>
        <w:spacing w:after="0"/>
        <w:ind w:left="1440" w:hanging="360"/>
        <w:rPr>
          <w:color w:val="000000"/>
        </w:rPr>
      </w:pPr>
      <w:r>
        <w:rPr>
          <w:color w:val="000000"/>
        </w:rPr>
        <w:t xml:space="preserve">  3 = FWU aborted:  NVM write failed</w:t>
      </w:r>
    </w:p>
    <w:p w14:paraId="5D7141FC" w14:textId="77777777" w:rsidR="001233F8" w:rsidRDefault="008160FF">
      <w:pPr>
        <w:spacing w:after="0"/>
        <w:ind w:left="1440" w:hanging="360"/>
        <w:rPr>
          <w:color w:val="000000"/>
        </w:rPr>
      </w:pPr>
      <w:r>
        <w:rPr>
          <w:color w:val="000000"/>
        </w:rPr>
        <w:t xml:space="preserve">  4 = FWU aborted:  NVM read failed</w:t>
      </w:r>
    </w:p>
    <w:p w14:paraId="5CFD4E51" w14:textId="77777777" w:rsidR="001233F8" w:rsidRDefault="008160FF">
      <w:pPr>
        <w:spacing w:after="0"/>
        <w:ind w:left="1440" w:hanging="360"/>
        <w:rPr>
          <w:color w:val="000000"/>
        </w:rPr>
      </w:pPr>
      <w:r>
        <w:rPr>
          <w:color w:val="000000"/>
        </w:rPr>
        <w:t xml:space="preserve">  5 = FWU aborted:  NVM readback verification failed</w:t>
      </w:r>
    </w:p>
    <w:p w14:paraId="7CB2573C" w14:textId="77777777" w:rsidR="001233F8" w:rsidRDefault="008160FF">
      <w:pPr>
        <w:spacing w:after="0"/>
        <w:ind w:left="1440" w:hanging="360"/>
        <w:rPr>
          <w:color w:val="000000"/>
        </w:rPr>
      </w:pPr>
      <w:r>
        <w:rPr>
          <w:color w:val="000000"/>
        </w:rPr>
        <w:t xml:space="preserve">  6 = FWU aborted:  Digital signature verification failed</w:t>
      </w:r>
    </w:p>
    <w:p w14:paraId="60C98285" w14:textId="77777777" w:rsidR="001233F8" w:rsidRDefault="008160FF">
      <w:pPr>
        <w:spacing w:before="120"/>
        <w:ind w:left="1080" w:hanging="360"/>
        <w:jc w:val="both"/>
        <w:rPr>
          <w:color w:val="000000"/>
        </w:rPr>
      </w:pPr>
      <w:bookmarkStart w:id="125" w:name="_heading=h.2hio093" w:colFirst="0" w:colLast="0"/>
      <w:bookmarkEnd w:id="125"/>
      <w:r>
        <w:rPr>
          <w:b/>
          <w:color w:val="000000"/>
        </w:rPr>
        <w:t>NumBytesRcvd</w:t>
      </w:r>
      <w:r>
        <w:rPr>
          <w:color w:val="000000"/>
        </w:rPr>
        <w:t xml:space="preserve">:  Number of valid FWU data bytes the Module has received. When this number is equal to the number of bytes specified in the FWU Start Dispatch all data will have been received by the Module and the download phase of FWU is complete. The valid values are 0 thru </w:t>
      </w:r>
      <w:r>
        <w:rPr>
          <w:i/>
          <w:color w:val="000000"/>
        </w:rPr>
        <w:t>NumBinaryBytes</w:t>
      </w:r>
      <w:r>
        <w:rPr>
          <w:color w:val="000000"/>
        </w:rPr>
        <w:t xml:space="preserve"> specified in the most recently received FWU Start Dispatch.</w:t>
      </w:r>
    </w:p>
    <w:p w14:paraId="2DA10D8C" w14:textId="77777777" w:rsidR="001233F8" w:rsidRDefault="008160FF">
      <w:pPr>
        <w:spacing w:before="120"/>
        <w:ind w:left="1080" w:hanging="360"/>
        <w:jc w:val="both"/>
        <w:rPr>
          <w:color w:val="000000"/>
        </w:rPr>
      </w:pPr>
      <w:r>
        <w:rPr>
          <w:b/>
          <w:color w:val="000000"/>
        </w:rPr>
        <w:t>NumBytesProcessed</w:t>
      </w:r>
      <w:r>
        <w:rPr>
          <w:color w:val="000000"/>
        </w:rPr>
        <w:t xml:space="preserve">:  Number of FWU data bytes the Module has processed and written to its nonvolatile memory, if necessary. When this number is equal to the number of data bytes specified in the FWU Start Dispatch the binary file will have been completely stored in the Module’s nonvolatile memory. However, since the Module has to take other actions to complete the FWU this does not mean FWU is complete. The valid values are 0 thru </w:t>
      </w:r>
      <w:r>
        <w:rPr>
          <w:i/>
          <w:color w:val="000000"/>
        </w:rPr>
        <w:t>NumBytesRcvd</w:t>
      </w:r>
      <w:r>
        <w:rPr>
          <w:color w:val="000000"/>
        </w:rPr>
        <w:t>.</w:t>
      </w:r>
    </w:p>
    <w:p w14:paraId="1691768C" w14:textId="77777777" w:rsidR="001233F8" w:rsidRDefault="008160FF">
      <w:pPr>
        <w:spacing w:before="120"/>
        <w:ind w:left="1080" w:hanging="360"/>
        <w:jc w:val="both"/>
        <w:rPr>
          <w:color w:val="000000"/>
        </w:rPr>
      </w:pPr>
      <w:r>
        <w:rPr>
          <w:b/>
          <w:color w:val="000000"/>
        </w:rPr>
        <w:t>EstSecondsRemaining</w:t>
      </w:r>
      <w:r>
        <w:rPr>
          <w:color w:val="000000"/>
        </w:rPr>
        <w:t>:  Estimated number of seconds remaining until FWU is complete, assuming the Host provides the binary data to the Module faster than programming occurs. This number will take into account flash erase time, programming time, binary verification time, etc. The valid range is all unsigned integer values, though in reality it will be limited by the size of the largest allowable binary file. LSB = 1 sec.</w:t>
      </w:r>
    </w:p>
    <w:p w14:paraId="657DA5A9" w14:textId="77777777" w:rsidR="001233F8" w:rsidRDefault="008160FF">
      <w:pPr>
        <w:spacing w:before="120"/>
        <w:ind w:left="1080" w:hanging="360"/>
        <w:jc w:val="both"/>
        <w:rPr>
          <w:color w:val="000000"/>
        </w:rPr>
      </w:pPr>
      <w:r>
        <w:rPr>
          <w:b/>
          <w:color w:val="000000"/>
        </w:rPr>
        <w:t>NumNVMEraseFailures</w:t>
      </w:r>
      <w:r>
        <w:rPr>
          <w:color w:val="000000"/>
        </w:rPr>
        <w:t>:  Number of NVM erase commands that failed during the current FWU attempt.</w:t>
      </w:r>
    </w:p>
    <w:p w14:paraId="20492534" w14:textId="77777777" w:rsidR="001233F8" w:rsidRDefault="008160FF">
      <w:pPr>
        <w:spacing w:before="120"/>
        <w:ind w:left="1080" w:hanging="360"/>
        <w:jc w:val="both"/>
        <w:rPr>
          <w:color w:val="000000"/>
        </w:rPr>
      </w:pPr>
      <w:r>
        <w:rPr>
          <w:b/>
          <w:color w:val="000000"/>
        </w:rPr>
        <w:t>NumNVMWriteFailures</w:t>
      </w:r>
      <w:r>
        <w:rPr>
          <w:color w:val="000000"/>
        </w:rPr>
        <w:t>:  Number of NVM write commands that failed during the current FWU attempt.</w:t>
      </w:r>
    </w:p>
    <w:p w14:paraId="31250971" w14:textId="77777777" w:rsidR="001233F8" w:rsidRDefault="008160FF">
      <w:pPr>
        <w:spacing w:before="120"/>
        <w:ind w:left="1080" w:hanging="360"/>
        <w:jc w:val="both"/>
        <w:rPr>
          <w:color w:val="000000"/>
        </w:rPr>
      </w:pPr>
      <w:r>
        <w:rPr>
          <w:b/>
          <w:color w:val="000000"/>
        </w:rPr>
        <w:t>NumNVMReadFailures</w:t>
      </w:r>
      <w:r>
        <w:rPr>
          <w:color w:val="000000"/>
        </w:rPr>
        <w:t>:  Number of NVM read commands that failed during the current FWU attempt.</w:t>
      </w:r>
    </w:p>
    <w:p w14:paraId="74E80DD0" w14:textId="77777777" w:rsidR="001233F8" w:rsidRDefault="008160FF">
      <w:pPr>
        <w:spacing w:before="120"/>
        <w:ind w:left="1080" w:hanging="360"/>
        <w:jc w:val="both"/>
        <w:rPr>
          <w:color w:val="000000"/>
        </w:rPr>
      </w:pPr>
      <w:r>
        <w:rPr>
          <w:b/>
          <w:color w:val="000000"/>
        </w:rPr>
        <w:t>NumReadbackBytesMismatch</w:t>
      </w:r>
      <w:r>
        <w:rPr>
          <w:color w:val="000000"/>
        </w:rPr>
        <w:t>:  Number of bytes read back from NVM that did not match the binary that was sent to the Module for programming for the current FWU attempt.</w:t>
      </w:r>
    </w:p>
    <w:p w14:paraId="0566D5A2" w14:textId="77777777" w:rsidR="001233F8" w:rsidRDefault="008160FF">
      <w:pPr>
        <w:spacing w:before="120"/>
        <w:ind w:left="1080" w:hanging="360"/>
        <w:jc w:val="both"/>
        <w:rPr>
          <w:color w:val="000000"/>
        </w:rPr>
      </w:pPr>
      <w:r>
        <w:rPr>
          <w:b/>
          <w:color w:val="000000"/>
        </w:rPr>
        <w:t>NumOutOfOrderPackets</w:t>
      </w:r>
      <w:r>
        <w:rPr>
          <w:color w:val="000000"/>
        </w:rPr>
        <w:t xml:space="preserve">:  Number of FWU Packet Dispatches received that did not have the </w:t>
      </w:r>
      <w:r>
        <w:rPr>
          <w:i/>
          <w:color w:val="000000"/>
        </w:rPr>
        <w:t>PacketID</w:t>
      </w:r>
      <w:r>
        <w:rPr>
          <w:color w:val="000000"/>
        </w:rPr>
        <w:t xml:space="preserve"> that the Module expected.</w:t>
      </w:r>
    </w:p>
    <w:p w14:paraId="551E5F13" w14:textId="77777777" w:rsidR="001233F8" w:rsidRDefault="001233F8">
      <w:pPr>
        <w:spacing w:after="60"/>
        <w:ind w:left="1080" w:hanging="360"/>
        <w:rPr>
          <w:color w:val="000000"/>
        </w:rPr>
      </w:pPr>
    </w:p>
    <w:p w14:paraId="093230BA" w14:textId="77777777" w:rsidR="001233F8" w:rsidRDefault="001233F8">
      <w:pPr>
        <w:spacing w:after="60"/>
        <w:ind w:left="1080" w:hanging="360"/>
        <w:rPr>
          <w:color w:val="000000"/>
        </w:rPr>
      </w:pPr>
    </w:p>
    <w:p w14:paraId="50211C5F" w14:textId="3C191BBD" w:rsidR="001233F8" w:rsidRDefault="0086059E">
      <w:pPr>
        <w:pStyle w:val="Heading1"/>
      </w:pPr>
      <w:bookmarkStart w:id="126" w:name="_Toc202436118"/>
      <w:r>
        <w:lastRenderedPageBreak/>
        <w:t>Production Support Messages</w:t>
      </w:r>
      <w:bookmarkEnd w:id="126"/>
    </w:p>
    <w:p w14:paraId="214A4D84" w14:textId="77777777" w:rsidR="001233F8" w:rsidRDefault="008160FF">
      <w:pPr>
        <w:jc w:val="both"/>
        <w:rPr>
          <w:color w:val="000000"/>
        </w:rPr>
      </w:pPr>
      <w:bookmarkStart w:id="127" w:name="_heading=h.1nia2ey" w:colFirst="0" w:colLast="0"/>
      <w:bookmarkEnd w:id="127"/>
      <w:r>
        <w:rPr>
          <w:color w:val="000000"/>
        </w:rPr>
        <w:t xml:space="preserve">This set of SXi8 messages is used to support the Manufacturing, Factory Test, Service, and code-update management of SiriusXM Modules. </w:t>
      </w:r>
    </w:p>
    <w:p w14:paraId="3A8C9519" w14:textId="77777777" w:rsidR="001233F8" w:rsidRDefault="008160FF" w:rsidP="0086059E">
      <w:pPr>
        <w:pStyle w:val="Heading2"/>
      </w:pPr>
      <w:bookmarkStart w:id="128" w:name="_Toc202436119"/>
      <w:r>
        <w:t>Set Production Data Dispatch</w:t>
      </w:r>
      <w:bookmarkEnd w:id="128"/>
    </w:p>
    <w:p w14:paraId="3E40B93F" w14:textId="77777777" w:rsidR="001233F8" w:rsidRDefault="008160FF">
      <w:pPr>
        <w:spacing w:before="120"/>
        <w:jc w:val="both"/>
        <w:rPr>
          <w:color w:val="000000"/>
        </w:rPr>
      </w:pPr>
      <w:r>
        <w:rPr>
          <w:color w:val="000000"/>
        </w:rPr>
        <w:t>Prior to the Module being built into a product, a set of production data will be written to the Module. The Module will store this data in its NVM and provide it to the Host in the Module Configure Response at every subsequent startup. The format and content of the data is unknown to the Module, but the Host can use this data to identify the Module for test/debug purposes and for code update purposes.</w:t>
      </w:r>
    </w:p>
    <w:p w14:paraId="540F8592" w14:textId="77777777" w:rsidR="001233F8" w:rsidRDefault="008160FF">
      <w:pPr>
        <w:spacing w:before="120"/>
        <w:jc w:val="both"/>
        <w:rPr>
          <w:color w:val="000000"/>
        </w:rPr>
      </w:pPr>
      <w:r>
        <w:rPr>
          <w:color w:val="000000"/>
        </w:rPr>
        <w:t>When the Module receives a Set Production Data Dispatch it validates the command parameters, verifies the Module is in the proper state to receive the command, and performs any processing associated with that command  (including writing the data to NVM). If these operations are successful then the Module sends the Generic Response to the Host. If these operations are not successful then the Module sends the Set Production Data Error Response to the Host. Once the response is sent, power to the Module can be safely removed.</w:t>
      </w:r>
    </w:p>
    <w:p w14:paraId="72840A2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4E866B6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15D27A2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Set Production Data Error Response</w:t>
      </w:r>
    </w:p>
    <w:p w14:paraId="46A3EA3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3000 msec</w:t>
      </w:r>
    </w:p>
    <w:p w14:paraId="195C98C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28</w:t>
      </w:r>
    </w:p>
    <w:p w14:paraId="105E7DA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1407950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01ED4F8B"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3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729FCD1" w14:textId="77777777">
        <w:trPr>
          <w:cantSplit/>
          <w:tblHeader/>
        </w:trPr>
        <w:tc>
          <w:tcPr>
            <w:tcW w:w="880" w:type="dxa"/>
            <w:shd w:val="clear" w:color="auto" w:fill="EEECE1"/>
          </w:tcPr>
          <w:p w14:paraId="08112FBD" w14:textId="77777777" w:rsidR="001233F8" w:rsidRDefault="008160FF">
            <w:pPr>
              <w:spacing w:after="0"/>
              <w:jc w:val="center"/>
              <w:rPr>
                <w:b/>
                <w:color w:val="000000"/>
              </w:rPr>
            </w:pPr>
            <w:r>
              <w:rPr>
                <w:b/>
                <w:color w:val="000000"/>
              </w:rPr>
              <w:t>Byte #</w:t>
            </w:r>
          </w:p>
        </w:tc>
        <w:tc>
          <w:tcPr>
            <w:tcW w:w="5463" w:type="dxa"/>
            <w:shd w:val="clear" w:color="auto" w:fill="EEECE1"/>
          </w:tcPr>
          <w:p w14:paraId="16610788" w14:textId="77777777" w:rsidR="001233F8" w:rsidRDefault="008160FF">
            <w:pPr>
              <w:spacing w:after="0"/>
              <w:jc w:val="center"/>
              <w:rPr>
                <w:b/>
                <w:color w:val="000000"/>
              </w:rPr>
            </w:pPr>
            <w:r>
              <w:rPr>
                <w:b/>
                <w:color w:val="000000"/>
              </w:rPr>
              <w:t>Field Name</w:t>
            </w:r>
          </w:p>
        </w:tc>
        <w:tc>
          <w:tcPr>
            <w:tcW w:w="1180" w:type="dxa"/>
            <w:shd w:val="clear" w:color="auto" w:fill="EEECE1"/>
          </w:tcPr>
          <w:p w14:paraId="236ABAC6"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508C085F" w14:textId="77777777" w:rsidR="001233F8" w:rsidRDefault="008160FF">
            <w:pPr>
              <w:spacing w:after="0"/>
              <w:jc w:val="center"/>
              <w:rPr>
                <w:b/>
                <w:color w:val="000000"/>
              </w:rPr>
            </w:pPr>
            <w:r>
              <w:rPr>
                <w:b/>
                <w:color w:val="000000"/>
              </w:rPr>
              <w:t>Value</w:t>
            </w:r>
          </w:p>
        </w:tc>
      </w:tr>
      <w:tr w:rsidR="001233F8" w14:paraId="68529680" w14:textId="77777777">
        <w:trPr>
          <w:cantSplit/>
        </w:trPr>
        <w:tc>
          <w:tcPr>
            <w:tcW w:w="880" w:type="dxa"/>
          </w:tcPr>
          <w:p w14:paraId="10D4A70F" w14:textId="77777777" w:rsidR="001233F8" w:rsidRDefault="008160FF">
            <w:pPr>
              <w:spacing w:after="0"/>
              <w:ind w:right="72"/>
              <w:jc w:val="center"/>
              <w:rPr>
                <w:color w:val="000000"/>
              </w:rPr>
            </w:pPr>
            <w:r>
              <w:rPr>
                <w:color w:val="000000"/>
              </w:rPr>
              <w:t>0</w:t>
            </w:r>
          </w:p>
        </w:tc>
        <w:tc>
          <w:tcPr>
            <w:tcW w:w="5463" w:type="dxa"/>
          </w:tcPr>
          <w:p w14:paraId="4919A8B7" w14:textId="77777777" w:rsidR="001233F8" w:rsidRDefault="008160FF">
            <w:pPr>
              <w:spacing w:after="0"/>
              <w:rPr>
                <w:color w:val="000000"/>
              </w:rPr>
            </w:pPr>
            <w:r>
              <w:rPr>
                <w:color w:val="000000"/>
              </w:rPr>
              <w:t>Sync</w:t>
            </w:r>
          </w:p>
        </w:tc>
        <w:tc>
          <w:tcPr>
            <w:tcW w:w="1180" w:type="dxa"/>
          </w:tcPr>
          <w:p w14:paraId="786A4C25" w14:textId="77777777" w:rsidR="001233F8" w:rsidRDefault="008160FF">
            <w:pPr>
              <w:spacing w:after="0"/>
              <w:jc w:val="center"/>
              <w:rPr>
                <w:color w:val="000000"/>
              </w:rPr>
            </w:pPr>
            <w:r>
              <w:rPr>
                <w:color w:val="000000"/>
              </w:rPr>
              <w:t>uint8</w:t>
            </w:r>
          </w:p>
        </w:tc>
        <w:tc>
          <w:tcPr>
            <w:tcW w:w="1512" w:type="dxa"/>
            <w:vAlign w:val="center"/>
          </w:tcPr>
          <w:p w14:paraId="20F81537" w14:textId="77777777" w:rsidR="001233F8" w:rsidRDefault="008160FF">
            <w:pPr>
              <w:spacing w:after="0"/>
              <w:jc w:val="center"/>
              <w:rPr>
                <w:color w:val="000000"/>
              </w:rPr>
            </w:pPr>
            <w:r>
              <w:rPr>
                <w:color w:val="000000"/>
              </w:rPr>
              <w:t xml:space="preserve"> See Section 4.1</w:t>
            </w:r>
          </w:p>
        </w:tc>
      </w:tr>
      <w:tr w:rsidR="001233F8" w14:paraId="1B739445" w14:textId="77777777">
        <w:trPr>
          <w:cantSplit/>
        </w:trPr>
        <w:tc>
          <w:tcPr>
            <w:tcW w:w="880" w:type="dxa"/>
          </w:tcPr>
          <w:p w14:paraId="43649D31" w14:textId="77777777" w:rsidR="001233F8" w:rsidRDefault="008160FF">
            <w:pPr>
              <w:spacing w:after="0"/>
              <w:ind w:right="72"/>
              <w:jc w:val="center"/>
              <w:rPr>
                <w:color w:val="000000"/>
              </w:rPr>
            </w:pPr>
            <w:r>
              <w:rPr>
                <w:color w:val="000000"/>
              </w:rPr>
              <w:t>1-2</w:t>
            </w:r>
          </w:p>
        </w:tc>
        <w:tc>
          <w:tcPr>
            <w:tcW w:w="5463" w:type="dxa"/>
          </w:tcPr>
          <w:p w14:paraId="05EF41D6" w14:textId="77777777" w:rsidR="001233F8" w:rsidRDefault="008160FF">
            <w:pPr>
              <w:spacing w:after="0"/>
              <w:rPr>
                <w:color w:val="000000"/>
              </w:rPr>
            </w:pPr>
            <w:r>
              <w:rPr>
                <w:color w:val="000000"/>
              </w:rPr>
              <w:t>NumMsgBytes</w:t>
            </w:r>
          </w:p>
        </w:tc>
        <w:tc>
          <w:tcPr>
            <w:tcW w:w="1180" w:type="dxa"/>
          </w:tcPr>
          <w:p w14:paraId="46BD6AD6" w14:textId="77777777" w:rsidR="001233F8" w:rsidRDefault="008160FF">
            <w:pPr>
              <w:spacing w:after="0"/>
              <w:jc w:val="center"/>
              <w:rPr>
                <w:color w:val="000000"/>
              </w:rPr>
            </w:pPr>
            <w:r>
              <w:rPr>
                <w:color w:val="000000"/>
              </w:rPr>
              <w:t>uint16</w:t>
            </w:r>
          </w:p>
        </w:tc>
        <w:tc>
          <w:tcPr>
            <w:tcW w:w="1512" w:type="dxa"/>
            <w:vAlign w:val="center"/>
          </w:tcPr>
          <w:p w14:paraId="6BB86124" w14:textId="77777777" w:rsidR="001233F8" w:rsidRDefault="008160FF">
            <w:pPr>
              <w:spacing w:after="0"/>
              <w:jc w:val="center"/>
              <w:rPr>
                <w:color w:val="000000"/>
              </w:rPr>
            </w:pPr>
            <w:r>
              <w:rPr>
                <w:color w:val="000000"/>
              </w:rPr>
              <w:t>28</w:t>
            </w:r>
          </w:p>
        </w:tc>
      </w:tr>
      <w:tr w:rsidR="001233F8" w14:paraId="64D33228" w14:textId="77777777">
        <w:trPr>
          <w:cantSplit/>
        </w:trPr>
        <w:tc>
          <w:tcPr>
            <w:tcW w:w="880" w:type="dxa"/>
          </w:tcPr>
          <w:p w14:paraId="3C0BEE03" w14:textId="77777777" w:rsidR="001233F8" w:rsidRDefault="008160FF">
            <w:pPr>
              <w:spacing w:after="0"/>
              <w:ind w:right="72"/>
              <w:jc w:val="center"/>
              <w:rPr>
                <w:color w:val="000000"/>
              </w:rPr>
            </w:pPr>
            <w:r>
              <w:rPr>
                <w:color w:val="000000"/>
              </w:rPr>
              <w:t>3-4</w:t>
            </w:r>
          </w:p>
        </w:tc>
        <w:tc>
          <w:tcPr>
            <w:tcW w:w="5463" w:type="dxa"/>
          </w:tcPr>
          <w:p w14:paraId="30B6C5DA" w14:textId="77777777" w:rsidR="001233F8" w:rsidRDefault="008160FF">
            <w:pPr>
              <w:spacing w:after="0"/>
              <w:rPr>
                <w:color w:val="000000"/>
              </w:rPr>
            </w:pPr>
            <w:r>
              <w:rPr>
                <w:color w:val="000000"/>
              </w:rPr>
              <w:t>Checksum</w:t>
            </w:r>
          </w:p>
        </w:tc>
        <w:tc>
          <w:tcPr>
            <w:tcW w:w="1180" w:type="dxa"/>
          </w:tcPr>
          <w:p w14:paraId="6ED11116" w14:textId="77777777" w:rsidR="001233F8" w:rsidRDefault="008160FF">
            <w:pPr>
              <w:spacing w:after="0"/>
              <w:jc w:val="center"/>
              <w:rPr>
                <w:color w:val="000000"/>
              </w:rPr>
            </w:pPr>
            <w:r>
              <w:rPr>
                <w:color w:val="000000"/>
              </w:rPr>
              <w:t>uint16</w:t>
            </w:r>
          </w:p>
        </w:tc>
        <w:tc>
          <w:tcPr>
            <w:tcW w:w="1512" w:type="dxa"/>
            <w:vAlign w:val="center"/>
          </w:tcPr>
          <w:p w14:paraId="6589717A" w14:textId="77777777" w:rsidR="001233F8" w:rsidRDefault="008160FF">
            <w:pPr>
              <w:spacing w:after="0"/>
              <w:jc w:val="center"/>
              <w:rPr>
                <w:color w:val="000000"/>
              </w:rPr>
            </w:pPr>
            <w:r>
              <w:rPr>
                <w:color w:val="000000"/>
              </w:rPr>
              <w:t>See Section 4.6</w:t>
            </w:r>
          </w:p>
        </w:tc>
      </w:tr>
      <w:tr w:rsidR="001233F8" w14:paraId="12592E39" w14:textId="77777777">
        <w:trPr>
          <w:cantSplit/>
          <w:trHeight w:val="255"/>
        </w:trPr>
        <w:tc>
          <w:tcPr>
            <w:tcW w:w="880" w:type="dxa"/>
          </w:tcPr>
          <w:p w14:paraId="15380465" w14:textId="77777777" w:rsidR="001233F8" w:rsidRDefault="008160FF">
            <w:pPr>
              <w:spacing w:after="0"/>
              <w:ind w:right="72"/>
              <w:jc w:val="center"/>
              <w:rPr>
                <w:color w:val="000000"/>
              </w:rPr>
            </w:pPr>
            <w:r>
              <w:rPr>
                <w:color w:val="000000"/>
              </w:rPr>
              <w:t>5</w:t>
            </w:r>
          </w:p>
        </w:tc>
        <w:tc>
          <w:tcPr>
            <w:tcW w:w="5463" w:type="dxa"/>
          </w:tcPr>
          <w:p w14:paraId="210D64B2" w14:textId="77777777" w:rsidR="001233F8" w:rsidRDefault="008160FF">
            <w:pPr>
              <w:spacing w:after="0"/>
              <w:rPr>
                <w:color w:val="000000"/>
              </w:rPr>
            </w:pPr>
            <w:r>
              <w:rPr>
                <w:color w:val="000000"/>
              </w:rPr>
              <w:t>TransactionID</w:t>
            </w:r>
          </w:p>
        </w:tc>
        <w:tc>
          <w:tcPr>
            <w:tcW w:w="1180" w:type="dxa"/>
          </w:tcPr>
          <w:p w14:paraId="19DCB784" w14:textId="77777777" w:rsidR="001233F8" w:rsidRDefault="008160FF">
            <w:pPr>
              <w:spacing w:after="0"/>
              <w:jc w:val="center"/>
              <w:rPr>
                <w:color w:val="000000"/>
              </w:rPr>
            </w:pPr>
            <w:r>
              <w:rPr>
                <w:color w:val="000000"/>
              </w:rPr>
              <w:t>uint8</w:t>
            </w:r>
          </w:p>
        </w:tc>
        <w:tc>
          <w:tcPr>
            <w:tcW w:w="1512" w:type="dxa"/>
            <w:vAlign w:val="center"/>
          </w:tcPr>
          <w:p w14:paraId="4378F4EE" w14:textId="77777777" w:rsidR="001233F8" w:rsidRDefault="008160FF">
            <w:pPr>
              <w:spacing w:after="0"/>
              <w:jc w:val="center"/>
              <w:rPr>
                <w:color w:val="000000"/>
              </w:rPr>
            </w:pPr>
            <w:r>
              <w:rPr>
                <w:color w:val="000000"/>
              </w:rPr>
              <w:t>See Section 4.3</w:t>
            </w:r>
          </w:p>
        </w:tc>
      </w:tr>
      <w:tr w:rsidR="001233F8" w14:paraId="1FD5EE33" w14:textId="77777777">
        <w:trPr>
          <w:cantSplit/>
        </w:trPr>
        <w:tc>
          <w:tcPr>
            <w:tcW w:w="880" w:type="dxa"/>
          </w:tcPr>
          <w:p w14:paraId="024EF96F" w14:textId="77777777" w:rsidR="001233F8" w:rsidRDefault="008160FF">
            <w:pPr>
              <w:spacing w:after="0"/>
              <w:ind w:right="72"/>
              <w:jc w:val="center"/>
              <w:rPr>
                <w:color w:val="000000"/>
              </w:rPr>
            </w:pPr>
            <w:r>
              <w:rPr>
                <w:color w:val="000000"/>
              </w:rPr>
              <w:t>6</w:t>
            </w:r>
          </w:p>
        </w:tc>
        <w:tc>
          <w:tcPr>
            <w:tcW w:w="5463" w:type="dxa"/>
          </w:tcPr>
          <w:p w14:paraId="2AC3B7B2" w14:textId="77777777" w:rsidR="001233F8" w:rsidRDefault="008160FF">
            <w:pPr>
              <w:spacing w:after="0"/>
              <w:rPr>
                <w:color w:val="000000"/>
              </w:rPr>
            </w:pPr>
            <w:r>
              <w:rPr>
                <w:color w:val="000000"/>
              </w:rPr>
              <w:t>MessageID</w:t>
            </w:r>
          </w:p>
        </w:tc>
        <w:tc>
          <w:tcPr>
            <w:tcW w:w="1180" w:type="dxa"/>
          </w:tcPr>
          <w:p w14:paraId="316AED20" w14:textId="77777777" w:rsidR="001233F8" w:rsidRDefault="008160FF">
            <w:pPr>
              <w:spacing w:after="0"/>
              <w:jc w:val="center"/>
              <w:rPr>
                <w:color w:val="000000"/>
              </w:rPr>
            </w:pPr>
            <w:r>
              <w:rPr>
                <w:color w:val="000000"/>
              </w:rPr>
              <w:t>uint8</w:t>
            </w:r>
          </w:p>
        </w:tc>
        <w:tc>
          <w:tcPr>
            <w:tcW w:w="1512" w:type="dxa"/>
            <w:vAlign w:val="center"/>
          </w:tcPr>
          <w:p w14:paraId="6E17BDB6" w14:textId="77777777" w:rsidR="001233F8" w:rsidRDefault="008160FF">
            <w:pPr>
              <w:spacing w:after="0"/>
              <w:jc w:val="center"/>
              <w:rPr>
                <w:color w:val="000000"/>
              </w:rPr>
            </w:pPr>
            <w:r>
              <w:rPr>
                <w:color w:val="000000"/>
              </w:rPr>
              <w:t>94</w:t>
            </w:r>
          </w:p>
        </w:tc>
      </w:tr>
      <w:tr w:rsidR="001233F8" w14:paraId="0C78840D" w14:textId="77777777">
        <w:trPr>
          <w:cantSplit/>
        </w:trPr>
        <w:tc>
          <w:tcPr>
            <w:tcW w:w="880" w:type="dxa"/>
          </w:tcPr>
          <w:p w14:paraId="6D1FD066" w14:textId="77777777" w:rsidR="001233F8" w:rsidRDefault="008160FF">
            <w:pPr>
              <w:spacing w:after="0"/>
              <w:ind w:right="72"/>
              <w:jc w:val="center"/>
              <w:rPr>
                <w:color w:val="000000"/>
              </w:rPr>
            </w:pPr>
            <w:r>
              <w:rPr>
                <w:color w:val="000000"/>
              </w:rPr>
              <w:t>7-11</w:t>
            </w:r>
          </w:p>
        </w:tc>
        <w:tc>
          <w:tcPr>
            <w:tcW w:w="5463" w:type="dxa"/>
          </w:tcPr>
          <w:p w14:paraId="788AC9E5" w14:textId="77777777" w:rsidR="001233F8" w:rsidRDefault="008160FF">
            <w:pPr>
              <w:spacing w:after="0"/>
              <w:rPr>
                <w:color w:val="000000"/>
              </w:rPr>
            </w:pPr>
            <w:r>
              <w:rPr>
                <w:color w:val="000000"/>
              </w:rPr>
              <w:t>IVSMID[5]</w:t>
            </w:r>
          </w:p>
        </w:tc>
        <w:tc>
          <w:tcPr>
            <w:tcW w:w="1180" w:type="dxa"/>
          </w:tcPr>
          <w:p w14:paraId="7F70454E" w14:textId="77777777" w:rsidR="001233F8" w:rsidRDefault="008160FF">
            <w:pPr>
              <w:spacing w:after="0"/>
              <w:jc w:val="center"/>
              <w:rPr>
                <w:color w:val="000000"/>
              </w:rPr>
            </w:pPr>
            <w:r>
              <w:rPr>
                <w:color w:val="000000"/>
              </w:rPr>
              <w:t>uint8</w:t>
            </w:r>
          </w:p>
        </w:tc>
        <w:tc>
          <w:tcPr>
            <w:tcW w:w="1512" w:type="dxa"/>
            <w:vAlign w:val="center"/>
          </w:tcPr>
          <w:p w14:paraId="111FCFED" w14:textId="77777777" w:rsidR="001233F8" w:rsidRDefault="008160FF">
            <w:pPr>
              <w:spacing w:after="0"/>
              <w:jc w:val="center"/>
              <w:rPr>
                <w:color w:val="000000"/>
              </w:rPr>
            </w:pPr>
            <w:r>
              <w:rPr>
                <w:color w:val="000000"/>
              </w:rPr>
              <w:t>See below</w:t>
            </w:r>
          </w:p>
        </w:tc>
      </w:tr>
      <w:tr w:rsidR="001233F8" w14:paraId="41D56F49" w14:textId="77777777">
        <w:trPr>
          <w:cantSplit/>
        </w:trPr>
        <w:tc>
          <w:tcPr>
            <w:tcW w:w="880" w:type="dxa"/>
          </w:tcPr>
          <w:p w14:paraId="066EAF1B" w14:textId="77777777" w:rsidR="001233F8" w:rsidRDefault="008160FF">
            <w:pPr>
              <w:spacing w:after="0"/>
              <w:ind w:right="72"/>
              <w:jc w:val="center"/>
              <w:rPr>
                <w:color w:val="000000"/>
              </w:rPr>
            </w:pPr>
            <w:r>
              <w:rPr>
                <w:color w:val="000000"/>
              </w:rPr>
              <w:t>12-27</w:t>
            </w:r>
          </w:p>
        </w:tc>
        <w:tc>
          <w:tcPr>
            <w:tcW w:w="5463" w:type="dxa"/>
          </w:tcPr>
          <w:p w14:paraId="5F40641E" w14:textId="77777777" w:rsidR="001233F8" w:rsidRDefault="008160FF">
            <w:pPr>
              <w:spacing w:after="0"/>
              <w:rPr>
                <w:color w:val="000000"/>
              </w:rPr>
            </w:pPr>
            <w:r>
              <w:rPr>
                <w:color w:val="000000"/>
              </w:rPr>
              <w:t>ProductionData[16]</w:t>
            </w:r>
          </w:p>
        </w:tc>
        <w:tc>
          <w:tcPr>
            <w:tcW w:w="1180" w:type="dxa"/>
          </w:tcPr>
          <w:p w14:paraId="444DAD69" w14:textId="77777777" w:rsidR="001233F8" w:rsidRDefault="008160FF">
            <w:pPr>
              <w:spacing w:after="0"/>
              <w:jc w:val="center"/>
              <w:rPr>
                <w:color w:val="000000"/>
              </w:rPr>
            </w:pPr>
            <w:r>
              <w:rPr>
                <w:color w:val="000000"/>
              </w:rPr>
              <w:t>uint8</w:t>
            </w:r>
          </w:p>
        </w:tc>
        <w:tc>
          <w:tcPr>
            <w:tcW w:w="1512" w:type="dxa"/>
            <w:vAlign w:val="center"/>
          </w:tcPr>
          <w:p w14:paraId="73027F2A" w14:textId="77777777" w:rsidR="001233F8" w:rsidRDefault="008160FF">
            <w:pPr>
              <w:spacing w:after="0"/>
              <w:jc w:val="center"/>
              <w:rPr>
                <w:color w:val="000000"/>
              </w:rPr>
            </w:pPr>
            <w:r>
              <w:rPr>
                <w:color w:val="000000"/>
              </w:rPr>
              <w:t>See below</w:t>
            </w:r>
          </w:p>
        </w:tc>
      </w:tr>
    </w:tbl>
    <w:p w14:paraId="341B1544" w14:textId="77777777" w:rsidR="001233F8" w:rsidRDefault="008160FF">
      <w:pPr>
        <w:spacing w:before="240"/>
        <w:ind w:left="1080" w:hanging="360"/>
        <w:jc w:val="both"/>
        <w:rPr>
          <w:color w:val="000000"/>
        </w:rPr>
      </w:pPr>
      <w:r>
        <w:rPr>
          <w:b/>
          <w:color w:val="000000"/>
        </w:rPr>
        <w:t>IVSMID</w:t>
      </w:r>
      <w:r>
        <w:rPr>
          <w:color w:val="000000"/>
        </w:rPr>
        <w:t>:  This is the IVSMID reported to the Host in the Module Configure Response. Because of the criticality of the production data, this field is included to help prevent a Host from accidentally sending this message to the Module.</w:t>
      </w:r>
    </w:p>
    <w:p w14:paraId="0E0BB210" w14:textId="77777777" w:rsidR="001233F8" w:rsidRDefault="008160FF">
      <w:pPr>
        <w:spacing w:before="240"/>
        <w:ind w:left="1080" w:hanging="360"/>
        <w:jc w:val="both"/>
        <w:rPr>
          <w:color w:val="000000"/>
        </w:rPr>
      </w:pPr>
      <w:r>
        <w:rPr>
          <w:b/>
          <w:color w:val="000000"/>
        </w:rPr>
        <w:t>ProductionData</w:t>
      </w:r>
      <w:r>
        <w:rPr>
          <w:color w:val="000000"/>
        </w:rPr>
        <w:t xml:space="preserve">:  Data to be stored in the Module’s NVM during production that can later potentially be used to identify date of manufacture, manufacturer, OEM, etc. The format and content of this data is described in the SXM Client and Firmware Update Operations Concept document. </w:t>
      </w:r>
    </w:p>
    <w:p w14:paraId="71BAD9EA" w14:textId="77777777" w:rsidR="001233F8" w:rsidRDefault="008160FF" w:rsidP="0086059E">
      <w:pPr>
        <w:pStyle w:val="Heading2"/>
      </w:pPr>
      <w:bookmarkStart w:id="129" w:name="_Toc202436120"/>
      <w:r>
        <w:t>Set Production Data Error Response</w:t>
      </w:r>
      <w:bookmarkEnd w:id="129"/>
    </w:p>
    <w:p w14:paraId="2846D880" w14:textId="77777777" w:rsidR="001233F8" w:rsidRDefault="008160FF">
      <w:pPr>
        <w:spacing w:before="120"/>
        <w:jc w:val="both"/>
        <w:rPr>
          <w:color w:val="000000"/>
        </w:rPr>
      </w:pPr>
      <w:r>
        <w:rPr>
          <w:color w:val="000000"/>
        </w:rPr>
        <w:t>When the Module receives a Set Production Data Dispatch it validates the command parameters, verifies the Module is in the proper state to receive the command, and performs any processing associated with that command. If these operations are not successful then the Module sends the Set Production Data Error Response to the Host.</w:t>
      </w:r>
    </w:p>
    <w:p w14:paraId="40EC6EF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Manufacturing and Service Depot</w:t>
      </w:r>
    </w:p>
    <w:p w14:paraId="4969794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6E5E958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3D9C064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25A8E91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5C040741"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3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995DA18" w14:textId="77777777">
        <w:trPr>
          <w:cantSplit/>
          <w:tblHeader/>
        </w:trPr>
        <w:tc>
          <w:tcPr>
            <w:tcW w:w="880" w:type="dxa"/>
            <w:shd w:val="clear" w:color="auto" w:fill="EEECE1"/>
          </w:tcPr>
          <w:p w14:paraId="21971CE9" w14:textId="77777777" w:rsidR="001233F8" w:rsidRDefault="008160FF">
            <w:pPr>
              <w:spacing w:after="0"/>
              <w:jc w:val="center"/>
              <w:rPr>
                <w:b/>
                <w:color w:val="000000"/>
              </w:rPr>
            </w:pPr>
            <w:r>
              <w:rPr>
                <w:b/>
                <w:color w:val="000000"/>
              </w:rPr>
              <w:t>Byte #</w:t>
            </w:r>
          </w:p>
        </w:tc>
        <w:tc>
          <w:tcPr>
            <w:tcW w:w="5463" w:type="dxa"/>
            <w:shd w:val="clear" w:color="auto" w:fill="EEECE1"/>
          </w:tcPr>
          <w:p w14:paraId="3D3CD762" w14:textId="77777777" w:rsidR="001233F8" w:rsidRDefault="008160FF">
            <w:pPr>
              <w:spacing w:after="0"/>
              <w:jc w:val="center"/>
              <w:rPr>
                <w:b/>
                <w:color w:val="000000"/>
              </w:rPr>
            </w:pPr>
            <w:r>
              <w:rPr>
                <w:b/>
                <w:color w:val="000000"/>
              </w:rPr>
              <w:t>Field Name</w:t>
            </w:r>
          </w:p>
        </w:tc>
        <w:tc>
          <w:tcPr>
            <w:tcW w:w="1180" w:type="dxa"/>
            <w:shd w:val="clear" w:color="auto" w:fill="EEECE1"/>
          </w:tcPr>
          <w:p w14:paraId="621FA20B"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729858DC" w14:textId="77777777" w:rsidR="001233F8" w:rsidRDefault="008160FF">
            <w:pPr>
              <w:spacing w:after="0"/>
              <w:jc w:val="center"/>
              <w:rPr>
                <w:b/>
                <w:color w:val="000000"/>
              </w:rPr>
            </w:pPr>
            <w:r>
              <w:rPr>
                <w:b/>
                <w:color w:val="000000"/>
              </w:rPr>
              <w:t>Value</w:t>
            </w:r>
          </w:p>
        </w:tc>
      </w:tr>
      <w:tr w:rsidR="001233F8" w14:paraId="2072DA83" w14:textId="77777777">
        <w:trPr>
          <w:cantSplit/>
        </w:trPr>
        <w:tc>
          <w:tcPr>
            <w:tcW w:w="880" w:type="dxa"/>
          </w:tcPr>
          <w:p w14:paraId="64DCB364" w14:textId="77777777" w:rsidR="001233F8" w:rsidRDefault="008160FF">
            <w:pPr>
              <w:spacing w:after="0"/>
              <w:ind w:right="72"/>
              <w:jc w:val="center"/>
              <w:rPr>
                <w:color w:val="000000"/>
              </w:rPr>
            </w:pPr>
            <w:r>
              <w:rPr>
                <w:color w:val="000000"/>
              </w:rPr>
              <w:t>0</w:t>
            </w:r>
          </w:p>
        </w:tc>
        <w:tc>
          <w:tcPr>
            <w:tcW w:w="5463" w:type="dxa"/>
          </w:tcPr>
          <w:p w14:paraId="01DAFA05" w14:textId="77777777" w:rsidR="001233F8" w:rsidRDefault="008160FF">
            <w:pPr>
              <w:spacing w:after="0"/>
              <w:rPr>
                <w:color w:val="000000"/>
              </w:rPr>
            </w:pPr>
            <w:r>
              <w:rPr>
                <w:color w:val="000000"/>
              </w:rPr>
              <w:t>Sync</w:t>
            </w:r>
          </w:p>
        </w:tc>
        <w:tc>
          <w:tcPr>
            <w:tcW w:w="1180" w:type="dxa"/>
          </w:tcPr>
          <w:p w14:paraId="48B63A81" w14:textId="77777777" w:rsidR="001233F8" w:rsidRDefault="008160FF">
            <w:pPr>
              <w:spacing w:after="0"/>
              <w:jc w:val="center"/>
              <w:rPr>
                <w:color w:val="000000"/>
              </w:rPr>
            </w:pPr>
            <w:r>
              <w:rPr>
                <w:color w:val="000000"/>
              </w:rPr>
              <w:t>uint8</w:t>
            </w:r>
          </w:p>
        </w:tc>
        <w:tc>
          <w:tcPr>
            <w:tcW w:w="1512" w:type="dxa"/>
            <w:vAlign w:val="center"/>
          </w:tcPr>
          <w:p w14:paraId="11EF328C" w14:textId="77777777" w:rsidR="001233F8" w:rsidRDefault="008160FF">
            <w:pPr>
              <w:spacing w:after="0"/>
              <w:jc w:val="center"/>
              <w:rPr>
                <w:color w:val="000000"/>
              </w:rPr>
            </w:pPr>
            <w:r>
              <w:rPr>
                <w:color w:val="000000"/>
              </w:rPr>
              <w:t xml:space="preserve"> See Section 4.1</w:t>
            </w:r>
          </w:p>
        </w:tc>
      </w:tr>
      <w:tr w:rsidR="001233F8" w14:paraId="2F23CCB1" w14:textId="77777777">
        <w:trPr>
          <w:cantSplit/>
        </w:trPr>
        <w:tc>
          <w:tcPr>
            <w:tcW w:w="880" w:type="dxa"/>
          </w:tcPr>
          <w:p w14:paraId="71358929" w14:textId="77777777" w:rsidR="001233F8" w:rsidRDefault="008160FF">
            <w:pPr>
              <w:spacing w:after="0"/>
              <w:ind w:right="72"/>
              <w:jc w:val="center"/>
              <w:rPr>
                <w:color w:val="000000"/>
              </w:rPr>
            </w:pPr>
            <w:r>
              <w:rPr>
                <w:color w:val="000000"/>
              </w:rPr>
              <w:t>1-2</w:t>
            </w:r>
          </w:p>
        </w:tc>
        <w:tc>
          <w:tcPr>
            <w:tcW w:w="5463" w:type="dxa"/>
          </w:tcPr>
          <w:p w14:paraId="2DDBE53A" w14:textId="77777777" w:rsidR="001233F8" w:rsidRDefault="008160FF">
            <w:pPr>
              <w:spacing w:after="0"/>
              <w:rPr>
                <w:color w:val="000000"/>
              </w:rPr>
            </w:pPr>
            <w:r>
              <w:rPr>
                <w:color w:val="000000"/>
              </w:rPr>
              <w:t>NumMsgBytes</w:t>
            </w:r>
          </w:p>
        </w:tc>
        <w:tc>
          <w:tcPr>
            <w:tcW w:w="1180" w:type="dxa"/>
          </w:tcPr>
          <w:p w14:paraId="67F5BB4F" w14:textId="77777777" w:rsidR="001233F8" w:rsidRDefault="008160FF">
            <w:pPr>
              <w:spacing w:after="0"/>
              <w:jc w:val="center"/>
              <w:rPr>
                <w:color w:val="000000"/>
              </w:rPr>
            </w:pPr>
            <w:r>
              <w:rPr>
                <w:color w:val="000000"/>
              </w:rPr>
              <w:t>uint16</w:t>
            </w:r>
          </w:p>
        </w:tc>
        <w:tc>
          <w:tcPr>
            <w:tcW w:w="1512" w:type="dxa"/>
            <w:vAlign w:val="center"/>
          </w:tcPr>
          <w:p w14:paraId="591FAC5A" w14:textId="77777777" w:rsidR="001233F8" w:rsidRDefault="008160FF">
            <w:pPr>
              <w:spacing w:after="0"/>
              <w:jc w:val="center"/>
              <w:rPr>
                <w:color w:val="000000"/>
              </w:rPr>
            </w:pPr>
            <w:r>
              <w:rPr>
                <w:color w:val="000000"/>
              </w:rPr>
              <w:t>56</w:t>
            </w:r>
          </w:p>
        </w:tc>
      </w:tr>
      <w:tr w:rsidR="001233F8" w14:paraId="231DD6E1" w14:textId="77777777">
        <w:trPr>
          <w:cantSplit/>
        </w:trPr>
        <w:tc>
          <w:tcPr>
            <w:tcW w:w="880" w:type="dxa"/>
          </w:tcPr>
          <w:p w14:paraId="0B706D88" w14:textId="77777777" w:rsidR="001233F8" w:rsidRDefault="008160FF">
            <w:pPr>
              <w:spacing w:after="0"/>
              <w:ind w:right="72"/>
              <w:jc w:val="center"/>
              <w:rPr>
                <w:color w:val="000000"/>
              </w:rPr>
            </w:pPr>
            <w:r>
              <w:rPr>
                <w:color w:val="000000"/>
              </w:rPr>
              <w:t>3-4</w:t>
            </w:r>
          </w:p>
        </w:tc>
        <w:tc>
          <w:tcPr>
            <w:tcW w:w="5463" w:type="dxa"/>
          </w:tcPr>
          <w:p w14:paraId="7326BBF7" w14:textId="77777777" w:rsidR="001233F8" w:rsidRDefault="008160FF">
            <w:pPr>
              <w:spacing w:after="0"/>
              <w:rPr>
                <w:color w:val="000000"/>
              </w:rPr>
            </w:pPr>
            <w:r>
              <w:rPr>
                <w:color w:val="000000"/>
              </w:rPr>
              <w:t>Checksum</w:t>
            </w:r>
          </w:p>
        </w:tc>
        <w:tc>
          <w:tcPr>
            <w:tcW w:w="1180" w:type="dxa"/>
          </w:tcPr>
          <w:p w14:paraId="3005F076" w14:textId="77777777" w:rsidR="001233F8" w:rsidRDefault="008160FF">
            <w:pPr>
              <w:spacing w:after="0"/>
              <w:jc w:val="center"/>
              <w:rPr>
                <w:color w:val="000000"/>
              </w:rPr>
            </w:pPr>
            <w:r>
              <w:rPr>
                <w:color w:val="000000"/>
              </w:rPr>
              <w:t>uint16</w:t>
            </w:r>
          </w:p>
        </w:tc>
        <w:tc>
          <w:tcPr>
            <w:tcW w:w="1512" w:type="dxa"/>
            <w:vAlign w:val="center"/>
          </w:tcPr>
          <w:p w14:paraId="6EE6B0E9" w14:textId="77777777" w:rsidR="001233F8" w:rsidRDefault="008160FF">
            <w:pPr>
              <w:spacing w:after="0"/>
              <w:jc w:val="center"/>
              <w:rPr>
                <w:color w:val="000000"/>
              </w:rPr>
            </w:pPr>
            <w:r>
              <w:rPr>
                <w:color w:val="000000"/>
              </w:rPr>
              <w:t>See Section 4.6</w:t>
            </w:r>
          </w:p>
        </w:tc>
      </w:tr>
      <w:tr w:rsidR="001233F8" w14:paraId="354AC099" w14:textId="77777777">
        <w:trPr>
          <w:cantSplit/>
          <w:trHeight w:val="255"/>
        </w:trPr>
        <w:tc>
          <w:tcPr>
            <w:tcW w:w="880" w:type="dxa"/>
          </w:tcPr>
          <w:p w14:paraId="4AC92F82" w14:textId="77777777" w:rsidR="001233F8" w:rsidRDefault="008160FF">
            <w:pPr>
              <w:spacing w:after="0"/>
              <w:ind w:right="72"/>
              <w:jc w:val="center"/>
              <w:rPr>
                <w:color w:val="000000"/>
              </w:rPr>
            </w:pPr>
            <w:r>
              <w:rPr>
                <w:color w:val="000000"/>
              </w:rPr>
              <w:t>5</w:t>
            </w:r>
          </w:p>
        </w:tc>
        <w:tc>
          <w:tcPr>
            <w:tcW w:w="5463" w:type="dxa"/>
          </w:tcPr>
          <w:p w14:paraId="233069CB" w14:textId="77777777" w:rsidR="001233F8" w:rsidRDefault="008160FF">
            <w:pPr>
              <w:spacing w:after="0"/>
              <w:rPr>
                <w:color w:val="000000"/>
              </w:rPr>
            </w:pPr>
            <w:r>
              <w:rPr>
                <w:color w:val="000000"/>
              </w:rPr>
              <w:t>TransactionID</w:t>
            </w:r>
          </w:p>
        </w:tc>
        <w:tc>
          <w:tcPr>
            <w:tcW w:w="1180" w:type="dxa"/>
          </w:tcPr>
          <w:p w14:paraId="135742E0" w14:textId="77777777" w:rsidR="001233F8" w:rsidRDefault="008160FF">
            <w:pPr>
              <w:spacing w:after="0"/>
              <w:jc w:val="center"/>
              <w:rPr>
                <w:color w:val="000000"/>
              </w:rPr>
            </w:pPr>
            <w:r>
              <w:rPr>
                <w:color w:val="000000"/>
              </w:rPr>
              <w:t>uint8</w:t>
            </w:r>
          </w:p>
        </w:tc>
        <w:tc>
          <w:tcPr>
            <w:tcW w:w="1512" w:type="dxa"/>
            <w:vAlign w:val="center"/>
          </w:tcPr>
          <w:p w14:paraId="15AD52B6" w14:textId="77777777" w:rsidR="001233F8" w:rsidRDefault="008160FF">
            <w:pPr>
              <w:spacing w:after="0"/>
              <w:jc w:val="center"/>
              <w:rPr>
                <w:color w:val="000000"/>
              </w:rPr>
            </w:pPr>
            <w:r>
              <w:rPr>
                <w:color w:val="000000"/>
              </w:rPr>
              <w:t>See Section 4.3</w:t>
            </w:r>
          </w:p>
        </w:tc>
      </w:tr>
      <w:tr w:rsidR="001233F8" w14:paraId="548C3477" w14:textId="77777777">
        <w:trPr>
          <w:cantSplit/>
        </w:trPr>
        <w:tc>
          <w:tcPr>
            <w:tcW w:w="880" w:type="dxa"/>
          </w:tcPr>
          <w:p w14:paraId="0FCB7511" w14:textId="77777777" w:rsidR="001233F8" w:rsidRDefault="008160FF">
            <w:pPr>
              <w:spacing w:after="0"/>
              <w:ind w:right="72"/>
              <w:jc w:val="center"/>
              <w:rPr>
                <w:color w:val="000000"/>
              </w:rPr>
            </w:pPr>
            <w:r>
              <w:rPr>
                <w:color w:val="000000"/>
              </w:rPr>
              <w:t>6</w:t>
            </w:r>
          </w:p>
        </w:tc>
        <w:tc>
          <w:tcPr>
            <w:tcW w:w="5463" w:type="dxa"/>
          </w:tcPr>
          <w:p w14:paraId="0B56CB98" w14:textId="77777777" w:rsidR="001233F8" w:rsidRDefault="008160FF">
            <w:pPr>
              <w:spacing w:after="0"/>
              <w:rPr>
                <w:color w:val="000000"/>
              </w:rPr>
            </w:pPr>
            <w:r>
              <w:rPr>
                <w:color w:val="000000"/>
              </w:rPr>
              <w:t>MessageID</w:t>
            </w:r>
          </w:p>
        </w:tc>
        <w:tc>
          <w:tcPr>
            <w:tcW w:w="1180" w:type="dxa"/>
          </w:tcPr>
          <w:p w14:paraId="1BCD4576" w14:textId="77777777" w:rsidR="001233F8" w:rsidRDefault="008160FF">
            <w:pPr>
              <w:spacing w:after="0"/>
              <w:jc w:val="center"/>
              <w:rPr>
                <w:color w:val="000000"/>
              </w:rPr>
            </w:pPr>
            <w:r>
              <w:rPr>
                <w:color w:val="000000"/>
              </w:rPr>
              <w:t>uint8</w:t>
            </w:r>
          </w:p>
        </w:tc>
        <w:tc>
          <w:tcPr>
            <w:tcW w:w="1512" w:type="dxa"/>
            <w:vAlign w:val="center"/>
          </w:tcPr>
          <w:p w14:paraId="2CEE7F09" w14:textId="77777777" w:rsidR="001233F8" w:rsidRDefault="008160FF">
            <w:pPr>
              <w:spacing w:after="0"/>
              <w:jc w:val="center"/>
              <w:rPr>
                <w:color w:val="000000"/>
              </w:rPr>
            </w:pPr>
            <w:r>
              <w:rPr>
                <w:color w:val="000000"/>
              </w:rPr>
              <w:t>98</w:t>
            </w:r>
          </w:p>
        </w:tc>
      </w:tr>
      <w:tr w:rsidR="001233F8" w14:paraId="5A30E3EF" w14:textId="77777777">
        <w:trPr>
          <w:cantSplit/>
        </w:trPr>
        <w:tc>
          <w:tcPr>
            <w:tcW w:w="880" w:type="dxa"/>
          </w:tcPr>
          <w:p w14:paraId="21C59BEA" w14:textId="77777777" w:rsidR="001233F8" w:rsidRDefault="008160FF">
            <w:pPr>
              <w:spacing w:after="0"/>
              <w:ind w:right="72"/>
              <w:jc w:val="center"/>
              <w:rPr>
                <w:color w:val="000000"/>
              </w:rPr>
            </w:pPr>
            <w:r>
              <w:rPr>
                <w:color w:val="000000"/>
              </w:rPr>
              <w:t>7</w:t>
            </w:r>
          </w:p>
        </w:tc>
        <w:tc>
          <w:tcPr>
            <w:tcW w:w="5463" w:type="dxa"/>
          </w:tcPr>
          <w:p w14:paraId="34FB1BF4" w14:textId="77777777" w:rsidR="001233F8" w:rsidRDefault="008160FF">
            <w:pPr>
              <w:spacing w:after="0"/>
              <w:rPr>
                <w:color w:val="000000"/>
              </w:rPr>
            </w:pPr>
            <w:r>
              <w:rPr>
                <w:color w:val="000000"/>
              </w:rPr>
              <w:t>ErrorCode</w:t>
            </w:r>
          </w:p>
        </w:tc>
        <w:tc>
          <w:tcPr>
            <w:tcW w:w="1180" w:type="dxa"/>
          </w:tcPr>
          <w:p w14:paraId="206C1F1B" w14:textId="77777777" w:rsidR="001233F8" w:rsidRDefault="008160FF">
            <w:pPr>
              <w:spacing w:after="0"/>
              <w:jc w:val="center"/>
              <w:rPr>
                <w:color w:val="000000"/>
              </w:rPr>
            </w:pPr>
            <w:r>
              <w:rPr>
                <w:color w:val="000000"/>
              </w:rPr>
              <w:t>uint8</w:t>
            </w:r>
          </w:p>
        </w:tc>
        <w:tc>
          <w:tcPr>
            <w:tcW w:w="1512" w:type="dxa"/>
            <w:vAlign w:val="center"/>
          </w:tcPr>
          <w:p w14:paraId="6EF222E0" w14:textId="77777777" w:rsidR="001233F8" w:rsidRDefault="008160FF">
            <w:pPr>
              <w:spacing w:after="0"/>
              <w:jc w:val="center"/>
              <w:rPr>
                <w:color w:val="000000"/>
              </w:rPr>
            </w:pPr>
            <w:r>
              <w:rPr>
                <w:color w:val="000000"/>
              </w:rPr>
              <w:t>See below</w:t>
            </w:r>
          </w:p>
        </w:tc>
      </w:tr>
      <w:tr w:rsidR="001233F8" w14:paraId="2A23CBCE" w14:textId="77777777">
        <w:trPr>
          <w:cantSplit/>
        </w:trPr>
        <w:tc>
          <w:tcPr>
            <w:tcW w:w="880" w:type="dxa"/>
          </w:tcPr>
          <w:p w14:paraId="20A52BB5" w14:textId="77777777" w:rsidR="001233F8" w:rsidRDefault="008160FF">
            <w:pPr>
              <w:spacing w:after="0"/>
              <w:ind w:right="72"/>
              <w:jc w:val="center"/>
              <w:rPr>
                <w:color w:val="000000"/>
              </w:rPr>
            </w:pPr>
            <w:r>
              <w:rPr>
                <w:color w:val="000000"/>
              </w:rPr>
              <w:t>8-55</w:t>
            </w:r>
          </w:p>
        </w:tc>
        <w:tc>
          <w:tcPr>
            <w:tcW w:w="5463" w:type="dxa"/>
          </w:tcPr>
          <w:p w14:paraId="7B8A7719" w14:textId="77777777" w:rsidR="001233F8" w:rsidRDefault="008160FF">
            <w:pPr>
              <w:spacing w:after="0"/>
              <w:rPr>
                <w:color w:val="000000"/>
              </w:rPr>
            </w:pPr>
            <w:r>
              <w:rPr>
                <w:color w:val="000000"/>
              </w:rPr>
              <w:t>ErrorText[48]</w:t>
            </w:r>
          </w:p>
        </w:tc>
        <w:tc>
          <w:tcPr>
            <w:tcW w:w="1180" w:type="dxa"/>
          </w:tcPr>
          <w:p w14:paraId="0A07EAB4" w14:textId="77777777" w:rsidR="001233F8" w:rsidRDefault="008160FF">
            <w:pPr>
              <w:spacing w:after="0"/>
              <w:jc w:val="center"/>
              <w:rPr>
                <w:color w:val="000000"/>
              </w:rPr>
            </w:pPr>
            <w:r>
              <w:rPr>
                <w:color w:val="000000"/>
              </w:rPr>
              <w:t>uint8</w:t>
            </w:r>
          </w:p>
        </w:tc>
        <w:tc>
          <w:tcPr>
            <w:tcW w:w="1512" w:type="dxa"/>
            <w:vAlign w:val="center"/>
          </w:tcPr>
          <w:p w14:paraId="6CC3AF2A" w14:textId="77777777" w:rsidR="001233F8" w:rsidRDefault="008160FF">
            <w:pPr>
              <w:spacing w:after="0"/>
              <w:jc w:val="center"/>
              <w:rPr>
                <w:color w:val="000000"/>
              </w:rPr>
            </w:pPr>
            <w:r>
              <w:rPr>
                <w:color w:val="000000"/>
              </w:rPr>
              <w:t>See below</w:t>
            </w:r>
          </w:p>
        </w:tc>
      </w:tr>
    </w:tbl>
    <w:p w14:paraId="3A4E66E4"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6CCE167C" w14:textId="77777777" w:rsidR="001233F8" w:rsidRDefault="008160FF">
      <w:pPr>
        <w:spacing w:after="0"/>
        <w:ind w:left="1440" w:hanging="360"/>
        <w:rPr>
          <w:color w:val="000000"/>
        </w:rPr>
      </w:pPr>
      <w:r>
        <w:rPr>
          <w:color w:val="000000"/>
        </w:rPr>
        <w:t>0 = invalid IVSMID – data not written</w:t>
      </w:r>
    </w:p>
    <w:p w14:paraId="39419533" w14:textId="77777777" w:rsidR="001233F8" w:rsidRDefault="008160FF">
      <w:pPr>
        <w:spacing w:after="0"/>
        <w:ind w:left="1440" w:hanging="360"/>
        <w:rPr>
          <w:color w:val="000000"/>
        </w:rPr>
      </w:pPr>
      <w:r>
        <w:rPr>
          <w:color w:val="000000"/>
        </w:rPr>
        <w:t>1 = NVM erase failed – data not written</w:t>
      </w:r>
    </w:p>
    <w:p w14:paraId="24058CA3" w14:textId="77777777" w:rsidR="001233F8" w:rsidRDefault="008160FF">
      <w:pPr>
        <w:spacing w:after="0"/>
        <w:ind w:left="1440" w:hanging="360"/>
        <w:rPr>
          <w:color w:val="000000"/>
        </w:rPr>
      </w:pPr>
      <w:r>
        <w:rPr>
          <w:color w:val="000000"/>
        </w:rPr>
        <w:t>2 = NVM write failed – data not written</w:t>
      </w:r>
    </w:p>
    <w:p w14:paraId="03F10B28" w14:textId="77777777" w:rsidR="001233F8" w:rsidRDefault="008160FF">
      <w:pPr>
        <w:spacing w:after="0"/>
        <w:ind w:left="1440" w:hanging="360"/>
        <w:rPr>
          <w:color w:val="000000"/>
        </w:rPr>
      </w:pPr>
      <w:r>
        <w:rPr>
          <w:color w:val="000000"/>
        </w:rPr>
        <w:t>3 = NVM read failed – data not written</w:t>
      </w:r>
    </w:p>
    <w:p w14:paraId="5145AB03" w14:textId="77777777" w:rsidR="001233F8" w:rsidRDefault="008160FF">
      <w:pPr>
        <w:spacing w:after="0"/>
        <w:ind w:left="1440" w:hanging="360"/>
        <w:rPr>
          <w:color w:val="000000"/>
        </w:rPr>
      </w:pPr>
      <w:r>
        <w:rPr>
          <w:color w:val="000000"/>
        </w:rPr>
        <w:t>4 = NVM verification failed – data not written</w:t>
      </w:r>
    </w:p>
    <w:p w14:paraId="78BE75BE" w14:textId="77777777" w:rsidR="001233F8" w:rsidRDefault="008160FF">
      <w:pPr>
        <w:spacing w:after="0"/>
        <w:ind w:left="1440" w:hanging="360"/>
        <w:rPr>
          <w:color w:val="000000"/>
        </w:rPr>
      </w:pPr>
      <w:r>
        <w:rPr>
          <w:color w:val="000000"/>
        </w:rPr>
        <w:t>5 = Maximum number of allowed Production Data writes to NVM has been exceeded.</w:t>
      </w:r>
    </w:p>
    <w:p w14:paraId="3DB7EA31"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53A0307E" w14:textId="77777777" w:rsidR="001233F8" w:rsidRDefault="008160FF" w:rsidP="0086059E">
      <w:pPr>
        <w:pStyle w:val="Heading2"/>
      </w:pPr>
      <w:bookmarkStart w:id="130" w:name="_Toc202436121"/>
      <w:r>
        <w:t>Set Service Data Dispatch</w:t>
      </w:r>
      <w:bookmarkEnd w:id="130"/>
    </w:p>
    <w:p w14:paraId="437131AF" w14:textId="77777777" w:rsidR="001233F8" w:rsidRDefault="008160FF">
      <w:pPr>
        <w:spacing w:before="120"/>
        <w:jc w:val="both"/>
        <w:rPr>
          <w:color w:val="000000"/>
        </w:rPr>
      </w:pPr>
      <w:r>
        <w:rPr>
          <w:color w:val="000000"/>
        </w:rPr>
        <w:t>During production and factory test, a set of service data will be written to the Module. The Module will store this data in its NVM and provide it to the Host in the Get Service Data Response upon request. The format and content of the data is unknown to the Module, but the Host can use this data to identify the Module and its characteristics for test/debug purposes.</w:t>
      </w:r>
    </w:p>
    <w:p w14:paraId="688BCD3B" w14:textId="77777777" w:rsidR="001233F8" w:rsidRDefault="008160FF">
      <w:pPr>
        <w:jc w:val="both"/>
        <w:rPr>
          <w:color w:val="000000"/>
        </w:rPr>
      </w:pPr>
      <w:r>
        <w:rPr>
          <w:color w:val="000000"/>
        </w:rPr>
        <w:t>The service data will likely contain data such as the factory model number, hardware configuration, FA package ID, bill-of-materials used for that Module, RF sensitivity data, etc. By having this information available electronically, a service center could analyze a field failure much faster since they don’t have access to the factory database, which also contains this information. This data would also allow identification of a Module with an unreadable or damaged product label.</w:t>
      </w:r>
    </w:p>
    <w:p w14:paraId="564D3549" w14:textId="77777777" w:rsidR="001233F8" w:rsidRDefault="008160FF">
      <w:pPr>
        <w:spacing w:before="120"/>
        <w:jc w:val="both"/>
        <w:rPr>
          <w:color w:val="000000"/>
        </w:rPr>
      </w:pPr>
      <w:r>
        <w:rPr>
          <w:color w:val="000000"/>
        </w:rPr>
        <w:t>When the Module receives a Set Service Data Dispatch it validates the command parameters, verifies the Module is in the proper state to receive the command, and performs any processing associated with that command (including writing the data to NVM). If these operations are successful then the Module sends the Generic Response to the Host. If these operations are not successful then the Module sends the Set Service Data Error Response to the Host. Once the response is sent, power to the Module can be safely removed.</w:t>
      </w:r>
    </w:p>
    <w:p w14:paraId="6B021E1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Manufacturing and Service Depot</w:t>
      </w:r>
    </w:p>
    <w:p w14:paraId="4B4939C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5339CCC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Set Service Data Error Response</w:t>
      </w:r>
    </w:p>
    <w:p w14:paraId="6B71A71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3000 msec</w:t>
      </w:r>
    </w:p>
    <w:p w14:paraId="0223EB0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36FD5FD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268</w:t>
      </w:r>
    </w:p>
    <w:p w14:paraId="31536AB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512</w:t>
      </w:r>
    </w:p>
    <w:p w14:paraId="6831DF9F"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3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088C8B1" w14:textId="77777777">
        <w:trPr>
          <w:cantSplit/>
          <w:tblHeader/>
        </w:trPr>
        <w:tc>
          <w:tcPr>
            <w:tcW w:w="880" w:type="dxa"/>
            <w:shd w:val="clear" w:color="auto" w:fill="EEECE1"/>
          </w:tcPr>
          <w:p w14:paraId="5C5CBB3D" w14:textId="77777777" w:rsidR="001233F8" w:rsidRDefault="008160FF">
            <w:pPr>
              <w:spacing w:after="0"/>
              <w:jc w:val="center"/>
              <w:rPr>
                <w:b/>
                <w:color w:val="000000"/>
              </w:rPr>
            </w:pPr>
            <w:r>
              <w:rPr>
                <w:b/>
                <w:color w:val="000000"/>
              </w:rPr>
              <w:t>Byte #</w:t>
            </w:r>
          </w:p>
        </w:tc>
        <w:tc>
          <w:tcPr>
            <w:tcW w:w="5463" w:type="dxa"/>
            <w:shd w:val="clear" w:color="auto" w:fill="EEECE1"/>
          </w:tcPr>
          <w:p w14:paraId="6C880340" w14:textId="77777777" w:rsidR="001233F8" w:rsidRDefault="008160FF">
            <w:pPr>
              <w:spacing w:after="0"/>
              <w:jc w:val="center"/>
              <w:rPr>
                <w:b/>
                <w:color w:val="000000"/>
              </w:rPr>
            </w:pPr>
            <w:r>
              <w:rPr>
                <w:b/>
                <w:color w:val="000000"/>
              </w:rPr>
              <w:t>Field Name</w:t>
            </w:r>
          </w:p>
        </w:tc>
        <w:tc>
          <w:tcPr>
            <w:tcW w:w="1180" w:type="dxa"/>
            <w:shd w:val="clear" w:color="auto" w:fill="EEECE1"/>
          </w:tcPr>
          <w:p w14:paraId="38F1A443"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9377B7A" w14:textId="77777777" w:rsidR="001233F8" w:rsidRDefault="008160FF">
            <w:pPr>
              <w:spacing w:after="0"/>
              <w:jc w:val="center"/>
              <w:rPr>
                <w:b/>
                <w:color w:val="000000"/>
              </w:rPr>
            </w:pPr>
            <w:r>
              <w:rPr>
                <w:b/>
                <w:color w:val="000000"/>
              </w:rPr>
              <w:t>Value</w:t>
            </w:r>
          </w:p>
        </w:tc>
      </w:tr>
      <w:tr w:rsidR="001233F8" w14:paraId="035A2B8A" w14:textId="77777777">
        <w:trPr>
          <w:cantSplit/>
        </w:trPr>
        <w:tc>
          <w:tcPr>
            <w:tcW w:w="880" w:type="dxa"/>
          </w:tcPr>
          <w:p w14:paraId="2A88122F" w14:textId="77777777" w:rsidR="001233F8" w:rsidRDefault="008160FF">
            <w:pPr>
              <w:spacing w:after="0"/>
              <w:ind w:right="72"/>
              <w:jc w:val="center"/>
              <w:rPr>
                <w:color w:val="000000"/>
              </w:rPr>
            </w:pPr>
            <w:r>
              <w:rPr>
                <w:color w:val="000000"/>
              </w:rPr>
              <w:t>0</w:t>
            </w:r>
          </w:p>
        </w:tc>
        <w:tc>
          <w:tcPr>
            <w:tcW w:w="5463" w:type="dxa"/>
          </w:tcPr>
          <w:p w14:paraId="412E4D6C" w14:textId="77777777" w:rsidR="001233F8" w:rsidRDefault="008160FF">
            <w:pPr>
              <w:spacing w:after="0"/>
              <w:rPr>
                <w:color w:val="000000"/>
              </w:rPr>
            </w:pPr>
            <w:r>
              <w:rPr>
                <w:color w:val="000000"/>
              </w:rPr>
              <w:t>Sync</w:t>
            </w:r>
          </w:p>
        </w:tc>
        <w:tc>
          <w:tcPr>
            <w:tcW w:w="1180" w:type="dxa"/>
          </w:tcPr>
          <w:p w14:paraId="285CF27D" w14:textId="77777777" w:rsidR="001233F8" w:rsidRDefault="008160FF">
            <w:pPr>
              <w:spacing w:after="0"/>
              <w:jc w:val="center"/>
              <w:rPr>
                <w:color w:val="000000"/>
              </w:rPr>
            </w:pPr>
            <w:r>
              <w:rPr>
                <w:color w:val="000000"/>
              </w:rPr>
              <w:t>uint8</w:t>
            </w:r>
          </w:p>
        </w:tc>
        <w:tc>
          <w:tcPr>
            <w:tcW w:w="1512" w:type="dxa"/>
            <w:vAlign w:val="center"/>
          </w:tcPr>
          <w:p w14:paraId="10CF7F7A" w14:textId="77777777" w:rsidR="001233F8" w:rsidRDefault="008160FF">
            <w:pPr>
              <w:spacing w:after="0"/>
              <w:jc w:val="center"/>
              <w:rPr>
                <w:color w:val="000000"/>
              </w:rPr>
            </w:pPr>
            <w:r>
              <w:rPr>
                <w:color w:val="000000"/>
              </w:rPr>
              <w:t xml:space="preserve"> See Section 4.1</w:t>
            </w:r>
          </w:p>
        </w:tc>
      </w:tr>
      <w:tr w:rsidR="001233F8" w14:paraId="74F8B608" w14:textId="77777777">
        <w:trPr>
          <w:cantSplit/>
        </w:trPr>
        <w:tc>
          <w:tcPr>
            <w:tcW w:w="880" w:type="dxa"/>
          </w:tcPr>
          <w:p w14:paraId="3544F3CC" w14:textId="77777777" w:rsidR="001233F8" w:rsidRDefault="008160FF">
            <w:pPr>
              <w:spacing w:after="0"/>
              <w:ind w:right="72"/>
              <w:jc w:val="center"/>
              <w:rPr>
                <w:color w:val="000000"/>
              </w:rPr>
            </w:pPr>
            <w:r>
              <w:rPr>
                <w:color w:val="000000"/>
              </w:rPr>
              <w:t>1-2</w:t>
            </w:r>
          </w:p>
        </w:tc>
        <w:tc>
          <w:tcPr>
            <w:tcW w:w="5463" w:type="dxa"/>
          </w:tcPr>
          <w:p w14:paraId="3149A876" w14:textId="77777777" w:rsidR="001233F8" w:rsidRDefault="008160FF">
            <w:pPr>
              <w:spacing w:after="0"/>
              <w:rPr>
                <w:color w:val="000000"/>
              </w:rPr>
            </w:pPr>
            <w:r>
              <w:rPr>
                <w:color w:val="000000"/>
              </w:rPr>
              <w:t>NumMsgBytes</w:t>
            </w:r>
          </w:p>
        </w:tc>
        <w:tc>
          <w:tcPr>
            <w:tcW w:w="1180" w:type="dxa"/>
          </w:tcPr>
          <w:p w14:paraId="71D0780D" w14:textId="77777777" w:rsidR="001233F8" w:rsidRDefault="008160FF">
            <w:pPr>
              <w:spacing w:after="0"/>
              <w:jc w:val="center"/>
              <w:rPr>
                <w:color w:val="000000"/>
              </w:rPr>
            </w:pPr>
            <w:r>
              <w:rPr>
                <w:color w:val="000000"/>
              </w:rPr>
              <w:t>uint16</w:t>
            </w:r>
          </w:p>
        </w:tc>
        <w:tc>
          <w:tcPr>
            <w:tcW w:w="1512" w:type="dxa"/>
            <w:vAlign w:val="center"/>
          </w:tcPr>
          <w:p w14:paraId="659A8BF9" w14:textId="77777777" w:rsidR="001233F8" w:rsidRDefault="008160FF">
            <w:pPr>
              <w:spacing w:after="0"/>
              <w:jc w:val="center"/>
              <w:rPr>
                <w:color w:val="000000"/>
              </w:rPr>
            </w:pPr>
            <w:r>
              <w:rPr>
                <w:color w:val="000000"/>
              </w:rPr>
              <w:t>268</w:t>
            </w:r>
          </w:p>
        </w:tc>
      </w:tr>
      <w:tr w:rsidR="001233F8" w14:paraId="3574EE76" w14:textId="77777777">
        <w:trPr>
          <w:cantSplit/>
        </w:trPr>
        <w:tc>
          <w:tcPr>
            <w:tcW w:w="880" w:type="dxa"/>
          </w:tcPr>
          <w:p w14:paraId="046C444D" w14:textId="77777777" w:rsidR="001233F8" w:rsidRDefault="008160FF">
            <w:pPr>
              <w:spacing w:after="0"/>
              <w:ind w:right="72"/>
              <w:jc w:val="center"/>
              <w:rPr>
                <w:color w:val="000000"/>
              </w:rPr>
            </w:pPr>
            <w:r>
              <w:rPr>
                <w:color w:val="000000"/>
              </w:rPr>
              <w:t>3-4</w:t>
            </w:r>
          </w:p>
        </w:tc>
        <w:tc>
          <w:tcPr>
            <w:tcW w:w="5463" w:type="dxa"/>
          </w:tcPr>
          <w:p w14:paraId="4884E6F5" w14:textId="77777777" w:rsidR="001233F8" w:rsidRDefault="008160FF">
            <w:pPr>
              <w:spacing w:after="0"/>
              <w:rPr>
                <w:color w:val="000000"/>
              </w:rPr>
            </w:pPr>
            <w:r>
              <w:rPr>
                <w:color w:val="000000"/>
              </w:rPr>
              <w:t>Checksum</w:t>
            </w:r>
          </w:p>
        </w:tc>
        <w:tc>
          <w:tcPr>
            <w:tcW w:w="1180" w:type="dxa"/>
          </w:tcPr>
          <w:p w14:paraId="2D9D2C8E" w14:textId="77777777" w:rsidR="001233F8" w:rsidRDefault="008160FF">
            <w:pPr>
              <w:spacing w:after="0"/>
              <w:jc w:val="center"/>
              <w:rPr>
                <w:color w:val="000000"/>
              </w:rPr>
            </w:pPr>
            <w:r>
              <w:rPr>
                <w:color w:val="000000"/>
              </w:rPr>
              <w:t>uint16</w:t>
            </w:r>
          </w:p>
        </w:tc>
        <w:tc>
          <w:tcPr>
            <w:tcW w:w="1512" w:type="dxa"/>
            <w:vAlign w:val="center"/>
          </w:tcPr>
          <w:p w14:paraId="01C31E7A" w14:textId="77777777" w:rsidR="001233F8" w:rsidRDefault="008160FF">
            <w:pPr>
              <w:spacing w:after="0"/>
              <w:jc w:val="center"/>
              <w:rPr>
                <w:color w:val="000000"/>
              </w:rPr>
            </w:pPr>
            <w:r>
              <w:rPr>
                <w:color w:val="000000"/>
              </w:rPr>
              <w:t>See Section 4.6</w:t>
            </w:r>
          </w:p>
        </w:tc>
      </w:tr>
      <w:tr w:rsidR="001233F8" w14:paraId="3511284E" w14:textId="77777777">
        <w:trPr>
          <w:cantSplit/>
          <w:trHeight w:val="255"/>
        </w:trPr>
        <w:tc>
          <w:tcPr>
            <w:tcW w:w="880" w:type="dxa"/>
          </w:tcPr>
          <w:p w14:paraId="61ECEAED" w14:textId="77777777" w:rsidR="001233F8" w:rsidRDefault="008160FF">
            <w:pPr>
              <w:spacing w:after="0"/>
              <w:ind w:right="72"/>
              <w:jc w:val="center"/>
              <w:rPr>
                <w:color w:val="000000"/>
              </w:rPr>
            </w:pPr>
            <w:r>
              <w:rPr>
                <w:color w:val="000000"/>
              </w:rPr>
              <w:t>5</w:t>
            </w:r>
          </w:p>
        </w:tc>
        <w:tc>
          <w:tcPr>
            <w:tcW w:w="5463" w:type="dxa"/>
          </w:tcPr>
          <w:p w14:paraId="58FD7092" w14:textId="77777777" w:rsidR="001233F8" w:rsidRDefault="008160FF">
            <w:pPr>
              <w:spacing w:after="0"/>
              <w:rPr>
                <w:color w:val="000000"/>
              </w:rPr>
            </w:pPr>
            <w:r>
              <w:rPr>
                <w:color w:val="000000"/>
              </w:rPr>
              <w:t>TransactionID</w:t>
            </w:r>
          </w:p>
        </w:tc>
        <w:tc>
          <w:tcPr>
            <w:tcW w:w="1180" w:type="dxa"/>
          </w:tcPr>
          <w:p w14:paraId="0DD46F27" w14:textId="77777777" w:rsidR="001233F8" w:rsidRDefault="008160FF">
            <w:pPr>
              <w:spacing w:after="0"/>
              <w:jc w:val="center"/>
              <w:rPr>
                <w:color w:val="000000"/>
              </w:rPr>
            </w:pPr>
            <w:r>
              <w:rPr>
                <w:color w:val="000000"/>
              </w:rPr>
              <w:t>uint8</w:t>
            </w:r>
          </w:p>
        </w:tc>
        <w:tc>
          <w:tcPr>
            <w:tcW w:w="1512" w:type="dxa"/>
            <w:vAlign w:val="center"/>
          </w:tcPr>
          <w:p w14:paraId="29B8E40A" w14:textId="77777777" w:rsidR="001233F8" w:rsidRDefault="008160FF">
            <w:pPr>
              <w:spacing w:after="0"/>
              <w:jc w:val="center"/>
              <w:rPr>
                <w:color w:val="000000"/>
              </w:rPr>
            </w:pPr>
            <w:r>
              <w:rPr>
                <w:color w:val="000000"/>
              </w:rPr>
              <w:t>See Section 4.3</w:t>
            </w:r>
          </w:p>
        </w:tc>
      </w:tr>
      <w:tr w:rsidR="001233F8" w14:paraId="3955E17B" w14:textId="77777777">
        <w:trPr>
          <w:cantSplit/>
        </w:trPr>
        <w:tc>
          <w:tcPr>
            <w:tcW w:w="880" w:type="dxa"/>
          </w:tcPr>
          <w:p w14:paraId="6E43F58D" w14:textId="77777777" w:rsidR="001233F8" w:rsidRDefault="008160FF">
            <w:pPr>
              <w:spacing w:after="0"/>
              <w:ind w:right="72"/>
              <w:jc w:val="center"/>
              <w:rPr>
                <w:color w:val="000000"/>
              </w:rPr>
            </w:pPr>
            <w:r>
              <w:rPr>
                <w:color w:val="000000"/>
              </w:rPr>
              <w:t>6</w:t>
            </w:r>
          </w:p>
        </w:tc>
        <w:tc>
          <w:tcPr>
            <w:tcW w:w="5463" w:type="dxa"/>
          </w:tcPr>
          <w:p w14:paraId="40300B6C" w14:textId="77777777" w:rsidR="001233F8" w:rsidRDefault="008160FF">
            <w:pPr>
              <w:spacing w:after="0"/>
              <w:rPr>
                <w:color w:val="000000"/>
              </w:rPr>
            </w:pPr>
            <w:r>
              <w:rPr>
                <w:color w:val="000000"/>
              </w:rPr>
              <w:t>MessageID</w:t>
            </w:r>
          </w:p>
        </w:tc>
        <w:tc>
          <w:tcPr>
            <w:tcW w:w="1180" w:type="dxa"/>
          </w:tcPr>
          <w:p w14:paraId="0E3308FA" w14:textId="77777777" w:rsidR="001233F8" w:rsidRDefault="008160FF">
            <w:pPr>
              <w:spacing w:after="0"/>
              <w:jc w:val="center"/>
              <w:rPr>
                <w:color w:val="000000"/>
              </w:rPr>
            </w:pPr>
            <w:r>
              <w:rPr>
                <w:color w:val="000000"/>
              </w:rPr>
              <w:t>uint8</w:t>
            </w:r>
          </w:p>
        </w:tc>
        <w:tc>
          <w:tcPr>
            <w:tcW w:w="1512" w:type="dxa"/>
            <w:vAlign w:val="center"/>
          </w:tcPr>
          <w:p w14:paraId="56EC1105" w14:textId="77777777" w:rsidR="001233F8" w:rsidRDefault="008160FF">
            <w:pPr>
              <w:spacing w:after="0"/>
              <w:jc w:val="center"/>
              <w:rPr>
                <w:color w:val="000000"/>
              </w:rPr>
            </w:pPr>
            <w:r>
              <w:rPr>
                <w:color w:val="000000"/>
              </w:rPr>
              <w:t>95</w:t>
            </w:r>
          </w:p>
        </w:tc>
      </w:tr>
      <w:tr w:rsidR="001233F8" w14:paraId="5CD9CF0A" w14:textId="77777777">
        <w:trPr>
          <w:cantSplit/>
        </w:trPr>
        <w:tc>
          <w:tcPr>
            <w:tcW w:w="880" w:type="dxa"/>
          </w:tcPr>
          <w:p w14:paraId="2EB7FE68" w14:textId="77777777" w:rsidR="001233F8" w:rsidRDefault="008160FF">
            <w:pPr>
              <w:spacing w:after="0"/>
              <w:ind w:right="72"/>
              <w:jc w:val="center"/>
              <w:rPr>
                <w:color w:val="000000"/>
              </w:rPr>
            </w:pPr>
            <w:r>
              <w:rPr>
                <w:color w:val="000000"/>
              </w:rPr>
              <w:t>7-11</w:t>
            </w:r>
          </w:p>
        </w:tc>
        <w:tc>
          <w:tcPr>
            <w:tcW w:w="5463" w:type="dxa"/>
          </w:tcPr>
          <w:p w14:paraId="63A7A3A3" w14:textId="77777777" w:rsidR="001233F8" w:rsidRDefault="008160FF">
            <w:pPr>
              <w:spacing w:after="0"/>
              <w:rPr>
                <w:color w:val="000000"/>
              </w:rPr>
            </w:pPr>
            <w:r>
              <w:rPr>
                <w:color w:val="000000"/>
              </w:rPr>
              <w:t>IVSMID[5]</w:t>
            </w:r>
          </w:p>
        </w:tc>
        <w:tc>
          <w:tcPr>
            <w:tcW w:w="1180" w:type="dxa"/>
          </w:tcPr>
          <w:p w14:paraId="313D8579" w14:textId="77777777" w:rsidR="001233F8" w:rsidRDefault="008160FF">
            <w:pPr>
              <w:spacing w:after="0"/>
              <w:jc w:val="center"/>
              <w:rPr>
                <w:color w:val="000000"/>
              </w:rPr>
            </w:pPr>
            <w:r>
              <w:rPr>
                <w:color w:val="000000"/>
              </w:rPr>
              <w:t>uint8</w:t>
            </w:r>
          </w:p>
        </w:tc>
        <w:tc>
          <w:tcPr>
            <w:tcW w:w="1512" w:type="dxa"/>
            <w:vAlign w:val="center"/>
          </w:tcPr>
          <w:p w14:paraId="203643F5" w14:textId="77777777" w:rsidR="001233F8" w:rsidRDefault="008160FF">
            <w:pPr>
              <w:spacing w:after="0"/>
              <w:jc w:val="center"/>
              <w:rPr>
                <w:color w:val="000000"/>
              </w:rPr>
            </w:pPr>
            <w:r>
              <w:rPr>
                <w:color w:val="000000"/>
              </w:rPr>
              <w:t>See below</w:t>
            </w:r>
          </w:p>
        </w:tc>
      </w:tr>
      <w:tr w:rsidR="001233F8" w14:paraId="29F1B5F1" w14:textId="77777777">
        <w:trPr>
          <w:cantSplit/>
        </w:trPr>
        <w:tc>
          <w:tcPr>
            <w:tcW w:w="880" w:type="dxa"/>
          </w:tcPr>
          <w:p w14:paraId="2AE8A5F3" w14:textId="77777777" w:rsidR="001233F8" w:rsidRDefault="008160FF">
            <w:pPr>
              <w:spacing w:after="0"/>
              <w:ind w:right="72"/>
              <w:jc w:val="center"/>
              <w:rPr>
                <w:color w:val="000000"/>
              </w:rPr>
            </w:pPr>
            <w:r>
              <w:rPr>
                <w:color w:val="000000"/>
              </w:rPr>
              <w:t>12:267</w:t>
            </w:r>
          </w:p>
        </w:tc>
        <w:tc>
          <w:tcPr>
            <w:tcW w:w="5463" w:type="dxa"/>
          </w:tcPr>
          <w:p w14:paraId="3A3323A9" w14:textId="77777777" w:rsidR="001233F8" w:rsidRDefault="008160FF">
            <w:pPr>
              <w:spacing w:after="0"/>
              <w:rPr>
                <w:color w:val="000000"/>
              </w:rPr>
            </w:pPr>
            <w:r>
              <w:rPr>
                <w:color w:val="000000"/>
              </w:rPr>
              <w:t>ServiceData[256]</w:t>
            </w:r>
          </w:p>
        </w:tc>
        <w:tc>
          <w:tcPr>
            <w:tcW w:w="1180" w:type="dxa"/>
          </w:tcPr>
          <w:p w14:paraId="56EBCFB4" w14:textId="77777777" w:rsidR="001233F8" w:rsidRDefault="008160FF">
            <w:pPr>
              <w:spacing w:after="0"/>
              <w:jc w:val="center"/>
              <w:rPr>
                <w:color w:val="000000"/>
              </w:rPr>
            </w:pPr>
            <w:r>
              <w:rPr>
                <w:color w:val="000000"/>
              </w:rPr>
              <w:t>uint8</w:t>
            </w:r>
          </w:p>
        </w:tc>
        <w:tc>
          <w:tcPr>
            <w:tcW w:w="1512" w:type="dxa"/>
            <w:vAlign w:val="center"/>
          </w:tcPr>
          <w:p w14:paraId="2F8C06E8" w14:textId="77777777" w:rsidR="001233F8" w:rsidRDefault="008160FF">
            <w:pPr>
              <w:spacing w:after="0"/>
              <w:jc w:val="center"/>
              <w:rPr>
                <w:color w:val="000000"/>
              </w:rPr>
            </w:pPr>
            <w:r>
              <w:rPr>
                <w:color w:val="000000"/>
              </w:rPr>
              <w:t>See below</w:t>
            </w:r>
          </w:p>
        </w:tc>
      </w:tr>
    </w:tbl>
    <w:p w14:paraId="38DDB937" w14:textId="77777777" w:rsidR="001233F8" w:rsidRDefault="008160FF">
      <w:pPr>
        <w:spacing w:before="240"/>
        <w:ind w:left="1080" w:hanging="360"/>
        <w:jc w:val="both"/>
        <w:rPr>
          <w:color w:val="000000"/>
        </w:rPr>
      </w:pPr>
      <w:r>
        <w:rPr>
          <w:b/>
          <w:color w:val="000000"/>
        </w:rPr>
        <w:t>IVSMID</w:t>
      </w:r>
      <w:r>
        <w:rPr>
          <w:color w:val="000000"/>
        </w:rPr>
        <w:t>:  This is the IVSMID reported to the Host in the Module Configure Response. Because of the criticality of the service data, this field is included to help prevent a Host from accidentally sending this message to the Module.</w:t>
      </w:r>
    </w:p>
    <w:p w14:paraId="2D174494" w14:textId="77777777" w:rsidR="001233F8" w:rsidRDefault="008160FF">
      <w:pPr>
        <w:spacing w:before="240"/>
        <w:ind w:left="1080" w:hanging="360"/>
        <w:jc w:val="both"/>
        <w:rPr>
          <w:color w:val="000000"/>
        </w:rPr>
      </w:pPr>
      <w:r>
        <w:rPr>
          <w:b/>
          <w:color w:val="000000"/>
        </w:rPr>
        <w:t>ServiceData</w:t>
      </w:r>
      <w:r>
        <w:rPr>
          <w:color w:val="000000"/>
        </w:rPr>
        <w:t>:  Data to be stored in the Module’s NVM during production and factory test that can later be used to identify the Module and its capabilities. The format and content of this data is described in the TBD document.</w:t>
      </w:r>
    </w:p>
    <w:p w14:paraId="70AEB42F" w14:textId="77777777" w:rsidR="001233F8" w:rsidRDefault="008160FF" w:rsidP="0086059E">
      <w:pPr>
        <w:pStyle w:val="Heading2"/>
      </w:pPr>
      <w:bookmarkStart w:id="131" w:name="_Toc202436122"/>
      <w:r>
        <w:t>Set Service Data Error Response</w:t>
      </w:r>
      <w:bookmarkEnd w:id="131"/>
    </w:p>
    <w:p w14:paraId="794367C8" w14:textId="77777777" w:rsidR="001233F8" w:rsidRDefault="008160FF">
      <w:pPr>
        <w:spacing w:before="120"/>
        <w:jc w:val="both"/>
        <w:rPr>
          <w:color w:val="000000"/>
        </w:rPr>
      </w:pPr>
      <w:r>
        <w:rPr>
          <w:color w:val="000000"/>
        </w:rPr>
        <w:t>When the Module receives a Set Service Data Dispatch it validates the command parameters, verifies the Module is in the proper state to receive the command, and performs any processing associated with that command. If these operations are not successful then the Module sends the Set Service Data Error Response to the Host.</w:t>
      </w:r>
    </w:p>
    <w:p w14:paraId="29F1557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2A68D98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136CD57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514651D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11BF22A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6CA1A102"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9"/>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500BFC7" w14:textId="77777777">
        <w:trPr>
          <w:cantSplit/>
          <w:tblHeader/>
        </w:trPr>
        <w:tc>
          <w:tcPr>
            <w:tcW w:w="880" w:type="dxa"/>
            <w:shd w:val="clear" w:color="auto" w:fill="EEECE1"/>
          </w:tcPr>
          <w:p w14:paraId="0FAAADFC" w14:textId="77777777" w:rsidR="001233F8" w:rsidRDefault="008160FF">
            <w:pPr>
              <w:spacing w:after="0"/>
              <w:jc w:val="center"/>
              <w:rPr>
                <w:b/>
                <w:color w:val="000000"/>
              </w:rPr>
            </w:pPr>
            <w:r>
              <w:rPr>
                <w:b/>
                <w:color w:val="000000"/>
              </w:rPr>
              <w:t>Byte #</w:t>
            </w:r>
          </w:p>
        </w:tc>
        <w:tc>
          <w:tcPr>
            <w:tcW w:w="5463" w:type="dxa"/>
            <w:shd w:val="clear" w:color="auto" w:fill="EEECE1"/>
          </w:tcPr>
          <w:p w14:paraId="21E15186" w14:textId="77777777" w:rsidR="001233F8" w:rsidRDefault="008160FF">
            <w:pPr>
              <w:spacing w:after="0"/>
              <w:jc w:val="center"/>
              <w:rPr>
                <w:b/>
                <w:color w:val="000000"/>
              </w:rPr>
            </w:pPr>
            <w:r>
              <w:rPr>
                <w:b/>
                <w:color w:val="000000"/>
              </w:rPr>
              <w:t>Field Name</w:t>
            </w:r>
          </w:p>
        </w:tc>
        <w:tc>
          <w:tcPr>
            <w:tcW w:w="1180" w:type="dxa"/>
            <w:shd w:val="clear" w:color="auto" w:fill="EEECE1"/>
          </w:tcPr>
          <w:p w14:paraId="5C014543"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7CB1566" w14:textId="77777777" w:rsidR="001233F8" w:rsidRDefault="008160FF">
            <w:pPr>
              <w:spacing w:after="0"/>
              <w:jc w:val="center"/>
              <w:rPr>
                <w:b/>
                <w:color w:val="000000"/>
              </w:rPr>
            </w:pPr>
            <w:r>
              <w:rPr>
                <w:b/>
                <w:color w:val="000000"/>
              </w:rPr>
              <w:t>Value</w:t>
            </w:r>
          </w:p>
        </w:tc>
      </w:tr>
      <w:tr w:rsidR="001233F8" w14:paraId="4B9B1C27" w14:textId="77777777">
        <w:trPr>
          <w:cantSplit/>
        </w:trPr>
        <w:tc>
          <w:tcPr>
            <w:tcW w:w="880" w:type="dxa"/>
          </w:tcPr>
          <w:p w14:paraId="08C9E0FB" w14:textId="77777777" w:rsidR="001233F8" w:rsidRDefault="008160FF">
            <w:pPr>
              <w:spacing w:after="0"/>
              <w:ind w:right="72"/>
              <w:jc w:val="center"/>
              <w:rPr>
                <w:color w:val="000000"/>
              </w:rPr>
            </w:pPr>
            <w:r>
              <w:rPr>
                <w:color w:val="000000"/>
              </w:rPr>
              <w:t>0</w:t>
            </w:r>
          </w:p>
        </w:tc>
        <w:tc>
          <w:tcPr>
            <w:tcW w:w="5463" w:type="dxa"/>
          </w:tcPr>
          <w:p w14:paraId="43C8ACB0" w14:textId="77777777" w:rsidR="001233F8" w:rsidRDefault="008160FF">
            <w:pPr>
              <w:spacing w:after="0"/>
              <w:rPr>
                <w:color w:val="000000"/>
              </w:rPr>
            </w:pPr>
            <w:r>
              <w:rPr>
                <w:color w:val="000000"/>
              </w:rPr>
              <w:t>Sync</w:t>
            </w:r>
          </w:p>
        </w:tc>
        <w:tc>
          <w:tcPr>
            <w:tcW w:w="1180" w:type="dxa"/>
          </w:tcPr>
          <w:p w14:paraId="0495BBED" w14:textId="77777777" w:rsidR="001233F8" w:rsidRDefault="008160FF">
            <w:pPr>
              <w:spacing w:after="0"/>
              <w:jc w:val="center"/>
              <w:rPr>
                <w:color w:val="000000"/>
              </w:rPr>
            </w:pPr>
            <w:r>
              <w:rPr>
                <w:color w:val="000000"/>
              </w:rPr>
              <w:t>uint8</w:t>
            </w:r>
          </w:p>
        </w:tc>
        <w:tc>
          <w:tcPr>
            <w:tcW w:w="1512" w:type="dxa"/>
            <w:vAlign w:val="center"/>
          </w:tcPr>
          <w:p w14:paraId="7F571A5B" w14:textId="77777777" w:rsidR="001233F8" w:rsidRDefault="008160FF">
            <w:pPr>
              <w:spacing w:after="0"/>
              <w:jc w:val="center"/>
              <w:rPr>
                <w:color w:val="000000"/>
              </w:rPr>
            </w:pPr>
            <w:r>
              <w:rPr>
                <w:color w:val="000000"/>
              </w:rPr>
              <w:t xml:space="preserve"> See Section 4.1</w:t>
            </w:r>
          </w:p>
        </w:tc>
      </w:tr>
      <w:tr w:rsidR="001233F8" w14:paraId="41799AAA" w14:textId="77777777">
        <w:trPr>
          <w:cantSplit/>
        </w:trPr>
        <w:tc>
          <w:tcPr>
            <w:tcW w:w="880" w:type="dxa"/>
          </w:tcPr>
          <w:p w14:paraId="1893F131" w14:textId="77777777" w:rsidR="001233F8" w:rsidRDefault="008160FF">
            <w:pPr>
              <w:spacing w:after="0"/>
              <w:ind w:right="72"/>
              <w:jc w:val="center"/>
              <w:rPr>
                <w:color w:val="000000"/>
              </w:rPr>
            </w:pPr>
            <w:r>
              <w:rPr>
                <w:color w:val="000000"/>
              </w:rPr>
              <w:t>1-2</w:t>
            </w:r>
          </w:p>
        </w:tc>
        <w:tc>
          <w:tcPr>
            <w:tcW w:w="5463" w:type="dxa"/>
          </w:tcPr>
          <w:p w14:paraId="7E98A34A" w14:textId="77777777" w:rsidR="001233F8" w:rsidRDefault="008160FF">
            <w:pPr>
              <w:spacing w:after="0"/>
              <w:rPr>
                <w:color w:val="000000"/>
              </w:rPr>
            </w:pPr>
            <w:r>
              <w:rPr>
                <w:color w:val="000000"/>
              </w:rPr>
              <w:t>NumMsgBytes</w:t>
            </w:r>
          </w:p>
        </w:tc>
        <w:tc>
          <w:tcPr>
            <w:tcW w:w="1180" w:type="dxa"/>
          </w:tcPr>
          <w:p w14:paraId="40BD3A74" w14:textId="77777777" w:rsidR="001233F8" w:rsidRDefault="008160FF">
            <w:pPr>
              <w:spacing w:after="0"/>
              <w:jc w:val="center"/>
              <w:rPr>
                <w:color w:val="000000"/>
              </w:rPr>
            </w:pPr>
            <w:r>
              <w:rPr>
                <w:color w:val="000000"/>
              </w:rPr>
              <w:t>uint16</w:t>
            </w:r>
          </w:p>
        </w:tc>
        <w:tc>
          <w:tcPr>
            <w:tcW w:w="1512" w:type="dxa"/>
            <w:vAlign w:val="center"/>
          </w:tcPr>
          <w:p w14:paraId="367855A0" w14:textId="77777777" w:rsidR="001233F8" w:rsidRDefault="008160FF">
            <w:pPr>
              <w:spacing w:after="0"/>
              <w:jc w:val="center"/>
              <w:rPr>
                <w:color w:val="000000"/>
              </w:rPr>
            </w:pPr>
            <w:r>
              <w:rPr>
                <w:color w:val="000000"/>
              </w:rPr>
              <w:t>56</w:t>
            </w:r>
          </w:p>
        </w:tc>
      </w:tr>
      <w:tr w:rsidR="001233F8" w14:paraId="2B26F94B" w14:textId="77777777">
        <w:trPr>
          <w:cantSplit/>
        </w:trPr>
        <w:tc>
          <w:tcPr>
            <w:tcW w:w="880" w:type="dxa"/>
          </w:tcPr>
          <w:p w14:paraId="712F46CB" w14:textId="77777777" w:rsidR="001233F8" w:rsidRDefault="008160FF">
            <w:pPr>
              <w:spacing w:after="0"/>
              <w:ind w:right="72"/>
              <w:jc w:val="center"/>
              <w:rPr>
                <w:color w:val="000000"/>
              </w:rPr>
            </w:pPr>
            <w:r>
              <w:rPr>
                <w:color w:val="000000"/>
              </w:rPr>
              <w:t>3-4</w:t>
            </w:r>
          </w:p>
        </w:tc>
        <w:tc>
          <w:tcPr>
            <w:tcW w:w="5463" w:type="dxa"/>
          </w:tcPr>
          <w:p w14:paraId="3DBBCE2F" w14:textId="77777777" w:rsidR="001233F8" w:rsidRDefault="008160FF">
            <w:pPr>
              <w:spacing w:after="0"/>
              <w:rPr>
                <w:color w:val="000000"/>
              </w:rPr>
            </w:pPr>
            <w:r>
              <w:rPr>
                <w:color w:val="000000"/>
              </w:rPr>
              <w:t>Checksum</w:t>
            </w:r>
          </w:p>
        </w:tc>
        <w:tc>
          <w:tcPr>
            <w:tcW w:w="1180" w:type="dxa"/>
          </w:tcPr>
          <w:p w14:paraId="68E1C567" w14:textId="77777777" w:rsidR="001233F8" w:rsidRDefault="008160FF">
            <w:pPr>
              <w:spacing w:after="0"/>
              <w:jc w:val="center"/>
              <w:rPr>
                <w:color w:val="000000"/>
              </w:rPr>
            </w:pPr>
            <w:r>
              <w:rPr>
                <w:color w:val="000000"/>
              </w:rPr>
              <w:t>uint16</w:t>
            </w:r>
          </w:p>
        </w:tc>
        <w:tc>
          <w:tcPr>
            <w:tcW w:w="1512" w:type="dxa"/>
            <w:vAlign w:val="center"/>
          </w:tcPr>
          <w:p w14:paraId="385EE293" w14:textId="77777777" w:rsidR="001233F8" w:rsidRDefault="008160FF">
            <w:pPr>
              <w:spacing w:after="0"/>
              <w:jc w:val="center"/>
              <w:rPr>
                <w:color w:val="000000"/>
              </w:rPr>
            </w:pPr>
            <w:r>
              <w:rPr>
                <w:color w:val="000000"/>
              </w:rPr>
              <w:t>See Section 4.6</w:t>
            </w:r>
          </w:p>
        </w:tc>
      </w:tr>
      <w:tr w:rsidR="001233F8" w14:paraId="18BB0994" w14:textId="77777777">
        <w:trPr>
          <w:cantSplit/>
          <w:trHeight w:val="255"/>
        </w:trPr>
        <w:tc>
          <w:tcPr>
            <w:tcW w:w="880" w:type="dxa"/>
          </w:tcPr>
          <w:p w14:paraId="11368E90" w14:textId="77777777" w:rsidR="001233F8" w:rsidRDefault="008160FF">
            <w:pPr>
              <w:spacing w:after="0"/>
              <w:ind w:right="72"/>
              <w:jc w:val="center"/>
              <w:rPr>
                <w:color w:val="000000"/>
              </w:rPr>
            </w:pPr>
            <w:r>
              <w:rPr>
                <w:color w:val="000000"/>
              </w:rPr>
              <w:t>5</w:t>
            </w:r>
          </w:p>
        </w:tc>
        <w:tc>
          <w:tcPr>
            <w:tcW w:w="5463" w:type="dxa"/>
          </w:tcPr>
          <w:p w14:paraId="7507D565" w14:textId="77777777" w:rsidR="001233F8" w:rsidRDefault="008160FF">
            <w:pPr>
              <w:spacing w:after="0"/>
              <w:rPr>
                <w:color w:val="000000"/>
              </w:rPr>
            </w:pPr>
            <w:r>
              <w:rPr>
                <w:color w:val="000000"/>
              </w:rPr>
              <w:t>TransactionID</w:t>
            </w:r>
          </w:p>
        </w:tc>
        <w:tc>
          <w:tcPr>
            <w:tcW w:w="1180" w:type="dxa"/>
          </w:tcPr>
          <w:p w14:paraId="48926E8A" w14:textId="77777777" w:rsidR="001233F8" w:rsidRDefault="008160FF">
            <w:pPr>
              <w:spacing w:after="0"/>
              <w:jc w:val="center"/>
              <w:rPr>
                <w:color w:val="000000"/>
              </w:rPr>
            </w:pPr>
            <w:r>
              <w:rPr>
                <w:color w:val="000000"/>
              </w:rPr>
              <w:t>uint8</w:t>
            </w:r>
          </w:p>
        </w:tc>
        <w:tc>
          <w:tcPr>
            <w:tcW w:w="1512" w:type="dxa"/>
            <w:vAlign w:val="center"/>
          </w:tcPr>
          <w:p w14:paraId="34A77EDF" w14:textId="77777777" w:rsidR="001233F8" w:rsidRDefault="008160FF">
            <w:pPr>
              <w:spacing w:after="0"/>
              <w:jc w:val="center"/>
              <w:rPr>
                <w:color w:val="000000"/>
              </w:rPr>
            </w:pPr>
            <w:r>
              <w:rPr>
                <w:color w:val="000000"/>
              </w:rPr>
              <w:t>See Section 4.3</w:t>
            </w:r>
          </w:p>
        </w:tc>
      </w:tr>
      <w:tr w:rsidR="001233F8" w14:paraId="09DEA76B" w14:textId="77777777">
        <w:trPr>
          <w:cantSplit/>
        </w:trPr>
        <w:tc>
          <w:tcPr>
            <w:tcW w:w="880" w:type="dxa"/>
          </w:tcPr>
          <w:p w14:paraId="5A6B4110" w14:textId="77777777" w:rsidR="001233F8" w:rsidRDefault="008160FF">
            <w:pPr>
              <w:spacing w:after="0"/>
              <w:ind w:right="72"/>
              <w:jc w:val="center"/>
              <w:rPr>
                <w:color w:val="000000"/>
              </w:rPr>
            </w:pPr>
            <w:r>
              <w:rPr>
                <w:color w:val="000000"/>
              </w:rPr>
              <w:t>6</w:t>
            </w:r>
          </w:p>
        </w:tc>
        <w:tc>
          <w:tcPr>
            <w:tcW w:w="5463" w:type="dxa"/>
          </w:tcPr>
          <w:p w14:paraId="5FABFBE5" w14:textId="77777777" w:rsidR="001233F8" w:rsidRDefault="008160FF">
            <w:pPr>
              <w:spacing w:after="0"/>
              <w:rPr>
                <w:color w:val="000000"/>
              </w:rPr>
            </w:pPr>
            <w:r>
              <w:rPr>
                <w:color w:val="000000"/>
              </w:rPr>
              <w:t>MessageID</w:t>
            </w:r>
          </w:p>
        </w:tc>
        <w:tc>
          <w:tcPr>
            <w:tcW w:w="1180" w:type="dxa"/>
          </w:tcPr>
          <w:p w14:paraId="63EB6E69" w14:textId="77777777" w:rsidR="001233F8" w:rsidRDefault="008160FF">
            <w:pPr>
              <w:spacing w:after="0"/>
              <w:jc w:val="center"/>
              <w:rPr>
                <w:color w:val="000000"/>
              </w:rPr>
            </w:pPr>
            <w:r>
              <w:rPr>
                <w:color w:val="000000"/>
              </w:rPr>
              <w:t>uint8</w:t>
            </w:r>
          </w:p>
        </w:tc>
        <w:tc>
          <w:tcPr>
            <w:tcW w:w="1512" w:type="dxa"/>
            <w:vAlign w:val="center"/>
          </w:tcPr>
          <w:p w14:paraId="59F79366" w14:textId="77777777" w:rsidR="001233F8" w:rsidRDefault="008160FF">
            <w:pPr>
              <w:spacing w:after="0"/>
              <w:jc w:val="center"/>
              <w:rPr>
                <w:color w:val="000000"/>
              </w:rPr>
            </w:pPr>
            <w:r>
              <w:rPr>
                <w:color w:val="000000"/>
              </w:rPr>
              <w:t>99</w:t>
            </w:r>
          </w:p>
        </w:tc>
      </w:tr>
      <w:tr w:rsidR="001233F8" w14:paraId="39B482E3" w14:textId="77777777">
        <w:trPr>
          <w:cantSplit/>
        </w:trPr>
        <w:tc>
          <w:tcPr>
            <w:tcW w:w="880" w:type="dxa"/>
          </w:tcPr>
          <w:p w14:paraId="3DC974E9" w14:textId="77777777" w:rsidR="001233F8" w:rsidRDefault="008160FF">
            <w:pPr>
              <w:spacing w:after="0"/>
              <w:ind w:right="72"/>
              <w:jc w:val="center"/>
              <w:rPr>
                <w:color w:val="000000"/>
              </w:rPr>
            </w:pPr>
            <w:r>
              <w:rPr>
                <w:color w:val="000000"/>
              </w:rPr>
              <w:t>7</w:t>
            </w:r>
          </w:p>
        </w:tc>
        <w:tc>
          <w:tcPr>
            <w:tcW w:w="5463" w:type="dxa"/>
          </w:tcPr>
          <w:p w14:paraId="7496DB98" w14:textId="77777777" w:rsidR="001233F8" w:rsidRDefault="008160FF">
            <w:pPr>
              <w:spacing w:after="0"/>
              <w:rPr>
                <w:color w:val="000000"/>
              </w:rPr>
            </w:pPr>
            <w:r>
              <w:rPr>
                <w:color w:val="000000"/>
              </w:rPr>
              <w:t>ErrorCode</w:t>
            </w:r>
          </w:p>
        </w:tc>
        <w:tc>
          <w:tcPr>
            <w:tcW w:w="1180" w:type="dxa"/>
          </w:tcPr>
          <w:p w14:paraId="5A7344F6" w14:textId="77777777" w:rsidR="001233F8" w:rsidRDefault="008160FF">
            <w:pPr>
              <w:spacing w:after="0"/>
              <w:jc w:val="center"/>
              <w:rPr>
                <w:color w:val="000000"/>
              </w:rPr>
            </w:pPr>
            <w:r>
              <w:rPr>
                <w:color w:val="000000"/>
              </w:rPr>
              <w:t>uint8</w:t>
            </w:r>
          </w:p>
        </w:tc>
        <w:tc>
          <w:tcPr>
            <w:tcW w:w="1512" w:type="dxa"/>
            <w:vAlign w:val="center"/>
          </w:tcPr>
          <w:p w14:paraId="13297D31" w14:textId="77777777" w:rsidR="001233F8" w:rsidRDefault="008160FF">
            <w:pPr>
              <w:spacing w:after="0"/>
              <w:jc w:val="center"/>
              <w:rPr>
                <w:color w:val="000000"/>
              </w:rPr>
            </w:pPr>
            <w:r>
              <w:rPr>
                <w:color w:val="000000"/>
              </w:rPr>
              <w:t>See below</w:t>
            </w:r>
          </w:p>
        </w:tc>
      </w:tr>
      <w:tr w:rsidR="001233F8" w14:paraId="03F6CC7F" w14:textId="77777777">
        <w:trPr>
          <w:cantSplit/>
        </w:trPr>
        <w:tc>
          <w:tcPr>
            <w:tcW w:w="880" w:type="dxa"/>
          </w:tcPr>
          <w:p w14:paraId="5D0E203F" w14:textId="77777777" w:rsidR="001233F8" w:rsidRDefault="008160FF">
            <w:pPr>
              <w:spacing w:after="0"/>
              <w:ind w:right="72"/>
              <w:jc w:val="center"/>
              <w:rPr>
                <w:color w:val="000000"/>
              </w:rPr>
            </w:pPr>
            <w:r>
              <w:rPr>
                <w:color w:val="000000"/>
              </w:rPr>
              <w:t>8-55</w:t>
            </w:r>
          </w:p>
        </w:tc>
        <w:tc>
          <w:tcPr>
            <w:tcW w:w="5463" w:type="dxa"/>
          </w:tcPr>
          <w:p w14:paraId="01F7EC4E" w14:textId="77777777" w:rsidR="001233F8" w:rsidRDefault="008160FF">
            <w:pPr>
              <w:spacing w:after="0"/>
              <w:rPr>
                <w:color w:val="000000"/>
              </w:rPr>
            </w:pPr>
            <w:r>
              <w:rPr>
                <w:color w:val="000000"/>
              </w:rPr>
              <w:t>ErrorText[48]</w:t>
            </w:r>
          </w:p>
        </w:tc>
        <w:tc>
          <w:tcPr>
            <w:tcW w:w="1180" w:type="dxa"/>
          </w:tcPr>
          <w:p w14:paraId="1F311087" w14:textId="77777777" w:rsidR="001233F8" w:rsidRDefault="008160FF">
            <w:pPr>
              <w:spacing w:after="0"/>
              <w:jc w:val="center"/>
              <w:rPr>
                <w:color w:val="000000"/>
              </w:rPr>
            </w:pPr>
            <w:r>
              <w:rPr>
                <w:color w:val="000000"/>
              </w:rPr>
              <w:t>uint8</w:t>
            </w:r>
          </w:p>
        </w:tc>
        <w:tc>
          <w:tcPr>
            <w:tcW w:w="1512" w:type="dxa"/>
            <w:vAlign w:val="center"/>
          </w:tcPr>
          <w:p w14:paraId="3853DA9F" w14:textId="77777777" w:rsidR="001233F8" w:rsidRDefault="008160FF">
            <w:pPr>
              <w:spacing w:after="0"/>
              <w:jc w:val="center"/>
              <w:rPr>
                <w:color w:val="000000"/>
              </w:rPr>
            </w:pPr>
            <w:r>
              <w:rPr>
                <w:color w:val="000000"/>
              </w:rPr>
              <w:t>See below</w:t>
            </w:r>
          </w:p>
        </w:tc>
      </w:tr>
    </w:tbl>
    <w:p w14:paraId="2E0FE999"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338154AB" w14:textId="77777777" w:rsidR="001233F8" w:rsidRDefault="008160FF">
      <w:pPr>
        <w:spacing w:after="0"/>
        <w:ind w:left="1440" w:hanging="360"/>
        <w:rPr>
          <w:color w:val="000000"/>
        </w:rPr>
      </w:pPr>
      <w:r>
        <w:rPr>
          <w:color w:val="000000"/>
        </w:rPr>
        <w:t>0 = invalid IVSMID – data not written</w:t>
      </w:r>
    </w:p>
    <w:p w14:paraId="039A05E8" w14:textId="77777777" w:rsidR="001233F8" w:rsidRDefault="008160FF">
      <w:pPr>
        <w:spacing w:after="0"/>
        <w:ind w:left="1440" w:hanging="360"/>
        <w:rPr>
          <w:color w:val="000000"/>
        </w:rPr>
      </w:pPr>
      <w:r>
        <w:rPr>
          <w:color w:val="000000"/>
        </w:rPr>
        <w:lastRenderedPageBreak/>
        <w:t>1 = NVM erase failed – data not written</w:t>
      </w:r>
    </w:p>
    <w:p w14:paraId="46E14A55" w14:textId="77777777" w:rsidR="001233F8" w:rsidRDefault="008160FF">
      <w:pPr>
        <w:spacing w:after="0"/>
        <w:ind w:left="1440" w:hanging="360"/>
        <w:rPr>
          <w:color w:val="000000"/>
        </w:rPr>
      </w:pPr>
      <w:r>
        <w:rPr>
          <w:color w:val="000000"/>
        </w:rPr>
        <w:t>2 = NVM write failed – data not written</w:t>
      </w:r>
    </w:p>
    <w:p w14:paraId="4BED696F" w14:textId="77777777" w:rsidR="001233F8" w:rsidRDefault="008160FF">
      <w:pPr>
        <w:spacing w:after="0"/>
        <w:ind w:left="1440" w:hanging="360"/>
        <w:rPr>
          <w:color w:val="000000"/>
        </w:rPr>
      </w:pPr>
      <w:r>
        <w:rPr>
          <w:color w:val="000000"/>
        </w:rPr>
        <w:t>3 = NVM read failed – data not written</w:t>
      </w:r>
    </w:p>
    <w:p w14:paraId="6DF296E5" w14:textId="77777777" w:rsidR="001233F8" w:rsidRDefault="008160FF">
      <w:pPr>
        <w:spacing w:after="0"/>
        <w:ind w:left="1440" w:hanging="360"/>
        <w:rPr>
          <w:color w:val="000000"/>
        </w:rPr>
      </w:pPr>
      <w:r>
        <w:rPr>
          <w:color w:val="000000"/>
        </w:rPr>
        <w:t>4 = NVM verification failed – data not written</w:t>
      </w:r>
    </w:p>
    <w:p w14:paraId="0E93CBA7" w14:textId="77777777" w:rsidR="001233F8" w:rsidRDefault="008160FF">
      <w:pPr>
        <w:spacing w:after="0"/>
        <w:ind w:left="1440" w:hanging="360"/>
        <w:rPr>
          <w:color w:val="000000"/>
        </w:rPr>
      </w:pPr>
      <w:r>
        <w:rPr>
          <w:color w:val="000000"/>
        </w:rPr>
        <w:t>5 = Maximum number of allowed Service Data writes to NVM has been exceeded.</w:t>
      </w:r>
    </w:p>
    <w:p w14:paraId="56F86DE7"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139D2584" w14:textId="77777777" w:rsidR="001233F8" w:rsidRDefault="008160FF" w:rsidP="0086059E">
      <w:pPr>
        <w:pStyle w:val="Heading2"/>
      </w:pPr>
      <w:bookmarkStart w:id="132" w:name="_Toc202436123"/>
      <w:r>
        <w:t>Get Service Data Dispatch</w:t>
      </w:r>
      <w:bookmarkEnd w:id="132"/>
    </w:p>
    <w:p w14:paraId="0EB4F054" w14:textId="77777777" w:rsidR="001233F8" w:rsidRDefault="008160FF">
      <w:pPr>
        <w:spacing w:before="120"/>
        <w:jc w:val="both"/>
        <w:rPr>
          <w:color w:val="000000"/>
        </w:rPr>
      </w:pPr>
      <w:r>
        <w:rPr>
          <w:color w:val="000000"/>
        </w:rPr>
        <w:t>During production and factory test, a set of service data will be written to the Module. The Host will send the Get Service Data Dispatch to the Module to request the service data be read from NVM and returned to the Host in the Get Service Data Response. Typically this will be done at a test or service center.</w:t>
      </w:r>
    </w:p>
    <w:p w14:paraId="4E7482E8" w14:textId="77777777" w:rsidR="001233F8" w:rsidRDefault="008160FF">
      <w:pPr>
        <w:spacing w:before="120"/>
        <w:jc w:val="both"/>
        <w:rPr>
          <w:color w:val="000000"/>
        </w:rPr>
      </w:pPr>
      <w:r>
        <w:rPr>
          <w:color w:val="000000"/>
        </w:rPr>
        <w:t>When the Module receives a Get Service Data Dispatch, it performs any processing associated with the message and sends the Get Service Data Response to the Host.</w:t>
      </w:r>
    </w:p>
    <w:p w14:paraId="66CEE78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2A96144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5A9555B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Get Service Data Response</w:t>
      </w:r>
    </w:p>
    <w:p w14:paraId="2E0535F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18F4870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77ECA46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7</w:t>
      </w:r>
    </w:p>
    <w:p w14:paraId="4C6CF31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0AB69F30"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8"/>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5A60C353" w14:textId="77777777">
        <w:trPr>
          <w:cantSplit/>
          <w:tblHeader/>
        </w:trPr>
        <w:tc>
          <w:tcPr>
            <w:tcW w:w="880" w:type="dxa"/>
            <w:shd w:val="clear" w:color="auto" w:fill="EEECE1"/>
          </w:tcPr>
          <w:p w14:paraId="1B05A225" w14:textId="77777777" w:rsidR="001233F8" w:rsidRDefault="008160FF">
            <w:pPr>
              <w:spacing w:after="0"/>
              <w:jc w:val="center"/>
              <w:rPr>
                <w:b/>
                <w:color w:val="000000"/>
              </w:rPr>
            </w:pPr>
            <w:r>
              <w:rPr>
                <w:b/>
                <w:color w:val="000000"/>
              </w:rPr>
              <w:t>Byte #</w:t>
            </w:r>
          </w:p>
        </w:tc>
        <w:tc>
          <w:tcPr>
            <w:tcW w:w="5463" w:type="dxa"/>
            <w:shd w:val="clear" w:color="auto" w:fill="EEECE1"/>
          </w:tcPr>
          <w:p w14:paraId="422A37A3" w14:textId="77777777" w:rsidR="001233F8" w:rsidRDefault="008160FF">
            <w:pPr>
              <w:spacing w:after="0"/>
              <w:jc w:val="center"/>
              <w:rPr>
                <w:b/>
                <w:color w:val="000000"/>
              </w:rPr>
            </w:pPr>
            <w:r>
              <w:rPr>
                <w:b/>
                <w:color w:val="000000"/>
              </w:rPr>
              <w:t>Field Name</w:t>
            </w:r>
          </w:p>
        </w:tc>
        <w:tc>
          <w:tcPr>
            <w:tcW w:w="1180" w:type="dxa"/>
            <w:shd w:val="clear" w:color="auto" w:fill="EEECE1"/>
          </w:tcPr>
          <w:p w14:paraId="68A54C04"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862338F" w14:textId="77777777" w:rsidR="001233F8" w:rsidRDefault="008160FF">
            <w:pPr>
              <w:spacing w:after="0"/>
              <w:jc w:val="center"/>
              <w:rPr>
                <w:b/>
                <w:color w:val="000000"/>
              </w:rPr>
            </w:pPr>
            <w:r>
              <w:rPr>
                <w:b/>
                <w:color w:val="000000"/>
              </w:rPr>
              <w:t>Value</w:t>
            </w:r>
          </w:p>
        </w:tc>
      </w:tr>
      <w:tr w:rsidR="001233F8" w14:paraId="3305C154" w14:textId="77777777">
        <w:trPr>
          <w:cantSplit/>
        </w:trPr>
        <w:tc>
          <w:tcPr>
            <w:tcW w:w="880" w:type="dxa"/>
          </w:tcPr>
          <w:p w14:paraId="4D3220D7" w14:textId="77777777" w:rsidR="001233F8" w:rsidRDefault="008160FF">
            <w:pPr>
              <w:spacing w:after="0"/>
              <w:ind w:right="72"/>
              <w:jc w:val="center"/>
              <w:rPr>
                <w:color w:val="000000"/>
              </w:rPr>
            </w:pPr>
            <w:r>
              <w:rPr>
                <w:color w:val="000000"/>
              </w:rPr>
              <w:t>0</w:t>
            </w:r>
          </w:p>
        </w:tc>
        <w:tc>
          <w:tcPr>
            <w:tcW w:w="5463" w:type="dxa"/>
          </w:tcPr>
          <w:p w14:paraId="1722C235" w14:textId="77777777" w:rsidR="001233F8" w:rsidRDefault="008160FF">
            <w:pPr>
              <w:spacing w:after="0"/>
              <w:rPr>
                <w:color w:val="000000"/>
              </w:rPr>
            </w:pPr>
            <w:r>
              <w:rPr>
                <w:color w:val="000000"/>
              </w:rPr>
              <w:t>Sync</w:t>
            </w:r>
          </w:p>
        </w:tc>
        <w:tc>
          <w:tcPr>
            <w:tcW w:w="1180" w:type="dxa"/>
          </w:tcPr>
          <w:p w14:paraId="2B812686" w14:textId="77777777" w:rsidR="001233F8" w:rsidRDefault="008160FF">
            <w:pPr>
              <w:spacing w:after="0"/>
              <w:jc w:val="center"/>
              <w:rPr>
                <w:color w:val="000000"/>
              </w:rPr>
            </w:pPr>
            <w:r>
              <w:rPr>
                <w:color w:val="000000"/>
              </w:rPr>
              <w:t>uint8</w:t>
            </w:r>
          </w:p>
        </w:tc>
        <w:tc>
          <w:tcPr>
            <w:tcW w:w="1512" w:type="dxa"/>
            <w:vAlign w:val="center"/>
          </w:tcPr>
          <w:p w14:paraId="14AFB029" w14:textId="77777777" w:rsidR="001233F8" w:rsidRDefault="008160FF">
            <w:pPr>
              <w:spacing w:after="0"/>
              <w:jc w:val="center"/>
              <w:rPr>
                <w:color w:val="000000"/>
              </w:rPr>
            </w:pPr>
            <w:r>
              <w:rPr>
                <w:color w:val="000000"/>
              </w:rPr>
              <w:t xml:space="preserve"> See Section 4.1</w:t>
            </w:r>
          </w:p>
        </w:tc>
      </w:tr>
      <w:tr w:rsidR="001233F8" w14:paraId="012811A5" w14:textId="77777777">
        <w:trPr>
          <w:cantSplit/>
        </w:trPr>
        <w:tc>
          <w:tcPr>
            <w:tcW w:w="880" w:type="dxa"/>
          </w:tcPr>
          <w:p w14:paraId="7ED68256" w14:textId="77777777" w:rsidR="001233F8" w:rsidRDefault="008160FF">
            <w:pPr>
              <w:spacing w:after="0"/>
              <w:ind w:right="72"/>
              <w:jc w:val="center"/>
              <w:rPr>
                <w:color w:val="000000"/>
              </w:rPr>
            </w:pPr>
            <w:r>
              <w:rPr>
                <w:color w:val="000000"/>
              </w:rPr>
              <w:t>1-2</w:t>
            </w:r>
          </w:p>
        </w:tc>
        <w:tc>
          <w:tcPr>
            <w:tcW w:w="5463" w:type="dxa"/>
          </w:tcPr>
          <w:p w14:paraId="065320BF" w14:textId="77777777" w:rsidR="001233F8" w:rsidRDefault="008160FF">
            <w:pPr>
              <w:spacing w:after="0"/>
              <w:rPr>
                <w:color w:val="000000"/>
              </w:rPr>
            </w:pPr>
            <w:r>
              <w:rPr>
                <w:color w:val="000000"/>
              </w:rPr>
              <w:t>NumMsgBytes</w:t>
            </w:r>
          </w:p>
        </w:tc>
        <w:tc>
          <w:tcPr>
            <w:tcW w:w="1180" w:type="dxa"/>
          </w:tcPr>
          <w:p w14:paraId="3E1BEA79" w14:textId="77777777" w:rsidR="001233F8" w:rsidRDefault="008160FF">
            <w:pPr>
              <w:spacing w:after="0"/>
              <w:jc w:val="center"/>
              <w:rPr>
                <w:color w:val="000000"/>
              </w:rPr>
            </w:pPr>
            <w:r>
              <w:rPr>
                <w:color w:val="000000"/>
              </w:rPr>
              <w:t>uint16</w:t>
            </w:r>
          </w:p>
        </w:tc>
        <w:tc>
          <w:tcPr>
            <w:tcW w:w="1512" w:type="dxa"/>
            <w:vAlign w:val="center"/>
          </w:tcPr>
          <w:p w14:paraId="4FFEE871" w14:textId="77777777" w:rsidR="001233F8" w:rsidRDefault="008160FF">
            <w:pPr>
              <w:spacing w:after="0"/>
              <w:jc w:val="center"/>
              <w:rPr>
                <w:color w:val="000000"/>
              </w:rPr>
            </w:pPr>
            <w:r>
              <w:rPr>
                <w:color w:val="000000"/>
              </w:rPr>
              <w:t>7</w:t>
            </w:r>
          </w:p>
        </w:tc>
      </w:tr>
      <w:tr w:rsidR="001233F8" w14:paraId="5373C233" w14:textId="77777777">
        <w:trPr>
          <w:cantSplit/>
        </w:trPr>
        <w:tc>
          <w:tcPr>
            <w:tcW w:w="880" w:type="dxa"/>
          </w:tcPr>
          <w:p w14:paraId="79398B34" w14:textId="77777777" w:rsidR="001233F8" w:rsidRDefault="008160FF">
            <w:pPr>
              <w:spacing w:after="0"/>
              <w:ind w:right="72"/>
              <w:jc w:val="center"/>
              <w:rPr>
                <w:color w:val="000000"/>
              </w:rPr>
            </w:pPr>
            <w:r>
              <w:rPr>
                <w:color w:val="000000"/>
              </w:rPr>
              <w:t>3-4</w:t>
            </w:r>
          </w:p>
        </w:tc>
        <w:tc>
          <w:tcPr>
            <w:tcW w:w="5463" w:type="dxa"/>
          </w:tcPr>
          <w:p w14:paraId="2F9E46CC" w14:textId="77777777" w:rsidR="001233F8" w:rsidRDefault="008160FF">
            <w:pPr>
              <w:spacing w:after="0"/>
              <w:rPr>
                <w:color w:val="000000"/>
              </w:rPr>
            </w:pPr>
            <w:r>
              <w:rPr>
                <w:color w:val="000000"/>
              </w:rPr>
              <w:t>Checksum</w:t>
            </w:r>
          </w:p>
        </w:tc>
        <w:tc>
          <w:tcPr>
            <w:tcW w:w="1180" w:type="dxa"/>
          </w:tcPr>
          <w:p w14:paraId="660EDDB1" w14:textId="77777777" w:rsidR="001233F8" w:rsidRDefault="008160FF">
            <w:pPr>
              <w:spacing w:after="0"/>
              <w:jc w:val="center"/>
              <w:rPr>
                <w:color w:val="000000"/>
              </w:rPr>
            </w:pPr>
            <w:r>
              <w:rPr>
                <w:color w:val="000000"/>
              </w:rPr>
              <w:t>uint16</w:t>
            </w:r>
          </w:p>
        </w:tc>
        <w:tc>
          <w:tcPr>
            <w:tcW w:w="1512" w:type="dxa"/>
            <w:vAlign w:val="center"/>
          </w:tcPr>
          <w:p w14:paraId="635BCA7B" w14:textId="77777777" w:rsidR="001233F8" w:rsidRDefault="008160FF">
            <w:pPr>
              <w:spacing w:after="0"/>
              <w:jc w:val="center"/>
              <w:rPr>
                <w:color w:val="000000"/>
              </w:rPr>
            </w:pPr>
            <w:r>
              <w:rPr>
                <w:color w:val="000000"/>
              </w:rPr>
              <w:t>See Section 4.6</w:t>
            </w:r>
          </w:p>
        </w:tc>
      </w:tr>
      <w:tr w:rsidR="001233F8" w14:paraId="5BF9D17E" w14:textId="77777777">
        <w:trPr>
          <w:cantSplit/>
          <w:trHeight w:val="255"/>
        </w:trPr>
        <w:tc>
          <w:tcPr>
            <w:tcW w:w="880" w:type="dxa"/>
          </w:tcPr>
          <w:p w14:paraId="1AEDFF7D" w14:textId="77777777" w:rsidR="001233F8" w:rsidRDefault="008160FF">
            <w:pPr>
              <w:spacing w:after="0"/>
              <w:ind w:right="72"/>
              <w:jc w:val="center"/>
              <w:rPr>
                <w:color w:val="000000"/>
              </w:rPr>
            </w:pPr>
            <w:r>
              <w:rPr>
                <w:color w:val="000000"/>
              </w:rPr>
              <w:t>5</w:t>
            </w:r>
          </w:p>
        </w:tc>
        <w:tc>
          <w:tcPr>
            <w:tcW w:w="5463" w:type="dxa"/>
          </w:tcPr>
          <w:p w14:paraId="376F1389" w14:textId="77777777" w:rsidR="001233F8" w:rsidRDefault="008160FF">
            <w:pPr>
              <w:spacing w:after="0"/>
              <w:rPr>
                <w:color w:val="000000"/>
              </w:rPr>
            </w:pPr>
            <w:r>
              <w:rPr>
                <w:color w:val="000000"/>
              </w:rPr>
              <w:t>TransactionID</w:t>
            </w:r>
          </w:p>
        </w:tc>
        <w:tc>
          <w:tcPr>
            <w:tcW w:w="1180" w:type="dxa"/>
          </w:tcPr>
          <w:p w14:paraId="3B4D404B" w14:textId="77777777" w:rsidR="001233F8" w:rsidRDefault="008160FF">
            <w:pPr>
              <w:spacing w:after="0"/>
              <w:jc w:val="center"/>
              <w:rPr>
                <w:color w:val="000000"/>
              </w:rPr>
            </w:pPr>
            <w:r>
              <w:rPr>
                <w:color w:val="000000"/>
              </w:rPr>
              <w:t>uint8</w:t>
            </w:r>
          </w:p>
        </w:tc>
        <w:tc>
          <w:tcPr>
            <w:tcW w:w="1512" w:type="dxa"/>
            <w:vAlign w:val="center"/>
          </w:tcPr>
          <w:p w14:paraId="1DA848B4" w14:textId="77777777" w:rsidR="001233F8" w:rsidRDefault="008160FF">
            <w:pPr>
              <w:spacing w:after="0"/>
              <w:jc w:val="center"/>
              <w:rPr>
                <w:color w:val="000000"/>
              </w:rPr>
            </w:pPr>
            <w:r>
              <w:rPr>
                <w:color w:val="000000"/>
              </w:rPr>
              <w:t>See Section 4.3</w:t>
            </w:r>
          </w:p>
        </w:tc>
      </w:tr>
      <w:tr w:rsidR="001233F8" w14:paraId="4EE34BBD" w14:textId="77777777">
        <w:trPr>
          <w:cantSplit/>
        </w:trPr>
        <w:tc>
          <w:tcPr>
            <w:tcW w:w="880" w:type="dxa"/>
          </w:tcPr>
          <w:p w14:paraId="19E6C025" w14:textId="77777777" w:rsidR="001233F8" w:rsidRDefault="008160FF">
            <w:pPr>
              <w:spacing w:after="0"/>
              <w:ind w:right="72"/>
              <w:jc w:val="center"/>
              <w:rPr>
                <w:color w:val="000000"/>
              </w:rPr>
            </w:pPr>
            <w:r>
              <w:rPr>
                <w:color w:val="000000"/>
              </w:rPr>
              <w:t>6</w:t>
            </w:r>
          </w:p>
        </w:tc>
        <w:tc>
          <w:tcPr>
            <w:tcW w:w="5463" w:type="dxa"/>
          </w:tcPr>
          <w:p w14:paraId="4465F819" w14:textId="77777777" w:rsidR="001233F8" w:rsidRDefault="008160FF">
            <w:pPr>
              <w:spacing w:after="0"/>
              <w:rPr>
                <w:color w:val="000000"/>
              </w:rPr>
            </w:pPr>
            <w:r>
              <w:rPr>
                <w:color w:val="000000"/>
              </w:rPr>
              <w:t>MessageID</w:t>
            </w:r>
          </w:p>
        </w:tc>
        <w:tc>
          <w:tcPr>
            <w:tcW w:w="1180" w:type="dxa"/>
          </w:tcPr>
          <w:p w14:paraId="16EBBAD0" w14:textId="77777777" w:rsidR="001233F8" w:rsidRDefault="008160FF">
            <w:pPr>
              <w:spacing w:after="0"/>
              <w:jc w:val="center"/>
              <w:rPr>
                <w:color w:val="000000"/>
              </w:rPr>
            </w:pPr>
            <w:r>
              <w:rPr>
                <w:color w:val="000000"/>
              </w:rPr>
              <w:t>uint8</w:t>
            </w:r>
          </w:p>
        </w:tc>
        <w:tc>
          <w:tcPr>
            <w:tcW w:w="1512" w:type="dxa"/>
            <w:vAlign w:val="center"/>
          </w:tcPr>
          <w:p w14:paraId="6C6A8E55" w14:textId="77777777" w:rsidR="001233F8" w:rsidRDefault="008160FF">
            <w:pPr>
              <w:spacing w:after="0"/>
              <w:jc w:val="center"/>
              <w:rPr>
                <w:color w:val="000000"/>
              </w:rPr>
            </w:pPr>
            <w:r>
              <w:rPr>
                <w:color w:val="000000"/>
              </w:rPr>
              <w:t>96</w:t>
            </w:r>
          </w:p>
        </w:tc>
      </w:tr>
    </w:tbl>
    <w:p w14:paraId="00DD6B0E" w14:textId="77777777" w:rsidR="001233F8" w:rsidRDefault="008160FF" w:rsidP="0086059E">
      <w:pPr>
        <w:pStyle w:val="Heading2"/>
      </w:pPr>
      <w:bookmarkStart w:id="133" w:name="_Toc202436124"/>
      <w:r>
        <w:t>Get Service Data Response</w:t>
      </w:r>
      <w:bookmarkEnd w:id="133"/>
    </w:p>
    <w:p w14:paraId="49609FF3" w14:textId="77777777" w:rsidR="001233F8" w:rsidRDefault="008160FF">
      <w:pPr>
        <w:spacing w:before="120"/>
        <w:jc w:val="both"/>
        <w:rPr>
          <w:color w:val="000000"/>
        </w:rPr>
      </w:pPr>
      <w:r>
        <w:rPr>
          <w:color w:val="000000"/>
        </w:rPr>
        <w:t>When the Module receives a Get Service Data Dispatch, it verifies the Module is in the proper state to receive the command, performs any processing associated with the command, and sends the Get Service Data Response to the Host.</w:t>
      </w:r>
    </w:p>
    <w:p w14:paraId="1AE4F90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5D327F5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754C523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0BFA325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263</w:t>
      </w:r>
    </w:p>
    <w:p w14:paraId="1869F5E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512</w:t>
      </w:r>
    </w:p>
    <w:p w14:paraId="340C08B2"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7"/>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5E147E2" w14:textId="77777777">
        <w:trPr>
          <w:cantSplit/>
          <w:tblHeader/>
        </w:trPr>
        <w:tc>
          <w:tcPr>
            <w:tcW w:w="880" w:type="dxa"/>
            <w:shd w:val="clear" w:color="auto" w:fill="EEECE1"/>
          </w:tcPr>
          <w:p w14:paraId="4CB663B7" w14:textId="77777777" w:rsidR="001233F8" w:rsidRDefault="008160FF">
            <w:pPr>
              <w:spacing w:after="0"/>
              <w:jc w:val="center"/>
              <w:rPr>
                <w:b/>
                <w:color w:val="000000"/>
              </w:rPr>
            </w:pPr>
            <w:r>
              <w:rPr>
                <w:b/>
                <w:color w:val="000000"/>
              </w:rPr>
              <w:t>Byte #</w:t>
            </w:r>
          </w:p>
        </w:tc>
        <w:tc>
          <w:tcPr>
            <w:tcW w:w="5463" w:type="dxa"/>
            <w:shd w:val="clear" w:color="auto" w:fill="EEECE1"/>
          </w:tcPr>
          <w:p w14:paraId="0C1C2F29" w14:textId="77777777" w:rsidR="001233F8" w:rsidRDefault="008160FF">
            <w:pPr>
              <w:spacing w:after="0"/>
              <w:jc w:val="center"/>
              <w:rPr>
                <w:b/>
                <w:color w:val="000000"/>
              </w:rPr>
            </w:pPr>
            <w:r>
              <w:rPr>
                <w:b/>
                <w:color w:val="000000"/>
              </w:rPr>
              <w:t>Field Name</w:t>
            </w:r>
          </w:p>
        </w:tc>
        <w:tc>
          <w:tcPr>
            <w:tcW w:w="1180" w:type="dxa"/>
            <w:shd w:val="clear" w:color="auto" w:fill="EEECE1"/>
          </w:tcPr>
          <w:p w14:paraId="3049FCE8"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21780EEC" w14:textId="77777777" w:rsidR="001233F8" w:rsidRDefault="008160FF">
            <w:pPr>
              <w:spacing w:after="0"/>
              <w:jc w:val="center"/>
              <w:rPr>
                <w:b/>
                <w:color w:val="000000"/>
              </w:rPr>
            </w:pPr>
            <w:r>
              <w:rPr>
                <w:b/>
                <w:color w:val="000000"/>
              </w:rPr>
              <w:t>Value</w:t>
            </w:r>
          </w:p>
        </w:tc>
      </w:tr>
      <w:tr w:rsidR="001233F8" w14:paraId="10BD4719" w14:textId="77777777">
        <w:trPr>
          <w:cantSplit/>
        </w:trPr>
        <w:tc>
          <w:tcPr>
            <w:tcW w:w="880" w:type="dxa"/>
          </w:tcPr>
          <w:p w14:paraId="7E8F5BE6" w14:textId="77777777" w:rsidR="001233F8" w:rsidRDefault="008160FF">
            <w:pPr>
              <w:spacing w:after="0"/>
              <w:ind w:right="72"/>
              <w:jc w:val="center"/>
              <w:rPr>
                <w:color w:val="000000"/>
              </w:rPr>
            </w:pPr>
            <w:r>
              <w:rPr>
                <w:color w:val="000000"/>
              </w:rPr>
              <w:t>0</w:t>
            </w:r>
          </w:p>
        </w:tc>
        <w:tc>
          <w:tcPr>
            <w:tcW w:w="5463" w:type="dxa"/>
          </w:tcPr>
          <w:p w14:paraId="5CC58C9A" w14:textId="77777777" w:rsidR="001233F8" w:rsidRDefault="008160FF">
            <w:pPr>
              <w:spacing w:after="0"/>
              <w:rPr>
                <w:color w:val="000000"/>
              </w:rPr>
            </w:pPr>
            <w:r>
              <w:rPr>
                <w:color w:val="000000"/>
              </w:rPr>
              <w:t>Sync</w:t>
            </w:r>
          </w:p>
        </w:tc>
        <w:tc>
          <w:tcPr>
            <w:tcW w:w="1180" w:type="dxa"/>
          </w:tcPr>
          <w:p w14:paraId="21AFC823" w14:textId="77777777" w:rsidR="001233F8" w:rsidRDefault="008160FF">
            <w:pPr>
              <w:spacing w:after="0"/>
              <w:jc w:val="center"/>
              <w:rPr>
                <w:color w:val="000000"/>
              </w:rPr>
            </w:pPr>
            <w:r>
              <w:rPr>
                <w:color w:val="000000"/>
              </w:rPr>
              <w:t>uint8</w:t>
            </w:r>
          </w:p>
        </w:tc>
        <w:tc>
          <w:tcPr>
            <w:tcW w:w="1512" w:type="dxa"/>
            <w:vAlign w:val="center"/>
          </w:tcPr>
          <w:p w14:paraId="6F9DB889" w14:textId="77777777" w:rsidR="001233F8" w:rsidRDefault="008160FF">
            <w:pPr>
              <w:spacing w:after="0"/>
              <w:jc w:val="center"/>
              <w:rPr>
                <w:color w:val="000000"/>
              </w:rPr>
            </w:pPr>
            <w:r>
              <w:rPr>
                <w:color w:val="000000"/>
              </w:rPr>
              <w:t xml:space="preserve"> See Section 4.1</w:t>
            </w:r>
          </w:p>
        </w:tc>
      </w:tr>
      <w:tr w:rsidR="001233F8" w14:paraId="0568BCF5" w14:textId="77777777">
        <w:trPr>
          <w:cantSplit/>
        </w:trPr>
        <w:tc>
          <w:tcPr>
            <w:tcW w:w="880" w:type="dxa"/>
          </w:tcPr>
          <w:p w14:paraId="485D5024" w14:textId="77777777" w:rsidR="001233F8" w:rsidRDefault="008160FF">
            <w:pPr>
              <w:spacing w:after="0"/>
              <w:ind w:right="72"/>
              <w:jc w:val="center"/>
              <w:rPr>
                <w:color w:val="000000"/>
              </w:rPr>
            </w:pPr>
            <w:r>
              <w:rPr>
                <w:color w:val="000000"/>
              </w:rPr>
              <w:t>1-2</w:t>
            </w:r>
          </w:p>
        </w:tc>
        <w:tc>
          <w:tcPr>
            <w:tcW w:w="5463" w:type="dxa"/>
          </w:tcPr>
          <w:p w14:paraId="3ED8488C" w14:textId="77777777" w:rsidR="001233F8" w:rsidRDefault="008160FF">
            <w:pPr>
              <w:spacing w:after="0"/>
              <w:rPr>
                <w:color w:val="000000"/>
              </w:rPr>
            </w:pPr>
            <w:r>
              <w:rPr>
                <w:color w:val="000000"/>
              </w:rPr>
              <w:t>NumMsgBytes</w:t>
            </w:r>
          </w:p>
        </w:tc>
        <w:tc>
          <w:tcPr>
            <w:tcW w:w="1180" w:type="dxa"/>
          </w:tcPr>
          <w:p w14:paraId="0A640A0A" w14:textId="77777777" w:rsidR="001233F8" w:rsidRDefault="008160FF">
            <w:pPr>
              <w:spacing w:after="0"/>
              <w:jc w:val="center"/>
              <w:rPr>
                <w:color w:val="000000"/>
              </w:rPr>
            </w:pPr>
            <w:r>
              <w:rPr>
                <w:color w:val="000000"/>
              </w:rPr>
              <w:t>uint16</w:t>
            </w:r>
          </w:p>
        </w:tc>
        <w:tc>
          <w:tcPr>
            <w:tcW w:w="1512" w:type="dxa"/>
            <w:vAlign w:val="center"/>
          </w:tcPr>
          <w:p w14:paraId="3AE1D9AE" w14:textId="77777777" w:rsidR="001233F8" w:rsidRDefault="008160FF">
            <w:pPr>
              <w:spacing w:after="0"/>
              <w:jc w:val="center"/>
              <w:rPr>
                <w:color w:val="000000"/>
              </w:rPr>
            </w:pPr>
            <w:r>
              <w:rPr>
                <w:color w:val="000000"/>
              </w:rPr>
              <w:t>263</w:t>
            </w:r>
          </w:p>
        </w:tc>
      </w:tr>
      <w:tr w:rsidR="001233F8" w14:paraId="4485617A" w14:textId="77777777">
        <w:trPr>
          <w:cantSplit/>
        </w:trPr>
        <w:tc>
          <w:tcPr>
            <w:tcW w:w="880" w:type="dxa"/>
          </w:tcPr>
          <w:p w14:paraId="1E25C731" w14:textId="77777777" w:rsidR="001233F8" w:rsidRDefault="008160FF">
            <w:pPr>
              <w:spacing w:after="0"/>
              <w:ind w:right="72"/>
              <w:jc w:val="center"/>
              <w:rPr>
                <w:color w:val="000000"/>
              </w:rPr>
            </w:pPr>
            <w:r>
              <w:rPr>
                <w:color w:val="000000"/>
              </w:rPr>
              <w:t>3-4</w:t>
            </w:r>
          </w:p>
        </w:tc>
        <w:tc>
          <w:tcPr>
            <w:tcW w:w="5463" w:type="dxa"/>
          </w:tcPr>
          <w:p w14:paraId="2A576184" w14:textId="77777777" w:rsidR="001233F8" w:rsidRDefault="008160FF">
            <w:pPr>
              <w:spacing w:after="0"/>
              <w:rPr>
                <w:color w:val="000000"/>
              </w:rPr>
            </w:pPr>
            <w:r>
              <w:rPr>
                <w:color w:val="000000"/>
              </w:rPr>
              <w:t>Checksum</w:t>
            </w:r>
          </w:p>
        </w:tc>
        <w:tc>
          <w:tcPr>
            <w:tcW w:w="1180" w:type="dxa"/>
          </w:tcPr>
          <w:p w14:paraId="7544E010" w14:textId="77777777" w:rsidR="001233F8" w:rsidRDefault="008160FF">
            <w:pPr>
              <w:spacing w:after="0"/>
              <w:jc w:val="center"/>
              <w:rPr>
                <w:color w:val="000000"/>
              </w:rPr>
            </w:pPr>
            <w:r>
              <w:rPr>
                <w:color w:val="000000"/>
              </w:rPr>
              <w:t>uint16</w:t>
            </w:r>
          </w:p>
        </w:tc>
        <w:tc>
          <w:tcPr>
            <w:tcW w:w="1512" w:type="dxa"/>
            <w:vAlign w:val="center"/>
          </w:tcPr>
          <w:p w14:paraId="6E54C138" w14:textId="77777777" w:rsidR="001233F8" w:rsidRDefault="008160FF">
            <w:pPr>
              <w:spacing w:after="0"/>
              <w:jc w:val="center"/>
              <w:rPr>
                <w:color w:val="000000"/>
              </w:rPr>
            </w:pPr>
            <w:r>
              <w:rPr>
                <w:color w:val="000000"/>
              </w:rPr>
              <w:t>See Section 4.6</w:t>
            </w:r>
          </w:p>
        </w:tc>
      </w:tr>
      <w:tr w:rsidR="001233F8" w14:paraId="6CE8AF06" w14:textId="77777777">
        <w:trPr>
          <w:cantSplit/>
          <w:trHeight w:val="255"/>
        </w:trPr>
        <w:tc>
          <w:tcPr>
            <w:tcW w:w="880" w:type="dxa"/>
          </w:tcPr>
          <w:p w14:paraId="4BF960F5" w14:textId="77777777" w:rsidR="001233F8" w:rsidRDefault="008160FF">
            <w:pPr>
              <w:spacing w:after="0"/>
              <w:ind w:right="72"/>
              <w:jc w:val="center"/>
              <w:rPr>
                <w:color w:val="000000"/>
              </w:rPr>
            </w:pPr>
            <w:r>
              <w:rPr>
                <w:color w:val="000000"/>
              </w:rPr>
              <w:lastRenderedPageBreak/>
              <w:t>5</w:t>
            </w:r>
          </w:p>
        </w:tc>
        <w:tc>
          <w:tcPr>
            <w:tcW w:w="5463" w:type="dxa"/>
          </w:tcPr>
          <w:p w14:paraId="39097677" w14:textId="77777777" w:rsidR="001233F8" w:rsidRDefault="008160FF">
            <w:pPr>
              <w:spacing w:after="0"/>
              <w:rPr>
                <w:color w:val="000000"/>
              </w:rPr>
            </w:pPr>
            <w:r>
              <w:rPr>
                <w:color w:val="000000"/>
              </w:rPr>
              <w:t>TransactionID</w:t>
            </w:r>
          </w:p>
        </w:tc>
        <w:tc>
          <w:tcPr>
            <w:tcW w:w="1180" w:type="dxa"/>
          </w:tcPr>
          <w:p w14:paraId="3B127671" w14:textId="77777777" w:rsidR="001233F8" w:rsidRDefault="008160FF">
            <w:pPr>
              <w:spacing w:after="0"/>
              <w:jc w:val="center"/>
              <w:rPr>
                <w:color w:val="000000"/>
              </w:rPr>
            </w:pPr>
            <w:r>
              <w:rPr>
                <w:color w:val="000000"/>
              </w:rPr>
              <w:t>uint8</w:t>
            </w:r>
          </w:p>
        </w:tc>
        <w:tc>
          <w:tcPr>
            <w:tcW w:w="1512" w:type="dxa"/>
            <w:vAlign w:val="center"/>
          </w:tcPr>
          <w:p w14:paraId="4E56A444" w14:textId="77777777" w:rsidR="001233F8" w:rsidRDefault="008160FF">
            <w:pPr>
              <w:spacing w:after="0"/>
              <w:jc w:val="center"/>
              <w:rPr>
                <w:color w:val="000000"/>
              </w:rPr>
            </w:pPr>
            <w:r>
              <w:rPr>
                <w:color w:val="000000"/>
              </w:rPr>
              <w:t>See Section 4.3</w:t>
            </w:r>
          </w:p>
        </w:tc>
      </w:tr>
      <w:tr w:rsidR="001233F8" w14:paraId="5118EF83" w14:textId="77777777">
        <w:trPr>
          <w:cantSplit/>
        </w:trPr>
        <w:tc>
          <w:tcPr>
            <w:tcW w:w="880" w:type="dxa"/>
          </w:tcPr>
          <w:p w14:paraId="358F6FB8" w14:textId="77777777" w:rsidR="001233F8" w:rsidRDefault="008160FF">
            <w:pPr>
              <w:spacing w:after="0"/>
              <w:ind w:right="72"/>
              <w:jc w:val="center"/>
              <w:rPr>
                <w:color w:val="000000"/>
              </w:rPr>
            </w:pPr>
            <w:r>
              <w:rPr>
                <w:color w:val="000000"/>
              </w:rPr>
              <w:t>6</w:t>
            </w:r>
          </w:p>
        </w:tc>
        <w:tc>
          <w:tcPr>
            <w:tcW w:w="5463" w:type="dxa"/>
          </w:tcPr>
          <w:p w14:paraId="5ABDA71B" w14:textId="77777777" w:rsidR="001233F8" w:rsidRDefault="008160FF">
            <w:pPr>
              <w:spacing w:after="0"/>
              <w:rPr>
                <w:color w:val="000000"/>
              </w:rPr>
            </w:pPr>
            <w:r>
              <w:rPr>
                <w:color w:val="000000"/>
              </w:rPr>
              <w:t>MessageID</w:t>
            </w:r>
          </w:p>
        </w:tc>
        <w:tc>
          <w:tcPr>
            <w:tcW w:w="1180" w:type="dxa"/>
          </w:tcPr>
          <w:p w14:paraId="38C098AA" w14:textId="77777777" w:rsidR="001233F8" w:rsidRDefault="008160FF">
            <w:pPr>
              <w:spacing w:after="0"/>
              <w:jc w:val="center"/>
              <w:rPr>
                <w:color w:val="000000"/>
              </w:rPr>
            </w:pPr>
            <w:r>
              <w:rPr>
                <w:color w:val="000000"/>
              </w:rPr>
              <w:t>uint8</w:t>
            </w:r>
          </w:p>
        </w:tc>
        <w:tc>
          <w:tcPr>
            <w:tcW w:w="1512" w:type="dxa"/>
            <w:vAlign w:val="center"/>
          </w:tcPr>
          <w:p w14:paraId="4FAD9423" w14:textId="77777777" w:rsidR="001233F8" w:rsidRDefault="008160FF">
            <w:pPr>
              <w:spacing w:after="0"/>
              <w:jc w:val="center"/>
              <w:rPr>
                <w:color w:val="000000"/>
              </w:rPr>
            </w:pPr>
            <w:r>
              <w:rPr>
                <w:color w:val="000000"/>
              </w:rPr>
              <w:t>97</w:t>
            </w:r>
          </w:p>
        </w:tc>
      </w:tr>
      <w:tr w:rsidR="001233F8" w14:paraId="36EC8BCC" w14:textId="77777777">
        <w:trPr>
          <w:cantSplit/>
        </w:trPr>
        <w:tc>
          <w:tcPr>
            <w:tcW w:w="880" w:type="dxa"/>
          </w:tcPr>
          <w:p w14:paraId="44A9448A" w14:textId="77777777" w:rsidR="001233F8" w:rsidRDefault="008160FF">
            <w:pPr>
              <w:spacing w:after="0"/>
              <w:ind w:right="72"/>
              <w:jc w:val="center"/>
              <w:rPr>
                <w:color w:val="000000"/>
              </w:rPr>
            </w:pPr>
            <w:r>
              <w:rPr>
                <w:color w:val="000000"/>
              </w:rPr>
              <w:t>7-262</w:t>
            </w:r>
          </w:p>
        </w:tc>
        <w:tc>
          <w:tcPr>
            <w:tcW w:w="5463" w:type="dxa"/>
          </w:tcPr>
          <w:p w14:paraId="2CB734B5" w14:textId="77777777" w:rsidR="001233F8" w:rsidRDefault="008160FF">
            <w:pPr>
              <w:spacing w:after="0"/>
              <w:rPr>
                <w:color w:val="000000"/>
              </w:rPr>
            </w:pPr>
            <w:r>
              <w:rPr>
                <w:color w:val="000000"/>
              </w:rPr>
              <w:t>ServiceData[256]</w:t>
            </w:r>
          </w:p>
        </w:tc>
        <w:tc>
          <w:tcPr>
            <w:tcW w:w="1180" w:type="dxa"/>
          </w:tcPr>
          <w:p w14:paraId="0B6DBDAD" w14:textId="77777777" w:rsidR="001233F8" w:rsidRDefault="008160FF">
            <w:pPr>
              <w:spacing w:after="0"/>
              <w:jc w:val="center"/>
              <w:rPr>
                <w:color w:val="000000"/>
              </w:rPr>
            </w:pPr>
            <w:r>
              <w:rPr>
                <w:color w:val="000000"/>
              </w:rPr>
              <w:t>uint8</w:t>
            </w:r>
          </w:p>
        </w:tc>
        <w:tc>
          <w:tcPr>
            <w:tcW w:w="1512" w:type="dxa"/>
            <w:vAlign w:val="center"/>
          </w:tcPr>
          <w:p w14:paraId="0C1258FD" w14:textId="77777777" w:rsidR="001233F8" w:rsidRDefault="008160FF">
            <w:pPr>
              <w:spacing w:after="0"/>
              <w:jc w:val="center"/>
              <w:rPr>
                <w:color w:val="000000"/>
              </w:rPr>
            </w:pPr>
            <w:r>
              <w:rPr>
                <w:color w:val="000000"/>
              </w:rPr>
              <w:t>See below</w:t>
            </w:r>
          </w:p>
        </w:tc>
      </w:tr>
    </w:tbl>
    <w:p w14:paraId="2BBBD931" w14:textId="77777777" w:rsidR="001233F8" w:rsidRDefault="008160FF">
      <w:pPr>
        <w:spacing w:before="240"/>
        <w:ind w:left="1080" w:hanging="360"/>
        <w:jc w:val="both"/>
        <w:rPr>
          <w:color w:val="000000"/>
        </w:rPr>
      </w:pPr>
      <w:r>
        <w:rPr>
          <w:b/>
          <w:color w:val="000000"/>
        </w:rPr>
        <w:t>ServiceData</w:t>
      </w:r>
      <w:r>
        <w:rPr>
          <w:color w:val="000000"/>
        </w:rPr>
        <w:t>:  Data stored in the Module’s NVM during production and factory test to identify the Module and its capabilities. The format and content of this data is described in the TBD document. Until the Host sets this data using the Set Service Data Dispatch, all bytes of this data item will be set to 0xFF.</w:t>
      </w:r>
    </w:p>
    <w:p w14:paraId="6087FC99" w14:textId="77777777" w:rsidR="001233F8" w:rsidRDefault="008160FF" w:rsidP="0086059E">
      <w:pPr>
        <w:pStyle w:val="Heading2"/>
      </w:pPr>
      <w:bookmarkStart w:id="134" w:name="_Toc202436125"/>
      <w:r>
        <w:t>Tuner Calibration Dispatch</w:t>
      </w:r>
      <w:bookmarkEnd w:id="134"/>
    </w:p>
    <w:p w14:paraId="5BF26494" w14:textId="77777777" w:rsidR="001233F8" w:rsidRDefault="008160FF">
      <w:pPr>
        <w:spacing w:before="120"/>
        <w:jc w:val="both"/>
        <w:rPr>
          <w:color w:val="000000"/>
        </w:rPr>
      </w:pPr>
      <w:r>
        <w:rPr>
          <w:color w:val="000000"/>
        </w:rPr>
        <w:t>This command allows the Host to initiate the Tuner calibration procedure. Depending on which Tuner is installed, the Module will perform the appropriate calibration procedure and return a Tuner-specific response.</w:t>
      </w:r>
    </w:p>
    <w:p w14:paraId="7D096A4A" w14:textId="77777777" w:rsidR="001233F8" w:rsidRDefault="008160FF">
      <w:pPr>
        <w:spacing w:before="120"/>
        <w:jc w:val="both"/>
        <w:rPr>
          <w:color w:val="000000"/>
        </w:rPr>
      </w:pPr>
      <w:r>
        <w:rPr>
          <w:color w:val="000000"/>
        </w:rPr>
        <w:t>When the Module receives a Tuner Calibration Dispatch it validates the command parameters, verifies the Module is in the proper state to receive the command, performs any processing associated with that command, and sends the ADI Tuner Calibration Response, NXP Tuner Calibration Response, or Broadcom Tuner Calibration Response to the Host depending on which Tuner is currently active.</w:t>
      </w:r>
    </w:p>
    <w:p w14:paraId="6D3F81A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385CFB4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6221452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ADI Tuner Calibration Response, NXP Tuner Calibration Response, or Broadcom Tuner Calibration Response</w:t>
      </w:r>
    </w:p>
    <w:p w14:paraId="31680D3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2000 msec</w:t>
      </w:r>
    </w:p>
    <w:p w14:paraId="7FCFDB7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6423079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2EE7483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79CADC7E"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6"/>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40A79E2" w14:textId="77777777">
        <w:trPr>
          <w:cantSplit/>
          <w:tblHeader/>
        </w:trPr>
        <w:tc>
          <w:tcPr>
            <w:tcW w:w="880" w:type="dxa"/>
            <w:shd w:val="clear" w:color="auto" w:fill="EEECE1"/>
          </w:tcPr>
          <w:p w14:paraId="7679BE8A" w14:textId="77777777" w:rsidR="001233F8" w:rsidRDefault="008160FF">
            <w:pPr>
              <w:spacing w:after="0"/>
              <w:jc w:val="center"/>
              <w:rPr>
                <w:b/>
                <w:color w:val="000000"/>
              </w:rPr>
            </w:pPr>
            <w:r>
              <w:rPr>
                <w:b/>
                <w:color w:val="000000"/>
              </w:rPr>
              <w:t>Byte #</w:t>
            </w:r>
          </w:p>
        </w:tc>
        <w:tc>
          <w:tcPr>
            <w:tcW w:w="5463" w:type="dxa"/>
            <w:shd w:val="clear" w:color="auto" w:fill="EEECE1"/>
          </w:tcPr>
          <w:p w14:paraId="378F9C36" w14:textId="77777777" w:rsidR="001233F8" w:rsidRDefault="008160FF">
            <w:pPr>
              <w:spacing w:after="0"/>
              <w:jc w:val="center"/>
              <w:rPr>
                <w:b/>
                <w:color w:val="000000"/>
              </w:rPr>
            </w:pPr>
            <w:r>
              <w:rPr>
                <w:b/>
                <w:color w:val="000000"/>
              </w:rPr>
              <w:t>Field Name</w:t>
            </w:r>
          </w:p>
        </w:tc>
        <w:tc>
          <w:tcPr>
            <w:tcW w:w="1180" w:type="dxa"/>
            <w:shd w:val="clear" w:color="auto" w:fill="EEECE1"/>
          </w:tcPr>
          <w:p w14:paraId="1B6882A2"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368517A" w14:textId="77777777" w:rsidR="001233F8" w:rsidRDefault="008160FF">
            <w:pPr>
              <w:spacing w:after="0"/>
              <w:jc w:val="center"/>
              <w:rPr>
                <w:b/>
                <w:color w:val="000000"/>
              </w:rPr>
            </w:pPr>
            <w:r>
              <w:rPr>
                <w:b/>
                <w:color w:val="000000"/>
              </w:rPr>
              <w:t>Value</w:t>
            </w:r>
          </w:p>
        </w:tc>
      </w:tr>
      <w:tr w:rsidR="001233F8" w14:paraId="61B06088" w14:textId="77777777">
        <w:trPr>
          <w:cantSplit/>
        </w:trPr>
        <w:tc>
          <w:tcPr>
            <w:tcW w:w="880" w:type="dxa"/>
          </w:tcPr>
          <w:p w14:paraId="40F28E4C" w14:textId="77777777" w:rsidR="001233F8" w:rsidRDefault="008160FF">
            <w:pPr>
              <w:spacing w:after="0"/>
              <w:ind w:right="72"/>
              <w:jc w:val="center"/>
              <w:rPr>
                <w:color w:val="000000"/>
              </w:rPr>
            </w:pPr>
            <w:r>
              <w:rPr>
                <w:color w:val="000000"/>
              </w:rPr>
              <w:t>0</w:t>
            </w:r>
          </w:p>
        </w:tc>
        <w:tc>
          <w:tcPr>
            <w:tcW w:w="5463" w:type="dxa"/>
          </w:tcPr>
          <w:p w14:paraId="3449C01E" w14:textId="77777777" w:rsidR="001233F8" w:rsidRDefault="008160FF">
            <w:pPr>
              <w:spacing w:after="0"/>
              <w:rPr>
                <w:color w:val="000000"/>
              </w:rPr>
            </w:pPr>
            <w:r>
              <w:rPr>
                <w:color w:val="000000"/>
              </w:rPr>
              <w:t>Sync</w:t>
            </w:r>
          </w:p>
        </w:tc>
        <w:tc>
          <w:tcPr>
            <w:tcW w:w="1180" w:type="dxa"/>
          </w:tcPr>
          <w:p w14:paraId="0C5C15D2" w14:textId="77777777" w:rsidR="001233F8" w:rsidRDefault="008160FF">
            <w:pPr>
              <w:spacing w:after="0"/>
              <w:jc w:val="center"/>
              <w:rPr>
                <w:color w:val="000000"/>
              </w:rPr>
            </w:pPr>
            <w:r>
              <w:rPr>
                <w:color w:val="000000"/>
              </w:rPr>
              <w:t>uint8</w:t>
            </w:r>
          </w:p>
        </w:tc>
        <w:tc>
          <w:tcPr>
            <w:tcW w:w="1512" w:type="dxa"/>
            <w:vAlign w:val="center"/>
          </w:tcPr>
          <w:p w14:paraId="43BDC160" w14:textId="77777777" w:rsidR="001233F8" w:rsidRDefault="008160FF">
            <w:pPr>
              <w:spacing w:after="0"/>
              <w:jc w:val="center"/>
              <w:rPr>
                <w:color w:val="000000"/>
              </w:rPr>
            </w:pPr>
            <w:r>
              <w:rPr>
                <w:color w:val="000000"/>
              </w:rPr>
              <w:t xml:space="preserve"> See Section 4.1</w:t>
            </w:r>
          </w:p>
        </w:tc>
      </w:tr>
      <w:tr w:rsidR="001233F8" w14:paraId="7D400FC7" w14:textId="77777777">
        <w:trPr>
          <w:cantSplit/>
        </w:trPr>
        <w:tc>
          <w:tcPr>
            <w:tcW w:w="880" w:type="dxa"/>
          </w:tcPr>
          <w:p w14:paraId="46742762" w14:textId="77777777" w:rsidR="001233F8" w:rsidRDefault="008160FF">
            <w:pPr>
              <w:spacing w:after="0"/>
              <w:ind w:right="72"/>
              <w:jc w:val="center"/>
              <w:rPr>
                <w:color w:val="000000"/>
              </w:rPr>
            </w:pPr>
            <w:r>
              <w:rPr>
                <w:color w:val="000000"/>
              </w:rPr>
              <w:t>1-2</w:t>
            </w:r>
          </w:p>
        </w:tc>
        <w:tc>
          <w:tcPr>
            <w:tcW w:w="5463" w:type="dxa"/>
          </w:tcPr>
          <w:p w14:paraId="7117BC9B" w14:textId="77777777" w:rsidR="001233F8" w:rsidRDefault="008160FF">
            <w:pPr>
              <w:spacing w:after="0"/>
              <w:rPr>
                <w:color w:val="000000"/>
              </w:rPr>
            </w:pPr>
            <w:r>
              <w:rPr>
                <w:color w:val="000000"/>
              </w:rPr>
              <w:t>NumMsgBytes</w:t>
            </w:r>
          </w:p>
        </w:tc>
        <w:tc>
          <w:tcPr>
            <w:tcW w:w="1180" w:type="dxa"/>
          </w:tcPr>
          <w:p w14:paraId="36AB76A1" w14:textId="77777777" w:rsidR="001233F8" w:rsidRDefault="008160FF">
            <w:pPr>
              <w:spacing w:after="0"/>
              <w:jc w:val="center"/>
              <w:rPr>
                <w:color w:val="000000"/>
              </w:rPr>
            </w:pPr>
            <w:r>
              <w:rPr>
                <w:color w:val="000000"/>
              </w:rPr>
              <w:t>uint16</w:t>
            </w:r>
          </w:p>
        </w:tc>
        <w:tc>
          <w:tcPr>
            <w:tcW w:w="1512" w:type="dxa"/>
            <w:vAlign w:val="center"/>
          </w:tcPr>
          <w:p w14:paraId="6AF2BCC0" w14:textId="77777777" w:rsidR="001233F8" w:rsidRDefault="008160FF">
            <w:pPr>
              <w:spacing w:after="0"/>
              <w:jc w:val="center"/>
              <w:rPr>
                <w:color w:val="000000"/>
              </w:rPr>
            </w:pPr>
            <w:r>
              <w:rPr>
                <w:color w:val="000000"/>
              </w:rPr>
              <w:t>8</w:t>
            </w:r>
          </w:p>
        </w:tc>
      </w:tr>
      <w:tr w:rsidR="001233F8" w14:paraId="63AC2E8C" w14:textId="77777777">
        <w:trPr>
          <w:cantSplit/>
        </w:trPr>
        <w:tc>
          <w:tcPr>
            <w:tcW w:w="880" w:type="dxa"/>
          </w:tcPr>
          <w:p w14:paraId="1DAA3337" w14:textId="77777777" w:rsidR="001233F8" w:rsidRDefault="008160FF">
            <w:pPr>
              <w:spacing w:after="0"/>
              <w:ind w:right="72"/>
              <w:jc w:val="center"/>
              <w:rPr>
                <w:color w:val="000000"/>
              </w:rPr>
            </w:pPr>
            <w:r>
              <w:rPr>
                <w:color w:val="000000"/>
              </w:rPr>
              <w:t>3-4</w:t>
            </w:r>
          </w:p>
        </w:tc>
        <w:tc>
          <w:tcPr>
            <w:tcW w:w="5463" w:type="dxa"/>
          </w:tcPr>
          <w:p w14:paraId="257B8A71" w14:textId="77777777" w:rsidR="001233F8" w:rsidRDefault="008160FF">
            <w:pPr>
              <w:spacing w:after="0"/>
              <w:rPr>
                <w:color w:val="000000"/>
              </w:rPr>
            </w:pPr>
            <w:r>
              <w:rPr>
                <w:color w:val="000000"/>
              </w:rPr>
              <w:t>Checksum</w:t>
            </w:r>
          </w:p>
        </w:tc>
        <w:tc>
          <w:tcPr>
            <w:tcW w:w="1180" w:type="dxa"/>
          </w:tcPr>
          <w:p w14:paraId="0F7AD324" w14:textId="77777777" w:rsidR="001233F8" w:rsidRDefault="008160FF">
            <w:pPr>
              <w:spacing w:after="0"/>
              <w:jc w:val="center"/>
              <w:rPr>
                <w:color w:val="000000"/>
              </w:rPr>
            </w:pPr>
            <w:r>
              <w:rPr>
                <w:color w:val="000000"/>
              </w:rPr>
              <w:t>uint16</w:t>
            </w:r>
          </w:p>
        </w:tc>
        <w:tc>
          <w:tcPr>
            <w:tcW w:w="1512" w:type="dxa"/>
            <w:vAlign w:val="center"/>
          </w:tcPr>
          <w:p w14:paraId="7602C77E" w14:textId="77777777" w:rsidR="001233F8" w:rsidRDefault="008160FF">
            <w:pPr>
              <w:spacing w:after="0"/>
              <w:jc w:val="center"/>
              <w:rPr>
                <w:color w:val="000000"/>
              </w:rPr>
            </w:pPr>
            <w:r>
              <w:rPr>
                <w:color w:val="000000"/>
              </w:rPr>
              <w:t>See Section 4.6</w:t>
            </w:r>
          </w:p>
        </w:tc>
      </w:tr>
      <w:tr w:rsidR="001233F8" w14:paraId="1118AD7D" w14:textId="77777777">
        <w:trPr>
          <w:cantSplit/>
          <w:trHeight w:val="255"/>
        </w:trPr>
        <w:tc>
          <w:tcPr>
            <w:tcW w:w="880" w:type="dxa"/>
          </w:tcPr>
          <w:p w14:paraId="5F82A1C6" w14:textId="77777777" w:rsidR="001233F8" w:rsidRDefault="008160FF">
            <w:pPr>
              <w:spacing w:after="0"/>
              <w:ind w:right="72"/>
              <w:jc w:val="center"/>
              <w:rPr>
                <w:color w:val="000000"/>
              </w:rPr>
            </w:pPr>
            <w:r>
              <w:rPr>
                <w:color w:val="000000"/>
              </w:rPr>
              <w:t>5</w:t>
            </w:r>
          </w:p>
        </w:tc>
        <w:tc>
          <w:tcPr>
            <w:tcW w:w="5463" w:type="dxa"/>
          </w:tcPr>
          <w:p w14:paraId="31851EDE" w14:textId="77777777" w:rsidR="001233F8" w:rsidRDefault="008160FF">
            <w:pPr>
              <w:spacing w:after="0"/>
              <w:rPr>
                <w:color w:val="000000"/>
              </w:rPr>
            </w:pPr>
            <w:r>
              <w:rPr>
                <w:color w:val="000000"/>
              </w:rPr>
              <w:t>TransactionID</w:t>
            </w:r>
          </w:p>
        </w:tc>
        <w:tc>
          <w:tcPr>
            <w:tcW w:w="1180" w:type="dxa"/>
          </w:tcPr>
          <w:p w14:paraId="5AFE00BD" w14:textId="77777777" w:rsidR="001233F8" w:rsidRDefault="008160FF">
            <w:pPr>
              <w:spacing w:after="0"/>
              <w:jc w:val="center"/>
              <w:rPr>
                <w:color w:val="000000"/>
              </w:rPr>
            </w:pPr>
            <w:r>
              <w:rPr>
                <w:color w:val="000000"/>
              </w:rPr>
              <w:t>uint8</w:t>
            </w:r>
          </w:p>
        </w:tc>
        <w:tc>
          <w:tcPr>
            <w:tcW w:w="1512" w:type="dxa"/>
            <w:vAlign w:val="center"/>
          </w:tcPr>
          <w:p w14:paraId="5D6F478C" w14:textId="77777777" w:rsidR="001233F8" w:rsidRDefault="008160FF">
            <w:pPr>
              <w:spacing w:after="0"/>
              <w:jc w:val="center"/>
              <w:rPr>
                <w:color w:val="000000"/>
              </w:rPr>
            </w:pPr>
            <w:r>
              <w:rPr>
                <w:color w:val="000000"/>
              </w:rPr>
              <w:t>See Section 4.3</w:t>
            </w:r>
          </w:p>
        </w:tc>
      </w:tr>
      <w:tr w:rsidR="001233F8" w14:paraId="3CDFC265" w14:textId="77777777">
        <w:trPr>
          <w:cantSplit/>
        </w:trPr>
        <w:tc>
          <w:tcPr>
            <w:tcW w:w="880" w:type="dxa"/>
          </w:tcPr>
          <w:p w14:paraId="7AC44FE6" w14:textId="77777777" w:rsidR="001233F8" w:rsidRDefault="008160FF">
            <w:pPr>
              <w:spacing w:after="0"/>
              <w:ind w:right="72"/>
              <w:jc w:val="center"/>
              <w:rPr>
                <w:color w:val="000000"/>
              </w:rPr>
            </w:pPr>
            <w:r>
              <w:rPr>
                <w:color w:val="000000"/>
              </w:rPr>
              <w:t>6</w:t>
            </w:r>
          </w:p>
        </w:tc>
        <w:tc>
          <w:tcPr>
            <w:tcW w:w="5463" w:type="dxa"/>
          </w:tcPr>
          <w:p w14:paraId="583A334C" w14:textId="77777777" w:rsidR="001233F8" w:rsidRDefault="008160FF">
            <w:pPr>
              <w:spacing w:after="0"/>
              <w:rPr>
                <w:color w:val="000000"/>
              </w:rPr>
            </w:pPr>
            <w:r>
              <w:rPr>
                <w:color w:val="000000"/>
              </w:rPr>
              <w:t>MessageID</w:t>
            </w:r>
          </w:p>
        </w:tc>
        <w:tc>
          <w:tcPr>
            <w:tcW w:w="1180" w:type="dxa"/>
          </w:tcPr>
          <w:p w14:paraId="4BCED77B" w14:textId="77777777" w:rsidR="001233F8" w:rsidRDefault="008160FF">
            <w:pPr>
              <w:spacing w:after="0"/>
              <w:jc w:val="center"/>
              <w:rPr>
                <w:color w:val="000000"/>
              </w:rPr>
            </w:pPr>
            <w:r>
              <w:rPr>
                <w:color w:val="000000"/>
              </w:rPr>
              <w:t>uint8</w:t>
            </w:r>
          </w:p>
        </w:tc>
        <w:tc>
          <w:tcPr>
            <w:tcW w:w="1512" w:type="dxa"/>
            <w:vAlign w:val="center"/>
          </w:tcPr>
          <w:p w14:paraId="592D6099" w14:textId="77777777" w:rsidR="001233F8" w:rsidRDefault="008160FF">
            <w:pPr>
              <w:spacing w:after="0"/>
              <w:jc w:val="center"/>
              <w:rPr>
                <w:color w:val="000000"/>
              </w:rPr>
            </w:pPr>
            <w:r>
              <w:rPr>
                <w:color w:val="000000"/>
              </w:rPr>
              <w:t>127</w:t>
            </w:r>
          </w:p>
        </w:tc>
      </w:tr>
      <w:tr w:rsidR="001233F8" w14:paraId="6CD9C432" w14:textId="77777777">
        <w:trPr>
          <w:cantSplit/>
        </w:trPr>
        <w:tc>
          <w:tcPr>
            <w:tcW w:w="880" w:type="dxa"/>
          </w:tcPr>
          <w:p w14:paraId="6F317D59" w14:textId="77777777" w:rsidR="001233F8" w:rsidRDefault="008160FF">
            <w:pPr>
              <w:spacing w:after="0"/>
              <w:ind w:right="72"/>
              <w:jc w:val="center"/>
              <w:rPr>
                <w:color w:val="000000"/>
              </w:rPr>
            </w:pPr>
            <w:r>
              <w:rPr>
                <w:color w:val="000000"/>
              </w:rPr>
              <w:t>7</w:t>
            </w:r>
          </w:p>
        </w:tc>
        <w:tc>
          <w:tcPr>
            <w:tcW w:w="5463" w:type="dxa"/>
          </w:tcPr>
          <w:p w14:paraId="58A2A54F" w14:textId="77777777" w:rsidR="001233F8" w:rsidRDefault="008160FF">
            <w:pPr>
              <w:spacing w:after="0"/>
              <w:rPr>
                <w:color w:val="000000"/>
              </w:rPr>
            </w:pPr>
            <w:r>
              <w:rPr>
                <w:color w:val="000000"/>
              </w:rPr>
              <w:t>Command</w:t>
            </w:r>
          </w:p>
        </w:tc>
        <w:tc>
          <w:tcPr>
            <w:tcW w:w="1180" w:type="dxa"/>
          </w:tcPr>
          <w:p w14:paraId="72ACA9C7" w14:textId="77777777" w:rsidR="001233F8" w:rsidRDefault="008160FF">
            <w:pPr>
              <w:spacing w:after="0"/>
              <w:jc w:val="center"/>
              <w:rPr>
                <w:color w:val="000000"/>
              </w:rPr>
            </w:pPr>
            <w:r>
              <w:rPr>
                <w:color w:val="000000"/>
              </w:rPr>
              <w:t>uint8</w:t>
            </w:r>
          </w:p>
        </w:tc>
        <w:tc>
          <w:tcPr>
            <w:tcW w:w="1512" w:type="dxa"/>
            <w:vAlign w:val="center"/>
          </w:tcPr>
          <w:p w14:paraId="64FA2E94" w14:textId="77777777" w:rsidR="001233F8" w:rsidRDefault="008160FF">
            <w:pPr>
              <w:spacing w:after="0"/>
              <w:jc w:val="center"/>
              <w:rPr>
                <w:color w:val="000000"/>
              </w:rPr>
            </w:pPr>
            <w:r>
              <w:rPr>
                <w:color w:val="000000"/>
              </w:rPr>
              <w:t>See below</w:t>
            </w:r>
          </w:p>
        </w:tc>
      </w:tr>
    </w:tbl>
    <w:p w14:paraId="7948A999" w14:textId="77777777" w:rsidR="001233F8" w:rsidRDefault="008160FF">
      <w:pPr>
        <w:spacing w:before="240" w:after="60"/>
        <w:ind w:left="1080" w:hanging="360"/>
        <w:rPr>
          <w:color w:val="000000"/>
        </w:rPr>
      </w:pPr>
      <w:r>
        <w:rPr>
          <w:b/>
          <w:color w:val="000000"/>
        </w:rPr>
        <w:t>Command</w:t>
      </w:r>
      <w:r>
        <w:rPr>
          <w:color w:val="000000"/>
        </w:rPr>
        <w:t>:  Controls the operation the Module is to perform. The valid values are:</w:t>
      </w:r>
    </w:p>
    <w:p w14:paraId="739F4119" w14:textId="77777777" w:rsidR="001233F8" w:rsidRDefault="008160FF">
      <w:pPr>
        <w:spacing w:after="0"/>
        <w:ind w:left="1440" w:hanging="360"/>
        <w:rPr>
          <w:color w:val="000000"/>
        </w:rPr>
      </w:pPr>
      <w:r>
        <w:rPr>
          <w:color w:val="000000"/>
        </w:rPr>
        <w:t>0 = Perform Tuner calibration and return results</w:t>
      </w:r>
    </w:p>
    <w:p w14:paraId="3F91594A" w14:textId="77777777" w:rsidR="001233F8" w:rsidRDefault="008160FF">
      <w:pPr>
        <w:spacing w:after="0"/>
        <w:ind w:left="1440" w:hanging="360"/>
        <w:rPr>
          <w:color w:val="000000"/>
        </w:rPr>
      </w:pPr>
      <w:r>
        <w:rPr>
          <w:color w:val="000000"/>
        </w:rPr>
        <w:t>1 = Do not perform Tuner calibration – just return the results</w:t>
      </w:r>
    </w:p>
    <w:p w14:paraId="461B3370" w14:textId="77777777" w:rsidR="001233F8" w:rsidRDefault="008160FF">
      <w:pPr>
        <w:spacing w:after="0"/>
        <w:ind w:left="1440" w:hanging="360"/>
        <w:rPr>
          <w:color w:val="000000"/>
        </w:rPr>
      </w:pPr>
      <w:r>
        <w:rPr>
          <w:color w:val="000000"/>
        </w:rPr>
        <w:t>2 = Reset Tuner calibration results to their defaults</w:t>
      </w:r>
    </w:p>
    <w:p w14:paraId="1C913B70" w14:textId="77777777" w:rsidR="001233F8" w:rsidRDefault="008160FF">
      <w:pPr>
        <w:spacing w:after="0"/>
        <w:ind w:left="1440" w:hanging="360"/>
        <w:rPr>
          <w:color w:val="000000"/>
        </w:rPr>
      </w:pPr>
      <w:r>
        <w:rPr>
          <w:color w:val="000000"/>
        </w:rPr>
        <w:t>3 = Run cordic error sweep</w:t>
      </w:r>
    </w:p>
    <w:p w14:paraId="0AA1F2CF" w14:textId="77777777" w:rsidR="001233F8" w:rsidRDefault="008160FF" w:rsidP="0086059E">
      <w:pPr>
        <w:pStyle w:val="Heading2"/>
      </w:pPr>
      <w:bookmarkStart w:id="135" w:name="_Toc202436126"/>
      <w:r>
        <w:t>ADI Tuner Calibration Response</w:t>
      </w:r>
      <w:bookmarkEnd w:id="135"/>
    </w:p>
    <w:p w14:paraId="01ECAEBE" w14:textId="77777777" w:rsidR="001233F8" w:rsidRDefault="008160FF">
      <w:pPr>
        <w:spacing w:before="120"/>
        <w:jc w:val="both"/>
        <w:rPr>
          <w:color w:val="000000"/>
        </w:rPr>
      </w:pPr>
      <w:r>
        <w:rPr>
          <w:color w:val="000000"/>
        </w:rPr>
        <w:t>When the Module receives a Tuner Calibration Dispatch and the ADI Tuner is the active Tuner, it verifies the Module is in the proper state to receive the command, performs any processing associated with the command, and sends the  ADI Tuner Calibration Response to the Host.</w:t>
      </w:r>
    </w:p>
    <w:p w14:paraId="6FF863B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Manufacturing and Service Depot</w:t>
      </w:r>
    </w:p>
    <w:p w14:paraId="2715981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027918B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7AB5838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2083156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512</w:t>
      </w:r>
    </w:p>
    <w:p w14:paraId="5FD9E976"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5"/>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0A53730" w14:textId="77777777">
        <w:trPr>
          <w:cantSplit/>
          <w:tblHeader/>
        </w:trPr>
        <w:tc>
          <w:tcPr>
            <w:tcW w:w="880" w:type="dxa"/>
            <w:shd w:val="clear" w:color="auto" w:fill="EEECE1"/>
          </w:tcPr>
          <w:p w14:paraId="45DE3F2A" w14:textId="77777777" w:rsidR="001233F8" w:rsidRDefault="008160FF">
            <w:pPr>
              <w:spacing w:after="0"/>
              <w:jc w:val="center"/>
              <w:rPr>
                <w:b/>
                <w:color w:val="000000"/>
              </w:rPr>
            </w:pPr>
            <w:r>
              <w:rPr>
                <w:b/>
                <w:color w:val="000000"/>
              </w:rPr>
              <w:t>Byte #</w:t>
            </w:r>
          </w:p>
        </w:tc>
        <w:tc>
          <w:tcPr>
            <w:tcW w:w="5463" w:type="dxa"/>
            <w:shd w:val="clear" w:color="auto" w:fill="EEECE1"/>
          </w:tcPr>
          <w:p w14:paraId="7A2A0C4A" w14:textId="77777777" w:rsidR="001233F8" w:rsidRDefault="008160FF">
            <w:pPr>
              <w:spacing w:after="0"/>
              <w:jc w:val="center"/>
              <w:rPr>
                <w:b/>
                <w:color w:val="000000"/>
              </w:rPr>
            </w:pPr>
            <w:r>
              <w:rPr>
                <w:b/>
                <w:color w:val="000000"/>
              </w:rPr>
              <w:t>Field Name</w:t>
            </w:r>
          </w:p>
        </w:tc>
        <w:tc>
          <w:tcPr>
            <w:tcW w:w="1180" w:type="dxa"/>
            <w:shd w:val="clear" w:color="auto" w:fill="EEECE1"/>
          </w:tcPr>
          <w:p w14:paraId="3A267183"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FDD8787" w14:textId="77777777" w:rsidR="001233F8" w:rsidRDefault="008160FF">
            <w:pPr>
              <w:spacing w:after="0"/>
              <w:jc w:val="center"/>
              <w:rPr>
                <w:b/>
                <w:color w:val="000000"/>
              </w:rPr>
            </w:pPr>
            <w:r>
              <w:rPr>
                <w:b/>
                <w:color w:val="000000"/>
              </w:rPr>
              <w:t>Value</w:t>
            </w:r>
          </w:p>
        </w:tc>
      </w:tr>
      <w:tr w:rsidR="001233F8" w14:paraId="454A3BA7" w14:textId="77777777">
        <w:trPr>
          <w:cantSplit/>
        </w:trPr>
        <w:tc>
          <w:tcPr>
            <w:tcW w:w="880" w:type="dxa"/>
          </w:tcPr>
          <w:p w14:paraId="7D42EAB3" w14:textId="77777777" w:rsidR="001233F8" w:rsidRDefault="008160FF">
            <w:pPr>
              <w:spacing w:after="0"/>
              <w:ind w:right="72"/>
              <w:jc w:val="center"/>
              <w:rPr>
                <w:color w:val="000000"/>
              </w:rPr>
            </w:pPr>
            <w:r>
              <w:rPr>
                <w:color w:val="000000"/>
              </w:rPr>
              <w:t>0</w:t>
            </w:r>
          </w:p>
        </w:tc>
        <w:tc>
          <w:tcPr>
            <w:tcW w:w="5463" w:type="dxa"/>
          </w:tcPr>
          <w:p w14:paraId="0B32D30F" w14:textId="77777777" w:rsidR="001233F8" w:rsidRDefault="008160FF">
            <w:pPr>
              <w:spacing w:after="0"/>
              <w:rPr>
                <w:color w:val="000000"/>
              </w:rPr>
            </w:pPr>
            <w:r>
              <w:rPr>
                <w:color w:val="000000"/>
              </w:rPr>
              <w:t>Sync</w:t>
            </w:r>
          </w:p>
        </w:tc>
        <w:tc>
          <w:tcPr>
            <w:tcW w:w="1180" w:type="dxa"/>
          </w:tcPr>
          <w:p w14:paraId="37D7AE02" w14:textId="77777777" w:rsidR="001233F8" w:rsidRDefault="008160FF">
            <w:pPr>
              <w:spacing w:after="0"/>
              <w:jc w:val="center"/>
              <w:rPr>
                <w:color w:val="000000"/>
              </w:rPr>
            </w:pPr>
            <w:r>
              <w:rPr>
                <w:color w:val="000000"/>
              </w:rPr>
              <w:t>uint8</w:t>
            </w:r>
          </w:p>
        </w:tc>
        <w:tc>
          <w:tcPr>
            <w:tcW w:w="1512" w:type="dxa"/>
            <w:vAlign w:val="center"/>
          </w:tcPr>
          <w:p w14:paraId="683B481C" w14:textId="77777777" w:rsidR="001233F8" w:rsidRDefault="008160FF">
            <w:pPr>
              <w:spacing w:after="0"/>
              <w:jc w:val="center"/>
              <w:rPr>
                <w:color w:val="000000"/>
              </w:rPr>
            </w:pPr>
            <w:r>
              <w:rPr>
                <w:color w:val="000000"/>
              </w:rPr>
              <w:t xml:space="preserve"> See Section 4.1</w:t>
            </w:r>
          </w:p>
        </w:tc>
      </w:tr>
      <w:tr w:rsidR="001233F8" w14:paraId="7708F850" w14:textId="77777777">
        <w:trPr>
          <w:cantSplit/>
        </w:trPr>
        <w:tc>
          <w:tcPr>
            <w:tcW w:w="880" w:type="dxa"/>
          </w:tcPr>
          <w:p w14:paraId="4BDF5B92" w14:textId="77777777" w:rsidR="001233F8" w:rsidRDefault="008160FF">
            <w:pPr>
              <w:spacing w:after="0"/>
              <w:ind w:right="72"/>
              <w:jc w:val="center"/>
              <w:rPr>
                <w:color w:val="000000"/>
              </w:rPr>
            </w:pPr>
            <w:r>
              <w:rPr>
                <w:color w:val="000000"/>
              </w:rPr>
              <w:t>1-2</w:t>
            </w:r>
          </w:p>
        </w:tc>
        <w:tc>
          <w:tcPr>
            <w:tcW w:w="5463" w:type="dxa"/>
          </w:tcPr>
          <w:p w14:paraId="52C8CB13" w14:textId="77777777" w:rsidR="001233F8" w:rsidRDefault="008160FF">
            <w:pPr>
              <w:spacing w:after="0"/>
              <w:rPr>
                <w:color w:val="000000"/>
              </w:rPr>
            </w:pPr>
            <w:r>
              <w:rPr>
                <w:color w:val="000000"/>
              </w:rPr>
              <w:t>NumMsgBytes</w:t>
            </w:r>
          </w:p>
        </w:tc>
        <w:tc>
          <w:tcPr>
            <w:tcW w:w="1180" w:type="dxa"/>
          </w:tcPr>
          <w:p w14:paraId="7C238C56" w14:textId="77777777" w:rsidR="001233F8" w:rsidRDefault="008160FF">
            <w:pPr>
              <w:spacing w:after="0"/>
              <w:jc w:val="center"/>
              <w:rPr>
                <w:color w:val="000000"/>
              </w:rPr>
            </w:pPr>
            <w:r>
              <w:rPr>
                <w:color w:val="000000"/>
              </w:rPr>
              <w:t>uint16</w:t>
            </w:r>
          </w:p>
        </w:tc>
        <w:tc>
          <w:tcPr>
            <w:tcW w:w="1512" w:type="dxa"/>
            <w:vAlign w:val="center"/>
          </w:tcPr>
          <w:p w14:paraId="7ACBC9C8" w14:textId="77777777" w:rsidR="001233F8" w:rsidRDefault="008160FF">
            <w:pPr>
              <w:spacing w:after="0"/>
              <w:jc w:val="center"/>
              <w:rPr>
                <w:color w:val="000000"/>
              </w:rPr>
            </w:pPr>
            <w:r>
              <w:rPr>
                <w:color w:val="000000"/>
              </w:rPr>
              <w:t>8</w:t>
            </w:r>
          </w:p>
        </w:tc>
      </w:tr>
      <w:tr w:rsidR="001233F8" w14:paraId="2F025A2C" w14:textId="77777777">
        <w:trPr>
          <w:cantSplit/>
        </w:trPr>
        <w:tc>
          <w:tcPr>
            <w:tcW w:w="880" w:type="dxa"/>
          </w:tcPr>
          <w:p w14:paraId="2E2AFC3D" w14:textId="77777777" w:rsidR="001233F8" w:rsidRDefault="008160FF">
            <w:pPr>
              <w:spacing w:after="0"/>
              <w:ind w:right="72"/>
              <w:jc w:val="center"/>
              <w:rPr>
                <w:color w:val="000000"/>
              </w:rPr>
            </w:pPr>
            <w:r>
              <w:rPr>
                <w:color w:val="000000"/>
              </w:rPr>
              <w:t>3-4</w:t>
            </w:r>
          </w:p>
        </w:tc>
        <w:tc>
          <w:tcPr>
            <w:tcW w:w="5463" w:type="dxa"/>
          </w:tcPr>
          <w:p w14:paraId="421B8EA5" w14:textId="77777777" w:rsidR="001233F8" w:rsidRDefault="008160FF">
            <w:pPr>
              <w:spacing w:after="0"/>
              <w:rPr>
                <w:color w:val="000000"/>
              </w:rPr>
            </w:pPr>
            <w:r>
              <w:rPr>
                <w:color w:val="000000"/>
              </w:rPr>
              <w:t>Checksum</w:t>
            </w:r>
          </w:p>
        </w:tc>
        <w:tc>
          <w:tcPr>
            <w:tcW w:w="1180" w:type="dxa"/>
          </w:tcPr>
          <w:p w14:paraId="363C2BA8" w14:textId="77777777" w:rsidR="001233F8" w:rsidRDefault="008160FF">
            <w:pPr>
              <w:spacing w:after="0"/>
              <w:jc w:val="center"/>
              <w:rPr>
                <w:color w:val="000000"/>
              </w:rPr>
            </w:pPr>
            <w:r>
              <w:rPr>
                <w:color w:val="000000"/>
              </w:rPr>
              <w:t>uint16</w:t>
            </w:r>
          </w:p>
        </w:tc>
        <w:tc>
          <w:tcPr>
            <w:tcW w:w="1512" w:type="dxa"/>
            <w:vAlign w:val="center"/>
          </w:tcPr>
          <w:p w14:paraId="3D638C18" w14:textId="77777777" w:rsidR="001233F8" w:rsidRDefault="008160FF">
            <w:pPr>
              <w:spacing w:after="0"/>
              <w:jc w:val="center"/>
              <w:rPr>
                <w:color w:val="000000"/>
              </w:rPr>
            </w:pPr>
            <w:r>
              <w:rPr>
                <w:color w:val="000000"/>
              </w:rPr>
              <w:t>See Section 4.6</w:t>
            </w:r>
          </w:p>
        </w:tc>
      </w:tr>
      <w:tr w:rsidR="001233F8" w14:paraId="1E4C35E5" w14:textId="77777777">
        <w:trPr>
          <w:cantSplit/>
          <w:trHeight w:val="255"/>
        </w:trPr>
        <w:tc>
          <w:tcPr>
            <w:tcW w:w="880" w:type="dxa"/>
          </w:tcPr>
          <w:p w14:paraId="084A2194" w14:textId="77777777" w:rsidR="001233F8" w:rsidRDefault="008160FF">
            <w:pPr>
              <w:spacing w:after="0"/>
              <w:ind w:right="72"/>
              <w:jc w:val="center"/>
              <w:rPr>
                <w:color w:val="000000"/>
              </w:rPr>
            </w:pPr>
            <w:r>
              <w:rPr>
                <w:color w:val="000000"/>
              </w:rPr>
              <w:t>5</w:t>
            </w:r>
          </w:p>
        </w:tc>
        <w:tc>
          <w:tcPr>
            <w:tcW w:w="5463" w:type="dxa"/>
          </w:tcPr>
          <w:p w14:paraId="1EF6EB35" w14:textId="77777777" w:rsidR="001233F8" w:rsidRDefault="008160FF">
            <w:pPr>
              <w:spacing w:after="0"/>
              <w:rPr>
                <w:color w:val="000000"/>
              </w:rPr>
            </w:pPr>
            <w:r>
              <w:rPr>
                <w:color w:val="000000"/>
              </w:rPr>
              <w:t>TransactionID</w:t>
            </w:r>
          </w:p>
        </w:tc>
        <w:tc>
          <w:tcPr>
            <w:tcW w:w="1180" w:type="dxa"/>
          </w:tcPr>
          <w:p w14:paraId="01AA0BD3" w14:textId="77777777" w:rsidR="001233F8" w:rsidRDefault="008160FF">
            <w:pPr>
              <w:spacing w:after="0"/>
              <w:jc w:val="center"/>
              <w:rPr>
                <w:color w:val="000000"/>
              </w:rPr>
            </w:pPr>
            <w:r>
              <w:rPr>
                <w:color w:val="000000"/>
              </w:rPr>
              <w:t>uint8</w:t>
            </w:r>
          </w:p>
        </w:tc>
        <w:tc>
          <w:tcPr>
            <w:tcW w:w="1512" w:type="dxa"/>
            <w:vAlign w:val="center"/>
          </w:tcPr>
          <w:p w14:paraId="739460A3" w14:textId="77777777" w:rsidR="001233F8" w:rsidRDefault="008160FF">
            <w:pPr>
              <w:spacing w:after="0"/>
              <w:jc w:val="center"/>
              <w:rPr>
                <w:color w:val="000000"/>
              </w:rPr>
            </w:pPr>
            <w:r>
              <w:rPr>
                <w:color w:val="000000"/>
              </w:rPr>
              <w:t>See Section 4.3</w:t>
            </w:r>
          </w:p>
        </w:tc>
      </w:tr>
      <w:tr w:rsidR="001233F8" w14:paraId="4F155E6A" w14:textId="77777777">
        <w:trPr>
          <w:cantSplit/>
        </w:trPr>
        <w:tc>
          <w:tcPr>
            <w:tcW w:w="880" w:type="dxa"/>
          </w:tcPr>
          <w:p w14:paraId="6CBC47C3" w14:textId="77777777" w:rsidR="001233F8" w:rsidRDefault="008160FF">
            <w:pPr>
              <w:spacing w:after="0"/>
              <w:ind w:right="72"/>
              <w:jc w:val="center"/>
              <w:rPr>
                <w:color w:val="000000"/>
              </w:rPr>
            </w:pPr>
            <w:r>
              <w:rPr>
                <w:color w:val="000000"/>
              </w:rPr>
              <w:t>6</w:t>
            </w:r>
          </w:p>
        </w:tc>
        <w:tc>
          <w:tcPr>
            <w:tcW w:w="5463" w:type="dxa"/>
          </w:tcPr>
          <w:p w14:paraId="0E19FF2D" w14:textId="77777777" w:rsidR="001233F8" w:rsidRDefault="008160FF">
            <w:pPr>
              <w:spacing w:after="0"/>
              <w:rPr>
                <w:color w:val="000000"/>
              </w:rPr>
            </w:pPr>
            <w:r>
              <w:rPr>
                <w:color w:val="000000"/>
              </w:rPr>
              <w:t>MessageID</w:t>
            </w:r>
          </w:p>
        </w:tc>
        <w:tc>
          <w:tcPr>
            <w:tcW w:w="1180" w:type="dxa"/>
          </w:tcPr>
          <w:p w14:paraId="165F143A" w14:textId="77777777" w:rsidR="001233F8" w:rsidRDefault="008160FF">
            <w:pPr>
              <w:spacing w:after="0"/>
              <w:jc w:val="center"/>
              <w:rPr>
                <w:color w:val="000000"/>
              </w:rPr>
            </w:pPr>
            <w:r>
              <w:rPr>
                <w:color w:val="000000"/>
              </w:rPr>
              <w:t>uint8</w:t>
            </w:r>
          </w:p>
        </w:tc>
        <w:tc>
          <w:tcPr>
            <w:tcW w:w="1512" w:type="dxa"/>
            <w:vAlign w:val="center"/>
          </w:tcPr>
          <w:p w14:paraId="5897B55C" w14:textId="77777777" w:rsidR="001233F8" w:rsidRDefault="008160FF">
            <w:pPr>
              <w:spacing w:after="0"/>
              <w:jc w:val="center"/>
              <w:rPr>
                <w:color w:val="000000"/>
              </w:rPr>
            </w:pPr>
            <w:r>
              <w:rPr>
                <w:color w:val="000000"/>
              </w:rPr>
              <w:t>140</w:t>
            </w:r>
          </w:p>
        </w:tc>
      </w:tr>
      <w:tr w:rsidR="001233F8" w14:paraId="669F10A0" w14:textId="77777777">
        <w:trPr>
          <w:cantSplit/>
        </w:trPr>
        <w:tc>
          <w:tcPr>
            <w:tcW w:w="880" w:type="dxa"/>
          </w:tcPr>
          <w:p w14:paraId="01D3FA1A" w14:textId="77777777" w:rsidR="001233F8" w:rsidRDefault="008160FF">
            <w:pPr>
              <w:spacing w:after="0"/>
              <w:ind w:right="72"/>
              <w:jc w:val="center"/>
              <w:rPr>
                <w:color w:val="000000"/>
              </w:rPr>
            </w:pPr>
            <w:r>
              <w:rPr>
                <w:color w:val="000000"/>
              </w:rPr>
              <w:t>7</w:t>
            </w:r>
          </w:p>
        </w:tc>
        <w:tc>
          <w:tcPr>
            <w:tcW w:w="5463" w:type="dxa"/>
          </w:tcPr>
          <w:p w14:paraId="3C2E7902" w14:textId="77777777" w:rsidR="001233F8" w:rsidRDefault="008160FF">
            <w:pPr>
              <w:spacing w:after="0"/>
              <w:rPr>
                <w:color w:val="000000"/>
              </w:rPr>
            </w:pPr>
            <w:r>
              <w:rPr>
                <w:color w:val="000000"/>
              </w:rPr>
              <w:t>Status</w:t>
            </w:r>
          </w:p>
        </w:tc>
        <w:tc>
          <w:tcPr>
            <w:tcW w:w="1180" w:type="dxa"/>
          </w:tcPr>
          <w:p w14:paraId="5DE51918" w14:textId="77777777" w:rsidR="001233F8" w:rsidRDefault="008160FF">
            <w:pPr>
              <w:spacing w:after="0"/>
              <w:jc w:val="center"/>
              <w:rPr>
                <w:color w:val="000000"/>
              </w:rPr>
            </w:pPr>
            <w:r>
              <w:rPr>
                <w:color w:val="000000"/>
              </w:rPr>
              <w:t>uint8</w:t>
            </w:r>
          </w:p>
        </w:tc>
        <w:tc>
          <w:tcPr>
            <w:tcW w:w="1512" w:type="dxa"/>
            <w:vAlign w:val="center"/>
          </w:tcPr>
          <w:p w14:paraId="3900969E" w14:textId="77777777" w:rsidR="001233F8" w:rsidRDefault="008160FF">
            <w:pPr>
              <w:spacing w:after="0"/>
              <w:jc w:val="center"/>
              <w:rPr>
                <w:color w:val="000000"/>
              </w:rPr>
            </w:pPr>
            <w:r>
              <w:rPr>
                <w:color w:val="000000"/>
              </w:rPr>
              <w:t>See below</w:t>
            </w:r>
          </w:p>
        </w:tc>
      </w:tr>
    </w:tbl>
    <w:p w14:paraId="7F4DB32C" w14:textId="77777777" w:rsidR="001233F8" w:rsidRDefault="008160FF">
      <w:pPr>
        <w:spacing w:before="240" w:after="60"/>
        <w:ind w:left="1080" w:hanging="360"/>
        <w:rPr>
          <w:color w:val="000000"/>
        </w:rPr>
      </w:pPr>
      <w:r>
        <w:rPr>
          <w:b/>
          <w:color w:val="000000"/>
        </w:rPr>
        <w:t>Status</w:t>
      </w:r>
      <w:r>
        <w:rPr>
          <w:color w:val="000000"/>
        </w:rPr>
        <w:t>:  Provides status on the Tuner calibration command. The valid values are:</w:t>
      </w:r>
    </w:p>
    <w:p w14:paraId="62DF9226" w14:textId="77777777" w:rsidR="001233F8" w:rsidRDefault="008160FF">
      <w:pPr>
        <w:spacing w:after="0"/>
        <w:ind w:left="1440" w:hanging="360"/>
        <w:rPr>
          <w:color w:val="000000"/>
        </w:rPr>
      </w:pPr>
      <w:r>
        <w:rPr>
          <w:color w:val="000000"/>
        </w:rPr>
        <w:t>0 = Calibration command successful</w:t>
      </w:r>
    </w:p>
    <w:p w14:paraId="35F69CB0" w14:textId="77777777" w:rsidR="001233F8" w:rsidRDefault="008160FF">
      <w:pPr>
        <w:spacing w:after="0"/>
        <w:ind w:left="1440" w:hanging="360"/>
        <w:rPr>
          <w:color w:val="000000"/>
        </w:rPr>
      </w:pPr>
      <w:r>
        <w:rPr>
          <w:color w:val="000000"/>
        </w:rPr>
        <w:t>1 = Calibration command failed</w:t>
      </w:r>
    </w:p>
    <w:p w14:paraId="50E5E075" w14:textId="77777777" w:rsidR="001233F8" w:rsidRDefault="008160FF">
      <w:pPr>
        <w:spacing w:after="0"/>
        <w:ind w:left="1440" w:hanging="360"/>
        <w:rPr>
          <w:b/>
          <w:color w:val="000000"/>
        </w:rPr>
      </w:pPr>
      <w:r>
        <w:rPr>
          <w:color w:val="000000"/>
        </w:rPr>
        <w:t xml:space="preserve">2 = Invalid </w:t>
      </w:r>
      <w:r>
        <w:rPr>
          <w:b/>
          <w:color w:val="000000"/>
        </w:rPr>
        <w:t>Command</w:t>
      </w:r>
    </w:p>
    <w:p w14:paraId="1DE0BE26" w14:textId="77777777" w:rsidR="001233F8" w:rsidRDefault="008160FF">
      <w:pPr>
        <w:spacing w:after="0"/>
        <w:ind w:left="1440" w:hanging="360"/>
        <w:rPr>
          <w:color w:val="000000"/>
        </w:rPr>
      </w:pPr>
      <w:r>
        <w:rPr>
          <w:color w:val="000000"/>
        </w:rPr>
        <w:t>3 = Calibration has not been performed, default values in use</w:t>
      </w:r>
    </w:p>
    <w:p w14:paraId="51EB82E2" w14:textId="77777777" w:rsidR="001233F8" w:rsidRDefault="008160FF" w:rsidP="0086059E">
      <w:pPr>
        <w:pStyle w:val="Heading2"/>
      </w:pPr>
      <w:bookmarkStart w:id="136" w:name="_Toc202436127"/>
      <w:r>
        <w:t>Broadcom Tuner Calibration Response</w:t>
      </w:r>
      <w:bookmarkEnd w:id="136"/>
    </w:p>
    <w:p w14:paraId="5308F217" w14:textId="77777777" w:rsidR="001233F8" w:rsidRDefault="008160FF">
      <w:pPr>
        <w:spacing w:before="120"/>
        <w:jc w:val="both"/>
        <w:rPr>
          <w:color w:val="000000"/>
        </w:rPr>
      </w:pPr>
      <w:r>
        <w:rPr>
          <w:color w:val="000000"/>
        </w:rPr>
        <w:t>When the Module receives a Tuner Calibration Dispatch and the Broadcom Tuner is the active Tuner, it verifies the Module is in the proper state to receive the command, performs any processing associated with the command, and sends the  Broadcom Tuner Calibration Response to the Host.</w:t>
      </w:r>
    </w:p>
    <w:p w14:paraId="193C3BF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36D543E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2E99DDB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5FDB7A3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01EB72E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512</w:t>
      </w:r>
    </w:p>
    <w:p w14:paraId="40A4F917"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4"/>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86CEF12" w14:textId="77777777">
        <w:trPr>
          <w:cantSplit/>
          <w:tblHeader/>
        </w:trPr>
        <w:tc>
          <w:tcPr>
            <w:tcW w:w="880" w:type="dxa"/>
            <w:shd w:val="clear" w:color="auto" w:fill="EEECE1"/>
          </w:tcPr>
          <w:p w14:paraId="13F4BF07" w14:textId="77777777" w:rsidR="001233F8" w:rsidRDefault="008160FF">
            <w:pPr>
              <w:spacing w:after="0"/>
              <w:jc w:val="center"/>
              <w:rPr>
                <w:b/>
                <w:color w:val="000000"/>
              </w:rPr>
            </w:pPr>
            <w:r>
              <w:rPr>
                <w:b/>
                <w:color w:val="000000"/>
              </w:rPr>
              <w:t>Byte #</w:t>
            </w:r>
          </w:p>
        </w:tc>
        <w:tc>
          <w:tcPr>
            <w:tcW w:w="5463" w:type="dxa"/>
            <w:shd w:val="clear" w:color="auto" w:fill="EEECE1"/>
          </w:tcPr>
          <w:p w14:paraId="2F512797" w14:textId="77777777" w:rsidR="001233F8" w:rsidRDefault="008160FF">
            <w:pPr>
              <w:spacing w:after="0"/>
              <w:jc w:val="center"/>
              <w:rPr>
                <w:b/>
                <w:color w:val="000000"/>
              </w:rPr>
            </w:pPr>
            <w:r>
              <w:rPr>
                <w:b/>
                <w:color w:val="000000"/>
              </w:rPr>
              <w:t>Field Name</w:t>
            </w:r>
          </w:p>
        </w:tc>
        <w:tc>
          <w:tcPr>
            <w:tcW w:w="1180" w:type="dxa"/>
            <w:shd w:val="clear" w:color="auto" w:fill="EEECE1"/>
          </w:tcPr>
          <w:p w14:paraId="5768A099"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3E5F821" w14:textId="77777777" w:rsidR="001233F8" w:rsidRDefault="008160FF">
            <w:pPr>
              <w:spacing w:after="0"/>
              <w:jc w:val="center"/>
              <w:rPr>
                <w:b/>
                <w:color w:val="000000"/>
              </w:rPr>
            </w:pPr>
            <w:r>
              <w:rPr>
                <w:b/>
                <w:color w:val="000000"/>
              </w:rPr>
              <w:t>Value</w:t>
            </w:r>
          </w:p>
        </w:tc>
      </w:tr>
      <w:tr w:rsidR="001233F8" w14:paraId="3B7DC43D" w14:textId="77777777">
        <w:trPr>
          <w:cantSplit/>
        </w:trPr>
        <w:tc>
          <w:tcPr>
            <w:tcW w:w="880" w:type="dxa"/>
          </w:tcPr>
          <w:p w14:paraId="561C3A4A" w14:textId="77777777" w:rsidR="001233F8" w:rsidRDefault="008160FF">
            <w:pPr>
              <w:spacing w:after="0"/>
              <w:ind w:right="72"/>
              <w:jc w:val="center"/>
              <w:rPr>
                <w:color w:val="000000"/>
              </w:rPr>
            </w:pPr>
            <w:r>
              <w:rPr>
                <w:color w:val="000000"/>
              </w:rPr>
              <w:t>0</w:t>
            </w:r>
          </w:p>
        </w:tc>
        <w:tc>
          <w:tcPr>
            <w:tcW w:w="5463" w:type="dxa"/>
          </w:tcPr>
          <w:p w14:paraId="13F4FDEE" w14:textId="77777777" w:rsidR="001233F8" w:rsidRDefault="008160FF">
            <w:pPr>
              <w:spacing w:after="0"/>
              <w:rPr>
                <w:color w:val="000000"/>
              </w:rPr>
            </w:pPr>
            <w:r>
              <w:rPr>
                <w:color w:val="000000"/>
              </w:rPr>
              <w:t>Sync</w:t>
            </w:r>
          </w:p>
        </w:tc>
        <w:tc>
          <w:tcPr>
            <w:tcW w:w="1180" w:type="dxa"/>
          </w:tcPr>
          <w:p w14:paraId="38BE4D28" w14:textId="77777777" w:rsidR="001233F8" w:rsidRDefault="008160FF">
            <w:pPr>
              <w:spacing w:after="0"/>
              <w:jc w:val="center"/>
              <w:rPr>
                <w:color w:val="000000"/>
              </w:rPr>
            </w:pPr>
            <w:r>
              <w:rPr>
                <w:color w:val="000000"/>
              </w:rPr>
              <w:t>uint8</w:t>
            </w:r>
          </w:p>
        </w:tc>
        <w:tc>
          <w:tcPr>
            <w:tcW w:w="1512" w:type="dxa"/>
            <w:vAlign w:val="center"/>
          </w:tcPr>
          <w:p w14:paraId="77A2CC1F" w14:textId="77777777" w:rsidR="001233F8" w:rsidRDefault="008160FF">
            <w:pPr>
              <w:spacing w:after="0"/>
              <w:jc w:val="center"/>
              <w:rPr>
                <w:color w:val="000000"/>
              </w:rPr>
            </w:pPr>
            <w:r>
              <w:rPr>
                <w:color w:val="000000"/>
              </w:rPr>
              <w:t xml:space="preserve"> See Section 4.1</w:t>
            </w:r>
          </w:p>
        </w:tc>
      </w:tr>
      <w:tr w:rsidR="001233F8" w14:paraId="7787FF94" w14:textId="77777777">
        <w:trPr>
          <w:cantSplit/>
        </w:trPr>
        <w:tc>
          <w:tcPr>
            <w:tcW w:w="880" w:type="dxa"/>
          </w:tcPr>
          <w:p w14:paraId="62DE1F1E" w14:textId="77777777" w:rsidR="001233F8" w:rsidRDefault="008160FF">
            <w:pPr>
              <w:spacing w:after="0"/>
              <w:ind w:right="72"/>
              <w:jc w:val="center"/>
              <w:rPr>
                <w:color w:val="000000"/>
              </w:rPr>
            </w:pPr>
            <w:r>
              <w:rPr>
                <w:color w:val="000000"/>
              </w:rPr>
              <w:t>1-2</w:t>
            </w:r>
          </w:p>
        </w:tc>
        <w:tc>
          <w:tcPr>
            <w:tcW w:w="5463" w:type="dxa"/>
          </w:tcPr>
          <w:p w14:paraId="7E5C9C42" w14:textId="77777777" w:rsidR="001233F8" w:rsidRDefault="008160FF">
            <w:pPr>
              <w:spacing w:after="0"/>
              <w:rPr>
                <w:color w:val="000000"/>
              </w:rPr>
            </w:pPr>
            <w:r>
              <w:rPr>
                <w:color w:val="000000"/>
              </w:rPr>
              <w:t>NumMsgBytes</w:t>
            </w:r>
          </w:p>
        </w:tc>
        <w:tc>
          <w:tcPr>
            <w:tcW w:w="1180" w:type="dxa"/>
          </w:tcPr>
          <w:p w14:paraId="41E3926D" w14:textId="77777777" w:rsidR="001233F8" w:rsidRDefault="008160FF">
            <w:pPr>
              <w:spacing w:after="0"/>
              <w:jc w:val="center"/>
              <w:rPr>
                <w:color w:val="000000"/>
              </w:rPr>
            </w:pPr>
            <w:r>
              <w:rPr>
                <w:color w:val="000000"/>
              </w:rPr>
              <w:t>uint16</w:t>
            </w:r>
          </w:p>
        </w:tc>
        <w:tc>
          <w:tcPr>
            <w:tcW w:w="1512" w:type="dxa"/>
            <w:vAlign w:val="center"/>
          </w:tcPr>
          <w:p w14:paraId="52754294" w14:textId="77777777" w:rsidR="001233F8" w:rsidRDefault="008160FF">
            <w:pPr>
              <w:spacing w:after="0"/>
              <w:jc w:val="center"/>
              <w:rPr>
                <w:color w:val="000000"/>
              </w:rPr>
            </w:pPr>
            <w:r>
              <w:rPr>
                <w:color w:val="000000"/>
              </w:rPr>
              <w:t>8</w:t>
            </w:r>
          </w:p>
        </w:tc>
      </w:tr>
      <w:tr w:rsidR="001233F8" w14:paraId="3A50873B" w14:textId="77777777">
        <w:trPr>
          <w:cantSplit/>
        </w:trPr>
        <w:tc>
          <w:tcPr>
            <w:tcW w:w="880" w:type="dxa"/>
          </w:tcPr>
          <w:p w14:paraId="3764CC79" w14:textId="77777777" w:rsidR="001233F8" w:rsidRDefault="008160FF">
            <w:pPr>
              <w:spacing w:after="0"/>
              <w:ind w:right="72"/>
              <w:jc w:val="center"/>
              <w:rPr>
                <w:color w:val="000000"/>
              </w:rPr>
            </w:pPr>
            <w:r>
              <w:rPr>
                <w:color w:val="000000"/>
              </w:rPr>
              <w:t>3-4</w:t>
            </w:r>
          </w:p>
        </w:tc>
        <w:tc>
          <w:tcPr>
            <w:tcW w:w="5463" w:type="dxa"/>
          </w:tcPr>
          <w:p w14:paraId="3105139A" w14:textId="77777777" w:rsidR="001233F8" w:rsidRDefault="008160FF">
            <w:pPr>
              <w:spacing w:after="0"/>
              <w:rPr>
                <w:color w:val="000000"/>
              </w:rPr>
            </w:pPr>
            <w:r>
              <w:rPr>
                <w:color w:val="000000"/>
              </w:rPr>
              <w:t>Checksum</w:t>
            </w:r>
          </w:p>
        </w:tc>
        <w:tc>
          <w:tcPr>
            <w:tcW w:w="1180" w:type="dxa"/>
          </w:tcPr>
          <w:p w14:paraId="2ACDC606" w14:textId="77777777" w:rsidR="001233F8" w:rsidRDefault="008160FF">
            <w:pPr>
              <w:spacing w:after="0"/>
              <w:jc w:val="center"/>
              <w:rPr>
                <w:color w:val="000000"/>
              </w:rPr>
            </w:pPr>
            <w:r>
              <w:rPr>
                <w:color w:val="000000"/>
              </w:rPr>
              <w:t>uint16</w:t>
            </w:r>
          </w:p>
        </w:tc>
        <w:tc>
          <w:tcPr>
            <w:tcW w:w="1512" w:type="dxa"/>
            <w:vAlign w:val="center"/>
          </w:tcPr>
          <w:p w14:paraId="3332AE2B" w14:textId="77777777" w:rsidR="001233F8" w:rsidRDefault="008160FF">
            <w:pPr>
              <w:spacing w:after="0"/>
              <w:jc w:val="center"/>
              <w:rPr>
                <w:color w:val="000000"/>
              </w:rPr>
            </w:pPr>
            <w:r>
              <w:rPr>
                <w:color w:val="000000"/>
              </w:rPr>
              <w:t>See Section 4.6</w:t>
            </w:r>
          </w:p>
        </w:tc>
      </w:tr>
      <w:tr w:rsidR="001233F8" w14:paraId="33EC970B" w14:textId="77777777">
        <w:trPr>
          <w:cantSplit/>
          <w:trHeight w:val="255"/>
        </w:trPr>
        <w:tc>
          <w:tcPr>
            <w:tcW w:w="880" w:type="dxa"/>
          </w:tcPr>
          <w:p w14:paraId="3E60B395" w14:textId="77777777" w:rsidR="001233F8" w:rsidRDefault="008160FF">
            <w:pPr>
              <w:spacing w:after="0"/>
              <w:ind w:right="72"/>
              <w:jc w:val="center"/>
              <w:rPr>
                <w:color w:val="000000"/>
              </w:rPr>
            </w:pPr>
            <w:r>
              <w:rPr>
                <w:color w:val="000000"/>
              </w:rPr>
              <w:t>5</w:t>
            </w:r>
          </w:p>
        </w:tc>
        <w:tc>
          <w:tcPr>
            <w:tcW w:w="5463" w:type="dxa"/>
          </w:tcPr>
          <w:p w14:paraId="1ED62A1B" w14:textId="77777777" w:rsidR="001233F8" w:rsidRDefault="008160FF">
            <w:pPr>
              <w:spacing w:after="0"/>
              <w:rPr>
                <w:color w:val="000000"/>
              </w:rPr>
            </w:pPr>
            <w:r>
              <w:rPr>
                <w:color w:val="000000"/>
              </w:rPr>
              <w:t>TransactionID</w:t>
            </w:r>
          </w:p>
        </w:tc>
        <w:tc>
          <w:tcPr>
            <w:tcW w:w="1180" w:type="dxa"/>
          </w:tcPr>
          <w:p w14:paraId="191A1285" w14:textId="77777777" w:rsidR="001233F8" w:rsidRDefault="008160FF">
            <w:pPr>
              <w:spacing w:after="0"/>
              <w:jc w:val="center"/>
              <w:rPr>
                <w:color w:val="000000"/>
              </w:rPr>
            </w:pPr>
            <w:r>
              <w:rPr>
                <w:color w:val="000000"/>
              </w:rPr>
              <w:t>uint8</w:t>
            </w:r>
          </w:p>
        </w:tc>
        <w:tc>
          <w:tcPr>
            <w:tcW w:w="1512" w:type="dxa"/>
            <w:vAlign w:val="center"/>
          </w:tcPr>
          <w:p w14:paraId="18454173" w14:textId="77777777" w:rsidR="001233F8" w:rsidRDefault="008160FF">
            <w:pPr>
              <w:spacing w:after="0"/>
              <w:jc w:val="center"/>
              <w:rPr>
                <w:color w:val="000000"/>
              </w:rPr>
            </w:pPr>
            <w:r>
              <w:rPr>
                <w:color w:val="000000"/>
              </w:rPr>
              <w:t>See Section 4.3</w:t>
            </w:r>
          </w:p>
        </w:tc>
      </w:tr>
      <w:tr w:rsidR="001233F8" w14:paraId="350D2BB5" w14:textId="77777777">
        <w:trPr>
          <w:cantSplit/>
        </w:trPr>
        <w:tc>
          <w:tcPr>
            <w:tcW w:w="880" w:type="dxa"/>
          </w:tcPr>
          <w:p w14:paraId="166B58AA" w14:textId="77777777" w:rsidR="001233F8" w:rsidRDefault="008160FF">
            <w:pPr>
              <w:spacing w:after="0"/>
              <w:ind w:right="72"/>
              <w:jc w:val="center"/>
              <w:rPr>
                <w:color w:val="000000"/>
              </w:rPr>
            </w:pPr>
            <w:r>
              <w:rPr>
                <w:color w:val="000000"/>
              </w:rPr>
              <w:t>6</w:t>
            </w:r>
          </w:p>
        </w:tc>
        <w:tc>
          <w:tcPr>
            <w:tcW w:w="5463" w:type="dxa"/>
          </w:tcPr>
          <w:p w14:paraId="2F35392A" w14:textId="77777777" w:rsidR="001233F8" w:rsidRDefault="008160FF">
            <w:pPr>
              <w:spacing w:after="0"/>
              <w:rPr>
                <w:color w:val="000000"/>
              </w:rPr>
            </w:pPr>
            <w:r>
              <w:rPr>
                <w:color w:val="000000"/>
              </w:rPr>
              <w:t>MessageID</w:t>
            </w:r>
          </w:p>
        </w:tc>
        <w:tc>
          <w:tcPr>
            <w:tcW w:w="1180" w:type="dxa"/>
          </w:tcPr>
          <w:p w14:paraId="27DEDE12" w14:textId="77777777" w:rsidR="001233F8" w:rsidRDefault="008160FF">
            <w:pPr>
              <w:spacing w:after="0"/>
              <w:jc w:val="center"/>
              <w:rPr>
                <w:color w:val="000000"/>
              </w:rPr>
            </w:pPr>
            <w:r>
              <w:rPr>
                <w:color w:val="000000"/>
              </w:rPr>
              <w:t>uint8</w:t>
            </w:r>
          </w:p>
        </w:tc>
        <w:tc>
          <w:tcPr>
            <w:tcW w:w="1512" w:type="dxa"/>
            <w:vAlign w:val="center"/>
          </w:tcPr>
          <w:p w14:paraId="2BFA1BE7" w14:textId="77777777" w:rsidR="001233F8" w:rsidRDefault="008160FF">
            <w:pPr>
              <w:spacing w:after="0"/>
              <w:jc w:val="center"/>
              <w:rPr>
                <w:color w:val="000000"/>
              </w:rPr>
            </w:pPr>
            <w:r>
              <w:rPr>
                <w:color w:val="000000"/>
              </w:rPr>
              <w:t>141</w:t>
            </w:r>
          </w:p>
        </w:tc>
      </w:tr>
      <w:tr w:rsidR="001233F8" w14:paraId="7C449561" w14:textId="77777777">
        <w:trPr>
          <w:cantSplit/>
        </w:trPr>
        <w:tc>
          <w:tcPr>
            <w:tcW w:w="880" w:type="dxa"/>
          </w:tcPr>
          <w:p w14:paraId="5552A0D6" w14:textId="77777777" w:rsidR="001233F8" w:rsidRDefault="008160FF">
            <w:pPr>
              <w:spacing w:after="0"/>
              <w:ind w:right="72"/>
              <w:jc w:val="center"/>
              <w:rPr>
                <w:color w:val="000000"/>
              </w:rPr>
            </w:pPr>
            <w:r>
              <w:rPr>
                <w:color w:val="000000"/>
              </w:rPr>
              <w:t>7</w:t>
            </w:r>
          </w:p>
        </w:tc>
        <w:tc>
          <w:tcPr>
            <w:tcW w:w="5463" w:type="dxa"/>
          </w:tcPr>
          <w:p w14:paraId="5DF102AA" w14:textId="77777777" w:rsidR="001233F8" w:rsidRDefault="008160FF">
            <w:pPr>
              <w:spacing w:after="0"/>
              <w:rPr>
                <w:color w:val="000000"/>
              </w:rPr>
            </w:pPr>
            <w:r>
              <w:rPr>
                <w:color w:val="000000"/>
              </w:rPr>
              <w:t>Status</w:t>
            </w:r>
          </w:p>
        </w:tc>
        <w:tc>
          <w:tcPr>
            <w:tcW w:w="1180" w:type="dxa"/>
          </w:tcPr>
          <w:p w14:paraId="02001432" w14:textId="77777777" w:rsidR="001233F8" w:rsidRDefault="008160FF">
            <w:pPr>
              <w:spacing w:after="0"/>
              <w:jc w:val="center"/>
              <w:rPr>
                <w:color w:val="000000"/>
              </w:rPr>
            </w:pPr>
            <w:r>
              <w:rPr>
                <w:color w:val="000000"/>
              </w:rPr>
              <w:t>uint8</w:t>
            </w:r>
          </w:p>
        </w:tc>
        <w:tc>
          <w:tcPr>
            <w:tcW w:w="1512" w:type="dxa"/>
            <w:vAlign w:val="center"/>
          </w:tcPr>
          <w:p w14:paraId="58136CDF" w14:textId="77777777" w:rsidR="001233F8" w:rsidRDefault="008160FF">
            <w:pPr>
              <w:spacing w:after="0"/>
              <w:jc w:val="center"/>
              <w:rPr>
                <w:color w:val="000000"/>
              </w:rPr>
            </w:pPr>
            <w:r>
              <w:rPr>
                <w:color w:val="000000"/>
              </w:rPr>
              <w:t>See below</w:t>
            </w:r>
          </w:p>
        </w:tc>
      </w:tr>
    </w:tbl>
    <w:p w14:paraId="6E23B06F" w14:textId="77777777" w:rsidR="001233F8" w:rsidRDefault="008160FF">
      <w:pPr>
        <w:spacing w:before="240" w:after="60"/>
        <w:ind w:left="1080" w:hanging="360"/>
        <w:rPr>
          <w:color w:val="000000"/>
        </w:rPr>
      </w:pPr>
      <w:r>
        <w:rPr>
          <w:b/>
          <w:color w:val="000000"/>
        </w:rPr>
        <w:t>Status</w:t>
      </w:r>
      <w:r>
        <w:rPr>
          <w:color w:val="000000"/>
        </w:rPr>
        <w:t>:  Provides status on the Tuner calibration command. The valid values are:</w:t>
      </w:r>
    </w:p>
    <w:p w14:paraId="6A347873" w14:textId="77777777" w:rsidR="001233F8" w:rsidRDefault="008160FF">
      <w:pPr>
        <w:spacing w:after="0"/>
        <w:ind w:left="1440" w:hanging="360"/>
        <w:rPr>
          <w:color w:val="000000"/>
        </w:rPr>
      </w:pPr>
      <w:r>
        <w:rPr>
          <w:color w:val="000000"/>
        </w:rPr>
        <w:t>0 = Calibration command successful</w:t>
      </w:r>
    </w:p>
    <w:p w14:paraId="79FDC3CB" w14:textId="77777777" w:rsidR="001233F8" w:rsidRDefault="008160FF">
      <w:pPr>
        <w:spacing w:after="0"/>
        <w:ind w:left="1440" w:hanging="360"/>
        <w:rPr>
          <w:color w:val="000000"/>
        </w:rPr>
      </w:pPr>
      <w:r>
        <w:rPr>
          <w:color w:val="000000"/>
        </w:rPr>
        <w:t>1 = Calibration command failed</w:t>
      </w:r>
    </w:p>
    <w:p w14:paraId="174D31CB" w14:textId="77777777" w:rsidR="001233F8" w:rsidRDefault="008160FF">
      <w:pPr>
        <w:spacing w:after="0"/>
        <w:ind w:left="1440" w:hanging="360"/>
        <w:rPr>
          <w:b/>
          <w:color w:val="000000"/>
        </w:rPr>
      </w:pPr>
      <w:r>
        <w:rPr>
          <w:color w:val="000000"/>
        </w:rPr>
        <w:t xml:space="preserve">2 = Invalid </w:t>
      </w:r>
      <w:r>
        <w:rPr>
          <w:b/>
          <w:color w:val="000000"/>
        </w:rPr>
        <w:t>Command</w:t>
      </w:r>
    </w:p>
    <w:p w14:paraId="077BF3B8" w14:textId="77777777" w:rsidR="001233F8" w:rsidRDefault="008160FF">
      <w:pPr>
        <w:spacing w:after="0"/>
        <w:ind w:left="1440" w:hanging="360"/>
        <w:rPr>
          <w:color w:val="000000"/>
        </w:rPr>
      </w:pPr>
      <w:r>
        <w:rPr>
          <w:color w:val="000000"/>
        </w:rPr>
        <w:t>3 = Calibration has not been performed, default values in use</w:t>
      </w:r>
    </w:p>
    <w:p w14:paraId="39418B72" w14:textId="77777777" w:rsidR="001233F8" w:rsidRDefault="001233F8">
      <w:pPr>
        <w:spacing w:after="0"/>
        <w:ind w:left="1440" w:hanging="360"/>
        <w:rPr>
          <w:color w:val="000000"/>
        </w:rPr>
      </w:pPr>
    </w:p>
    <w:p w14:paraId="228F77B2" w14:textId="77777777" w:rsidR="001233F8" w:rsidRDefault="008160FF" w:rsidP="0086059E">
      <w:pPr>
        <w:pStyle w:val="Heading2"/>
      </w:pPr>
      <w:r>
        <w:lastRenderedPageBreak/>
        <w:t xml:space="preserve"> </w:t>
      </w:r>
      <w:bookmarkStart w:id="137" w:name="_Toc202436128"/>
      <w:r>
        <w:t>NXP Tuner Calibration Response</w:t>
      </w:r>
      <w:bookmarkEnd w:id="137"/>
    </w:p>
    <w:p w14:paraId="74EFB4FD" w14:textId="77777777" w:rsidR="001233F8" w:rsidRDefault="008160FF">
      <w:pPr>
        <w:spacing w:before="120"/>
        <w:jc w:val="both"/>
        <w:rPr>
          <w:color w:val="000000"/>
        </w:rPr>
      </w:pPr>
      <w:r>
        <w:rPr>
          <w:color w:val="000000"/>
        </w:rPr>
        <w:t>During production and factory test, the NXP Tuner will need to have a digitally-controlled crystal oscillator (DCXO) calibration performed. The calibration procedure requires a High Band or Low Band test signal to be input to the Module, and the Tuner determines a set of 128 frequency offsets. These offsets are stored in the Module’s NVM and are thereafter used within the AFC algorithm of the Module.</w:t>
      </w:r>
    </w:p>
    <w:p w14:paraId="2AFF3922" w14:textId="77777777" w:rsidR="001233F8" w:rsidRDefault="008160FF">
      <w:pPr>
        <w:spacing w:before="120"/>
        <w:jc w:val="both"/>
        <w:rPr>
          <w:color w:val="000000"/>
        </w:rPr>
      </w:pPr>
      <w:r>
        <w:rPr>
          <w:color w:val="000000"/>
        </w:rPr>
        <w:t>When the Module receives a Tuner Calibration Dispatch and the NXP Tuner is the active Tuner, it verifies the Module is in the proper state to receive the command, performs any processing associated with the command, and sends the  NXP Tuner Calibration Response to the Host.</w:t>
      </w:r>
    </w:p>
    <w:p w14:paraId="1C3FA47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5096592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32E61B4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40B1804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796</w:t>
      </w:r>
    </w:p>
    <w:p w14:paraId="74923B6A"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A number of fields were added to this message for SXi8 v1.25. Per the Factory Team’s request, the new fields were inserted where they made logical sense and no attempt was made to maintain backward compatibility.</w:t>
      </w:r>
    </w:p>
    <w:p w14:paraId="28FE50B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1024</w:t>
      </w:r>
    </w:p>
    <w:p w14:paraId="3F6C269F"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3"/>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B59A6D4" w14:textId="77777777">
        <w:trPr>
          <w:cantSplit/>
          <w:tblHeader/>
        </w:trPr>
        <w:tc>
          <w:tcPr>
            <w:tcW w:w="880" w:type="dxa"/>
            <w:shd w:val="clear" w:color="auto" w:fill="EEECE1"/>
          </w:tcPr>
          <w:p w14:paraId="331271F0" w14:textId="77777777" w:rsidR="001233F8" w:rsidRDefault="008160FF">
            <w:pPr>
              <w:spacing w:after="0"/>
              <w:jc w:val="center"/>
              <w:rPr>
                <w:b/>
                <w:color w:val="000000"/>
              </w:rPr>
            </w:pPr>
            <w:r>
              <w:rPr>
                <w:b/>
                <w:color w:val="000000"/>
              </w:rPr>
              <w:t>Byte #</w:t>
            </w:r>
          </w:p>
        </w:tc>
        <w:tc>
          <w:tcPr>
            <w:tcW w:w="5463" w:type="dxa"/>
            <w:shd w:val="clear" w:color="auto" w:fill="EEECE1"/>
          </w:tcPr>
          <w:p w14:paraId="65A9C54C" w14:textId="77777777" w:rsidR="001233F8" w:rsidRDefault="008160FF">
            <w:pPr>
              <w:spacing w:after="0"/>
              <w:jc w:val="center"/>
              <w:rPr>
                <w:b/>
                <w:color w:val="000000"/>
              </w:rPr>
            </w:pPr>
            <w:r>
              <w:rPr>
                <w:b/>
                <w:color w:val="000000"/>
              </w:rPr>
              <w:t>Field Name</w:t>
            </w:r>
          </w:p>
        </w:tc>
        <w:tc>
          <w:tcPr>
            <w:tcW w:w="1180" w:type="dxa"/>
            <w:shd w:val="clear" w:color="auto" w:fill="EEECE1"/>
          </w:tcPr>
          <w:p w14:paraId="3D02EEE5"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4938B74" w14:textId="77777777" w:rsidR="001233F8" w:rsidRDefault="008160FF">
            <w:pPr>
              <w:spacing w:after="0"/>
              <w:jc w:val="center"/>
              <w:rPr>
                <w:b/>
                <w:color w:val="000000"/>
              </w:rPr>
            </w:pPr>
            <w:r>
              <w:rPr>
                <w:b/>
                <w:color w:val="000000"/>
              </w:rPr>
              <w:t>Value</w:t>
            </w:r>
          </w:p>
        </w:tc>
      </w:tr>
      <w:tr w:rsidR="001233F8" w14:paraId="52E4158B" w14:textId="77777777">
        <w:trPr>
          <w:cantSplit/>
        </w:trPr>
        <w:tc>
          <w:tcPr>
            <w:tcW w:w="880" w:type="dxa"/>
          </w:tcPr>
          <w:p w14:paraId="5961C3A5" w14:textId="77777777" w:rsidR="001233F8" w:rsidRDefault="008160FF">
            <w:pPr>
              <w:spacing w:after="0"/>
              <w:ind w:right="72"/>
              <w:jc w:val="center"/>
              <w:rPr>
                <w:color w:val="000000"/>
              </w:rPr>
            </w:pPr>
            <w:r>
              <w:rPr>
                <w:color w:val="000000"/>
              </w:rPr>
              <w:t>0</w:t>
            </w:r>
          </w:p>
        </w:tc>
        <w:tc>
          <w:tcPr>
            <w:tcW w:w="5463" w:type="dxa"/>
          </w:tcPr>
          <w:p w14:paraId="169B665D" w14:textId="77777777" w:rsidR="001233F8" w:rsidRDefault="008160FF">
            <w:pPr>
              <w:spacing w:after="0"/>
              <w:rPr>
                <w:color w:val="000000"/>
              </w:rPr>
            </w:pPr>
            <w:r>
              <w:rPr>
                <w:color w:val="000000"/>
              </w:rPr>
              <w:t>Sync</w:t>
            </w:r>
          </w:p>
        </w:tc>
        <w:tc>
          <w:tcPr>
            <w:tcW w:w="1180" w:type="dxa"/>
          </w:tcPr>
          <w:p w14:paraId="62B2B3F5" w14:textId="77777777" w:rsidR="001233F8" w:rsidRDefault="008160FF">
            <w:pPr>
              <w:spacing w:after="0"/>
              <w:jc w:val="center"/>
              <w:rPr>
                <w:color w:val="000000"/>
              </w:rPr>
            </w:pPr>
            <w:r>
              <w:rPr>
                <w:color w:val="000000"/>
              </w:rPr>
              <w:t>uint8</w:t>
            </w:r>
          </w:p>
        </w:tc>
        <w:tc>
          <w:tcPr>
            <w:tcW w:w="1512" w:type="dxa"/>
            <w:vAlign w:val="center"/>
          </w:tcPr>
          <w:p w14:paraId="7CAEA45A" w14:textId="77777777" w:rsidR="001233F8" w:rsidRDefault="008160FF">
            <w:pPr>
              <w:spacing w:after="0"/>
              <w:jc w:val="center"/>
              <w:rPr>
                <w:color w:val="000000"/>
              </w:rPr>
            </w:pPr>
            <w:r>
              <w:rPr>
                <w:color w:val="000000"/>
              </w:rPr>
              <w:t xml:space="preserve"> See Section 4.1</w:t>
            </w:r>
          </w:p>
        </w:tc>
      </w:tr>
      <w:tr w:rsidR="001233F8" w14:paraId="08A18D82" w14:textId="77777777">
        <w:trPr>
          <w:cantSplit/>
        </w:trPr>
        <w:tc>
          <w:tcPr>
            <w:tcW w:w="880" w:type="dxa"/>
          </w:tcPr>
          <w:p w14:paraId="131B5149" w14:textId="77777777" w:rsidR="001233F8" w:rsidRDefault="008160FF">
            <w:pPr>
              <w:spacing w:after="0"/>
              <w:ind w:right="72"/>
              <w:jc w:val="center"/>
              <w:rPr>
                <w:color w:val="000000"/>
              </w:rPr>
            </w:pPr>
            <w:r>
              <w:rPr>
                <w:color w:val="000000"/>
              </w:rPr>
              <w:t>1-2</w:t>
            </w:r>
          </w:p>
        </w:tc>
        <w:tc>
          <w:tcPr>
            <w:tcW w:w="5463" w:type="dxa"/>
          </w:tcPr>
          <w:p w14:paraId="1A0A248E" w14:textId="77777777" w:rsidR="001233F8" w:rsidRDefault="008160FF">
            <w:pPr>
              <w:spacing w:after="0"/>
              <w:rPr>
                <w:color w:val="000000"/>
              </w:rPr>
            </w:pPr>
            <w:r>
              <w:rPr>
                <w:color w:val="000000"/>
              </w:rPr>
              <w:t>NumMsgBytes</w:t>
            </w:r>
          </w:p>
        </w:tc>
        <w:tc>
          <w:tcPr>
            <w:tcW w:w="1180" w:type="dxa"/>
          </w:tcPr>
          <w:p w14:paraId="1229168F" w14:textId="77777777" w:rsidR="001233F8" w:rsidRDefault="008160FF">
            <w:pPr>
              <w:spacing w:after="0"/>
              <w:jc w:val="center"/>
              <w:rPr>
                <w:color w:val="000000"/>
              </w:rPr>
            </w:pPr>
            <w:r>
              <w:rPr>
                <w:color w:val="000000"/>
              </w:rPr>
              <w:t>uint16</w:t>
            </w:r>
          </w:p>
        </w:tc>
        <w:tc>
          <w:tcPr>
            <w:tcW w:w="1512" w:type="dxa"/>
            <w:vAlign w:val="center"/>
          </w:tcPr>
          <w:p w14:paraId="4D531D8D" w14:textId="77777777" w:rsidR="001233F8" w:rsidRDefault="008160FF">
            <w:pPr>
              <w:spacing w:after="0"/>
              <w:jc w:val="center"/>
              <w:rPr>
                <w:color w:val="000000"/>
              </w:rPr>
            </w:pPr>
            <w:r>
              <w:rPr>
                <w:color w:val="000000"/>
              </w:rPr>
              <w:t>803</w:t>
            </w:r>
          </w:p>
        </w:tc>
      </w:tr>
      <w:tr w:rsidR="001233F8" w14:paraId="6D19A5C5" w14:textId="77777777">
        <w:trPr>
          <w:cantSplit/>
        </w:trPr>
        <w:tc>
          <w:tcPr>
            <w:tcW w:w="880" w:type="dxa"/>
          </w:tcPr>
          <w:p w14:paraId="38BE5B31" w14:textId="77777777" w:rsidR="001233F8" w:rsidRDefault="008160FF">
            <w:pPr>
              <w:spacing w:after="0"/>
              <w:ind w:right="72"/>
              <w:jc w:val="center"/>
              <w:rPr>
                <w:color w:val="000000"/>
              </w:rPr>
            </w:pPr>
            <w:r>
              <w:rPr>
                <w:color w:val="000000"/>
              </w:rPr>
              <w:t>3-4</w:t>
            </w:r>
          </w:p>
        </w:tc>
        <w:tc>
          <w:tcPr>
            <w:tcW w:w="5463" w:type="dxa"/>
          </w:tcPr>
          <w:p w14:paraId="79BD2BA8" w14:textId="77777777" w:rsidR="001233F8" w:rsidRDefault="008160FF">
            <w:pPr>
              <w:spacing w:after="0"/>
              <w:rPr>
                <w:color w:val="000000"/>
              </w:rPr>
            </w:pPr>
            <w:r>
              <w:rPr>
                <w:color w:val="000000"/>
              </w:rPr>
              <w:t>Checksum</w:t>
            </w:r>
          </w:p>
        </w:tc>
        <w:tc>
          <w:tcPr>
            <w:tcW w:w="1180" w:type="dxa"/>
          </w:tcPr>
          <w:p w14:paraId="6940C976" w14:textId="77777777" w:rsidR="001233F8" w:rsidRDefault="008160FF">
            <w:pPr>
              <w:spacing w:after="0"/>
              <w:jc w:val="center"/>
              <w:rPr>
                <w:color w:val="000000"/>
              </w:rPr>
            </w:pPr>
            <w:r>
              <w:rPr>
                <w:color w:val="000000"/>
              </w:rPr>
              <w:t>uint16</w:t>
            </w:r>
          </w:p>
        </w:tc>
        <w:tc>
          <w:tcPr>
            <w:tcW w:w="1512" w:type="dxa"/>
            <w:vAlign w:val="center"/>
          </w:tcPr>
          <w:p w14:paraId="757D9067" w14:textId="77777777" w:rsidR="001233F8" w:rsidRDefault="008160FF">
            <w:pPr>
              <w:spacing w:after="0"/>
              <w:jc w:val="center"/>
              <w:rPr>
                <w:color w:val="000000"/>
              </w:rPr>
            </w:pPr>
            <w:r>
              <w:rPr>
                <w:color w:val="000000"/>
              </w:rPr>
              <w:t>See Section 4.6</w:t>
            </w:r>
          </w:p>
        </w:tc>
      </w:tr>
      <w:tr w:rsidR="001233F8" w14:paraId="62C0B329" w14:textId="77777777">
        <w:trPr>
          <w:cantSplit/>
          <w:trHeight w:val="255"/>
        </w:trPr>
        <w:tc>
          <w:tcPr>
            <w:tcW w:w="880" w:type="dxa"/>
          </w:tcPr>
          <w:p w14:paraId="0BF95534" w14:textId="77777777" w:rsidR="001233F8" w:rsidRDefault="008160FF">
            <w:pPr>
              <w:spacing w:after="0"/>
              <w:ind w:right="72"/>
              <w:jc w:val="center"/>
              <w:rPr>
                <w:color w:val="000000"/>
              </w:rPr>
            </w:pPr>
            <w:r>
              <w:rPr>
                <w:color w:val="000000"/>
              </w:rPr>
              <w:t>5</w:t>
            </w:r>
          </w:p>
        </w:tc>
        <w:tc>
          <w:tcPr>
            <w:tcW w:w="5463" w:type="dxa"/>
          </w:tcPr>
          <w:p w14:paraId="77466F40" w14:textId="77777777" w:rsidR="001233F8" w:rsidRDefault="008160FF">
            <w:pPr>
              <w:spacing w:after="0"/>
              <w:rPr>
                <w:color w:val="000000"/>
              </w:rPr>
            </w:pPr>
            <w:r>
              <w:rPr>
                <w:color w:val="000000"/>
              </w:rPr>
              <w:t>TransactionID</w:t>
            </w:r>
          </w:p>
        </w:tc>
        <w:tc>
          <w:tcPr>
            <w:tcW w:w="1180" w:type="dxa"/>
          </w:tcPr>
          <w:p w14:paraId="6426CF67" w14:textId="77777777" w:rsidR="001233F8" w:rsidRDefault="008160FF">
            <w:pPr>
              <w:spacing w:after="0"/>
              <w:jc w:val="center"/>
              <w:rPr>
                <w:color w:val="000000"/>
              </w:rPr>
            </w:pPr>
            <w:r>
              <w:rPr>
                <w:color w:val="000000"/>
              </w:rPr>
              <w:t>uint8</w:t>
            </w:r>
          </w:p>
        </w:tc>
        <w:tc>
          <w:tcPr>
            <w:tcW w:w="1512" w:type="dxa"/>
            <w:vAlign w:val="center"/>
          </w:tcPr>
          <w:p w14:paraId="3FEF84A6" w14:textId="77777777" w:rsidR="001233F8" w:rsidRDefault="008160FF">
            <w:pPr>
              <w:spacing w:after="0"/>
              <w:jc w:val="center"/>
              <w:rPr>
                <w:color w:val="000000"/>
              </w:rPr>
            </w:pPr>
            <w:r>
              <w:rPr>
                <w:color w:val="000000"/>
              </w:rPr>
              <w:t>See Section 4.3</w:t>
            </w:r>
          </w:p>
        </w:tc>
      </w:tr>
      <w:tr w:rsidR="001233F8" w14:paraId="7E89DC23" w14:textId="77777777">
        <w:trPr>
          <w:cantSplit/>
        </w:trPr>
        <w:tc>
          <w:tcPr>
            <w:tcW w:w="880" w:type="dxa"/>
          </w:tcPr>
          <w:p w14:paraId="15A62A74" w14:textId="77777777" w:rsidR="001233F8" w:rsidRDefault="008160FF">
            <w:pPr>
              <w:spacing w:after="0"/>
              <w:ind w:right="72"/>
              <w:jc w:val="center"/>
              <w:rPr>
                <w:color w:val="000000"/>
              </w:rPr>
            </w:pPr>
            <w:r>
              <w:rPr>
                <w:color w:val="000000"/>
              </w:rPr>
              <w:t>6</w:t>
            </w:r>
          </w:p>
        </w:tc>
        <w:tc>
          <w:tcPr>
            <w:tcW w:w="5463" w:type="dxa"/>
          </w:tcPr>
          <w:p w14:paraId="22B74F9A" w14:textId="77777777" w:rsidR="001233F8" w:rsidRDefault="008160FF">
            <w:pPr>
              <w:spacing w:after="0"/>
              <w:rPr>
                <w:color w:val="000000"/>
              </w:rPr>
            </w:pPr>
            <w:r>
              <w:rPr>
                <w:color w:val="000000"/>
              </w:rPr>
              <w:t>MessageID</w:t>
            </w:r>
          </w:p>
        </w:tc>
        <w:tc>
          <w:tcPr>
            <w:tcW w:w="1180" w:type="dxa"/>
          </w:tcPr>
          <w:p w14:paraId="6D7587E8" w14:textId="77777777" w:rsidR="001233F8" w:rsidRDefault="008160FF">
            <w:pPr>
              <w:spacing w:after="0"/>
              <w:jc w:val="center"/>
              <w:rPr>
                <w:color w:val="000000"/>
              </w:rPr>
            </w:pPr>
            <w:r>
              <w:rPr>
                <w:color w:val="000000"/>
              </w:rPr>
              <w:t>uint8</w:t>
            </w:r>
          </w:p>
        </w:tc>
        <w:tc>
          <w:tcPr>
            <w:tcW w:w="1512" w:type="dxa"/>
            <w:vAlign w:val="center"/>
          </w:tcPr>
          <w:p w14:paraId="50EBBBA0" w14:textId="77777777" w:rsidR="001233F8" w:rsidRDefault="008160FF">
            <w:pPr>
              <w:spacing w:after="0"/>
              <w:jc w:val="center"/>
              <w:rPr>
                <w:color w:val="000000"/>
              </w:rPr>
            </w:pPr>
            <w:r>
              <w:rPr>
                <w:color w:val="000000"/>
              </w:rPr>
              <w:t>128</w:t>
            </w:r>
          </w:p>
        </w:tc>
      </w:tr>
      <w:tr w:rsidR="001233F8" w14:paraId="75C548A4" w14:textId="77777777">
        <w:trPr>
          <w:cantSplit/>
        </w:trPr>
        <w:tc>
          <w:tcPr>
            <w:tcW w:w="880" w:type="dxa"/>
          </w:tcPr>
          <w:p w14:paraId="09CF23F4" w14:textId="77777777" w:rsidR="001233F8" w:rsidRDefault="008160FF">
            <w:pPr>
              <w:spacing w:after="0"/>
              <w:ind w:right="72"/>
              <w:jc w:val="center"/>
              <w:rPr>
                <w:color w:val="000000"/>
              </w:rPr>
            </w:pPr>
            <w:r>
              <w:rPr>
                <w:color w:val="000000"/>
              </w:rPr>
              <w:t>7</w:t>
            </w:r>
          </w:p>
        </w:tc>
        <w:tc>
          <w:tcPr>
            <w:tcW w:w="5463" w:type="dxa"/>
          </w:tcPr>
          <w:p w14:paraId="6AA2F738" w14:textId="77777777" w:rsidR="001233F8" w:rsidRDefault="008160FF">
            <w:pPr>
              <w:spacing w:after="0"/>
              <w:rPr>
                <w:color w:val="000000"/>
              </w:rPr>
            </w:pPr>
            <w:r>
              <w:rPr>
                <w:color w:val="000000"/>
              </w:rPr>
              <w:t>Status</w:t>
            </w:r>
          </w:p>
        </w:tc>
        <w:tc>
          <w:tcPr>
            <w:tcW w:w="1180" w:type="dxa"/>
          </w:tcPr>
          <w:p w14:paraId="08F3064D" w14:textId="77777777" w:rsidR="001233F8" w:rsidRDefault="008160FF">
            <w:pPr>
              <w:spacing w:after="0"/>
              <w:jc w:val="center"/>
              <w:rPr>
                <w:color w:val="000000"/>
              </w:rPr>
            </w:pPr>
            <w:r>
              <w:rPr>
                <w:color w:val="000000"/>
              </w:rPr>
              <w:t>uint8</w:t>
            </w:r>
          </w:p>
        </w:tc>
        <w:tc>
          <w:tcPr>
            <w:tcW w:w="1512" w:type="dxa"/>
            <w:vAlign w:val="center"/>
          </w:tcPr>
          <w:p w14:paraId="6E455B1D" w14:textId="77777777" w:rsidR="001233F8" w:rsidRDefault="008160FF">
            <w:pPr>
              <w:spacing w:after="0"/>
              <w:jc w:val="center"/>
              <w:rPr>
                <w:color w:val="000000"/>
              </w:rPr>
            </w:pPr>
            <w:r>
              <w:rPr>
                <w:color w:val="000000"/>
              </w:rPr>
              <w:t>See below</w:t>
            </w:r>
          </w:p>
        </w:tc>
      </w:tr>
      <w:tr w:rsidR="001233F8" w14:paraId="0247A503" w14:textId="77777777">
        <w:trPr>
          <w:cantSplit/>
        </w:trPr>
        <w:tc>
          <w:tcPr>
            <w:tcW w:w="880" w:type="dxa"/>
          </w:tcPr>
          <w:p w14:paraId="2C80A501" w14:textId="77777777" w:rsidR="001233F8" w:rsidRDefault="008160FF">
            <w:pPr>
              <w:spacing w:after="0"/>
              <w:ind w:right="72"/>
              <w:jc w:val="center"/>
              <w:rPr>
                <w:color w:val="000000"/>
              </w:rPr>
            </w:pPr>
            <w:r>
              <w:rPr>
                <w:color w:val="000000"/>
              </w:rPr>
              <w:t>8-9</w:t>
            </w:r>
          </w:p>
        </w:tc>
        <w:tc>
          <w:tcPr>
            <w:tcW w:w="5463" w:type="dxa"/>
          </w:tcPr>
          <w:p w14:paraId="5E46E0B7" w14:textId="77777777" w:rsidR="001233F8" w:rsidRDefault="008160FF">
            <w:pPr>
              <w:spacing w:after="0"/>
              <w:rPr>
                <w:color w:val="000000"/>
              </w:rPr>
            </w:pPr>
            <w:r>
              <w:rPr>
                <w:color w:val="000000"/>
              </w:rPr>
              <w:t>Temperature</w:t>
            </w:r>
          </w:p>
        </w:tc>
        <w:tc>
          <w:tcPr>
            <w:tcW w:w="1180" w:type="dxa"/>
          </w:tcPr>
          <w:p w14:paraId="6027C603" w14:textId="77777777" w:rsidR="001233F8" w:rsidRDefault="008160FF">
            <w:pPr>
              <w:spacing w:after="0"/>
              <w:jc w:val="center"/>
              <w:rPr>
                <w:color w:val="000000"/>
              </w:rPr>
            </w:pPr>
            <w:r>
              <w:rPr>
                <w:color w:val="000000"/>
              </w:rPr>
              <w:t>int16</w:t>
            </w:r>
          </w:p>
        </w:tc>
        <w:tc>
          <w:tcPr>
            <w:tcW w:w="1512" w:type="dxa"/>
            <w:vAlign w:val="center"/>
          </w:tcPr>
          <w:p w14:paraId="70E452C1" w14:textId="77777777" w:rsidR="001233F8" w:rsidRDefault="008160FF">
            <w:pPr>
              <w:spacing w:after="0"/>
              <w:jc w:val="center"/>
              <w:rPr>
                <w:color w:val="000000"/>
              </w:rPr>
            </w:pPr>
            <w:r>
              <w:rPr>
                <w:color w:val="000000"/>
              </w:rPr>
              <w:t>See below</w:t>
            </w:r>
          </w:p>
        </w:tc>
      </w:tr>
      <w:tr w:rsidR="001233F8" w14:paraId="09DBD71E" w14:textId="77777777">
        <w:trPr>
          <w:cantSplit/>
        </w:trPr>
        <w:tc>
          <w:tcPr>
            <w:tcW w:w="880" w:type="dxa"/>
          </w:tcPr>
          <w:p w14:paraId="119210FA" w14:textId="77777777" w:rsidR="001233F8" w:rsidRDefault="008160FF">
            <w:pPr>
              <w:spacing w:after="0"/>
              <w:ind w:right="72"/>
              <w:jc w:val="center"/>
              <w:rPr>
                <w:color w:val="000000"/>
              </w:rPr>
            </w:pPr>
            <w:r>
              <w:rPr>
                <w:color w:val="000000"/>
              </w:rPr>
              <w:t>10-11</w:t>
            </w:r>
          </w:p>
        </w:tc>
        <w:tc>
          <w:tcPr>
            <w:tcW w:w="5463" w:type="dxa"/>
          </w:tcPr>
          <w:p w14:paraId="2BA1F2BB" w14:textId="77777777" w:rsidR="001233F8" w:rsidRDefault="008160FF">
            <w:pPr>
              <w:spacing w:after="0"/>
              <w:rPr>
                <w:color w:val="000000"/>
              </w:rPr>
            </w:pPr>
            <w:r>
              <w:rPr>
                <w:color w:val="000000"/>
              </w:rPr>
              <w:t>InitialFrequencyOffset</w:t>
            </w:r>
          </w:p>
        </w:tc>
        <w:tc>
          <w:tcPr>
            <w:tcW w:w="1180" w:type="dxa"/>
          </w:tcPr>
          <w:p w14:paraId="7EE9CB58" w14:textId="77777777" w:rsidR="001233F8" w:rsidRDefault="008160FF">
            <w:pPr>
              <w:spacing w:after="0"/>
              <w:jc w:val="center"/>
              <w:rPr>
                <w:color w:val="000000"/>
              </w:rPr>
            </w:pPr>
            <w:r>
              <w:rPr>
                <w:color w:val="000000"/>
              </w:rPr>
              <w:t>int16</w:t>
            </w:r>
          </w:p>
        </w:tc>
        <w:tc>
          <w:tcPr>
            <w:tcW w:w="1512" w:type="dxa"/>
            <w:vAlign w:val="center"/>
          </w:tcPr>
          <w:p w14:paraId="6A2ADFE2" w14:textId="77777777" w:rsidR="001233F8" w:rsidRDefault="008160FF">
            <w:pPr>
              <w:spacing w:after="0"/>
              <w:jc w:val="center"/>
              <w:rPr>
                <w:color w:val="000000"/>
              </w:rPr>
            </w:pPr>
            <w:r>
              <w:rPr>
                <w:color w:val="000000"/>
              </w:rPr>
              <w:t>See below</w:t>
            </w:r>
          </w:p>
        </w:tc>
      </w:tr>
      <w:tr w:rsidR="001233F8" w14:paraId="721146F0" w14:textId="77777777">
        <w:trPr>
          <w:cantSplit/>
        </w:trPr>
        <w:tc>
          <w:tcPr>
            <w:tcW w:w="880" w:type="dxa"/>
          </w:tcPr>
          <w:p w14:paraId="51D85098" w14:textId="77777777" w:rsidR="001233F8" w:rsidRDefault="008160FF">
            <w:pPr>
              <w:spacing w:after="0"/>
              <w:ind w:right="72"/>
              <w:jc w:val="center"/>
              <w:rPr>
                <w:color w:val="000000"/>
              </w:rPr>
            </w:pPr>
            <w:r>
              <w:rPr>
                <w:color w:val="000000"/>
              </w:rPr>
              <w:t>12-13</w:t>
            </w:r>
          </w:p>
        </w:tc>
        <w:tc>
          <w:tcPr>
            <w:tcW w:w="5463" w:type="dxa"/>
          </w:tcPr>
          <w:p w14:paraId="7298C7FC" w14:textId="77777777" w:rsidR="001233F8" w:rsidRDefault="008160FF">
            <w:pPr>
              <w:spacing w:after="0"/>
              <w:rPr>
                <w:color w:val="000000"/>
              </w:rPr>
            </w:pPr>
            <w:r>
              <w:rPr>
                <w:color w:val="000000"/>
              </w:rPr>
              <w:t>InitialDCXOOffset</w:t>
            </w:r>
          </w:p>
        </w:tc>
        <w:tc>
          <w:tcPr>
            <w:tcW w:w="1180" w:type="dxa"/>
          </w:tcPr>
          <w:p w14:paraId="6A3CF68C" w14:textId="77777777" w:rsidR="001233F8" w:rsidRDefault="008160FF">
            <w:pPr>
              <w:spacing w:after="0"/>
              <w:jc w:val="center"/>
              <w:rPr>
                <w:color w:val="000000"/>
              </w:rPr>
            </w:pPr>
            <w:r>
              <w:rPr>
                <w:color w:val="000000"/>
              </w:rPr>
              <w:t>int16</w:t>
            </w:r>
          </w:p>
        </w:tc>
        <w:tc>
          <w:tcPr>
            <w:tcW w:w="1512" w:type="dxa"/>
            <w:vAlign w:val="center"/>
          </w:tcPr>
          <w:p w14:paraId="3FCB3732" w14:textId="77777777" w:rsidR="001233F8" w:rsidRDefault="008160FF">
            <w:pPr>
              <w:spacing w:after="0"/>
              <w:jc w:val="center"/>
              <w:rPr>
                <w:color w:val="000000"/>
              </w:rPr>
            </w:pPr>
            <w:r>
              <w:rPr>
                <w:color w:val="000000"/>
              </w:rPr>
              <w:t>See below</w:t>
            </w:r>
          </w:p>
        </w:tc>
      </w:tr>
      <w:tr w:rsidR="001233F8" w14:paraId="5704C545" w14:textId="77777777">
        <w:trPr>
          <w:cantSplit/>
        </w:trPr>
        <w:tc>
          <w:tcPr>
            <w:tcW w:w="880" w:type="dxa"/>
          </w:tcPr>
          <w:p w14:paraId="1BDB53DC" w14:textId="77777777" w:rsidR="001233F8" w:rsidRDefault="008160FF">
            <w:pPr>
              <w:spacing w:after="0"/>
              <w:ind w:right="72"/>
              <w:jc w:val="center"/>
              <w:rPr>
                <w:color w:val="000000"/>
              </w:rPr>
            </w:pPr>
            <w:r>
              <w:rPr>
                <w:color w:val="000000"/>
              </w:rPr>
              <w:t>14-15</w:t>
            </w:r>
          </w:p>
        </w:tc>
        <w:tc>
          <w:tcPr>
            <w:tcW w:w="5463" w:type="dxa"/>
          </w:tcPr>
          <w:p w14:paraId="482CDD56" w14:textId="77777777" w:rsidR="001233F8" w:rsidRDefault="008160FF">
            <w:pPr>
              <w:spacing w:after="0"/>
              <w:rPr>
                <w:color w:val="000000"/>
              </w:rPr>
            </w:pPr>
            <w:r>
              <w:rPr>
                <w:color w:val="000000"/>
              </w:rPr>
              <w:t>InitialCordicOffset</w:t>
            </w:r>
          </w:p>
        </w:tc>
        <w:tc>
          <w:tcPr>
            <w:tcW w:w="1180" w:type="dxa"/>
          </w:tcPr>
          <w:p w14:paraId="7C3411D7" w14:textId="77777777" w:rsidR="001233F8" w:rsidRDefault="008160FF">
            <w:pPr>
              <w:spacing w:after="0"/>
              <w:jc w:val="center"/>
              <w:rPr>
                <w:color w:val="000000"/>
              </w:rPr>
            </w:pPr>
            <w:r>
              <w:rPr>
                <w:color w:val="000000"/>
              </w:rPr>
              <w:t>int16</w:t>
            </w:r>
          </w:p>
        </w:tc>
        <w:tc>
          <w:tcPr>
            <w:tcW w:w="1512" w:type="dxa"/>
            <w:vAlign w:val="center"/>
          </w:tcPr>
          <w:p w14:paraId="749D70FE" w14:textId="77777777" w:rsidR="001233F8" w:rsidRDefault="008160FF">
            <w:pPr>
              <w:spacing w:after="0"/>
              <w:jc w:val="center"/>
              <w:rPr>
                <w:color w:val="000000"/>
              </w:rPr>
            </w:pPr>
            <w:r>
              <w:rPr>
                <w:color w:val="000000"/>
              </w:rPr>
              <w:t>See below</w:t>
            </w:r>
          </w:p>
        </w:tc>
      </w:tr>
      <w:tr w:rsidR="001233F8" w14:paraId="33C6231D" w14:textId="77777777">
        <w:trPr>
          <w:cantSplit/>
        </w:trPr>
        <w:tc>
          <w:tcPr>
            <w:tcW w:w="880" w:type="dxa"/>
          </w:tcPr>
          <w:p w14:paraId="6D10D1CA" w14:textId="77777777" w:rsidR="001233F8" w:rsidRDefault="008160FF">
            <w:pPr>
              <w:spacing w:after="0"/>
              <w:ind w:right="72"/>
              <w:jc w:val="center"/>
              <w:rPr>
                <w:color w:val="000000"/>
              </w:rPr>
            </w:pPr>
            <w:r>
              <w:rPr>
                <w:color w:val="000000"/>
              </w:rPr>
              <w:t>16-17</w:t>
            </w:r>
          </w:p>
        </w:tc>
        <w:tc>
          <w:tcPr>
            <w:tcW w:w="5463" w:type="dxa"/>
          </w:tcPr>
          <w:p w14:paraId="394D1789" w14:textId="77777777" w:rsidR="001233F8" w:rsidRDefault="008160FF">
            <w:pPr>
              <w:spacing w:after="0"/>
              <w:rPr>
                <w:color w:val="000000"/>
              </w:rPr>
            </w:pPr>
            <w:r>
              <w:rPr>
                <w:color w:val="000000"/>
              </w:rPr>
              <w:t>DCXOCtrlCalInit</w:t>
            </w:r>
          </w:p>
        </w:tc>
        <w:tc>
          <w:tcPr>
            <w:tcW w:w="1180" w:type="dxa"/>
          </w:tcPr>
          <w:p w14:paraId="5D8CC500" w14:textId="77777777" w:rsidR="001233F8" w:rsidRDefault="008160FF">
            <w:pPr>
              <w:spacing w:after="0"/>
              <w:jc w:val="center"/>
              <w:rPr>
                <w:color w:val="000000"/>
              </w:rPr>
            </w:pPr>
            <w:r>
              <w:rPr>
                <w:color w:val="000000"/>
              </w:rPr>
              <w:t>uint16</w:t>
            </w:r>
          </w:p>
        </w:tc>
        <w:tc>
          <w:tcPr>
            <w:tcW w:w="1512" w:type="dxa"/>
            <w:vAlign w:val="center"/>
          </w:tcPr>
          <w:p w14:paraId="7C6E6FDB" w14:textId="77777777" w:rsidR="001233F8" w:rsidRDefault="008160FF">
            <w:pPr>
              <w:spacing w:after="0"/>
              <w:jc w:val="center"/>
              <w:rPr>
                <w:color w:val="000000"/>
              </w:rPr>
            </w:pPr>
            <w:r>
              <w:rPr>
                <w:color w:val="000000"/>
              </w:rPr>
              <w:t>See below</w:t>
            </w:r>
          </w:p>
        </w:tc>
      </w:tr>
      <w:tr w:rsidR="001233F8" w14:paraId="1C2C48F6" w14:textId="77777777">
        <w:trPr>
          <w:cantSplit/>
        </w:trPr>
        <w:tc>
          <w:tcPr>
            <w:tcW w:w="880" w:type="dxa"/>
          </w:tcPr>
          <w:p w14:paraId="533DE16E" w14:textId="77777777" w:rsidR="001233F8" w:rsidRDefault="008160FF">
            <w:pPr>
              <w:spacing w:after="0"/>
              <w:ind w:right="72"/>
              <w:jc w:val="center"/>
              <w:rPr>
                <w:color w:val="000000"/>
              </w:rPr>
            </w:pPr>
            <w:r>
              <w:rPr>
                <w:color w:val="000000"/>
              </w:rPr>
              <w:t>18-29</w:t>
            </w:r>
          </w:p>
        </w:tc>
        <w:tc>
          <w:tcPr>
            <w:tcW w:w="5463" w:type="dxa"/>
          </w:tcPr>
          <w:p w14:paraId="07FE2742" w14:textId="77777777" w:rsidR="001233F8" w:rsidRDefault="008160FF">
            <w:pPr>
              <w:spacing w:after="0"/>
              <w:rPr>
                <w:color w:val="000000"/>
              </w:rPr>
            </w:pPr>
            <w:r>
              <w:rPr>
                <w:color w:val="000000"/>
              </w:rPr>
              <w:t>PolynomialParam[3]</w:t>
            </w:r>
          </w:p>
        </w:tc>
        <w:tc>
          <w:tcPr>
            <w:tcW w:w="1180" w:type="dxa"/>
          </w:tcPr>
          <w:p w14:paraId="3C34D0D7" w14:textId="77777777" w:rsidR="001233F8" w:rsidRDefault="008160FF">
            <w:pPr>
              <w:spacing w:after="0"/>
              <w:jc w:val="center"/>
              <w:rPr>
                <w:color w:val="000000"/>
              </w:rPr>
            </w:pPr>
            <w:r>
              <w:rPr>
                <w:color w:val="000000"/>
              </w:rPr>
              <w:t>int32</w:t>
            </w:r>
          </w:p>
        </w:tc>
        <w:tc>
          <w:tcPr>
            <w:tcW w:w="1512" w:type="dxa"/>
            <w:vAlign w:val="center"/>
          </w:tcPr>
          <w:p w14:paraId="513C94FB" w14:textId="77777777" w:rsidR="001233F8" w:rsidRDefault="008160FF">
            <w:pPr>
              <w:spacing w:after="0"/>
              <w:jc w:val="center"/>
              <w:rPr>
                <w:color w:val="000000"/>
              </w:rPr>
            </w:pPr>
            <w:r>
              <w:rPr>
                <w:color w:val="000000"/>
              </w:rPr>
              <w:t>See below</w:t>
            </w:r>
          </w:p>
        </w:tc>
      </w:tr>
      <w:tr w:rsidR="001233F8" w14:paraId="2C079E29" w14:textId="77777777">
        <w:trPr>
          <w:cantSplit/>
        </w:trPr>
        <w:tc>
          <w:tcPr>
            <w:tcW w:w="880" w:type="dxa"/>
          </w:tcPr>
          <w:p w14:paraId="69F7CECB" w14:textId="77777777" w:rsidR="001233F8" w:rsidRDefault="008160FF">
            <w:pPr>
              <w:spacing w:after="0"/>
              <w:ind w:right="72"/>
              <w:jc w:val="center"/>
              <w:rPr>
                <w:color w:val="000000"/>
              </w:rPr>
            </w:pPr>
            <w:r>
              <w:rPr>
                <w:color w:val="000000"/>
              </w:rPr>
              <w:t>30-33</w:t>
            </w:r>
          </w:p>
        </w:tc>
        <w:tc>
          <w:tcPr>
            <w:tcW w:w="5463" w:type="dxa"/>
          </w:tcPr>
          <w:p w14:paraId="62C5423F" w14:textId="77777777" w:rsidR="001233F8" w:rsidRDefault="008160FF">
            <w:pPr>
              <w:spacing w:after="0"/>
              <w:rPr>
                <w:color w:val="000000"/>
              </w:rPr>
            </w:pPr>
            <w:r>
              <w:rPr>
                <w:color w:val="000000"/>
              </w:rPr>
              <w:t>FigureOfMerit[2]</w:t>
            </w:r>
          </w:p>
        </w:tc>
        <w:tc>
          <w:tcPr>
            <w:tcW w:w="1180" w:type="dxa"/>
          </w:tcPr>
          <w:p w14:paraId="448B586F" w14:textId="77777777" w:rsidR="001233F8" w:rsidRDefault="008160FF">
            <w:pPr>
              <w:spacing w:after="0"/>
              <w:jc w:val="center"/>
              <w:rPr>
                <w:color w:val="000000"/>
              </w:rPr>
            </w:pPr>
            <w:r>
              <w:rPr>
                <w:color w:val="000000"/>
              </w:rPr>
              <w:t>uint16</w:t>
            </w:r>
          </w:p>
        </w:tc>
        <w:tc>
          <w:tcPr>
            <w:tcW w:w="1512" w:type="dxa"/>
            <w:vAlign w:val="center"/>
          </w:tcPr>
          <w:p w14:paraId="30CC633B" w14:textId="77777777" w:rsidR="001233F8" w:rsidRDefault="008160FF">
            <w:pPr>
              <w:spacing w:after="0"/>
              <w:jc w:val="center"/>
              <w:rPr>
                <w:color w:val="000000"/>
              </w:rPr>
            </w:pPr>
            <w:r>
              <w:rPr>
                <w:color w:val="000000"/>
              </w:rPr>
              <w:t>See below</w:t>
            </w:r>
          </w:p>
        </w:tc>
      </w:tr>
      <w:tr w:rsidR="001233F8" w14:paraId="7DB8023A" w14:textId="77777777">
        <w:trPr>
          <w:cantSplit/>
        </w:trPr>
        <w:tc>
          <w:tcPr>
            <w:tcW w:w="880" w:type="dxa"/>
          </w:tcPr>
          <w:p w14:paraId="3B4B4890" w14:textId="77777777" w:rsidR="001233F8" w:rsidRDefault="008160FF">
            <w:pPr>
              <w:spacing w:after="0"/>
              <w:ind w:right="72"/>
              <w:jc w:val="center"/>
              <w:rPr>
                <w:color w:val="000000"/>
              </w:rPr>
            </w:pPr>
            <w:r>
              <w:rPr>
                <w:color w:val="000000"/>
              </w:rPr>
              <w:t>34-545</w:t>
            </w:r>
          </w:p>
        </w:tc>
        <w:tc>
          <w:tcPr>
            <w:tcW w:w="5463" w:type="dxa"/>
          </w:tcPr>
          <w:p w14:paraId="522B8298" w14:textId="77777777" w:rsidR="001233F8" w:rsidRDefault="008160FF">
            <w:pPr>
              <w:spacing w:after="0"/>
              <w:rPr>
                <w:color w:val="000000"/>
              </w:rPr>
            </w:pPr>
            <w:r>
              <w:rPr>
                <w:color w:val="000000"/>
              </w:rPr>
              <w:t>CordicError[128]</w:t>
            </w:r>
          </w:p>
          <w:p w14:paraId="6A3DE997" w14:textId="77777777" w:rsidR="001233F8" w:rsidRDefault="001233F8">
            <w:pPr>
              <w:spacing w:after="0"/>
              <w:rPr>
                <w:color w:val="000000"/>
              </w:rPr>
            </w:pPr>
          </w:p>
        </w:tc>
        <w:tc>
          <w:tcPr>
            <w:tcW w:w="1180" w:type="dxa"/>
          </w:tcPr>
          <w:p w14:paraId="64374708" w14:textId="77777777" w:rsidR="001233F8" w:rsidRDefault="008160FF">
            <w:pPr>
              <w:spacing w:after="0"/>
              <w:jc w:val="center"/>
              <w:rPr>
                <w:color w:val="000000"/>
              </w:rPr>
            </w:pPr>
            <w:r>
              <w:rPr>
                <w:color w:val="000000"/>
              </w:rPr>
              <w:t>int32</w:t>
            </w:r>
          </w:p>
        </w:tc>
        <w:tc>
          <w:tcPr>
            <w:tcW w:w="1512" w:type="dxa"/>
            <w:vAlign w:val="center"/>
          </w:tcPr>
          <w:p w14:paraId="37ACDD71" w14:textId="77777777" w:rsidR="001233F8" w:rsidRDefault="008160FF">
            <w:pPr>
              <w:spacing w:after="0"/>
              <w:jc w:val="center"/>
              <w:rPr>
                <w:color w:val="000000"/>
              </w:rPr>
            </w:pPr>
            <w:r>
              <w:rPr>
                <w:color w:val="000000"/>
              </w:rPr>
              <w:t>See below</w:t>
            </w:r>
          </w:p>
        </w:tc>
      </w:tr>
      <w:tr w:rsidR="001233F8" w14:paraId="0779FE9A" w14:textId="77777777">
        <w:trPr>
          <w:cantSplit/>
        </w:trPr>
        <w:tc>
          <w:tcPr>
            <w:tcW w:w="880" w:type="dxa"/>
          </w:tcPr>
          <w:p w14:paraId="173A6488" w14:textId="77777777" w:rsidR="001233F8" w:rsidRDefault="008160FF">
            <w:pPr>
              <w:spacing w:after="0"/>
              <w:ind w:right="72"/>
              <w:jc w:val="center"/>
              <w:rPr>
                <w:color w:val="000000"/>
              </w:rPr>
            </w:pPr>
            <w:r>
              <w:rPr>
                <w:color w:val="000000"/>
              </w:rPr>
              <w:t>546-801</w:t>
            </w:r>
          </w:p>
        </w:tc>
        <w:tc>
          <w:tcPr>
            <w:tcW w:w="5463" w:type="dxa"/>
          </w:tcPr>
          <w:p w14:paraId="362F79D1" w14:textId="77777777" w:rsidR="001233F8" w:rsidRDefault="008160FF">
            <w:pPr>
              <w:spacing w:after="0"/>
              <w:rPr>
                <w:color w:val="000000"/>
              </w:rPr>
            </w:pPr>
            <w:r>
              <w:rPr>
                <w:color w:val="000000"/>
              </w:rPr>
              <w:t>FrequencyOffset[128]</w:t>
            </w:r>
          </w:p>
          <w:p w14:paraId="56611A8B" w14:textId="77777777" w:rsidR="001233F8" w:rsidRDefault="001233F8">
            <w:pPr>
              <w:spacing w:after="0"/>
              <w:rPr>
                <w:color w:val="000000"/>
              </w:rPr>
            </w:pPr>
          </w:p>
        </w:tc>
        <w:tc>
          <w:tcPr>
            <w:tcW w:w="1180" w:type="dxa"/>
          </w:tcPr>
          <w:p w14:paraId="66443B9B" w14:textId="77777777" w:rsidR="001233F8" w:rsidRDefault="008160FF">
            <w:pPr>
              <w:spacing w:after="0"/>
              <w:jc w:val="center"/>
              <w:rPr>
                <w:color w:val="000000"/>
              </w:rPr>
            </w:pPr>
            <w:r>
              <w:rPr>
                <w:color w:val="000000"/>
              </w:rPr>
              <w:t>int16</w:t>
            </w:r>
          </w:p>
        </w:tc>
        <w:tc>
          <w:tcPr>
            <w:tcW w:w="1512" w:type="dxa"/>
            <w:vAlign w:val="center"/>
          </w:tcPr>
          <w:p w14:paraId="62AFA5D6" w14:textId="77777777" w:rsidR="001233F8" w:rsidRDefault="008160FF">
            <w:pPr>
              <w:spacing w:after="0"/>
              <w:jc w:val="center"/>
              <w:rPr>
                <w:color w:val="000000"/>
              </w:rPr>
            </w:pPr>
            <w:r>
              <w:rPr>
                <w:color w:val="000000"/>
              </w:rPr>
              <w:t>See below</w:t>
            </w:r>
          </w:p>
        </w:tc>
      </w:tr>
      <w:tr w:rsidR="001233F8" w14:paraId="5D11A85C" w14:textId="77777777">
        <w:trPr>
          <w:cantSplit/>
        </w:trPr>
        <w:tc>
          <w:tcPr>
            <w:tcW w:w="880" w:type="dxa"/>
          </w:tcPr>
          <w:p w14:paraId="6E291716" w14:textId="77777777" w:rsidR="001233F8" w:rsidRDefault="008160FF">
            <w:pPr>
              <w:spacing w:after="0"/>
              <w:ind w:right="72"/>
              <w:jc w:val="center"/>
              <w:rPr>
                <w:color w:val="000000"/>
              </w:rPr>
            </w:pPr>
            <w:r>
              <w:rPr>
                <w:color w:val="000000"/>
              </w:rPr>
              <w:t>802</w:t>
            </w:r>
          </w:p>
        </w:tc>
        <w:tc>
          <w:tcPr>
            <w:tcW w:w="5463" w:type="dxa"/>
          </w:tcPr>
          <w:p w14:paraId="39678939" w14:textId="77777777" w:rsidR="001233F8" w:rsidRDefault="008160FF">
            <w:pPr>
              <w:spacing w:after="0"/>
              <w:rPr>
                <w:color w:val="000000"/>
              </w:rPr>
            </w:pPr>
            <w:r>
              <w:rPr>
                <w:color w:val="000000"/>
              </w:rPr>
              <w:t>CordicSweepStatus</w:t>
            </w:r>
          </w:p>
        </w:tc>
        <w:tc>
          <w:tcPr>
            <w:tcW w:w="1180" w:type="dxa"/>
          </w:tcPr>
          <w:p w14:paraId="54082EA4" w14:textId="77777777" w:rsidR="001233F8" w:rsidRDefault="008160FF">
            <w:pPr>
              <w:spacing w:after="0"/>
              <w:jc w:val="center"/>
              <w:rPr>
                <w:color w:val="000000"/>
              </w:rPr>
            </w:pPr>
            <w:r>
              <w:rPr>
                <w:color w:val="000000"/>
              </w:rPr>
              <w:t>uint8</w:t>
            </w:r>
          </w:p>
        </w:tc>
        <w:tc>
          <w:tcPr>
            <w:tcW w:w="1512" w:type="dxa"/>
            <w:vAlign w:val="center"/>
          </w:tcPr>
          <w:p w14:paraId="58F228BC" w14:textId="77777777" w:rsidR="001233F8" w:rsidRDefault="008160FF">
            <w:pPr>
              <w:spacing w:after="0"/>
              <w:jc w:val="center"/>
              <w:rPr>
                <w:color w:val="000000"/>
              </w:rPr>
            </w:pPr>
            <w:r>
              <w:rPr>
                <w:color w:val="000000"/>
              </w:rPr>
              <w:t>See below</w:t>
            </w:r>
          </w:p>
        </w:tc>
      </w:tr>
    </w:tbl>
    <w:p w14:paraId="0974B920" w14:textId="77777777" w:rsidR="001233F8" w:rsidRDefault="008160FF">
      <w:pPr>
        <w:spacing w:before="240" w:after="60"/>
        <w:ind w:left="1080" w:hanging="360"/>
        <w:rPr>
          <w:color w:val="000000"/>
        </w:rPr>
      </w:pPr>
      <w:r>
        <w:rPr>
          <w:b/>
          <w:color w:val="000000"/>
        </w:rPr>
        <w:t>Status</w:t>
      </w:r>
      <w:r>
        <w:rPr>
          <w:color w:val="000000"/>
        </w:rPr>
        <w:t>:  Provides status on the NXP Tuner  calibration command. The valid values are:</w:t>
      </w:r>
    </w:p>
    <w:p w14:paraId="5DEEC316" w14:textId="77777777" w:rsidR="001233F8" w:rsidRDefault="008160FF">
      <w:pPr>
        <w:spacing w:after="0"/>
        <w:ind w:left="1440" w:hanging="360"/>
        <w:rPr>
          <w:color w:val="000000"/>
        </w:rPr>
      </w:pPr>
      <w:r>
        <w:rPr>
          <w:color w:val="000000"/>
        </w:rPr>
        <w:t>0 = Calibration command successful</w:t>
      </w:r>
    </w:p>
    <w:p w14:paraId="2BBF0141" w14:textId="77777777" w:rsidR="001233F8" w:rsidRDefault="008160FF">
      <w:pPr>
        <w:spacing w:after="0"/>
        <w:ind w:left="1440" w:hanging="360"/>
        <w:rPr>
          <w:color w:val="000000"/>
        </w:rPr>
      </w:pPr>
      <w:r>
        <w:rPr>
          <w:color w:val="000000"/>
        </w:rPr>
        <w:t>1 = Calibration command failed</w:t>
      </w:r>
    </w:p>
    <w:p w14:paraId="599FE16B" w14:textId="77777777" w:rsidR="001233F8" w:rsidRDefault="008160FF">
      <w:pPr>
        <w:spacing w:after="0"/>
        <w:ind w:left="1440" w:hanging="360"/>
        <w:rPr>
          <w:b/>
          <w:color w:val="000000"/>
        </w:rPr>
      </w:pPr>
      <w:r>
        <w:rPr>
          <w:color w:val="000000"/>
        </w:rPr>
        <w:t xml:space="preserve">2 = Invalid </w:t>
      </w:r>
      <w:r>
        <w:rPr>
          <w:b/>
          <w:color w:val="000000"/>
        </w:rPr>
        <w:t>Command</w:t>
      </w:r>
    </w:p>
    <w:p w14:paraId="6597B8A9" w14:textId="77777777" w:rsidR="001233F8" w:rsidRDefault="008160FF">
      <w:pPr>
        <w:spacing w:after="0"/>
        <w:ind w:left="1440" w:hanging="360"/>
        <w:rPr>
          <w:color w:val="000000"/>
        </w:rPr>
      </w:pPr>
      <w:r>
        <w:rPr>
          <w:color w:val="000000"/>
        </w:rPr>
        <w:t>3 = Calibration has not been performed, default values in use</w:t>
      </w:r>
    </w:p>
    <w:p w14:paraId="08940FBA" w14:textId="77777777" w:rsidR="001233F8" w:rsidRDefault="008160FF">
      <w:pPr>
        <w:spacing w:after="0"/>
        <w:ind w:left="1440" w:hanging="360"/>
        <w:rPr>
          <w:color w:val="000000"/>
        </w:rPr>
      </w:pPr>
      <w:r>
        <w:rPr>
          <w:color w:val="000000"/>
        </w:rPr>
        <w:t>4 = Calibration has not been performed. Maximum number of allowed Tuner Calibration Data writes to NVM has been exceeded.</w:t>
      </w:r>
    </w:p>
    <w:p w14:paraId="332C0E5D" w14:textId="77777777" w:rsidR="001233F8" w:rsidRDefault="008160FF">
      <w:pPr>
        <w:spacing w:after="0"/>
        <w:ind w:left="1440" w:hanging="360"/>
        <w:rPr>
          <w:color w:val="000000"/>
        </w:rPr>
      </w:pPr>
      <w:r>
        <w:rPr>
          <w:color w:val="000000"/>
        </w:rPr>
        <w:t>5 = Could not update DCXO data in nonvolatile memory.</w:t>
      </w:r>
    </w:p>
    <w:p w14:paraId="3C2FDDAD" w14:textId="77777777" w:rsidR="001233F8" w:rsidRDefault="008160FF">
      <w:pPr>
        <w:spacing w:before="120"/>
        <w:ind w:left="1080" w:hanging="360"/>
        <w:jc w:val="both"/>
        <w:rPr>
          <w:color w:val="000000"/>
        </w:rPr>
      </w:pPr>
      <w:r>
        <w:rPr>
          <w:b/>
          <w:color w:val="000000"/>
        </w:rPr>
        <w:t>Temperature</w:t>
      </w:r>
      <w:r>
        <w:rPr>
          <w:color w:val="000000"/>
        </w:rPr>
        <w:t>:  Tuner temperature at which the calibration was conducted read from baseband IC. If calibration was not performed, then the value is set to 0. LSB=1 dec C. Valid values are -40 thru 120.</w:t>
      </w:r>
    </w:p>
    <w:p w14:paraId="1358122A" w14:textId="77777777" w:rsidR="001233F8" w:rsidRDefault="008160FF">
      <w:pPr>
        <w:spacing w:before="120"/>
        <w:ind w:left="1080" w:hanging="360"/>
        <w:jc w:val="both"/>
        <w:rPr>
          <w:color w:val="000000"/>
        </w:rPr>
      </w:pPr>
      <w:r>
        <w:rPr>
          <w:b/>
          <w:color w:val="000000"/>
        </w:rPr>
        <w:lastRenderedPageBreak/>
        <w:t>InitialFrequencyOffset</w:t>
      </w:r>
      <w:r>
        <w:rPr>
          <w:color w:val="000000"/>
        </w:rPr>
        <w:t>:  Initial frequency offset for the calibration. If calibration was not performed, then the value is set to 0. LSB=1 ppm * 2</w:t>
      </w:r>
      <w:r>
        <w:rPr>
          <w:color w:val="000000"/>
          <w:vertAlign w:val="superscript"/>
        </w:rPr>
        <w:t>-8</w:t>
      </w:r>
      <w:r>
        <w:rPr>
          <w:color w:val="000000"/>
        </w:rPr>
        <w:t>. Valid values are -15360 thru 15360.</w:t>
      </w:r>
    </w:p>
    <w:p w14:paraId="34BD8058" w14:textId="77777777" w:rsidR="001233F8" w:rsidRDefault="008160FF">
      <w:pPr>
        <w:spacing w:before="120"/>
        <w:ind w:left="1080" w:hanging="360"/>
        <w:jc w:val="both"/>
        <w:rPr>
          <w:color w:val="000000"/>
        </w:rPr>
      </w:pPr>
      <w:r>
        <w:rPr>
          <w:b/>
          <w:color w:val="000000"/>
        </w:rPr>
        <w:t>InitialDCXOOffset</w:t>
      </w:r>
      <w:r>
        <w:rPr>
          <w:color w:val="000000"/>
        </w:rPr>
        <w:t>:  Initial DCXO offset for the calibration. If calibration was not performed, then the value is set to 0. LSB=1 ppm * 2</w:t>
      </w:r>
      <w:r>
        <w:rPr>
          <w:color w:val="000000"/>
          <w:vertAlign w:val="superscript"/>
        </w:rPr>
        <w:t>-8</w:t>
      </w:r>
      <w:r>
        <w:rPr>
          <w:color w:val="000000"/>
        </w:rPr>
        <w:t>. Valid values are -15360 thru 15360.</w:t>
      </w:r>
    </w:p>
    <w:p w14:paraId="64F17474" w14:textId="77777777" w:rsidR="001233F8" w:rsidRDefault="008160FF">
      <w:pPr>
        <w:spacing w:before="120"/>
        <w:ind w:left="1080" w:hanging="360"/>
        <w:jc w:val="both"/>
        <w:rPr>
          <w:color w:val="000000"/>
        </w:rPr>
      </w:pPr>
      <w:r>
        <w:rPr>
          <w:b/>
          <w:color w:val="000000"/>
        </w:rPr>
        <w:t>InitialCordicOffset</w:t>
      </w:r>
      <w:r>
        <w:rPr>
          <w:color w:val="000000"/>
        </w:rPr>
        <w:t>:  Initial cordic offset for the calibration. If calibration was not performed, then the value is set to 0. LSB=1 ppm * 2</w:t>
      </w:r>
      <w:r>
        <w:rPr>
          <w:color w:val="000000"/>
          <w:vertAlign w:val="superscript"/>
        </w:rPr>
        <w:t>-8</w:t>
      </w:r>
      <w:r>
        <w:rPr>
          <w:color w:val="000000"/>
        </w:rPr>
        <w:t>. Valid values are -15360 thru 15360.</w:t>
      </w:r>
    </w:p>
    <w:p w14:paraId="1E0D60BB" w14:textId="77777777" w:rsidR="001233F8" w:rsidRDefault="008160FF">
      <w:pPr>
        <w:spacing w:before="120"/>
        <w:ind w:left="1080" w:hanging="360"/>
        <w:jc w:val="both"/>
        <w:rPr>
          <w:color w:val="000000"/>
        </w:rPr>
      </w:pPr>
      <w:r>
        <w:rPr>
          <w:b/>
          <w:color w:val="000000"/>
        </w:rPr>
        <w:t>DCXOCtrlCalInit</w:t>
      </w:r>
      <w:r>
        <w:rPr>
          <w:color w:val="000000"/>
        </w:rPr>
        <w:t>:  Initial DCXO calibration control value. If calibration was not performed, then the value is set to 0. Valid values are -64 thru 63.</w:t>
      </w:r>
    </w:p>
    <w:p w14:paraId="0244B091" w14:textId="77777777" w:rsidR="001233F8" w:rsidRDefault="008160FF">
      <w:pPr>
        <w:spacing w:before="120"/>
        <w:ind w:left="1080" w:hanging="360"/>
        <w:jc w:val="both"/>
        <w:rPr>
          <w:color w:val="000000"/>
        </w:rPr>
      </w:pPr>
      <w:r>
        <w:rPr>
          <w:b/>
          <w:color w:val="000000"/>
        </w:rPr>
        <w:t>PolynomialParm</w:t>
      </w:r>
      <w:r>
        <w:rPr>
          <w:color w:val="000000"/>
        </w:rPr>
        <w:t>:  Polynomial parameters (coefficients?). If calibration was not performed or failed, then the values are set to 0. LSB=2</w:t>
      </w:r>
      <w:r>
        <w:rPr>
          <w:color w:val="000000"/>
          <w:vertAlign w:val="superscript"/>
        </w:rPr>
        <w:t>-16</w:t>
      </w:r>
      <w:r>
        <w:rPr>
          <w:color w:val="000000"/>
        </w:rPr>
        <w:t>. Valid values are -32768 thru 32767.</w:t>
      </w:r>
    </w:p>
    <w:p w14:paraId="20365ADB" w14:textId="77777777" w:rsidR="001233F8" w:rsidRDefault="008160FF">
      <w:pPr>
        <w:spacing w:before="120"/>
        <w:ind w:left="1080" w:hanging="360"/>
        <w:jc w:val="both"/>
        <w:rPr>
          <w:color w:val="000000"/>
        </w:rPr>
      </w:pPr>
      <w:r>
        <w:rPr>
          <w:b/>
          <w:color w:val="000000"/>
        </w:rPr>
        <w:t>FigureOfMerit</w:t>
      </w:r>
      <w:r>
        <w:rPr>
          <w:color w:val="000000"/>
        </w:rPr>
        <w:t>:  Curve-fitting statistics. If calibration was not performed or failed, then the values are set to 0. LSB=2</w:t>
      </w:r>
      <w:r>
        <w:rPr>
          <w:color w:val="000000"/>
          <w:vertAlign w:val="superscript"/>
        </w:rPr>
        <w:t>-16</w:t>
      </w:r>
      <w:r>
        <w:rPr>
          <w:color w:val="000000"/>
        </w:rPr>
        <w:t>. Valid values are 0 thru 65535.</w:t>
      </w:r>
    </w:p>
    <w:p w14:paraId="60485588" w14:textId="77777777" w:rsidR="001233F8" w:rsidRDefault="008160FF">
      <w:pPr>
        <w:spacing w:before="120"/>
        <w:ind w:left="1080" w:hanging="360"/>
        <w:jc w:val="both"/>
        <w:rPr>
          <w:color w:val="000000"/>
        </w:rPr>
      </w:pPr>
      <w:r>
        <w:rPr>
          <w:b/>
          <w:color w:val="000000"/>
        </w:rPr>
        <w:t>CordicError</w:t>
      </w:r>
      <w:r>
        <w:rPr>
          <w:color w:val="000000"/>
        </w:rPr>
        <w:t>:  Calculated cordic error for the corresponding frequency bin when running the cordic error sweep command. LSB=1 PPM * 2</w:t>
      </w:r>
      <w:r>
        <w:rPr>
          <w:color w:val="000000"/>
          <w:vertAlign w:val="superscript"/>
        </w:rPr>
        <w:t>-16</w:t>
      </w:r>
      <w:r>
        <w:rPr>
          <w:color w:val="000000"/>
        </w:rPr>
        <w:t>. Valid values are -2147483648 thru 2147483647.</w:t>
      </w:r>
    </w:p>
    <w:p w14:paraId="5206284F" w14:textId="77777777" w:rsidR="001233F8" w:rsidRDefault="008160FF">
      <w:pPr>
        <w:spacing w:before="120"/>
        <w:ind w:left="1080" w:hanging="360"/>
        <w:jc w:val="both"/>
        <w:rPr>
          <w:color w:val="000000"/>
        </w:rPr>
      </w:pPr>
      <w:r>
        <w:rPr>
          <w:b/>
          <w:color w:val="000000"/>
        </w:rPr>
        <w:t>FrequencyOffset</w:t>
      </w:r>
      <w:r>
        <w:rPr>
          <w:color w:val="000000"/>
        </w:rPr>
        <w:t>:  Frequency offsets correction values to be applied to the default DCXO step table to compute a working step table to be used by AFC algorithm for the NXP Tuner on subsequent Module power-ons. If calibration was not performed or failed, then the values are set to 0. LSB=1 ppm * 2</w:t>
      </w:r>
      <w:r>
        <w:rPr>
          <w:color w:val="000000"/>
          <w:vertAlign w:val="superscript"/>
        </w:rPr>
        <w:t>-8</w:t>
      </w:r>
      <w:r>
        <w:rPr>
          <w:color w:val="000000"/>
        </w:rPr>
        <w:t>. Valid values are -15360 thru 15360.</w:t>
      </w:r>
    </w:p>
    <w:p w14:paraId="514539BD" w14:textId="77777777" w:rsidR="001233F8" w:rsidRDefault="008160FF">
      <w:pPr>
        <w:spacing w:before="120" w:after="60"/>
        <w:ind w:left="1080" w:hanging="360"/>
        <w:rPr>
          <w:color w:val="000000"/>
        </w:rPr>
      </w:pPr>
      <w:r>
        <w:rPr>
          <w:b/>
          <w:color w:val="000000"/>
        </w:rPr>
        <w:t>CordicSweepStatus</w:t>
      </w:r>
      <w:r>
        <w:rPr>
          <w:color w:val="000000"/>
        </w:rPr>
        <w:t xml:space="preserve">:  Provides status running the cordic error sweep command. This field is set to 0 when running any other </w:t>
      </w:r>
      <w:r>
        <w:rPr>
          <w:b/>
          <w:color w:val="000000"/>
        </w:rPr>
        <w:t>Command</w:t>
      </w:r>
      <w:r>
        <w:rPr>
          <w:color w:val="000000"/>
        </w:rPr>
        <w:t>. The valid values are:</w:t>
      </w:r>
    </w:p>
    <w:p w14:paraId="67C4D5BC" w14:textId="77777777" w:rsidR="001233F8" w:rsidRDefault="008160FF">
      <w:pPr>
        <w:spacing w:after="0"/>
        <w:ind w:left="1440" w:hanging="360"/>
        <w:rPr>
          <w:color w:val="000000"/>
        </w:rPr>
      </w:pPr>
      <w:r>
        <w:rPr>
          <w:color w:val="000000"/>
        </w:rPr>
        <w:t>0 = No error</w:t>
      </w:r>
    </w:p>
    <w:p w14:paraId="0548717B" w14:textId="77777777" w:rsidR="001233F8" w:rsidRDefault="008160FF">
      <w:pPr>
        <w:spacing w:after="0"/>
        <w:ind w:left="1440" w:hanging="360"/>
        <w:rPr>
          <w:color w:val="000000"/>
        </w:rPr>
      </w:pPr>
      <w:r>
        <w:rPr>
          <w:color w:val="000000"/>
        </w:rPr>
        <w:t>1 = No CHDec Front End bulk frequency lock</w:t>
      </w:r>
    </w:p>
    <w:p w14:paraId="4736298A" w14:textId="77777777" w:rsidR="001233F8" w:rsidRDefault="008160FF">
      <w:pPr>
        <w:spacing w:after="0"/>
        <w:ind w:left="1440" w:hanging="360"/>
        <w:rPr>
          <w:b/>
          <w:color w:val="000000"/>
        </w:rPr>
      </w:pPr>
      <w:r>
        <w:rPr>
          <w:color w:val="000000"/>
        </w:rPr>
        <w:t>2 = CHDec Front End bulk frequency offset must be 0</w:t>
      </w:r>
    </w:p>
    <w:p w14:paraId="03E47345" w14:textId="77777777" w:rsidR="001233F8" w:rsidRDefault="008160FF">
      <w:pPr>
        <w:spacing w:after="0"/>
        <w:ind w:left="1440" w:hanging="360"/>
        <w:rPr>
          <w:color w:val="000000"/>
        </w:rPr>
      </w:pPr>
      <w:r>
        <w:rPr>
          <w:color w:val="000000"/>
        </w:rPr>
        <w:t>3 = CHDec fails demod lock test, carrier frequency estimate not reliable</w:t>
      </w:r>
    </w:p>
    <w:p w14:paraId="6E26D343" w14:textId="77777777" w:rsidR="001233F8" w:rsidRDefault="008160FF">
      <w:pPr>
        <w:spacing w:after="0"/>
        <w:ind w:left="1440" w:hanging="360"/>
        <w:rPr>
          <w:color w:val="000000"/>
        </w:rPr>
      </w:pPr>
      <w:r>
        <w:rPr>
          <w:color w:val="000000"/>
        </w:rPr>
        <w:t>4 = Tuner SPI (write, read, or verify) error</w:t>
      </w:r>
    </w:p>
    <w:p w14:paraId="6283B031" w14:textId="77777777" w:rsidR="001233F8" w:rsidRDefault="008160FF">
      <w:pPr>
        <w:spacing w:after="0"/>
        <w:ind w:left="1440" w:hanging="360"/>
        <w:rPr>
          <w:color w:val="000000"/>
        </w:rPr>
      </w:pPr>
      <w:r>
        <w:rPr>
          <w:color w:val="000000"/>
        </w:rPr>
        <w:t>5 = CHDec cannot make repeatable frequency estimate on a carrier</w:t>
      </w:r>
    </w:p>
    <w:p w14:paraId="710B3591" w14:textId="77777777" w:rsidR="001233F8" w:rsidRDefault="008160FF">
      <w:pPr>
        <w:spacing w:after="0"/>
        <w:ind w:left="1440" w:hanging="360"/>
        <w:rPr>
          <w:color w:val="000000"/>
        </w:rPr>
      </w:pPr>
      <w:r>
        <w:rPr>
          <w:color w:val="000000"/>
        </w:rPr>
        <w:t>6 = CHDec cannot make repeatable frequency estimate across carriers</w:t>
      </w:r>
    </w:p>
    <w:p w14:paraId="5612FFD9" w14:textId="77777777" w:rsidR="001233F8" w:rsidRDefault="008160FF">
      <w:pPr>
        <w:spacing w:after="0"/>
        <w:ind w:left="1440" w:hanging="360"/>
        <w:rPr>
          <w:color w:val="000000"/>
        </w:rPr>
      </w:pPr>
      <w:r>
        <w:rPr>
          <w:color w:val="000000"/>
        </w:rPr>
        <w:t>7 = Invalid temperature reading</w:t>
      </w:r>
    </w:p>
    <w:p w14:paraId="31EE118F" w14:textId="77777777" w:rsidR="001233F8" w:rsidRDefault="008160FF">
      <w:pPr>
        <w:spacing w:after="0"/>
        <w:ind w:left="1440" w:hanging="360"/>
        <w:rPr>
          <w:color w:val="000000"/>
        </w:rPr>
      </w:pPr>
      <w:r>
        <w:rPr>
          <w:color w:val="000000"/>
        </w:rPr>
        <w:t>8 = Other error</w:t>
      </w:r>
    </w:p>
    <w:p w14:paraId="152459BE" w14:textId="77777777" w:rsidR="001233F8" w:rsidRDefault="008160FF" w:rsidP="0086059E">
      <w:pPr>
        <w:pStyle w:val="Heading2"/>
      </w:pPr>
      <w:bookmarkStart w:id="138" w:name="_Toc202436129"/>
      <w:r>
        <w:t>GPIO Control Dispatch</w:t>
      </w:r>
      <w:bookmarkEnd w:id="138"/>
    </w:p>
    <w:p w14:paraId="2E9389BE" w14:textId="77777777" w:rsidR="001233F8" w:rsidRDefault="008160FF">
      <w:pPr>
        <w:spacing w:before="120"/>
        <w:jc w:val="both"/>
        <w:rPr>
          <w:color w:val="000000"/>
        </w:rPr>
      </w:pPr>
      <w:r>
        <w:rPr>
          <w:color w:val="000000"/>
        </w:rPr>
        <w:t xml:space="preserve">The Module can have one test GPIO pin exposed for external use. During production and factory test this pin will be toggled. </w:t>
      </w:r>
    </w:p>
    <w:p w14:paraId="6D180EF2" w14:textId="77777777" w:rsidR="001233F8" w:rsidRDefault="008160FF">
      <w:pPr>
        <w:spacing w:before="120"/>
        <w:jc w:val="both"/>
        <w:rPr>
          <w:color w:val="000000"/>
        </w:rPr>
      </w:pPr>
      <w:r>
        <w:rPr>
          <w:color w:val="000000"/>
        </w:rPr>
        <w:t>When the Module receives a GPIO Control Dispatch, it performs any processing associated with the message and sends the GPIO Control Response to the Host.</w:t>
      </w:r>
    </w:p>
    <w:p w14:paraId="4F023A5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2385397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48FAF2A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GPIO Control Response</w:t>
      </w:r>
    </w:p>
    <w:p w14:paraId="5E3C021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3F298EF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385D71D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73E4369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150F2CA1"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31C95E93" w14:textId="77777777">
        <w:trPr>
          <w:cantSplit/>
          <w:tblHeader/>
        </w:trPr>
        <w:tc>
          <w:tcPr>
            <w:tcW w:w="880" w:type="dxa"/>
            <w:shd w:val="clear" w:color="auto" w:fill="EEECE1"/>
          </w:tcPr>
          <w:p w14:paraId="022FD404" w14:textId="77777777" w:rsidR="001233F8" w:rsidRDefault="008160FF">
            <w:pPr>
              <w:spacing w:after="0"/>
              <w:jc w:val="center"/>
              <w:rPr>
                <w:b/>
                <w:color w:val="000000"/>
              </w:rPr>
            </w:pPr>
            <w:r>
              <w:rPr>
                <w:b/>
                <w:color w:val="000000"/>
              </w:rPr>
              <w:t>Byte #</w:t>
            </w:r>
          </w:p>
        </w:tc>
        <w:tc>
          <w:tcPr>
            <w:tcW w:w="5463" w:type="dxa"/>
            <w:shd w:val="clear" w:color="auto" w:fill="EEECE1"/>
          </w:tcPr>
          <w:p w14:paraId="7FE5416A" w14:textId="77777777" w:rsidR="001233F8" w:rsidRDefault="008160FF">
            <w:pPr>
              <w:spacing w:after="0"/>
              <w:jc w:val="center"/>
              <w:rPr>
                <w:b/>
                <w:color w:val="000000"/>
              </w:rPr>
            </w:pPr>
            <w:r>
              <w:rPr>
                <w:b/>
                <w:color w:val="000000"/>
              </w:rPr>
              <w:t>Field Name</w:t>
            </w:r>
          </w:p>
        </w:tc>
        <w:tc>
          <w:tcPr>
            <w:tcW w:w="1180" w:type="dxa"/>
            <w:shd w:val="clear" w:color="auto" w:fill="EEECE1"/>
          </w:tcPr>
          <w:p w14:paraId="190B86E9"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A434560" w14:textId="77777777" w:rsidR="001233F8" w:rsidRDefault="008160FF">
            <w:pPr>
              <w:spacing w:after="0"/>
              <w:jc w:val="center"/>
              <w:rPr>
                <w:b/>
                <w:color w:val="000000"/>
              </w:rPr>
            </w:pPr>
            <w:r>
              <w:rPr>
                <w:b/>
                <w:color w:val="000000"/>
              </w:rPr>
              <w:t>Value</w:t>
            </w:r>
          </w:p>
        </w:tc>
      </w:tr>
      <w:tr w:rsidR="001233F8" w14:paraId="350E195F" w14:textId="77777777">
        <w:trPr>
          <w:cantSplit/>
        </w:trPr>
        <w:tc>
          <w:tcPr>
            <w:tcW w:w="880" w:type="dxa"/>
          </w:tcPr>
          <w:p w14:paraId="153DFA0F" w14:textId="77777777" w:rsidR="001233F8" w:rsidRDefault="008160FF">
            <w:pPr>
              <w:spacing w:after="0"/>
              <w:ind w:right="72"/>
              <w:jc w:val="center"/>
              <w:rPr>
                <w:color w:val="000000"/>
              </w:rPr>
            </w:pPr>
            <w:r>
              <w:rPr>
                <w:color w:val="000000"/>
              </w:rPr>
              <w:t>0</w:t>
            </w:r>
          </w:p>
        </w:tc>
        <w:tc>
          <w:tcPr>
            <w:tcW w:w="5463" w:type="dxa"/>
          </w:tcPr>
          <w:p w14:paraId="05AEBDF6" w14:textId="77777777" w:rsidR="001233F8" w:rsidRDefault="008160FF">
            <w:pPr>
              <w:spacing w:after="0"/>
              <w:rPr>
                <w:color w:val="000000"/>
              </w:rPr>
            </w:pPr>
            <w:r>
              <w:rPr>
                <w:color w:val="000000"/>
              </w:rPr>
              <w:t>Sync</w:t>
            </w:r>
          </w:p>
        </w:tc>
        <w:tc>
          <w:tcPr>
            <w:tcW w:w="1180" w:type="dxa"/>
          </w:tcPr>
          <w:p w14:paraId="1BBA35CD" w14:textId="77777777" w:rsidR="001233F8" w:rsidRDefault="008160FF">
            <w:pPr>
              <w:spacing w:after="0"/>
              <w:jc w:val="center"/>
              <w:rPr>
                <w:color w:val="000000"/>
              </w:rPr>
            </w:pPr>
            <w:r>
              <w:rPr>
                <w:color w:val="000000"/>
              </w:rPr>
              <w:t>uint8</w:t>
            </w:r>
          </w:p>
        </w:tc>
        <w:tc>
          <w:tcPr>
            <w:tcW w:w="1512" w:type="dxa"/>
            <w:vAlign w:val="center"/>
          </w:tcPr>
          <w:p w14:paraId="51AEAC20" w14:textId="77777777" w:rsidR="001233F8" w:rsidRDefault="008160FF">
            <w:pPr>
              <w:spacing w:after="0"/>
              <w:jc w:val="center"/>
              <w:rPr>
                <w:color w:val="000000"/>
              </w:rPr>
            </w:pPr>
            <w:r>
              <w:rPr>
                <w:color w:val="000000"/>
              </w:rPr>
              <w:t xml:space="preserve"> See Section 4.1</w:t>
            </w:r>
          </w:p>
        </w:tc>
      </w:tr>
      <w:tr w:rsidR="001233F8" w14:paraId="3508842B" w14:textId="77777777">
        <w:trPr>
          <w:cantSplit/>
        </w:trPr>
        <w:tc>
          <w:tcPr>
            <w:tcW w:w="880" w:type="dxa"/>
          </w:tcPr>
          <w:p w14:paraId="78F031DE" w14:textId="77777777" w:rsidR="001233F8" w:rsidRDefault="008160FF">
            <w:pPr>
              <w:spacing w:after="0"/>
              <w:ind w:right="72"/>
              <w:jc w:val="center"/>
              <w:rPr>
                <w:color w:val="000000"/>
              </w:rPr>
            </w:pPr>
            <w:r>
              <w:rPr>
                <w:color w:val="000000"/>
              </w:rPr>
              <w:lastRenderedPageBreak/>
              <w:t>1-2</w:t>
            </w:r>
          </w:p>
        </w:tc>
        <w:tc>
          <w:tcPr>
            <w:tcW w:w="5463" w:type="dxa"/>
          </w:tcPr>
          <w:p w14:paraId="31B6021E" w14:textId="77777777" w:rsidR="001233F8" w:rsidRDefault="008160FF">
            <w:pPr>
              <w:spacing w:after="0"/>
              <w:rPr>
                <w:color w:val="000000"/>
              </w:rPr>
            </w:pPr>
            <w:r>
              <w:rPr>
                <w:color w:val="000000"/>
              </w:rPr>
              <w:t>NumMsgBytes</w:t>
            </w:r>
          </w:p>
        </w:tc>
        <w:tc>
          <w:tcPr>
            <w:tcW w:w="1180" w:type="dxa"/>
          </w:tcPr>
          <w:p w14:paraId="2E7C051A" w14:textId="77777777" w:rsidR="001233F8" w:rsidRDefault="008160FF">
            <w:pPr>
              <w:spacing w:after="0"/>
              <w:jc w:val="center"/>
              <w:rPr>
                <w:color w:val="000000"/>
              </w:rPr>
            </w:pPr>
            <w:r>
              <w:rPr>
                <w:color w:val="000000"/>
              </w:rPr>
              <w:t>uint16</w:t>
            </w:r>
          </w:p>
        </w:tc>
        <w:tc>
          <w:tcPr>
            <w:tcW w:w="1512" w:type="dxa"/>
            <w:vAlign w:val="center"/>
          </w:tcPr>
          <w:p w14:paraId="66DC85DE" w14:textId="77777777" w:rsidR="001233F8" w:rsidRDefault="008160FF">
            <w:pPr>
              <w:spacing w:after="0"/>
              <w:jc w:val="center"/>
              <w:rPr>
                <w:color w:val="000000"/>
              </w:rPr>
            </w:pPr>
            <w:r>
              <w:rPr>
                <w:color w:val="000000"/>
              </w:rPr>
              <w:t>8</w:t>
            </w:r>
          </w:p>
        </w:tc>
      </w:tr>
      <w:tr w:rsidR="001233F8" w14:paraId="3A4119E8" w14:textId="77777777">
        <w:trPr>
          <w:cantSplit/>
        </w:trPr>
        <w:tc>
          <w:tcPr>
            <w:tcW w:w="880" w:type="dxa"/>
          </w:tcPr>
          <w:p w14:paraId="22C33C64" w14:textId="77777777" w:rsidR="001233F8" w:rsidRDefault="008160FF">
            <w:pPr>
              <w:spacing w:after="0"/>
              <w:ind w:right="72"/>
              <w:jc w:val="center"/>
              <w:rPr>
                <w:color w:val="000000"/>
              </w:rPr>
            </w:pPr>
            <w:r>
              <w:rPr>
                <w:color w:val="000000"/>
              </w:rPr>
              <w:t>3-4</w:t>
            </w:r>
          </w:p>
        </w:tc>
        <w:tc>
          <w:tcPr>
            <w:tcW w:w="5463" w:type="dxa"/>
          </w:tcPr>
          <w:p w14:paraId="36F088D8" w14:textId="77777777" w:rsidR="001233F8" w:rsidRDefault="008160FF">
            <w:pPr>
              <w:spacing w:after="0"/>
              <w:rPr>
                <w:color w:val="000000"/>
              </w:rPr>
            </w:pPr>
            <w:r>
              <w:rPr>
                <w:color w:val="000000"/>
              </w:rPr>
              <w:t>Checksum</w:t>
            </w:r>
          </w:p>
        </w:tc>
        <w:tc>
          <w:tcPr>
            <w:tcW w:w="1180" w:type="dxa"/>
          </w:tcPr>
          <w:p w14:paraId="44BE8901" w14:textId="77777777" w:rsidR="001233F8" w:rsidRDefault="008160FF">
            <w:pPr>
              <w:spacing w:after="0"/>
              <w:jc w:val="center"/>
              <w:rPr>
                <w:color w:val="000000"/>
              </w:rPr>
            </w:pPr>
            <w:r>
              <w:rPr>
                <w:color w:val="000000"/>
              </w:rPr>
              <w:t>uint16</w:t>
            </w:r>
          </w:p>
        </w:tc>
        <w:tc>
          <w:tcPr>
            <w:tcW w:w="1512" w:type="dxa"/>
            <w:vAlign w:val="center"/>
          </w:tcPr>
          <w:p w14:paraId="5C9AD097" w14:textId="77777777" w:rsidR="001233F8" w:rsidRDefault="008160FF">
            <w:pPr>
              <w:spacing w:after="0"/>
              <w:jc w:val="center"/>
              <w:rPr>
                <w:color w:val="000000"/>
              </w:rPr>
            </w:pPr>
            <w:r>
              <w:rPr>
                <w:color w:val="000000"/>
              </w:rPr>
              <w:t>See Section 4.6</w:t>
            </w:r>
          </w:p>
        </w:tc>
      </w:tr>
      <w:tr w:rsidR="001233F8" w14:paraId="6F8381AB" w14:textId="77777777">
        <w:trPr>
          <w:cantSplit/>
          <w:trHeight w:val="255"/>
        </w:trPr>
        <w:tc>
          <w:tcPr>
            <w:tcW w:w="880" w:type="dxa"/>
          </w:tcPr>
          <w:p w14:paraId="6E8BA615" w14:textId="77777777" w:rsidR="001233F8" w:rsidRDefault="008160FF">
            <w:pPr>
              <w:spacing w:after="0"/>
              <w:ind w:right="72"/>
              <w:jc w:val="center"/>
              <w:rPr>
                <w:color w:val="000000"/>
              </w:rPr>
            </w:pPr>
            <w:r>
              <w:rPr>
                <w:color w:val="000000"/>
              </w:rPr>
              <w:t>5</w:t>
            </w:r>
          </w:p>
        </w:tc>
        <w:tc>
          <w:tcPr>
            <w:tcW w:w="5463" w:type="dxa"/>
          </w:tcPr>
          <w:p w14:paraId="7E6F546F" w14:textId="77777777" w:rsidR="001233F8" w:rsidRDefault="008160FF">
            <w:pPr>
              <w:spacing w:after="0"/>
              <w:rPr>
                <w:color w:val="000000"/>
              </w:rPr>
            </w:pPr>
            <w:r>
              <w:rPr>
                <w:color w:val="000000"/>
              </w:rPr>
              <w:t>TransactionID</w:t>
            </w:r>
          </w:p>
        </w:tc>
        <w:tc>
          <w:tcPr>
            <w:tcW w:w="1180" w:type="dxa"/>
          </w:tcPr>
          <w:p w14:paraId="10071A3E" w14:textId="77777777" w:rsidR="001233F8" w:rsidRDefault="008160FF">
            <w:pPr>
              <w:spacing w:after="0"/>
              <w:jc w:val="center"/>
              <w:rPr>
                <w:color w:val="000000"/>
              </w:rPr>
            </w:pPr>
            <w:r>
              <w:rPr>
                <w:color w:val="000000"/>
              </w:rPr>
              <w:t>uint8</w:t>
            </w:r>
          </w:p>
        </w:tc>
        <w:tc>
          <w:tcPr>
            <w:tcW w:w="1512" w:type="dxa"/>
            <w:vAlign w:val="center"/>
          </w:tcPr>
          <w:p w14:paraId="7B866FFF" w14:textId="77777777" w:rsidR="001233F8" w:rsidRDefault="008160FF">
            <w:pPr>
              <w:spacing w:after="0"/>
              <w:jc w:val="center"/>
              <w:rPr>
                <w:color w:val="000000"/>
              </w:rPr>
            </w:pPr>
            <w:r>
              <w:rPr>
                <w:color w:val="000000"/>
              </w:rPr>
              <w:t>See Section 4.3</w:t>
            </w:r>
          </w:p>
        </w:tc>
      </w:tr>
      <w:tr w:rsidR="001233F8" w14:paraId="3781F743" w14:textId="77777777">
        <w:trPr>
          <w:cantSplit/>
        </w:trPr>
        <w:tc>
          <w:tcPr>
            <w:tcW w:w="880" w:type="dxa"/>
          </w:tcPr>
          <w:p w14:paraId="23127D07" w14:textId="77777777" w:rsidR="001233F8" w:rsidRDefault="008160FF">
            <w:pPr>
              <w:spacing w:after="0"/>
              <w:ind w:right="72"/>
              <w:jc w:val="center"/>
              <w:rPr>
                <w:color w:val="000000"/>
              </w:rPr>
            </w:pPr>
            <w:r>
              <w:rPr>
                <w:color w:val="000000"/>
              </w:rPr>
              <w:t>6</w:t>
            </w:r>
          </w:p>
        </w:tc>
        <w:tc>
          <w:tcPr>
            <w:tcW w:w="5463" w:type="dxa"/>
          </w:tcPr>
          <w:p w14:paraId="17532B6B" w14:textId="77777777" w:rsidR="001233F8" w:rsidRDefault="008160FF">
            <w:pPr>
              <w:spacing w:after="0"/>
              <w:rPr>
                <w:color w:val="000000"/>
              </w:rPr>
            </w:pPr>
            <w:r>
              <w:rPr>
                <w:color w:val="000000"/>
              </w:rPr>
              <w:t>MessageID</w:t>
            </w:r>
          </w:p>
        </w:tc>
        <w:tc>
          <w:tcPr>
            <w:tcW w:w="1180" w:type="dxa"/>
          </w:tcPr>
          <w:p w14:paraId="6CB57259" w14:textId="77777777" w:rsidR="001233F8" w:rsidRDefault="008160FF">
            <w:pPr>
              <w:spacing w:after="0"/>
              <w:jc w:val="center"/>
              <w:rPr>
                <w:color w:val="000000"/>
              </w:rPr>
            </w:pPr>
            <w:r>
              <w:rPr>
                <w:color w:val="000000"/>
              </w:rPr>
              <w:t>uint8</w:t>
            </w:r>
          </w:p>
        </w:tc>
        <w:tc>
          <w:tcPr>
            <w:tcW w:w="1512" w:type="dxa"/>
            <w:vAlign w:val="center"/>
          </w:tcPr>
          <w:p w14:paraId="07F0AF4E" w14:textId="77777777" w:rsidR="001233F8" w:rsidRDefault="008160FF">
            <w:pPr>
              <w:spacing w:after="0"/>
              <w:jc w:val="center"/>
              <w:rPr>
                <w:color w:val="000000"/>
              </w:rPr>
            </w:pPr>
            <w:r>
              <w:rPr>
                <w:color w:val="000000"/>
              </w:rPr>
              <w:t>129</w:t>
            </w:r>
          </w:p>
        </w:tc>
      </w:tr>
      <w:tr w:rsidR="001233F8" w14:paraId="75B3C501" w14:textId="77777777">
        <w:trPr>
          <w:cantSplit/>
        </w:trPr>
        <w:tc>
          <w:tcPr>
            <w:tcW w:w="880" w:type="dxa"/>
          </w:tcPr>
          <w:p w14:paraId="0FF79A76" w14:textId="77777777" w:rsidR="001233F8" w:rsidRDefault="008160FF">
            <w:pPr>
              <w:spacing w:after="0"/>
              <w:ind w:right="72"/>
              <w:jc w:val="center"/>
              <w:rPr>
                <w:color w:val="000000"/>
              </w:rPr>
            </w:pPr>
            <w:r>
              <w:rPr>
                <w:color w:val="000000"/>
              </w:rPr>
              <w:t>7</w:t>
            </w:r>
          </w:p>
        </w:tc>
        <w:tc>
          <w:tcPr>
            <w:tcW w:w="5463" w:type="dxa"/>
          </w:tcPr>
          <w:p w14:paraId="28ED6188" w14:textId="77777777" w:rsidR="001233F8" w:rsidRDefault="008160FF">
            <w:pPr>
              <w:spacing w:after="0"/>
              <w:rPr>
                <w:color w:val="000000"/>
              </w:rPr>
            </w:pPr>
            <w:r>
              <w:rPr>
                <w:color w:val="000000"/>
              </w:rPr>
              <w:t>Command</w:t>
            </w:r>
          </w:p>
        </w:tc>
        <w:tc>
          <w:tcPr>
            <w:tcW w:w="1180" w:type="dxa"/>
          </w:tcPr>
          <w:p w14:paraId="35C36EE1" w14:textId="77777777" w:rsidR="001233F8" w:rsidRDefault="008160FF">
            <w:pPr>
              <w:spacing w:after="0"/>
              <w:jc w:val="center"/>
              <w:rPr>
                <w:color w:val="000000"/>
              </w:rPr>
            </w:pPr>
            <w:r>
              <w:rPr>
                <w:color w:val="000000"/>
              </w:rPr>
              <w:t>uint8</w:t>
            </w:r>
          </w:p>
        </w:tc>
        <w:tc>
          <w:tcPr>
            <w:tcW w:w="1512" w:type="dxa"/>
            <w:vAlign w:val="center"/>
          </w:tcPr>
          <w:p w14:paraId="25818ABA" w14:textId="77777777" w:rsidR="001233F8" w:rsidRDefault="008160FF">
            <w:pPr>
              <w:spacing w:after="0"/>
              <w:jc w:val="center"/>
              <w:rPr>
                <w:color w:val="000000"/>
              </w:rPr>
            </w:pPr>
            <w:r>
              <w:rPr>
                <w:color w:val="000000"/>
              </w:rPr>
              <w:t>See below</w:t>
            </w:r>
          </w:p>
        </w:tc>
      </w:tr>
    </w:tbl>
    <w:p w14:paraId="0C99A37D" w14:textId="77777777" w:rsidR="001233F8" w:rsidRDefault="008160FF">
      <w:pPr>
        <w:spacing w:before="240" w:after="60"/>
        <w:ind w:left="1080" w:hanging="360"/>
        <w:rPr>
          <w:color w:val="000000"/>
        </w:rPr>
      </w:pPr>
      <w:r>
        <w:rPr>
          <w:b/>
          <w:color w:val="000000"/>
        </w:rPr>
        <w:t>Command</w:t>
      </w:r>
      <w:r>
        <w:rPr>
          <w:color w:val="000000"/>
        </w:rPr>
        <w:t>:  Specifies whether the test GPIO should be turned on or off. The valid values are:</w:t>
      </w:r>
    </w:p>
    <w:p w14:paraId="7D21AA14" w14:textId="77777777" w:rsidR="001233F8" w:rsidRDefault="008160FF">
      <w:pPr>
        <w:spacing w:after="0"/>
        <w:ind w:left="1440" w:hanging="360"/>
        <w:rPr>
          <w:color w:val="000000"/>
        </w:rPr>
      </w:pPr>
      <w:r>
        <w:rPr>
          <w:color w:val="000000"/>
        </w:rPr>
        <w:t>0 = Turn GPIO off</w:t>
      </w:r>
    </w:p>
    <w:p w14:paraId="0F86BFE6" w14:textId="77777777" w:rsidR="001233F8" w:rsidRDefault="008160FF">
      <w:pPr>
        <w:spacing w:after="0"/>
        <w:ind w:left="1440" w:hanging="360"/>
        <w:rPr>
          <w:color w:val="000000"/>
        </w:rPr>
      </w:pPr>
      <w:r>
        <w:rPr>
          <w:color w:val="000000"/>
        </w:rPr>
        <w:t>1 = Turn GPIO on</w:t>
      </w:r>
    </w:p>
    <w:p w14:paraId="3F7C8D22" w14:textId="77777777" w:rsidR="001233F8" w:rsidRDefault="008160FF" w:rsidP="0086059E">
      <w:pPr>
        <w:pStyle w:val="Heading2"/>
      </w:pPr>
      <w:bookmarkStart w:id="139" w:name="_Toc202436130"/>
      <w:r>
        <w:t>GPIO Control Response</w:t>
      </w:r>
      <w:bookmarkEnd w:id="139"/>
    </w:p>
    <w:p w14:paraId="283F1C22" w14:textId="77777777" w:rsidR="001233F8" w:rsidRDefault="008160FF">
      <w:pPr>
        <w:spacing w:before="120"/>
        <w:jc w:val="both"/>
        <w:rPr>
          <w:color w:val="000000"/>
        </w:rPr>
      </w:pPr>
      <w:r>
        <w:rPr>
          <w:color w:val="000000"/>
        </w:rPr>
        <w:t>When the Module receives a GPIO Control Dispatch, it verifies the Module is in the proper state to receive the command, performs any processing associated with the command, and sends the GPIO Control Response to the Host.</w:t>
      </w:r>
    </w:p>
    <w:p w14:paraId="1827027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2B967F5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479F62C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489E2F8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7792652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464030FC"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32388BAA" w14:textId="77777777">
        <w:trPr>
          <w:cantSplit/>
          <w:tblHeader/>
        </w:trPr>
        <w:tc>
          <w:tcPr>
            <w:tcW w:w="880" w:type="dxa"/>
            <w:shd w:val="clear" w:color="auto" w:fill="EEECE1"/>
          </w:tcPr>
          <w:p w14:paraId="27A411E2" w14:textId="77777777" w:rsidR="001233F8" w:rsidRDefault="008160FF">
            <w:pPr>
              <w:spacing w:after="0"/>
              <w:jc w:val="center"/>
              <w:rPr>
                <w:b/>
                <w:color w:val="000000"/>
              </w:rPr>
            </w:pPr>
            <w:r>
              <w:rPr>
                <w:b/>
                <w:color w:val="000000"/>
              </w:rPr>
              <w:t>Byte #</w:t>
            </w:r>
          </w:p>
        </w:tc>
        <w:tc>
          <w:tcPr>
            <w:tcW w:w="5463" w:type="dxa"/>
            <w:shd w:val="clear" w:color="auto" w:fill="EEECE1"/>
          </w:tcPr>
          <w:p w14:paraId="5C4ED8E0" w14:textId="77777777" w:rsidR="001233F8" w:rsidRDefault="008160FF">
            <w:pPr>
              <w:spacing w:after="0"/>
              <w:jc w:val="center"/>
              <w:rPr>
                <w:b/>
                <w:color w:val="000000"/>
              </w:rPr>
            </w:pPr>
            <w:r>
              <w:rPr>
                <w:b/>
                <w:color w:val="000000"/>
              </w:rPr>
              <w:t>Field Name</w:t>
            </w:r>
          </w:p>
        </w:tc>
        <w:tc>
          <w:tcPr>
            <w:tcW w:w="1180" w:type="dxa"/>
            <w:shd w:val="clear" w:color="auto" w:fill="EEECE1"/>
          </w:tcPr>
          <w:p w14:paraId="57E2F80B"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952A2B3" w14:textId="77777777" w:rsidR="001233F8" w:rsidRDefault="008160FF">
            <w:pPr>
              <w:spacing w:after="0"/>
              <w:jc w:val="center"/>
              <w:rPr>
                <w:b/>
                <w:color w:val="000000"/>
              </w:rPr>
            </w:pPr>
            <w:r>
              <w:rPr>
                <w:b/>
                <w:color w:val="000000"/>
              </w:rPr>
              <w:t>Value</w:t>
            </w:r>
          </w:p>
        </w:tc>
      </w:tr>
      <w:tr w:rsidR="001233F8" w14:paraId="0130928B" w14:textId="77777777">
        <w:trPr>
          <w:cantSplit/>
        </w:trPr>
        <w:tc>
          <w:tcPr>
            <w:tcW w:w="880" w:type="dxa"/>
          </w:tcPr>
          <w:p w14:paraId="3E52BC0B" w14:textId="77777777" w:rsidR="001233F8" w:rsidRDefault="008160FF">
            <w:pPr>
              <w:spacing w:after="0"/>
              <w:ind w:right="72"/>
              <w:jc w:val="center"/>
              <w:rPr>
                <w:color w:val="000000"/>
              </w:rPr>
            </w:pPr>
            <w:r>
              <w:rPr>
                <w:color w:val="000000"/>
              </w:rPr>
              <w:t>0</w:t>
            </w:r>
          </w:p>
        </w:tc>
        <w:tc>
          <w:tcPr>
            <w:tcW w:w="5463" w:type="dxa"/>
          </w:tcPr>
          <w:p w14:paraId="0704D02F" w14:textId="77777777" w:rsidR="001233F8" w:rsidRDefault="008160FF">
            <w:pPr>
              <w:spacing w:after="0"/>
              <w:rPr>
                <w:color w:val="000000"/>
              </w:rPr>
            </w:pPr>
            <w:r>
              <w:rPr>
                <w:color w:val="000000"/>
              </w:rPr>
              <w:t>Sync</w:t>
            </w:r>
          </w:p>
        </w:tc>
        <w:tc>
          <w:tcPr>
            <w:tcW w:w="1180" w:type="dxa"/>
          </w:tcPr>
          <w:p w14:paraId="5EB35AE9" w14:textId="77777777" w:rsidR="001233F8" w:rsidRDefault="008160FF">
            <w:pPr>
              <w:spacing w:after="0"/>
              <w:jc w:val="center"/>
              <w:rPr>
                <w:color w:val="000000"/>
              </w:rPr>
            </w:pPr>
            <w:r>
              <w:rPr>
                <w:color w:val="000000"/>
              </w:rPr>
              <w:t>uint8</w:t>
            </w:r>
          </w:p>
        </w:tc>
        <w:tc>
          <w:tcPr>
            <w:tcW w:w="1512" w:type="dxa"/>
            <w:vAlign w:val="center"/>
          </w:tcPr>
          <w:p w14:paraId="21B3938F" w14:textId="77777777" w:rsidR="001233F8" w:rsidRDefault="008160FF">
            <w:pPr>
              <w:spacing w:after="0"/>
              <w:jc w:val="center"/>
              <w:rPr>
                <w:color w:val="000000"/>
              </w:rPr>
            </w:pPr>
            <w:r>
              <w:rPr>
                <w:color w:val="000000"/>
              </w:rPr>
              <w:t xml:space="preserve"> See Section 4.1</w:t>
            </w:r>
          </w:p>
        </w:tc>
      </w:tr>
      <w:tr w:rsidR="001233F8" w14:paraId="1892DF8F" w14:textId="77777777">
        <w:trPr>
          <w:cantSplit/>
        </w:trPr>
        <w:tc>
          <w:tcPr>
            <w:tcW w:w="880" w:type="dxa"/>
          </w:tcPr>
          <w:p w14:paraId="3F729DD0" w14:textId="77777777" w:rsidR="001233F8" w:rsidRDefault="008160FF">
            <w:pPr>
              <w:spacing w:after="0"/>
              <w:ind w:right="72"/>
              <w:jc w:val="center"/>
              <w:rPr>
                <w:color w:val="000000"/>
              </w:rPr>
            </w:pPr>
            <w:r>
              <w:rPr>
                <w:color w:val="000000"/>
              </w:rPr>
              <w:t>1-2</w:t>
            </w:r>
          </w:p>
        </w:tc>
        <w:tc>
          <w:tcPr>
            <w:tcW w:w="5463" w:type="dxa"/>
          </w:tcPr>
          <w:p w14:paraId="2B1CFAB3" w14:textId="77777777" w:rsidR="001233F8" w:rsidRDefault="008160FF">
            <w:pPr>
              <w:spacing w:after="0"/>
              <w:rPr>
                <w:color w:val="000000"/>
              </w:rPr>
            </w:pPr>
            <w:r>
              <w:rPr>
                <w:color w:val="000000"/>
              </w:rPr>
              <w:t>NumMsgBytes</w:t>
            </w:r>
          </w:p>
        </w:tc>
        <w:tc>
          <w:tcPr>
            <w:tcW w:w="1180" w:type="dxa"/>
          </w:tcPr>
          <w:p w14:paraId="11CA6492" w14:textId="77777777" w:rsidR="001233F8" w:rsidRDefault="008160FF">
            <w:pPr>
              <w:spacing w:after="0"/>
              <w:jc w:val="center"/>
              <w:rPr>
                <w:color w:val="000000"/>
              </w:rPr>
            </w:pPr>
            <w:r>
              <w:rPr>
                <w:color w:val="000000"/>
              </w:rPr>
              <w:t>uint16</w:t>
            </w:r>
          </w:p>
        </w:tc>
        <w:tc>
          <w:tcPr>
            <w:tcW w:w="1512" w:type="dxa"/>
            <w:vAlign w:val="center"/>
          </w:tcPr>
          <w:p w14:paraId="1C80E9B7" w14:textId="77777777" w:rsidR="001233F8" w:rsidRDefault="008160FF">
            <w:pPr>
              <w:spacing w:after="0"/>
              <w:jc w:val="center"/>
              <w:rPr>
                <w:color w:val="000000"/>
              </w:rPr>
            </w:pPr>
            <w:r>
              <w:rPr>
                <w:color w:val="000000"/>
              </w:rPr>
              <w:t>8</w:t>
            </w:r>
          </w:p>
        </w:tc>
      </w:tr>
      <w:tr w:rsidR="001233F8" w14:paraId="5F34FF9B" w14:textId="77777777">
        <w:trPr>
          <w:cantSplit/>
        </w:trPr>
        <w:tc>
          <w:tcPr>
            <w:tcW w:w="880" w:type="dxa"/>
          </w:tcPr>
          <w:p w14:paraId="55972EC4" w14:textId="77777777" w:rsidR="001233F8" w:rsidRDefault="008160FF">
            <w:pPr>
              <w:spacing w:after="0"/>
              <w:ind w:right="72"/>
              <w:jc w:val="center"/>
              <w:rPr>
                <w:color w:val="000000"/>
              </w:rPr>
            </w:pPr>
            <w:r>
              <w:rPr>
                <w:color w:val="000000"/>
              </w:rPr>
              <w:t>3-4</w:t>
            </w:r>
          </w:p>
        </w:tc>
        <w:tc>
          <w:tcPr>
            <w:tcW w:w="5463" w:type="dxa"/>
          </w:tcPr>
          <w:p w14:paraId="23E9E96D" w14:textId="77777777" w:rsidR="001233F8" w:rsidRDefault="008160FF">
            <w:pPr>
              <w:spacing w:after="0"/>
              <w:rPr>
                <w:color w:val="000000"/>
              </w:rPr>
            </w:pPr>
            <w:r>
              <w:rPr>
                <w:color w:val="000000"/>
              </w:rPr>
              <w:t>Checksum</w:t>
            </w:r>
          </w:p>
        </w:tc>
        <w:tc>
          <w:tcPr>
            <w:tcW w:w="1180" w:type="dxa"/>
          </w:tcPr>
          <w:p w14:paraId="5FACB45E" w14:textId="77777777" w:rsidR="001233F8" w:rsidRDefault="008160FF">
            <w:pPr>
              <w:spacing w:after="0"/>
              <w:jc w:val="center"/>
              <w:rPr>
                <w:color w:val="000000"/>
              </w:rPr>
            </w:pPr>
            <w:r>
              <w:rPr>
                <w:color w:val="000000"/>
              </w:rPr>
              <w:t>uint16</w:t>
            </w:r>
          </w:p>
        </w:tc>
        <w:tc>
          <w:tcPr>
            <w:tcW w:w="1512" w:type="dxa"/>
            <w:vAlign w:val="center"/>
          </w:tcPr>
          <w:p w14:paraId="7F9055B5" w14:textId="77777777" w:rsidR="001233F8" w:rsidRDefault="008160FF">
            <w:pPr>
              <w:spacing w:after="0"/>
              <w:jc w:val="center"/>
              <w:rPr>
                <w:color w:val="000000"/>
              </w:rPr>
            </w:pPr>
            <w:r>
              <w:rPr>
                <w:color w:val="000000"/>
              </w:rPr>
              <w:t>See Section 4.6</w:t>
            </w:r>
          </w:p>
        </w:tc>
      </w:tr>
      <w:tr w:rsidR="001233F8" w14:paraId="391AC6BF" w14:textId="77777777">
        <w:trPr>
          <w:cantSplit/>
          <w:trHeight w:val="255"/>
        </w:trPr>
        <w:tc>
          <w:tcPr>
            <w:tcW w:w="880" w:type="dxa"/>
          </w:tcPr>
          <w:p w14:paraId="0F3ECB15" w14:textId="77777777" w:rsidR="001233F8" w:rsidRDefault="008160FF">
            <w:pPr>
              <w:spacing w:after="0"/>
              <w:ind w:right="72"/>
              <w:jc w:val="center"/>
              <w:rPr>
                <w:color w:val="000000"/>
              </w:rPr>
            </w:pPr>
            <w:r>
              <w:rPr>
                <w:color w:val="000000"/>
              </w:rPr>
              <w:t>5</w:t>
            </w:r>
          </w:p>
        </w:tc>
        <w:tc>
          <w:tcPr>
            <w:tcW w:w="5463" w:type="dxa"/>
          </w:tcPr>
          <w:p w14:paraId="77019C13" w14:textId="77777777" w:rsidR="001233F8" w:rsidRDefault="008160FF">
            <w:pPr>
              <w:spacing w:after="0"/>
              <w:rPr>
                <w:color w:val="000000"/>
              </w:rPr>
            </w:pPr>
            <w:r>
              <w:rPr>
                <w:color w:val="000000"/>
              </w:rPr>
              <w:t>TransactionID</w:t>
            </w:r>
          </w:p>
        </w:tc>
        <w:tc>
          <w:tcPr>
            <w:tcW w:w="1180" w:type="dxa"/>
          </w:tcPr>
          <w:p w14:paraId="13CD6EA1" w14:textId="77777777" w:rsidR="001233F8" w:rsidRDefault="008160FF">
            <w:pPr>
              <w:spacing w:after="0"/>
              <w:jc w:val="center"/>
              <w:rPr>
                <w:color w:val="000000"/>
              </w:rPr>
            </w:pPr>
            <w:r>
              <w:rPr>
                <w:color w:val="000000"/>
              </w:rPr>
              <w:t>uint8</w:t>
            </w:r>
          </w:p>
        </w:tc>
        <w:tc>
          <w:tcPr>
            <w:tcW w:w="1512" w:type="dxa"/>
            <w:vAlign w:val="center"/>
          </w:tcPr>
          <w:p w14:paraId="4B19D55A" w14:textId="77777777" w:rsidR="001233F8" w:rsidRDefault="008160FF">
            <w:pPr>
              <w:spacing w:after="0"/>
              <w:jc w:val="center"/>
              <w:rPr>
                <w:color w:val="000000"/>
              </w:rPr>
            </w:pPr>
            <w:r>
              <w:rPr>
                <w:color w:val="000000"/>
              </w:rPr>
              <w:t>See Section 4.3</w:t>
            </w:r>
          </w:p>
        </w:tc>
      </w:tr>
      <w:tr w:rsidR="001233F8" w14:paraId="4B1868B7" w14:textId="77777777">
        <w:trPr>
          <w:cantSplit/>
        </w:trPr>
        <w:tc>
          <w:tcPr>
            <w:tcW w:w="880" w:type="dxa"/>
          </w:tcPr>
          <w:p w14:paraId="53475A30" w14:textId="77777777" w:rsidR="001233F8" w:rsidRDefault="008160FF">
            <w:pPr>
              <w:spacing w:after="0"/>
              <w:ind w:right="72"/>
              <w:jc w:val="center"/>
              <w:rPr>
                <w:color w:val="000000"/>
              </w:rPr>
            </w:pPr>
            <w:r>
              <w:rPr>
                <w:color w:val="000000"/>
              </w:rPr>
              <w:t>6</w:t>
            </w:r>
          </w:p>
        </w:tc>
        <w:tc>
          <w:tcPr>
            <w:tcW w:w="5463" w:type="dxa"/>
          </w:tcPr>
          <w:p w14:paraId="735BC43E" w14:textId="77777777" w:rsidR="001233F8" w:rsidRDefault="008160FF">
            <w:pPr>
              <w:spacing w:after="0"/>
              <w:rPr>
                <w:color w:val="000000"/>
              </w:rPr>
            </w:pPr>
            <w:r>
              <w:rPr>
                <w:color w:val="000000"/>
              </w:rPr>
              <w:t>MessageID</w:t>
            </w:r>
          </w:p>
        </w:tc>
        <w:tc>
          <w:tcPr>
            <w:tcW w:w="1180" w:type="dxa"/>
          </w:tcPr>
          <w:p w14:paraId="22847271" w14:textId="77777777" w:rsidR="001233F8" w:rsidRDefault="008160FF">
            <w:pPr>
              <w:spacing w:after="0"/>
              <w:jc w:val="center"/>
              <w:rPr>
                <w:color w:val="000000"/>
              </w:rPr>
            </w:pPr>
            <w:r>
              <w:rPr>
                <w:color w:val="000000"/>
              </w:rPr>
              <w:t>uint8</w:t>
            </w:r>
          </w:p>
        </w:tc>
        <w:tc>
          <w:tcPr>
            <w:tcW w:w="1512" w:type="dxa"/>
            <w:vAlign w:val="center"/>
          </w:tcPr>
          <w:p w14:paraId="4E270C87" w14:textId="77777777" w:rsidR="001233F8" w:rsidRDefault="008160FF">
            <w:pPr>
              <w:spacing w:after="0"/>
              <w:jc w:val="center"/>
              <w:rPr>
                <w:color w:val="000000"/>
              </w:rPr>
            </w:pPr>
            <w:r>
              <w:rPr>
                <w:color w:val="000000"/>
              </w:rPr>
              <w:t>130</w:t>
            </w:r>
          </w:p>
        </w:tc>
      </w:tr>
      <w:tr w:rsidR="001233F8" w14:paraId="21660DC1" w14:textId="77777777">
        <w:trPr>
          <w:cantSplit/>
        </w:trPr>
        <w:tc>
          <w:tcPr>
            <w:tcW w:w="880" w:type="dxa"/>
          </w:tcPr>
          <w:p w14:paraId="02760DE0" w14:textId="77777777" w:rsidR="001233F8" w:rsidRDefault="008160FF">
            <w:pPr>
              <w:spacing w:after="0"/>
              <w:ind w:right="72"/>
              <w:jc w:val="center"/>
              <w:rPr>
                <w:color w:val="000000"/>
              </w:rPr>
            </w:pPr>
            <w:r>
              <w:rPr>
                <w:color w:val="000000"/>
              </w:rPr>
              <w:t>7</w:t>
            </w:r>
          </w:p>
        </w:tc>
        <w:tc>
          <w:tcPr>
            <w:tcW w:w="5463" w:type="dxa"/>
          </w:tcPr>
          <w:p w14:paraId="05FEF23E" w14:textId="77777777" w:rsidR="001233F8" w:rsidRDefault="008160FF">
            <w:pPr>
              <w:spacing w:after="0"/>
              <w:rPr>
                <w:color w:val="000000"/>
              </w:rPr>
            </w:pPr>
            <w:r>
              <w:rPr>
                <w:color w:val="000000"/>
              </w:rPr>
              <w:t>Status</w:t>
            </w:r>
          </w:p>
        </w:tc>
        <w:tc>
          <w:tcPr>
            <w:tcW w:w="1180" w:type="dxa"/>
          </w:tcPr>
          <w:p w14:paraId="209FD9EB" w14:textId="77777777" w:rsidR="001233F8" w:rsidRDefault="008160FF">
            <w:pPr>
              <w:spacing w:after="0"/>
              <w:jc w:val="center"/>
              <w:rPr>
                <w:color w:val="000000"/>
              </w:rPr>
            </w:pPr>
            <w:r>
              <w:rPr>
                <w:color w:val="000000"/>
              </w:rPr>
              <w:t>uint8</w:t>
            </w:r>
          </w:p>
        </w:tc>
        <w:tc>
          <w:tcPr>
            <w:tcW w:w="1512" w:type="dxa"/>
            <w:vAlign w:val="center"/>
          </w:tcPr>
          <w:p w14:paraId="2F77C8FB" w14:textId="77777777" w:rsidR="001233F8" w:rsidRDefault="008160FF">
            <w:pPr>
              <w:spacing w:after="0"/>
              <w:jc w:val="center"/>
              <w:rPr>
                <w:color w:val="000000"/>
              </w:rPr>
            </w:pPr>
            <w:r>
              <w:rPr>
                <w:color w:val="000000"/>
              </w:rPr>
              <w:t>See below</w:t>
            </w:r>
          </w:p>
        </w:tc>
      </w:tr>
    </w:tbl>
    <w:p w14:paraId="632A68A9" w14:textId="77777777" w:rsidR="001233F8" w:rsidRDefault="008160FF">
      <w:pPr>
        <w:spacing w:before="240" w:after="60"/>
        <w:ind w:left="1080" w:hanging="360"/>
        <w:rPr>
          <w:color w:val="000000"/>
        </w:rPr>
      </w:pPr>
      <w:r>
        <w:rPr>
          <w:b/>
          <w:color w:val="000000"/>
        </w:rPr>
        <w:t>Status</w:t>
      </w:r>
      <w:r>
        <w:rPr>
          <w:color w:val="000000"/>
        </w:rPr>
        <w:t>:  Provides status on the test GPIO setting. The valid values are:</w:t>
      </w:r>
    </w:p>
    <w:p w14:paraId="6CFDFEC9" w14:textId="77777777" w:rsidR="001233F8" w:rsidRDefault="008160FF">
      <w:pPr>
        <w:spacing w:after="0"/>
        <w:ind w:left="1440" w:hanging="360"/>
        <w:rPr>
          <w:color w:val="000000"/>
        </w:rPr>
      </w:pPr>
      <w:r>
        <w:rPr>
          <w:color w:val="000000"/>
        </w:rPr>
        <w:t>0 = GPIO setting succeeded</w:t>
      </w:r>
    </w:p>
    <w:p w14:paraId="67245004" w14:textId="77777777" w:rsidR="001233F8" w:rsidRDefault="008160FF">
      <w:pPr>
        <w:spacing w:after="0"/>
        <w:ind w:left="1440" w:hanging="360"/>
        <w:rPr>
          <w:color w:val="000000"/>
        </w:rPr>
      </w:pPr>
      <w:r>
        <w:rPr>
          <w:color w:val="000000"/>
        </w:rPr>
        <w:t xml:space="preserve">1 = Dispatch ignored; invalid value for </w:t>
      </w:r>
      <w:r>
        <w:rPr>
          <w:b/>
          <w:color w:val="000000"/>
        </w:rPr>
        <w:t>Command</w:t>
      </w:r>
    </w:p>
    <w:p w14:paraId="771E91FA" w14:textId="77777777" w:rsidR="001233F8" w:rsidRDefault="008160FF">
      <w:pPr>
        <w:spacing w:after="0"/>
        <w:ind w:left="1440" w:hanging="360"/>
        <w:rPr>
          <w:color w:val="000000"/>
        </w:rPr>
      </w:pPr>
      <w:r>
        <w:rPr>
          <w:color w:val="000000"/>
        </w:rPr>
        <w:t>2 = GPIO setting failed</w:t>
      </w:r>
    </w:p>
    <w:p w14:paraId="6AD30C91" w14:textId="77777777" w:rsidR="001233F8" w:rsidRDefault="008160FF" w:rsidP="0086059E">
      <w:pPr>
        <w:pStyle w:val="Heading2"/>
      </w:pPr>
      <w:bookmarkStart w:id="140" w:name="_Toc202436131"/>
      <w:r>
        <w:t>Set Operating Mode Dispatch</w:t>
      </w:r>
      <w:bookmarkEnd w:id="140"/>
    </w:p>
    <w:p w14:paraId="3D96147B" w14:textId="77777777" w:rsidR="001233F8" w:rsidRDefault="008160FF">
      <w:pPr>
        <w:spacing w:before="120"/>
        <w:jc w:val="both"/>
        <w:rPr>
          <w:color w:val="000000"/>
        </w:rPr>
      </w:pPr>
      <w:r>
        <w:rPr>
          <w:color w:val="000000"/>
        </w:rPr>
        <w:t>The Module can be put into a high current drain mode to support stress testing. Other Module settings can also be adjusted with this message.</w:t>
      </w:r>
    </w:p>
    <w:p w14:paraId="419C8BA0" w14:textId="77777777" w:rsidR="001233F8" w:rsidRDefault="008160FF">
      <w:pPr>
        <w:spacing w:before="120"/>
        <w:jc w:val="both"/>
        <w:rPr>
          <w:color w:val="000000"/>
        </w:rPr>
      </w:pPr>
      <w:r>
        <w:rPr>
          <w:color w:val="000000"/>
        </w:rPr>
        <w:t>When the Module receives a Set Operating Mode Dispatch, it performs any processing associated with the message and sends the Set Operating Mode Response to the Host.</w:t>
      </w:r>
    </w:p>
    <w:p w14:paraId="2DA543E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Manufacturing and Service Depot</w:t>
      </w:r>
    </w:p>
    <w:p w14:paraId="382AD96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5EE2E7C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Set Operating Mode Response</w:t>
      </w:r>
    </w:p>
    <w:p w14:paraId="41E2D9A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36C5522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4AEE9F7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3F68F35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The </w:t>
      </w:r>
      <w:r>
        <w:rPr>
          <w:b/>
          <w:color w:val="000000"/>
          <w:szCs w:val="22"/>
        </w:rPr>
        <w:t>HBDemodControl</w:t>
      </w:r>
      <w:r>
        <w:rPr>
          <w:color w:val="000000"/>
          <w:szCs w:val="22"/>
        </w:rPr>
        <w:t xml:space="preserve"> and </w:t>
      </w:r>
      <w:r>
        <w:rPr>
          <w:b/>
          <w:color w:val="000000"/>
          <w:szCs w:val="22"/>
        </w:rPr>
        <w:t>LBDemodControl</w:t>
      </w:r>
      <w:r>
        <w:rPr>
          <w:color w:val="000000"/>
          <w:szCs w:val="22"/>
        </w:rPr>
        <w:t xml:space="preserve"> fields were late additions to this message. To retain backward compatibility, the Module must allow for this dispatch to contain only 8 bytes, and then use a default value for </w:t>
      </w:r>
      <w:r>
        <w:rPr>
          <w:b/>
          <w:color w:val="000000"/>
          <w:szCs w:val="22"/>
        </w:rPr>
        <w:t>HBDemodControl</w:t>
      </w:r>
      <w:r>
        <w:rPr>
          <w:color w:val="000000"/>
          <w:szCs w:val="22"/>
        </w:rPr>
        <w:t xml:space="preserve"> (i.e., 0xFF) and </w:t>
      </w:r>
      <w:r>
        <w:rPr>
          <w:b/>
          <w:color w:val="000000"/>
          <w:szCs w:val="22"/>
        </w:rPr>
        <w:t>LBDemodControl</w:t>
      </w:r>
      <w:r>
        <w:rPr>
          <w:color w:val="000000"/>
          <w:szCs w:val="22"/>
        </w:rPr>
        <w:t xml:space="preserve"> (i.e., 0xFF).Maximum </w:t>
      </w:r>
      <w:r>
        <w:rPr>
          <w:b/>
          <w:color w:val="000000"/>
          <w:szCs w:val="22"/>
        </w:rPr>
        <w:t>NumMsgBytes</w:t>
      </w:r>
      <w:r>
        <w:rPr>
          <w:color w:val="000000"/>
          <w:szCs w:val="22"/>
        </w:rPr>
        <w:t>:  64</w:t>
      </w:r>
    </w:p>
    <w:p w14:paraId="384B6F20"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FE19671" w14:textId="77777777">
        <w:trPr>
          <w:cantSplit/>
          <w:tblHeader/>
        </w:trPr>
        <w:tc>
          <w:tcPr>
            <w:tcW w:w="880" w:type="dxa"/>
            <w:shd w:val="clear" w:color="auto" w:fill="EEECE1"/>
          </w:tcPr>
          <w:p w14:paraId="40F2EC67" w14:textId="77777777" w:rsidR="001233F8" w:rsidRDefault="008160FF">
            <w:pPr>
              <w:spacing w:after="0"/>
              <w:jc w:val="center"/>
              <w:rPr>
                <w:b/>
                <w:color w:val="000000"/>
              </w:rPr>
            </w:pPr>
            <w:r>
              <w:rPr>
                <w:b/>
                <w:color w:val="000000"/>
              </w:rPr>
              <w:t>Byte #</w:t>
            </w:r>
          </w:p>
        </w:tc>
        <w:tc>
          <w:tcPr>
            <w:tcW w:w="5463" w:type="dxa"/>
            <w:shd w:val="clear" w:color="auto" w:fill="EEECE1"/>
          </w:tcPr>
          <w:p w14:paraId="4263F3B9" w14:textId="77777777" w:rsidR="001233F8" w:rsidRDefault="008160FF">
            <w:pPr>
              <w:spacing w:after="0"/>
              <w:jc w:val="center"/>
              <w:rPr>
                <w:b/>
                <w:color w:val="000000"/>
              </w:rPr>
            </w:pPr>
            <w:r>
              <w:rPr>
                <w:b/>
                <w:color w:val="000000"/>
              </w:rPr>
              <w:t>Field Name</w:t>
            </w:r>
          </w:p>
        </w:tc>
        <w:tc>
          <w:tcPr>
            <w:tcW w:w="1180" w:type="dxa"/>
            <w:shd w:val="clear" w:color="auto" w:fill="EEECE1"/>
          </w:tcPr>
          <w:p w14:paraId="0F89E4EA"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81F9D48" w14:textId="77777777" w:rsidR="001233F8" w:rsidRDefault="008160FF">
            <w:pPr>
              <w:spacing w:after="0"/>
              <w:jc w:val="center"/>
              <w:rPr>
                <w:b/>
                <w:color w:val="000000"/>
              </w:rPr>
            </w:pPr>
            <w:r>
              <w:rPr>
                <w:b/>
                <w:color w:val="000000"/>
              </w:rPr>
              <w:t>Value</w:t>
            </w:r>
          </w:p>
        </w:tc>
      </w:tr>
      <w:tr w:rsidR="001233F8" w14:paraId="206C961D" w14:textId="77777777">
        <w:trPr>
          <w:cantSplit/>
        </w:trPr>
        <w:tc>
          <w:tcPr>
            <w:tcW w:w="880" w:type="dxa"/>
          </w:tcPr>
          <w:p w14:paraId="7C554B3B" w14:textId="77777777" w:rsidR="001233F8" w:rsidRDefault="008160FF">
            <w:pPr>
              <w:spacing w:after="0"/>
              <w:ind w:right="72"/>
              <w:jc w:val="center"/>
              <w:rPr>
                <w:color w:val="000000"/>
              </w:rPr>
            </w:pPr>
            <w:r>
              <w:rPr>
                <w:color w:val="000000"/>
              </w:rPr>
              <w:t>0</w:t>
            </w:r>
          </w:p>
        </w:tc>
        <w:tc>
          <w:tcPr>
            <w:tcW w:w="5463" w:type="dxa"/>
          </w:tcPr>
          <w:p w14:paraId="6F3422FF" w14:textId="77777777" w:rsidR="001233F8" w:rsidRDefault="008160FF">
            <w:pPr>
              <w:spacing w:after="0"/>
              <w:rPr>
                <w:color w:val="000000"/>
              </w:rPr>
            </w:pPr>
            <w:r>
              <w:rPr>
                <w:color w:val="000000"/>
              </w:rPr>
              <w:t>Sync</w:t>
            </w:r>
          </w:p>
        </w:tc>
        <w:tc>
          <w:tcPr>
            <w:tcW w:w="1180" w:type="dxa"/>
          </w:tcPr>
          <w:p w14:paraId="3E2F878C" w14:textId="77777777" w:rsidR="001233F8" w:rsidRDefault="008160FF">
            <w:pPr>
              <w:spacing w:after="0"/>
              <w:jc w:val="center"/>
              <w:rPr>
                <w:color w:val="000000"/>
              </w:rPr>
            </w:pPr>
            <w:r>
              <w:rPr>
                <w:color w:val="000000"/>
              </w:rPr>
              <w:t>uint8</w:t>
            </w:r>
          </w:p>
        </w:tc>
        <w:tc>
          <w:tcPr>
            <w:tcW w:w="1512" w:type="dxa"/>
            <w:vAlign w:val="center"/>
          </w:tcPr>
          <w:p w14:paraId="406FE9E4" w14:textId="77777777" w:rsidR="001233F8" w:rsidRDefault="008160FF">
            <w:pPr>
              <w:spacing w:after="0"/>
              <w:jc w:val="center"/>
              <w:rPr>
                <w:color w:val="000000"/>
              </w:rPr>
            </w:pPr>
            <w:r>
              <w:rPr>
                <w:color w:val="000000"/>
              </w:rPr>
              <w:t xml:space="preserve"> See Section 4.1</w:t>
            </w:r>
          </w:p>
        </w:tc>
      </w:tr>
      <w:tr w:rsidR="001233F8" w14:paraId="1D3F73EA" w14:textId="77777777">
        <w:trPr>
          <w:cantSplit/>
        </w:trPr>
        <w:tc>
          <w:tcPr>
            <w:tcW w:w="880" w:type="dxa"/>
          </w:tcPr>
          <w:p w14:paraId="00C7988D" w14:textId="77777777" w:rsidR="001233F8" w:rsidRDefault="008160FF">
            <w:pPr>
              <w:spacing w:after="0"/>
              <w:ind w:right="72"/>
              <w:jc w:val="center"/>
              <w:rPr>
                <w:color w:val="000000"/>
              </w:rPr>
            </w:pPr>
            <w:r>
              <w:rPr>
                <w:color w:val="000000"/>
              </w:rPr>
              <w:t>1-2</w:t>
            </w:r>
          </w:p>
        </w:tc>
        <w:tc>
          <w:tcPr>
            <w:tcW w:w="5463" w:type="dxa"/>
          </w:tcPr>
          <w:p w14:paraId="04340DAD" w14:textId="77777777" w:rsidR="001233F8" w:rsidRDefault="008160FF">
            <w:pPr>
              <w:spacing w:after="0"/>
              <w:rPr>
                <w:color w:val="000000"/>
              </w:rPr>
            </w:pPr>
            <w:r>
              <w:rPr>
                <w:color w:val="000000"/>
              </w:rPr>
              <w:t>NumMsgBytes</w:t>
            </w:r>
          </w:p>
        </w:tc>
        <w:tc>
          <w:tcPr>
            <w:tcW w:w="1180" w:type="dxa"/>
          </w:tcPr>
          <w:p w14:paraId="5BFD5F05" w14:textId="77777777" w:rsidR="001233F8" w:rsidRDefault="008160FF">
            <w:pPr>
              <w:spacing w:after="0"/>
              <w:jc w:val="center"/>
              <w:rPr>
                <w:color w:val="000000"/>
              </w:rPr>
            </w:pPr>
            <w:r>
              <w:rPr>
                <w:color w:val="000000"/>
              </w:rPr>
              <w:t>uint16</w:t>
            </w:r>
          </w:p>
        </w:tc>
        <w:tc>
          <w:tcPr>
            <w:tcW w:w="1512" w:type="dxa"/>
            <w:vAlign w:val="center"/>
          </w:tcPr>
          <w:p w14:paraId="2233187F" w14:textId="77777777" w:rsidR="001233F8" w:rsidRDefault="008160FF">
            <w:pPr>
              <w:spacing w:after="0"/>
              <w:jc w:val="center"/>
              <w:rPr>
                <w:color w:val="000000"/>
              </w:rPr>
            </w:pPr>
            <w:r>
              <w:rPr>
                <w:color w:val="000000"/>
              </w:rPr>
              <w:t>11</w:t>
            </w:r>
          </w:p>
        </w:tc>
      </w:tr>
      <w:tr w:rsidR="001233F8" w14:paraId="1D5054FB" w14:textId="77777777">
        <w:trPr>
          <w:cantSplit/>
        </w:trPr>
        <w:tc>
          <w:tcPr>
            <w:tcW w:w="880" w:type="dxa"/>
          </w:tcPr>
          <w:p w14:paraId="264E9F31" w14:textId="77777777" w:rsidR="001233F8" w:rsidRDefault="008160FF">
            <w:pPr>
              <w:spacing w:after="0"/>
              <w:ind w:right="72"/>
              <w:jc w:val="center"/>
              <w:rPr>
                <w:color w:val="000000"/>
              </w:rPr>
            </w:pPr>
            <w:r>
              <w:rPr>
                <w:color w:val="000000"/>
              </w:rPr>
              <w:t>3-4</w:t>
            </w:r>
          </w:p>
        </w:tc>
        <w:tc>
          <w:tcPr>
            <w:tcW w:w="5463" w:type="dxa"/>
          </w:tcPr>
          <w:p w14:paraId="313DE3B5" w14:textId="77777777" w:rsidR="001233F8" w:rsidRDefault="008160FF">
            <w:pPr>
              <w:spacing w:after="0"/>
              <w:rPr>
                <w:color w:val="000000"/>
              </w:rPr>
            </w:pPr>
            <w:r>
              <w:rPr>
                <w:color w:val="000000"/>
              </w:rPr>
              <w:t>Checksum</w:t>
            </w:r>
          </w:p>
        </w:tc>
        <w:tc>
          <w:tcPr>
            <w:tcW w:w="1180" w:type="dxa"/>
          </w:tcPr>
          <w:p w14:paraId="2E55667B" w14:textId="77777777" w:rsidR="001233F8" w:rsidRDefault="008160FF">
            <w:pPr>
              <w:spacing w:after="0"/>
              <w:jc w:val="center"/>
              <w:rPr>
                <w:color w:val="000000"/>
              </w:rPr>
            </w:pPr>
            <w:r>
              <w:rPr>
                <w:color w:val="000000"/>
              </w:rPr>
              <w:t>uint16</w:t>
            </w:r>
          </w:p>
        </w:tc>
        <w:tc>
          <w:tcPr>
            <w:tcW w:w="1512" w:type="dxa"/>
            <w:vAlign w:val="center"/>
          </w:tcPr>
          <w:p w14:paraId="1D493A5A" w14:textId="77777777" w:rsidR="001233F8" w:rsidRDefault="008160FF">
            <w:pPr>
              <w:spacing w:after="0"/>
              <w:jc w:val="center"/>
              <w:rPr>
                <w:color w:val="000000"/>
              </w:rPr>
            </w:pPr>
            <w:r>
              <w:rPr>
                <w:color w:val="000000"/>
              </w:rPr>
              <w:t>See Section 4.6</w:t>
            </w:r>
          </w:p>
        </w:tc>
      </w:tr>
      <w:tr w:rsidR="001233F8" w14:paraId="13700134" w14:textId="77777777">
        <w:trPr>
          <w:cantSplit/>
          <w:trHeight w:val="255"/>
        </w:trPr>
        <w:tc>
          <w:tcPr>
            <w:tcW w:w="880" w:type="dxa"/>
          </w:tcPr>
          <w:p w14:paraId="2DD8E332" w14:textId="77777777" w:rsidR="001233F8" w:rsidRDefault="008160FF">
            <w:pPr>
              <w:spacing w:after="0"/>
              <w:ind w:right="72"/>
              <w:jc w:val="center"/>
              <w:rPr>
                <w:color w:val="000000"/>
              </w:rPr>
            </w:pPr>
            <w:r>
              <w:rPr>
                <w:color w:val="000000"/>
              </w:rPr>
              <w:t>5</w:t>
            </w:r>
          </w:p>
        </w:tc>
        <w:tc>
          <w:tcPr>
            <w:tcW w:w="5463" w:type="dxa"/>
          </w:tcPr>
          <w:p w14:paraId="7490CFF9" w14:textId="77777777" w:rsidR="001233F8" w:rsidRDefault="008160FF">
            <w:pPr>
              <w:spacing w:after="0"/>
              <w:rPr>
                <w:color w:val="000000"/>
              </w:rPr>
            </w:pPr>
            <w:r>
              <w:rPr>
                <w:color w:val="000000"/>
              </w:rPr>
              <w:t>TransactionID</w:t>
            </w:r>
          </w:p>
        </w:tc>
        <w:tc>
          <w:tcPr>
            <w:tcW w:w="1180" w:type="dxa"/>
          </w:tcPr>
          <w:p w14:paraId="7287895A" w14:textId="77777777" w:rsidR="001233F8" w:rsidRDefault="008160FF">
            <w:pPr>
              <w:spacing w:after="0"/>
              <w:jc w:val="center"/>
              <w:rPr>
                <w:color w:val="000000"/>
              </w:rPr>
            </w:pPr>
            <w:r>
              <w:rPr>
                <w:color w:val="000000"/>
              </w:rPr>
              <w:t>uint8</w:t>
            </w:r>
          </w:p>
        </w:tc>
        <w:tc>
          <w:tcPr>
            <w:tcW w:w="1512" w:type="dxa"/>
            <w:vAlign w:val="center"/>
          </w:tcPr>
          <w:p w14:paraId="54AD3250" w14:textId="77777777" w:rsidR="001233F8" w:rsidRDefault="008160FF">
            <w:pPr>
              <w:spacing w:after="0"/>
              <w:jc w:val="center"/>
              <w:rPr>
                <w:color w:val="000000"/>
              </w:rPr>
            </w:pPr>
            <w:r>
              <w:rPr>
                <w:color w:val="000000"/>
              </w:rPr>
              <w:t>See Section 4.3</w:t>
            </w:r>
          </w:p>
        </w:tc>
      </w:tr>
      <w:tr w:rsidR="001233F8" w14:paraId="02517A7D" w14:textId="77777777">
        <w:trPr>
          <w:cantSplit/>
        </w:trPr>
        <w:tc>
          <w:tcPr>
            <w:tcW w:w="880" w:type="dxa"/>
          </w:tcPr>
          <w:p w14:paraId="4AEAEF12" w14:textId="77777777" w:rsidR="001233F8" w:rsidRDefault="008160FF">
            <w:pPr>
              <w:spacing w:after="0"/>
              <w:ind w:right="72"/>
              <w:jc w:val="center"/>
              <w:rPr>
                <w:color w:val="000000"/>
              </w:rPr>
            </w:pPr>
            <w:r>
              <w:rPr>
                <w:color w:val="000000"/>
              </w:rPr>
              <w:t>6</w:t>
            </w:r>
          </w:p>
        </w:tc>
        <w:tc>
          <w:tcPr>
            <w:tcW w:w="5463" w:type="dxa"/>
          </w:tcPr>
          <w:p w14:paraId="31E274CF" w14:textId="77777777" w:rsidR="001233F8" w:rsidRDefault="008160FF">
            <w:pPr>
              <w:spacing w:after="0"/>
              <w:rPr>
                <w:color w:val="000000"/>
              </w:rPr>
            </w:pPr>
            <w:r>
              <w:rPr>
                <w:color w:val="000000"/>
              </w:rPr>
              <w:t>MessageID</w:t>
            </w:r>
          </w:p>
        </w:tc>
        <w:tc>
          <w:tcPr>
            <w:tcW w:w="1180" w:type="dxa"/>
          </w:tcPr>
          <w:p w14:paraId="57A7F8EC" w14:textId="77777777" w:rsidR="001233F8" w:rsidRDefault="008160FF">
            <w:pPr>
              <w:spacing w:after="0"/>
              <w:jc w:val="center"/>
              <w:rPr>
                <w:color w:val="000000"/>
              </w:rPr>
            </w:pPr>
            <w:r>
              <w:rPr>
                <w:color w:val="000000"/>
              </w:rPr>
              <w:t>uint8</w:t>
            </w:r>
          </w:p>
        </w:tc>
        <w:tc>
          <w:tcPr>
            <w:tcW w:w="1512" w:type="dxa"/>
            <w:vAlign w:val="center"/>
          </w:tcPr>
          <w:p w14:paraId="620559C3" w14:textId="77777777" w:rsidR="001233F8" w:rsidRDefault="008160FF">
            <w:pPr>
              <w:spacing w:after="0"/>
              <w:jc w:val="center"/>
              <w:rPr>
                <w:color w:val="000000"/>
              </w:rPr>
            </w:pPr>
            <w:r>
              <w:rPr>
                <w:color w:val="000000"/>
              </w:rPr>
              <w:t>131</w:t>
            </w:r>
          </w:p>
        </w:tc>
      </w:tr>
      <w:tr w:rsidR="001233F8" w14:paraId="1E0CDDC1" w14:textId="77777777">
        <w:trPr>
          <w:cantSplit/>
        </w:trPr>
        <w:tc>
          <w:tcPr>
            <w:tcW w:w="880" w:type="dxa"/>
          </w:tcPr>
          <w:p w14:paraId="0AD4CF6D" w14:textId="77777777" w:rsidR="001233F8" w:rsidRDefault="008160FF">
            <w:pPr>
              <w:spacing w:after="0"/>
              <w:ind w:right="72"/>
              <w:jc w:val="center"/>
              <w:rPr>
                <w:color w:val="000000"/>
              </w:rPr>
            </w:pPr>
            <w:r>
              <w:rPr>
                <w:color w:val="000000"/>
              </w:rPr>
              <w:t>7</w:t>
            </w:r>
          </w:p>
        </w:tc>
        <w:tc>
          <w:tcPr>
            <w:tcW w:w="5463" w:type="dxa"/>
          </w:tcPr>
          <w:p w14:paraId="21263D0D" w14:textId="77777777" w:rsidR="001233F8" w:rsidRDefault="008160FF">
            <w:pPr>
              <w:spacing w:after="0"/>
              <w:rPr>
                <w:color w:val="000000"/>
              </w:rPr>
            </w:pPr>
            <w:r>
              <w:rPr>
                <w:color w:val="000000"/>
              </w:rPr>
              <w:t>Command</w:t>
            </w:r>
          </w:p>
        </w:tc>
        <w:tc>
          <w:tcPr>
            <w:tcW w:w="1180" w:type="dxa"/>
          </w:tcPr>
          <w:p w14:paraId="5300EBE3" w14:textId="77777777" w:rsidR="001233F8" w:rsidRDefault="008160FF">
            <w:pPr>
              <w:spacing w:after="0"/>
              <w:jc w:val="center"/>
              <w:rPr>
                <w:color w:val="000000"/>
              </w:rPr>
            </w:pPr>
            <w:r>
              <w:rPr>
                <w:color w:val="000000"/>
              </w:rPr>
              <w:t>uint8</w:t>
            </w:r>
          </w:p>
        </w:tc>
        <w:tc>
          <w:tcPr>
            <w:tcW w:w="1512" w:type="dxa"/>
            <w:vAlign w:val="center"/>
          </w:tcPr>
          <w:p w14:paraId="65663BB1" w14:textId="77777777" w:rsidR="001233F8" w:rsidRDefault="008160FF">
            <w:pPr>
              <w:spacing w:after="0"/>
              <w:jc w:val="center"/>
              <w:rPr>
                <w:color w:val="000000"/>
              </w:rPr>
            </w:pPr>
            <w:r>
              <w:rPr>
                <w:color w:val="000000"/>
              </w:rPr>
              <w:t>See below</w:t>
            </w:r>
          </w:p>
        </w:tc>
      </w:tr>
      <w:tr w:rsidR="001233F8" w14:paraId="2BB32017" w14:textId="77777777">
        <w:trPr>
          <w:cantSplit/>
        </w:trPr>
        <w:tc>
          <w:tcPr>
            <w:tcW w:w="880" w:type="dxa"/>
          </w:tcPr>
          <w:p w14:paraId="6EA3F087" w14:textId="77777777" w:rsidR="001233F8" w:rsidRDefault="008160FF">
            <w:pPr>
              <w:spacing w:after="0"/>
              <w:ind w:right="72"/>
              <w:jc w:val="center"/>
              <w:rPr>
                <w:color w:val="000000"/>
              </w:rPr>
            </w:pPr>
            <w:r>
              <w:rPr>
                <w:color w:val="000000"/>
              </w:rPr>
              <w:t>8</w:t>
            </w:r>
          </w:p>
        </w:tc>
        <w:tc>
          <w:tcPr>
            <w:tcW w:w="5463" w:type="dxa"/>
          </w:tcPr>
          <w:p w14:paraId="224F6CD2" w14:textId="77777777" w:rsidR="001233F8" w:rsidRDefault="008160FF">
            <w:pPr>
              <w:spacing w:after="0"/>
              <w:rPr>
                <w:color w:val="000000"/>
              </w:rPr>
            </w:pPr>
            <w:r>
              <w:rPr>
                <w:color w:val="000000"/>
              </w:rPr>
              <w:t>HBDemodControl</w:t>
            </w:r>
          </w:p>
        </w:tc>
        <w:tc>
          <w:tcPr>
            <w:tcW w:w="1180" w:type="dxa"/>
          </w:tcPr>
          <w:p w14:paraId="5C0E7ED7" w14:textId="77777777" w:rsidR="001233F8" w:rsidRDefault="008160FF">
            <w:pPr>
              <w:spacing w:after="0"/>
              <w:jc w:val="center"/>
              <w:rPr>
                <w:color w:val="000000"/>
              </w:rPr>
            </w:pPr>
            <w:r>
              <w:rPr>
                <w:color w:val="000000"/>
              </w:rPr>
              <w:t>uint8</w:t>
            </w:r>
          </w:p>
        </w:tc>
        <w:tc>
          <w:tcPr>
            <w:tcW w:w="1512" w:type="dxa"/>
            <w:vAlign w:val="center"/>
          </w:tcPr>
          <w:p w14:paraId="3324F40B" w14:textId="77777777" w:rsidR="001233F8" w:rsidRDefault="008160FF">
            <w:pPr>
              <w:spacing w:after="0"/>
              <w:jc w:val="center"/>
              <w:rPr>
                <w:color w:val="000000"/>
              </w:rPr>
            </w:pPr>
            <w:r>
              <w:rPr>
                <w:color w:val="000000"/>
              </w:rPr>
              <w:t>See below</w:t>
            </w:r>
          </w:p>
        </w:tc>
      </w:tr>
      <w:tr w:rsidR="001233F8" w14:paraId="6E0038CC" w14:textId="77777777">
        <w:trPr>
          <w:cantSplit/>
        </w:trPr>
        <w:tc>
          <w:tcPr>
            <w:tcW w:w="880" w:type="dxa"/>
          </w:tcPr>
          <w:p w14:paraId="11E2E0E2" w14:textId="77777777" w:rsidR="001233F8" w:rsidRDefault="008160FF">
            <w:pPr>
              <w:spacing w:after="0"/>
              <w:ind w:right="72"/>
              <w:jc w:val="center"/>
              <w:rPr>
                <w:color w:val="000000"/>
              </w:rPr>
            </w:pPr>
            <w:r>
              <w:rPr>
                <w:color w:val="000000"/>
              </w:rPr>
              <w:t>9</w:t>
            </w:r>
          </w:p>
        </w:tc>
        <w:tc>
          <w:tcPr>
            <w:tcW w:w="5463" w:type="dxa"/>
          </w:tcPr>
          <w:p w14:paraId="47D9FF5D" w14:textId="77777777" w:rsidR="001233F8" w:rsidRDefault="008160FF">
            <w:pPr>
              <w:spacing w:after="0"/>
              <w:rPr>
                <w:color w:val="000000"/>
              </w:rPr>
            </w:pPr>
            <w:r>
              <w:rPr>
                <w:color w:val="000000"/>
              </w:rPr>
              <w:t>LBDemodControl</w:t>
            </w:r>
          </w:p>
        </w:tc>
        <w:tc>
          <w:tcPr>
            <w:tcW w:w="1180" w:type="dxa"/>
          </w:tcPr>
          <w:p w14:paraId="112674A5" w14:textId="77777777" w:rsidR="001233F8" w:rsidRDefault="008160FF">
            <w:pPr>
              <w:spacing w:after="0"/>
              <w:jc w:val="center"/>
              <w:rPr>
                <w:color w:val="000000"/>
              </w:rPr>
            </w:pPr>
            <w:r>
              <w:rPr>
                <w:color w:val="000000"/>
              </w:rPr>
              <w:t>uint8</w:t>
            </w:r>
          </w:p>
        </w:tc>
        <w:tc>
          <w:tcPr>
            <w:tcW w:w="1512" w:type="dxa"/>
            <w:vAlign w:val="center"/>
          </w:tcPr>
          <w:p w14:paraId="0B5599F6" w14:textId="77777777" w:rsidR="001233F8" w:rsidRDefault="008160FF">
            <w:pPr>
              <w:spacing w:after="0"/>
              <w:jc w:val="center"/>
              <w:rPr>
                <w:color w:val="000000"/>
              </w:rPr>
            </w:pPr>
            <w:r>
              <w:rPr>
                <w:color w:val="000000"/>
              </w:rPr>
              <w:t>See below</w:t>
            </w:r>
          </w:p>
        </w:tc>
      </w:tr>
      <w:tr w:rsidR="001233F8" w14:paraId="70760D81" w14:textId="77777777">
        <w:trPr>
          <w:cantSplit/>
        </w:trPr>
        <w:tc>
          <w:tcPr>
            <w:tcW w:w="880" w:type="dxa"/>
          </w:tcPr>
          <w:p w14:paraId="198FE06C" w14:textId="77777777" w:rsidR="001233F8" w:rsidRDefault="008160FF">
            <w:pPr>
              <w:spacing w:after="0"/>
              <w:ind w:right="72"/>
              <w:jc w:val="center"/>
              <w:rPr>
                <w:color w:val="000000"/>
              </w:rPr>
            </w:pPr>
            <w:r>
              <w:rPr>
                <w:color w:val="000000"/>
              </w:rPr>
              <w:t>10</w:t>
            </w:r>
          </w:p>
        </w:tc>
        <w:tc>
          <w:tcPr>
            <w:tcW w:w="5463" w:type="dxa"/>
          </w:tcPr>
          <w:p w14:paraId="3FA161E1" w14:textId="77777777" w:rsidR="001233F8" w:rsidRDefault="008160FF">
            <w:pPr>
              <w:spacing w:after="0"/>
              <w:rPr>
                <w:color w:val="000000"/>
              </w:rPr>
            </w:pPr>
            <w:r>
              <w:rPr>
                <w:color w:val="000000"/>
              </w:rPr>
              <w:t>CNNumReads</w:t>
            </w:r>
          </w:p>
        </w:tc>
        <w:tc>
          <w:tcPr>
            <w:tcW w:w="1180" w:type="dxa"/>
          </w:tcPr>
          <w:p w14:paraId="2D34DBFE" w14:textId="77777777" w:rsidR="001233F8" w:rsidRDefault="008160FF">
            <w:pPr>
              <w:spacing w:after="0"/>
              <w:jc w:val="center"/>
              <w:rPr>
                <w:color w:val="000000"/>
              </w:rPr>
            </w:pPr>
            <w:r>
              <w:rPr>
                <w:color w:val="000000"/>
              </w:rPr>
              <w:t>uint8</w:t>
            </w:r>
          </w:p>
        </w:tc>
        <w:tc>
          <w:tcPr>
            <w:tcW w:w="1512" w:type="dxa"/>
            <w:vAlign w:val="center"/>
          </w:tcPr>
          <w:p w14:paraId="5FE85E49" w14:textId="77777777" w:rsidR="001233F8" w:rsidRDefault="008160FF">
            <w:pPr>
              <w:spacing w:after="0"/>
              <w:jc w:val="center"/>
              <w:rPr>
                <w:color w:val="000000"/>
              </w:rPr>
            </w:pPr>
            <w:r>
              <w:rPr>
                <w:color w:val="000000"/>
              </w:rPr>
              <w:t>See below</w:t>
            </w:r>
          </w:p>
        </w:tc>
      </w:tr>
    </w:tbl>
    <w:p w14:paraId="7BF0F8C8" w14:textId="77777777" w:rsidR="001233F8" w:rsidRDefault="008160FF">
      <w:pPr>
        <w:spacing w:before="240" w:after="60"/>
        <w:ind w:left="1080" w:hanging="360"/>
        <w:rPr>
          <w:color w:val="000000"/>
        </w:rPr>
      </w:pPr>
      <w:r>
        <w:rPr>
          <w:b/>
          <w:color w:val="000000"/>
        </w:rPr>
        <w:t>Command</w:t>
      </w:r>
      <w:r>
        <w:rPr>
          <w:color w:val="000000"/>
        </w:rPr>
        <w:t>:  Specifies the operating mode to put the Module in. The valid values are:</w:t>
      </w:r>
    </w:p>
    <w:p w14:paraId="668518A6" w14:textId="77777777" w:rsidR="001233F8" w:rsidRDefault="008160FF">
      <w:pPr>
        <w:spacing w:after="0"/>
        <w:ind w:left="1440" w:hanging="360"/>
        <w:rPr>
          <w:color w:val="000000"/>
        </w:rPr>
      </w:pPr>
      <w:r>
        <w:rPr>
          <w:color w:val="000000"/>
        </w:rPr>
        <w:t>0 = Normal operating mode</w:t>
      </w:r>
    </w:p>
    <w:p w14:paraId="1B0F8C39" w14:textId="77777777" w:rsidR="001233F8" w:rsidRDefault="008160FF">
      <w:pPr>
        <w:spacing w:after="0"/>
        <w:ind w:left="1440" w:hanging="360"/>
        <w:rPr>
          <w:color w:val="000000"/>
        </w:rPr>
      </w:pPr>
      <w:r>
        <w:rPr>
          <w:color w:val="000000"/>
        </w:rPr>
        <w:t>1 = High current stress operating mode</w:t>
      </w:r>
    </w:p>
    <w:p w14:paraId="3E831A1C" w14:textId="77777777" w:rsidR="001233F8" w:rsidRDefault="008160FF">
      <w:pPr>
        <w:spacing w:before="120"/>
        <w:ind w:left="1080" w:hanging="360"/>
        <w:rPr>
          <w:color w:val="000000"/>
        </w:rPr>
      </w:pPr>
      <w:r>
        <w:rPr>
          <w:b/>
          <w:color w:val="000000"/>
        </w:rPr>
        <w:t>HBDemodControl</w:t>
      </w:r>
      <w:r>
        <w:rPr>
          <w:color w:val="000000"/>
        </w:rPr>
        <w:t>: Controls the High Band demodulators, with bit fields defined as:</w:t>
      </w:r>
    </w:p>
    <w:tbl>
      <w:tblPr>
        <w:tblStyle w:val="119"/>
        <w:tblW w:w="9403"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1343"/>
        <w:gridCol w:w="1343"/>
        <w:gridCol w:w="1344"/>
        <w:gridCol w:w="1343"/>
        <w:gridCol w:w="1343"/>
        <w:gridCol w:w="1344"/>
      </w:tblGrid>
      <w:tr w:rsidR="001233F8" w14:paraId="0F8FFE30" w14:textId="77777777">
        <w:trPr>
          <w:cantSplit/>
          <w:trHeight w:val="253"/>
          <w:tblHeader/>
        </w:trPr>
        <w:tc>
          <w:tcPr>
            <w:tcW w:w="1343" w:type="dxa"/>
            <w:tcBorders>
              <w:bottom w:val="single" w:sz="4" w:space="0" w:color="000000"/>
            </w:tcBorders>
            <w:shd w:val="clear" w:color="auto" w:fill="EEECE1"/>
          </w:tcPr>
          <w:p w14:paraId="468D6EE0" w14:textId="77777777" w:rsidR="001233F8" w:rsidRDefault="008160FF">
            <w:pPr>
              <w:keepNext/>
              <w:keepLines/>
              <w:tabs>
                <w:tab w:val="center" w:pos="556"/>
              </w:tabs>
              <w:spacing w:after="0"/>
              <w:rPr>
                <w:b/>
                <w:color w:val="000000"/>
              </w:rPr>
            </w:pPr>
            <w:r>
              <w:rPr>
                <w:b/>
                <w:color w:val="000000"/>
              </w:rPr>
              <w:tab/>
              <w:t>Bits 7-6</w:t>
            </w:r>
          </w:p>
        </w:tc>
        <w:tc>
          <w:tcPr>
            <w:tcW w:w="1343" w:type="dxa"/>
            <w:tcBorders>
              <w:bottom w:val="single" w:sz="4" w:space="0" w:color="000000"/>
            </w:tcBorders>
            <w:shd w:val="clear" w:color="auto" w:fill="EEECE1"/>
          </w:tcPr>
          <w:p w14:paraId="3AE364E3" w14:textId="77777777" w:rsidR="001233F8" w:rsidRDefault="008160FF">
            <w:pPr>
              <w:keepNext/>
              <w:keepLines/>
              <w:spacing w:after="0"/>
              <w:jc w:val="center"/>
              <w:rPr>
                <w:b/>
                <w:color w:val="000000"/>
              </w:rPr>
            </w:pPr>
            <w:r>
              <w:rPr>
                <w:b/>
                <w:color w:val="000000"/>
              </w:rPr>
              <w:t>Bit 5</w:t>
            </w:r>
          </w:p>
        </w:tc>
        <w:tc>
          <w:tcPr>
            <w:tcW w:w="1343" w:type="dxa"/>
            <w:tcBorders>
              <w:bottom w:val="single" w:sz="4" w:space="0" w:color="000000"/>
            </w:tcBorders>
            <w:shd w:val="clear" w:color="auto" w:fill="EEECE1"/>
          </w:tcPr>
          <w:p w14:paraId="40A22651" w14:textId="77777777" w:rsidR="001233F8" w:rsidRDefault="008160FF">
            <w:pPr>
              <w:keepNext/>
              <w:keepLines/>
              <w:spacing w:after="0"/>
              <w:jc w:val="center"/>
              <w:rPr>
                <w:b/>
                <w:color w:val="000000"/>
              </w:rPr>
            </w:pPr>
            <w:r>
              <w:rPr>
                <w:b/>
                <w:color w:val="000000"/>
              </w:rPr>
              <w:t>Bit 4</w:t>
            </w:r>
          </w:p>
        </w:tc>
        <w:tc>
          <w:tcPr>
            <w:tcW w:w="1344" w:type="dxa"/>
            <w:tcBorders>
              <w:bottom w:val="single" w:sz="4" w:space="0" w:color="000000"/>
            </w:tcBorders>
            <w:shd w:val="clear" w:color="auto" w:fill="EEECE1"/>
          </w:tcPr>
          <w:p w14:paraId="27A4C0B4" w14:textId="77777777" w:rsidR="001233F8" w:rsidRDefault="008160FF">
            <w:pPr>
              <w:keepNext/>
              <w:keepLines/>
              <w:spacing w:after="0"/>
              <w:jc w:val="center"/>
              <w:rPr>
                <w:b/>
                <w:color w:val="000000"/>
              </w:rPr>
            </w:pPr>
            <w:r>
              <w:rPr>
                <w:b/>
                <w:color w:val="000000"/>
              </w:rPr>
              <w:t>Bit 3</w:t>
            </w:r>
          </w:p>
        </w:tc>
        <w:tc>
          <w:tcPr>
            <w:tcW w:w="1343" w:type="dxa"/>
            <w:tcBorders>
              <w:bottom w:val="single" w:sz="4" w:space="0" w:color="000000"/>
            </w:tcBorders>
            <w:shd w:val="clear" w:color="auto" w:fill="EEECE1"/>
          </w:tcPr>
          <w:p w14:paraId="7681739B" w14:textId="77777777" w:rsidR="001233F8" w:rsidRDefault="008160FF">
            <w:pPr>
              <w:keepNext/>
              <w:keepLines/>
              <w:spacing w:after="0"/>
              <w:jc w:val="center"/>
              <w:rPr>
                <w:b/>
                <w:color w:val="000000"/>
              </w:rPr>
            </w:pPr>
            <w:r>
              <w:rPr>
                <w:b/>
                <w:color w:val="000000"/>
              </w:rPr>
              <w:t>Bit 2</w:t>
            </w:r>
          </w:p>
        </w:tc>
        <w:tc>
          <w:tcPr>
            <w:tcW w:w="1343" w:type="dxa"/>
            <w:tcBorders>
              <w:bottom w:val="single" w:sz="4" w:space="0" w:color="000000"/>
            </w:tcBorders>
            <w:shd w:val="clear" w:color="auto" w:fill="EEECE1"/>
          </w:tcPr>
          <w:p w14:paraId="5F3D06AE" w14:textId="77777777" w:rsidR="001233F8" w:rsidRDefault="008160FF">
            <w:pPr>
              <w:keepNext/>
              <w:keepLines/>
              <w:spacing w:after="0"/>
              <w:jc w:val="center"/>
              <w:rPr>
                <w:b/>
                <w:color w:val="000000"/>
              </w:rPr>
            </w:pPr>
            <w:r>
              <w:rPr>
                <w:b/>
                <w:color w:val="000000"/>
              </w:rPr>
              <w:t>Bit 1</w:t>
            </w:r>
          </w:p>
        </w:tc>
        <w:tc>
          <w:tcPr>
            <w:tcW w:w="1344" w:type="dxa"/>
            <w:tcBorders>
              <w:bottom w:val="single" w:sz="4" w:space="0" w:color="000000"/>
            </w:tcBorders>
            <w:shd w:val="clear" w:color="auto" w:fill="EEECE1"/>
            <w:vAlign w:val="center"/>
          </w:tcPr>
          <w:p w14:paraId="43362757" w14:textId="77777777" w:rsidR="001233F8" w:rsidRDefault="008160FF">
            <w:pPr>
              <w:keepNext/>
              <w:keepLines/>
              <w:spacing w:after="0"/>
              <w:jc w:val="center"/>
              <w:rPr>
                <w:b/>
                <w:color w:val="000000"/>
              </w:rPr>
            </w:pPr>
            <w:r>
              <w:rPr>
                <w:b/>
                <w:color w:val="000000"/>
              </w:rPr>
              <w:t>Bit 0</w:t>
            </w:r>
          </w:p>
        </w:tc>
      </w:tr>
      <w:tr w:rsidR="001233F8" w14:paraId="775AF73A" w14:textId="77777777">
        <w:trPr>
          <w:cantSplit/>
          <w:trHeight w:val="253"/>
        </w:trPr>
        <w:tc>
          <w:tcPr>
            <w:tcW w:w="1343" w:type="dxa"/>
            <w:tcBorders>
              <w:top w:val="single" w:sz="4" w:space="0" w:color="000000"/>
              <w:bottom w:val="single" w:sz="4" w:space="0" w:color="000000"/>
            </w:tcBorders>
          </w:tcPr>
          <w:p w14:paraId="22173927" w14:textId="77777777" w:rsidR="001233F8" w:rsidRDefault="008160FF">
            <w:pPr>
              <w:keepNext/>
              <w:keepLines/>
              <w:spacing w:after="0"/>
              <w:jc w:val="center"/>
              <w:rPr>
                <w:color w:val="000000"/>
              </w:rPr>
            </w:pPr>
            <w:r>
              <w:rPr>
                <w:color w:val="000000"/>
              </w:rPr>
              <w:t>Reserved</w:t>
            </w:r>
          </w:p>
        </w:tc>
        <w:tc>
          <w:tcPr>
            <w:tcW w:w="1343" w:type="dxa"/>
            <w:tcBorders>
              <w:top w:val="single" w:sz="4" w:space="0" w:color="000000"/>
              <w:bottom w:val="single" w:sz="4" w:space="0" w:color="000000"/>
            </w:tcBorders>
          </w:tcPr>
          <w:p w14:paraId="6FF84C1B" w14:textId="77777777" w:rsidR="001233F8" w:rsidRDefault="008160FF">
            <w:pPr>
              <w:keepNext/>
              <w:keepLines/>
              <w:spacing w:after="0"/>
              <w:jc w:val="center"/>
              <w:rPr>
                <w:color w:val="000000"/>
              </w:rPr>
            </w:pPr>
            <w:r>
              <w:rPr>
                <w:color w:val="000000"/>
              </w:rPr>
              <w:t>TERRB</w:t>
            </w:r>
          </w:p>
        </w:tc>
        <w:tc>
          <w:tcPr>
            <w:tcW w:w="1343" w:type="dxa"/>
            <w:tcBorders>
              <w:top w:val="single" w:sz="4" w:space="0" w:color="000000"/>
              <w:bottom w:val="single" w:sz="4" w:space="0" w:color="000000"/>
            </w:tcBorders>
          </w:tcPr>
          <w:p w14:paraId="238C97D4" w14:textId="77777777" w:rsidR="001233F8" w:rsidRDefault="008160FF">
            <w:pPr>
              <w:keepNext/>
              <w:keepLines/>
              <w:spacing w:after="0"/>
              <w:jc w:val="center"/>
              <w:rPr>
                <w:color w:val="000000"/>
              </w:rPr>
            </w:pPr>
            <w:r>
              <w:rPr>
                <w:color w:val="000000"/>
              </w:rPr>
              <w:t>SAT2B</w:t>
            </w:r>
          </w:p>
        </w:tc>
        <w:tc>
          <w:tcPr>
            <w:tcW w:w="1344" w:type="dxa"/>
            <w:tcBorders>
              <w:top w:val="single" w:sz="4" w:space="0" w:color="000000"/>
              <w:bottom w:val="single" w:sz="4" w:space="0" w:color="000000"/>
            </w:tcBorders>
            <w:vAlign w:val="center"/>
          </w:tcPr>
          <w:p w14:paraId="63A968C5" w14:textId="77777777" w:rsidR="001233F8" w:rsidRDefault="008160FF">
            <w:pPr>
              <w:keepNext/>
              <w:keepLines/>
              <w:spacing w:after="0"/>
              <w:jc w:val="center"/>
              <w:rPr>
                <w:color w:val="000000"/>
              </w:rPr>
            </w:pPr>
            <w:r>
              <w:rPr>
                <w:color w:val="000000"/>
              </w:rPr>
              <w:t>SAT1B</w:t>
            </w:r>
          </w:p>
        </w:tc>
        <w:tc>
          <w:tcPr>
            <w:tcW w:w="1343" w:type="dxa"/>
            <w:tcBorders>
              <w:top w:val="single" w:sz="4" w:space="0" w:color="000000"/>
              <w:bottom w:val="single" w:sz="4" w:space="0" w:color="000000"/>
            </w:tcBorders>
          </w:tcPr>
          <w:p w14:paraId="752535B7" w14:textId="77777777" w:rsidR="001233F8" w:rsidRDefault="008160FF">
            <w:pPr>
              <w:keepNext/>
              <w:keepLines/>
              <w:spacing w:after="0"/>
              <w:jc w:val="center"/>
              <w:rPr>
                <w:color w:val="000000"/>
              </w:rPr>
            </w:pPr>
            <w:r>
              <w:rPr>
                <w:color w:val="000000"/>
              </w:rPr>
              <w:t>TERRA</w:t>
            </w:r>
          </w:p>
        </w:tc>
        <w:tc>
          <w:tcPr>
            <w:tcW w:w="1343" w:type="dxa"/>
            <w:tcBorders>
              <w:top w:val="single" w:sz="4" w:space="0" w:color="000000"/>
              <w:bottom w:val="single" w:sz="4" w:space="0" w:color="000000"/>
            </w:tcBorders>
          </w:tcPr>
          <w:p w14:paraId="2F8A99C1" w14:textId="77777777" w:rsidR="001233F8" w:rsidRDefault="008160FF">
            <w:pPr>
              <w:keepNext/>
              <w:keepLines/>
              <w:spacing w:after="0"/>
              <w:jc w:val="center"/>
              <w:rPr>
                <w:color w:val="000000"/>
              </w:rPr>
            </w:pPr>
            <w:r>
              <w:rPr>
                <w:color w:val="000000"/>
              </w:rPr>
              <w:t>SAT2A</w:t>
            </w:r>
          </w:p>
        </w:tc>
        <w:tc>
          <w:tcPr>
            <w:tcW w:w="1344" w:type="dxa"/>
            <w:tcBorders>
              <w:top w:val="single" w:sz="4" w:space="0" w:color="000000"/>
              <w:bottom w:val="single" w:sz="4" w:space="0" w:color="000000"/>
            </w:tcBorders>
            <w:vAlign w:val="center"/>
          </w:tcPr>
          <w:p w14:paraId="733946B8" w14:textId="77777777" w:rsidR="001233F8" w:rsidRDefault="008160FF">
            <w:pPr>
              <w:keepNext/>
              <w:keepLines/>
              <w:spacing w:after="0"/>
              <w:jc w:val="center"/>
              <w:rPr>
                <w:color w:val="000000"/>
              </w:rPr>
            </w:pPr>
            <w:r>
              <w:rPr>
                <w:color w:val="000000"/>
              </w:rPr>
              <w:t>SAT1A</w:t>
            </w:r>
          </w:p>
        </w:tc>
      </w:tr>
    </w:tbl>
    <w:p w14:paraId="77CB6BF8" w14:textId="77777777" w:rsidR="001233F8" w:rsidRDefault="008160FF">
      <w:pPr>
        <w:pBdr>
          <w:top w:val="nil"/>
          <w:left w:val="nil"/>
          <w:bottom w:val="nil"/>
          <w:right w:val="nil"/>
          <w:between w:val="nil"/>
        </w:pBdr>
        <w:spacing w:before="60" w:after="0"/>
        <w:ind w:left="1872" w:hanging="431"/>
        <w:rPr>
          <w:color w:val="000000"/>
          <w:szCs w:val="22"/>
        </w:rPr>
      </w:pPr>
      <w:r>
        <w:rPr>
          <w:color w:val="000000"/>
          <w:szCs w:val="22"/>
        </w:rPr>
        <w:t>0 = Turn indicated demodulator off</w:t>
      </w:r>
    </w:p>
    <w:p w14:paraId="51FA0BB1" w14:textId="77777777" w:rsidR="001233F8" w:rsidRDefault="008160FF">
      <w:pPr>
        <w:pBdr>
          <w:top w:val="nil"/>
          <w:left w:val="nil"/>
          <w:bottom w:val="nil"/>
          <w:right w:val="nil"/>
          <w:between w:val="nil"/>
        </w:pBdr>
        <w:spacing w:after="0"/>
        <w:ind w:left="1872" w:hanging="431"/>
        <w:rPr>
          <w:color w:val="000000"/>
          <w:szCs w:val="22"/>
        </w:rPr>
      </w:pPr>
      <w:r>
        <w:rPr>
          <w:color w:val="000000"/>
          <w:szCs w:val="22"/>
        </w:rPr>
        <w:t>1 = Turn indicated demodulator on</w:t>
      </w:r>
    </w:p>
    <w:p w14:paraId="009F7639" w14:textId="77777777" w:rsidR="001233F8" w:rsidRDefault="008160FF">
      <w:pPr>
        <w:spacing w:before="120"/>
        <w:ind w:left="1080" w:hanging="360"/>
        <w:rPr>
          <w:color w:val="000000"/>
        </w:rPr>
      </w:pPr>
      <w:r>
        <w:rPr>
          <w:b/>
          <w:color w:val="000000"/>
        </w:rPr>
        <w:t>LBDemodControl</w:t>
      </w:r>
      <w:r>
        <w:rPr>
          <w:color w:val="000000"/>
        </w:rPr>
        <w:t>: Controls the Low Band demodulators, with bit fields defined as:</w:t>
      </w:r>
    </w:p>
    <w:tbl>
      <w:tblPr>
        <w:tblStyle w:val="118"/>
        <w:tblW w:w="9402" w:type="dxa"/>
        <w:tblInd w:w="1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2"/>
        <w:gridCol w:w="1343"/>
        <w:gridCol w:w="1343"/>
        <w:gridCol w:w="1344"/>
      </w:tblGrid>
      <w:tr w:rsidR="001233F8" w14:paraId="000D6E60" w14:textId="77777777">
        <w:trPr>
          <w:cantSplit/>
          <w:trHeight w:val="253"/>
          <w:tblHeader/>
        </w:trPr>
        <w:tc>
          <w:tcPr>
            <w:tcW w:w="5373" w:type="dxa"/>
            <w:tcBorders>
              <w:bottom w:val="single" w:sz="4" w:space="0" w:color="000000"/>
            </w:tcBorders>
            <w:shd w:val="clear" w:color="auto" w:fill="EEECE1"/>
          </w:tcPr>
          <w:p w14:paraId="008711EC" w14:textId="77777777" w:rsidR="001233F8" w:rsidRDefault="008160FF">
            <w:pPr>
              <w:keepNext/>
              <w:keepLines/>
              <w:tabs>
                <w:tab w:val="center" w:pos="556"/>
              </w:tabs>
              <w:spacing w:after="0"/>
              <w:jc w:val="center"/>
              <w:rPr>
                <w:b/>
                <w:color w:val="000000"/>
              </w:rPr>
            </w:pPr>
            <w:r>
              <w:rPr>
                <w:b/>
                <w:color w:val="000000"/>
              </w:rPr>
              <w:t>Bits 7-3</w:t>
            </w:r>
          </w:p>
        </w:tc>
        <w:tc>
          <w:tcPr>
            <w:tcW w:w="1343" w:type="dxa"/>
            <w:tcBorders>
              <w:bottom w:val="single" w:sz="4" w:space="0" w:color="000000"/>
            </w:tcBorders>
            <w:shd w:val="clear" w:color="auto" w:fill="EEECE1"/>
          </w:tcPr>
          <w:p w14:paraId="58C73A77" w14:textId="77777777" w:rsidR="001233F8" w:rsidRDefault="008160FF">
            <w:pPr>
              <w:keepNext/>
              <w:keepLines/>
              <w:spacing w:after="0"/>
              <w:jc w:val="center"/>
              <w:rPr>
                <w:b/>
                <w:color w:val="000000"/>
              </w:rPr>
            </w:pPr>
            <w:r>
              <w:rPr>
                <w:b/>
                <w:color w:val="000000"/>
              </w:rPr>
              <w:t>Bit 2</w:t>
            </w:r>
          </w:p>
        </w:tc>
        <w:tc>
          <w:tcPr>
            <w:tcW w:w="1343" w:type="dxa"/>
            <w:tcBorders>
              <w:bottom w:val="single" w:sz="4" w:space="0" w:color="000000"/>
            </w:tcBorders>
            <w:shd w:val="clear" w:color="auto" w:fill="EEECE1"/>
          </w:tcPr>
          <w:p w14:paraId="6E1AC141" w14:textId="77777777" w:rsidR="001233F8" w:rsidRDefault="008160FF">
            <w:pPr>
              <w:keepNext/>
              <w:keepLines/>
              <w:spacing w:after="0"/>
              <w:jc w:val="center"/>
              <w:rPr>
                <w:b/>
                <w:color w:val="000000"/>
              </w:rPr>
            </w:pPr>
            <w:r>
              <w:rPr>
                <w:b/>
                <w:color w:val="000000"/>
              </w:rPr>
              <w:t>Bit 1</w:t>
            </w:r>
          </w:p>
        </w:tc>
        <w:tc>
          <w:tcPr>
            <w:tcW w:w="1344" w:type="dxa"/>
            <w:tcBorders>
              <w:bottom w:val="single" w:sz="4" w:space="0" w:color="000000"/>
            </w:tcBorders>
            <w:shd w:val="clear" w:color="auto" w:fill="EEECE1"/>
            <w:vAlign w:val="center"/>
          </w:tcPr>
          <w:p w14:paraId="1374B9ED" w14:textId="77777777" w:rsidR="001233F8" w:rsidRDefault="008160FF">
            <w:pPr>
              <w:keepNext/>
              <w:keepLines/>
              <w:spacing w:after="0"/>
              <w:jc w:val="center"/>
              <w:rPr>
                <w:b/>
                <w:color w:val="000000"/>
              </w:rPr>
            </w:pPr>
            <w:r>
              <w:rPr>
                <w:b/>
                <w:color w:val="000000"/>
              </w:rPr>
              <w:t>Bit 0</w:t>
            </w:r>
          </w:p>
        </w:tc>
      </w:tr>
      <w:tr w:rsidR="001233F8" w14:paraId="14150673" w14:textId="77777777">
        <w:trPr>
          <w:cantSplit/>
          <w:trHeight w:val="253"/>
        </w:trPr>
        <w:tc>
          <w:tcPr>
            <w:tcW w:w="5373" w:type="dxa"/>
            <w:tcBorders>
              <w:top w:val="single" w:sz="4" w:space="0" w:color="000000"/>
              <w:bottom w:val="single" w:sz="4" w:space="0" w:color="000000"/>
            </w:tcBorders>
          </w:tcPr>
          <w:p w14:paraId="1E5011F9" w14:textId="77777777" w:rsidR="001233F8" w:rsidRDefault="008160FF">
            <w:pPr>
              <w:keepNext/>
              <w:keepLines/>
              <w:spacing w:after="0"/>
              <w:jc w:val="center"/>
              <w:rPr>
                <w:color w:val="000000"/>
              </w:rPr>
            </w:pPr>
            <w:r>
              <w:rPr>
                <w:color w:val="000000"/>
              </w:rPr>
              <w:t>Reserved</w:t>
            </w:r>
          </w:p>
        </w:tc>
        <w:tc>
          <w:tcPr>
            <w:tcW w:w="1343" w:type="dxa"/>
            <w:tcBorders>
              <w:top w:val="single" w:sz="4" w:space="0" w:color="000000"/>
              <w:bottom w:val="single" w:sz="4" w:space="0" w:color="000000"/>
            </w:tcBorders>
          </w:tcPr>
          <w:p w14:paraId="00CE40AC" w14:textId="77777777" w:rsidR="001233F8" w:rsidRDefault="008160FF">
            <w:pPr>
              <w:keepNext/>
              <w:keepLines/>
              <w:spacing w:after="0"/>
              <w:jc w:val="center"/>
              <w:rPr>
                <w:color w:val="000000"/>
              </w:rPr>
            </w:pPr>
            <w:r>
              <w:rPr>
                <w:color w:val="000000"/>
              </w:rPr>
              <w:t>TDM2</w:t>
            </w:r>
          </w:p>
        </w:tc>
        <w:tc>
          <w:tcPr>
            <w:tcW w:w="1343" w:type="dxa"/>
            <w:tcBorders>
              <w:top w:val="single" w:sz="4" w:space="0" w:color="000000"/>
              <w:bottom w:val="single" w:sz="4" w:space="0" w:color="000000"/>
            </w:tcBorders>
          </w:tcPr>
          <w:p w14:paraId="0393C4FB" w14:textId="77777777" w:rsidR="001233F8" w:rsidRDefault="008160FF">
            <w:pPr>
              <w:keepNext/>
              <w:keepLines/>
              <w:spacing w:after="0"/>
              <w:jc w:val="center"/>
              <w:rPr>
                <w:color w:val="000000"/>
              </w:rPr>
            </w:pPr>
            <w:r>
              <w:rPr>
                <w:color w:val="000000"/>
              </w:rPr>
              <w:t>COFDM</w:t>
            </w:r>
          </w:p>
        </w:tc>
        <w:tc>
          <w:tcPr>
            <w:tcW w:w="1344" w:type="dxa"/>
            <w:tcBorders>
              <w:top w:val="single" w:sz="4" w:space="0" w:color="000000"/>
              <w:bottom w:val="single" w:sz="4" w:space="0" w:color="000000"/>
            </w:tcBorders>
            <w:vAlign w:val="center"/>
          </w:tcPr>
          <w:p w14:paraId="56F87107" w14:textId="77777777" w:rsidR="001233F8" w:rsidRDefault="008160FF">
            <w:pPr>
              <w:keepNext/>
              <w:keepLines/>
              <w:spacing w:after="0"/>
              <w:jc w:val="center"/>
              <w:rPr>
                <w:color w:val="000000"/>
              </w:rPr>
            </w:pPr>
            <w:r>
              <w:rPr>
                <w:color w:val="000000"/>
              </w:rPr>
              <w:t>TDM1</w:t>
            </w:r>
          </w:p>
        </w:tc>
      </w:tr>
    </w:tbl>
    <w:p w14:paraId="05A52965" w14:textId="77777777" w:rsidR="001233F8" w:rsidRDefault="008160FF">
      <w:pPr>
        <w:pBdr>
          <w:top w:val="nil"/>
          <w:left w:val="nil"/>
          <w:bottom w:val="nil"/>
          <w:right w:val="nil"/>
          <w:between w:val="nil"/>
        </w:pBdr>
        <w:spacing w:before="60" w:after="0"/>
        <w:ind w:left="1872" w:hanging="431"/>
        <w:rPr>
          <w:color w:val="000000"/>
          <w:szCs w:val="22"/>
        </w:rPr>
      </w:pPr>
      <w:r>
        <w:rPr>
          <w:color w:val="000000"/>
          <w:szCs w:val="22"/>
        </w:rPr>
        <w:t>0 = Turn indicated demodulator off</w:t>
      </w:r>
    </w:p>
    <w:p w14:paraId="2C31C356" w14:textId="77777777" w:rsidR="001233F8" w:rsidRDefault="008160FF">
      <w:pPr>
        <w:spacing w:before="120"/>
        <w:ind w:left="1080" w:hanging="360"/>
        <w:jc w:val="both"/>
        <w:rPr>
          <w:color w:val="000000"/>
        </w:rPr>
      </w:pPr>
      <w:r>
        <w:rPr>
          <w:color w:val="000000"/>
        </w:rPr>
        <w:t xml:space="preserve">1 = Turn indicated demodulator on </w:t>
      </w:r>
    </w:p>
    <w:p w14:paraId="0C1F8433" w14:textId="77777777" w:rsidR="001233F8" w:rsidRDefault="008160FF">
      <w:pPr>
        <w:spacing w:before="120" w:after="60"/>
        <w:ind w:left="1080" w:hanging="360"/>
        <w:rPr>
          <w:color w:val="000000"/>
        </w:rPr>
      </w:pPr>
      <w:r>
        <w:rPr>
          <w:b/>
          <w:color w:val="000000"/>
        </w:rPr>
        <w:t>CNNumReads</w:t>
      </w:r>
      <w:r>
        <w:rPr>
          <w:color w:val="000000"/>
        </w:rPr>
        <w:t>:  The number of C/N reads per frame used in determining the averaged C/N values contained in the C/N Status Dispatch. The valid values are 0, which disables the C/N averaring, and 1-255 which specifies the number of samples per averaged C/N.</w:t>
      </w:r>
    </w:p>
    <w:p w14:paraId="301F56B8" w14:textId="77777777" w:rsidR="001233F8" w:rsidRDefault="001233F8">
      <w:pPr>
        <w:pBdr>
          <w:top w:val="nil"/>
          <w:left w:val="nil"/>
          <w:bottom w:val="nil"/>
          <w:right w:val="nil"/>
          <w:between w:val="nil"/>
        </w:pBdr>
        <w:spacing w:after="0"/>
        <w:ind w:left="1872" w:hanging="431"/>
        <w:rPr>
          <w:color w:val="000000"/>
          <w:szCs w:val="22"/>
        </w:rPr>
      </w:pPr>
    </w:p>
    <w:p w14:paraId="3D4EA18B" w14:textId="77777777" w:rsidR="001233F8" w:rsidRDefault="008160FF" w:rsidP="0086059E">
      <w:pPr>
        <w:pStyle w:val="Heading2"/>
      </w:pPr>
      <w:bookmarkStart w:id="141" w:name="_Toc202436132"/>
      <w:r>
        <w:t>Set Operating Mode Response</w:t>
      </w:r>
      <w:bookmarkEnd w:id="141"/>
    </w:p>
    <w:p w14:paraId="0C981D07" w14:textId="77777777" w:rsidR="001233F8" w:rsidRDefault="008160FF">
      <w:pPr>
        <w:spacing w:before="120"/>
        <w:jc w:val="both"/>
        <w:rPr>
          <w:color w:val="000000"/>
        </w:rPr>
      </w:pPr>
      <w:r>
        <w:rPr>
          <w:color w:val="000000"/>
        </w:rPr>
        <w:t>When the Module receives a Set Operating Mode Dispatch, it verifies the Module is in the proper state to receive the command, performs any processing associated with the command, and sends the Set Operating Mode Response to the Host.</w:t>
      </w:r>
    </w:p>
    <w:p w14:paraId="429E4C9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Manufacturing and Service Depot</w:t>
      </w:r>
    </w:p>
    <w:p w14:paraId="4DEE104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40F36D8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55BE9A6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0C37507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4117C625"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17"/>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3677AD55" w14:textId="77777777">
        <w:trPr>
          <w:cantSplit/>
          <w:tblHeader/>
        </w:trPr>
        <w:tc>
          <w:tcPr>
            <w:tcW w:w="880" w:type="dxa"/>
            <w:shd w:val="clear" w:color="auto" w:fill="EEECE1"/>
          </w:tcPr>
          <w:p w14:paraId="48194126" w14:textId="77777777" w:rsidR="001233F8" w:rsidRDefault="008160FF">
            <w:pPr>
              <w:spacing w:after="0"/>
              <w:jc w:val="center"/>
              <w:rPr>
                <w:b/>
                <w:color w:val="000000"/>
              </w:rPr>
            </w:pPr>
            <w:r>
              <w:rPr>
                <w:b/>
                <w:color w:val="000000"/>
              </w:rPr>
              <w:t>Byte #</w:t>
            </w:r>
          </w:p>
        </w:tc>
        <w:tc>
          <w:tcPr>
            <w:tcW w:w="5463" w:type="dxa"/>
            <w:shd w:val="clear" w:color="auto" w:fill="EEECE1"/>
          </w:tcPr>
          <w:p w14:paraId="0BE52221" w14:textId="77777777" w:rsidR="001233F8" w:rsidRDefault="008160FF">
            <w:pPr>
              <w:spacing w:after="0"/>
              <w:jc w:val="center"/>
              <w:rPr>
                <w:b/>
                <w:color w:val="000000"/>
              </w:rPr>
            </w:pPr>
            <w:r>
              <w:rPr>
                <w:b/>
                <w:color w:val="000000"/>
              </w:rPr>
              <w:t>Field Name</w:t>
            </w:r>
          </w:p>
        </w:tc>
        <w:tc>
          <w:tcPr>
            <w:tcW w:w="1180" w:type="dxa"/>
            <w:shd w:val="clear" w:color="auto" w:fill="EEECE1"/>
          </w:tcPr>
          <w:p w14:paraId="705AFEDD"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DF04AEF" w14:textId="77777777" w:rsidR="001233F8" w:rsidRDefault="008160FF">
            <w:pPr>
              <w:spacing w:after="0"/>
              <w:jc w:val="center"/>
              <w:rPr>
                <w:b/>
                <w:color w:val="000000"/>
              </w:rPr>
            </w:pPr>
            <w:r>
              <w:rPr>
                <w:b/>
                <w:color w:val="000000"/>
              </w:rPr>
              <w:t>Value</w:t>
            </w:r>
          </w:p>
        </w:tc>
      </w:tr>
      <w:tr w:rsidR="001233F8" w14:paraId="2FAFB0D6" w14:textId="77777777">
        <w:trPr>
          <w:cantSplit/>
        </w:trPr>
        <w:tc>
          <w:tcPr>
            <w:tcW w:w="880" w:type="dxa"/>
          </w:tcPr>
          <w:p w14:paraId="28416F1F" w14:textId="77777777" w:rsidR="001233F8" w:rsidRDefault="008160FF">
            <w:pPr>
              <w:spacing w:after="0"/>
              <w:ind w:right="72"/>
              <w:jc w:val="center"/>
              <w:rPr>
                <w:color w:val="000000"/>
              </w:rPr>
            </w:pPr>
            <w:r>
              <w:rPr>
                <w:color w:val="000000"/>
              </w:rPr>
              <w:t>0</w:t>
            </w:r>
          </w:p>
        </w:tc>
        <w:tc>
          <w:tcPr>
            <w:tcW w:w="5463" w:type="dxa"/>
          </w:tcPr>
          <w:p w14:paraId="7150B88C" w14:textId="77777777" w:rsidR="001233F8" w:rsidRDefault="008160FF">
            <w:pPr>
              <w:spacing w:after="0"/>
              <w:rPr>
                <w:color w:val="000000"/>
              </w:rPr>
            </w:pPr>
            <w:r>
              <w:rPr>
                <w:color w:val="000000"/>
              </w:rPr>
              <w:t>Sync</w:t>
            </w:r>
          </w:p>
        </w:tc>
        <w:tc>
          <w:tcPr>
            <w:tcW w:w="1180" w:type="dxa"/>
          </w:tcPr>
          <w:p w14:paraId="40C4CD38" w14:textId="77777777" w:rsidR="001233F8" w:rsidRDefault="008160FF">
            <w:pPr>
              <w:spacing w:after="0"/>
              <w:jc w:val="center"/>
              <w:rPr>
                <w:color w:val="000000"/>
              </w:rPr>
            </w:pPr>
            <w:r>
              <w:rPr>
                <w:color w:val="000000"/>
              </w:rPr>
              <w:t>uint8</w:t>
            </w:r>
          </w:p>
        </w:tc>
        <w:tc>
          <w:tcPr>
            <w:tcW w:w="1512" w:type="dxa"/>
            <w:vAlign w:val="center"/>
          </w:tcPr>
          <w:p w14:paraId="5901A8A5" w14:textId="77777777" w:rsidR="001233F8" w:rsidRDefault="008160FF">
            <w:pPr>
              <w:spacing w:after="0"/>
              <w:jc w:val="center"/>
              <w:rPr>
                <w:color w:val="000000"/>
              </w:rPr>
            </w:pPr>
            <w:r>
              <w:rPr>
                <w:color w:val="000000"/>
              </w:rPr>
              <w:t xml:space="preserve"> See Section 4.1</w:t>
            </w:r>
          </w:p>
        </w:tc>
      </w:tr>
      <w:tr w:rsidR="001233F8" w14:paraId="1EF7F62C" w14:textId="77777777">
        <w:trPr>
          <w:cantSplit/>
        </w:trPr>
        <w:tc>
          <w:tcPr>
            <w:tcW w:w="880" w:type="dxa"/>
          </w:tcPr>
          <w:p w14:paraId="021FD4FE" w14:textId="77777777" w:rsidR="001233F8" w:rsidRDefault="008160FF">
            <w:pPr>
              <w:spacing w:after="0"/>
              <w:ind w:right="72"/>
              <w:jc w:val="center"/>
              <w:rPr>
                <w:color w:val="000000"/>
              </w:rPr>
            </w:pPr>
            <w:r>
              <w:rPr>
                <w:color w:val="000000"/>
              </w:rPr>
              <w:t>1-2</w:t>
            </w:r>
          </w:p>
        </w:tc>
        <w:tc>
          <w:tcPr>
            <w:tcW w:w="5463" w:type="dxa"/>
          </w:tcPr>
          <w:p w14:paraId="1A3AC02F" w14:textId="77777777" w:rsidR="001233F8" w:rsidRDefault="008160FF">
            <w:pPr>
              <w:spacing w:after="0"/>
              <w:rPr>
                <w:color w:val="000000"/>
              </w:rPr>
            </w:pPr>
            <w:r>
              <w:rPr>
                <w:color w:val="000000"/>
              </w:rPr>
              <w:t>NumMsgBytes</w:t>
            </w:r>
          </w:p>
        </w:tc>
        <w:tc>
          <w:tcPr>
            <w:tcW w:w="1180" w:type="dxa"/>
          </w:tcPr>
          <w:p w14:paraId="5AEB8F7C" w14:textId="77777777" w:rsidR="001233F8" w:rsidRDefault="008160FF">
            <w:pPr>
              <w:spacing w:after="0"/>
              <w:jc w:val="center"/>
              <w:rPr>
                <w:color w:val="000000"/>
              </w:rPr>
            </w:pPr>
            <w:r>
              <w:rPr>
                <w:color w:val="000000"/>
              </w:rPr>
              <w:t>uint16</w:t>
            </w:r>
          </w:p>
        </w:tc>
        <w:tc>
          <w:tcPr>
            <w:tcW w:w="1512" w:type="dxa"/>
            <w:vAlign w:val="center"/>
          </w:tcPr>
          <w:p w14:paraId="19EC72AC" w14:textId="77777777" w:rsidR="001233F8" w:rsidRDefault="008160FF">
            <w:pPr>
              <w:spacing w:after="0"/>
              <w:jc w:val="center"/>
              <w:rPr>
                <w:color w:val="000000"/>
              </w:rPr>
            </w:pPr>
            <w:r>
              <w:rPr>
                <w:color w:val="000000"/>
              </w:rPr>
              <w:t>8</w:t>
            </w:r>
          </w:p>
        </w:tc>
      </w:tr>
      <w:tr w:rsidR="001233F8" w14:paraId="34882A03" w14:textId="77777777">
        <w:trPr>
          <w:cantSplit/>
        </w:trPr>
        <w:tc>
          <w:tcPr>
            <w:tcW w:w="880" w:type="dxa"/>
          </w:tcPr>
          <w:p w14:paraId="29ABA69D" w14:textId="77777777" w:rsidR="001233F8" w:rsidRDefault="008160FF">
            <w:pPr>
              <w:spacing w:after="0"/>
              <w:ind w:right="72"/>
              <w:jc w:val="center"/>
              <w:rPr>
                <w:color w:val="000000"/>
              </w:rPr>
            </w:pPr>
            <w:r>
              <w:rPr>
                <w:color w:val="000000"/>
              </w:rPr>
              <w:t>3-4</w:t>
            </w:r>
          </w:p>
        </w:tc>
        <w:tc>
          <w:tcPr>
            <w:tcW w:w="5463" w:type="dxa"/>
          </w:tcPr>
          <w:p w14:paraId="3923AA74" w14:textId="77777777" w:rsidR="001233F8" w:rsidRDefault="008160FF">
            <w:pPr>
              <w:spacing w:after="0"/>
              <w:rPr>
                <w:color w:val="000000"/>
              </w:rPr>
            </w:pPr>
            <w:r>
              <w:rPr>
                <w:color w:val="000000"/>
              </w:rPr>
              <w:t>Checksum</w:t>
            </w:r>
          </w:p>
        </w:tc>
        <w:tc>
          <w:tcPr>
            <w:tcW w:w="1180" w:type="dxa"/>
          </w:tcPr>
          <w:p w14:paraId="284F00AE" w14:textId="77777777" w:rsidR="001233F8" w:rsidRDefault="008160FF">
            <w:pPr>
              <w:spacing w:after="0"/>
              <w:jc w:val="center"/>
              <w:rPr>
                <w:color w:val="000000"/>
              </w:rPr>
            </w:pPr>
            <w:r>
              <w:rPr>
                <w:color w:val="000000"/>
              </w:rPr>
              <w:t>uint16</w:t>
            </w:r>
          </w:p>
        </w:tc>
        <w:tc>
          <w:tcPr>
            <w:tcW w:w="1512" w:type="dxa"/>
            <w:vAlign w:val="center"/>
          </w:tcPr>
          <w:p w14:paraId="79D9D332" w14:textId="77777777" w:rsidR="001233F8" w:rsidRDefault="008160FF">
            <w:pPr>
              <w:spacing w:after="0"/>
              <w:jc w:val="center"/>
              <w:rPr>
                <w:color w:val="000000"/>
              </w:rPr>
            </w:pPr>
            <w:r>
              <w:rPr>
                <w:color w:val="000000"/>
              </w:rPr>
              <w:t>See Section 4.6</w:t>
            </w:r>
          </w:p>
        </w:tc>
      </w:tr>
      <w:tr w:rsidR="001233F8" w14:paraId="4E20A099" w14:textId="77777777">
        <w:trPr>
          <w:cantSplit/>
          <w:trHeight w:val="255"/>
        </w:trPr>
        <w:tc>
          <w:tcPr>
            <w:tcW w:w="880" w:type="dxa"/>
          </w:tcPr>
          <w:p w14:paraId="66C090E0" w14:textId="77777777" w:rsidR="001233F8" w:rsidRDefault="008160FF">
            <w:pPr>
              <w:spacing w:after="0"/>
              <w:ind w:right="72"/>
              <w:jc w:val="center"/>
              <w:rPr>
                <w:color w:val="000000"/>
              </w:rPr>
            </w:pPr>
            <w:r>
              <w:rPr>
                <w:color w:val="000000"/>
              </w:rPr>
              <w:t>5</w:t>
            </w:r>
          </w:p>
        </w:tc>
        <w:tc>
          <w:tcPr>
            <w:tcW w:w="5463" w:type="dxa"/>
          </w:tcPr>
          <w:p w14:paraId="0482CEC6" w14:textId="77777777" w:rsidR="001233F8" w:rsidRDefault="008160FF">
            <w:pPr>
              <w:spacing w:after="0"/>
              <w:rPr>
                <w:color w:val="000000"/>
              </w:rPr>
            </w:pPr>
            <w:r>
              <w:rPr>
                <w:color w:val="000000"/>
              </w:rPr>
              <w:t>TransactionID</w:t>
            </w:r>
          </w:p>
        </w:tc>
        <w:tc>
          <w:tcPr>
            <w:tcW w:w="1180" w:type="dxa"/>
          </w:tcPr>
          <w:p w14:paraId="29433CE6" w14:textId="77777777" w:rsidR="001233F8" w:rsidRDefault="008160FF">
            <w:pPr>
              <w:spacing w:after="0"/>
              <w:jc w:val="center"/>
              <w:rPr>
                <w:color w:val="000000"/>
              </w:rPr>
            </w:pPr>
            <w:r>
              <w:rPr>
                <w:color w:val="000000"/>
              </w:rPr>
              <w:t>uint8</w:t>
            </w:r>
          </w:p>
        </w:tc>
        <w:tc>
          <w:tcPr>
            <w:tcW w:w="1512" w:type="dxa"/>
            <w:vAlign w:val="center"/>
          </w:tcPr>
          <w:p w14:paraId="13841B86" w14:textId="77777777" w:rsidR="001233F8" w:rsidRDefault="008160FF">
            <w:pPr>
              <w:spacing w:after="0"/>
              <w:jc w:val="center"/>
              <w:rPr>
                <w:color w:val="000000"/>
              </w:rPr>
            </w:pPr>
            <w:r>
              <w:rPr>
                <w:color w:val="000000"/>
              </w:rPr>
              <w:t>See Section 4.3</w:t>
            </w:r>
          </w:p>
        </w:tc>
      </w:tr>
      <w:tr w:rsidR="001233F8" w14:paraId="280E3340" w14:textId="77777777">
        <w:trPr>
          <w:cantSplit/>
        </w:trPr>
        <w:tc>
          <w:tcPr>
            <w:tcW w:w="880" w:type="dxa"/>
          </w:tcPr>
          <w:p w14:paraId="54BDDAE8" w14:textId="77777777" w:rsidR="001233F8" w:rsidRDefault="008160FF">
            <w:pPr>
              <w:spacing w:after="0"/>
              <w:ind w:right="72"/>
              <w:jc w:val="center"/>
              <w:rPr>
                <w:color w:val="000000"/>
              </w:rPr>
            </w:pPr>
            <w:r>
              <w:rPr>
                <w:color w:val="000000"/>
              </w:rPr>
              <w:t>6</w:t>
            </w:r>
          </w:p>
        </w:tc>
        <w:tc>
          <w:tcPr>
            <w:tcW w:w="5463" w:type="dxa"/>
          </w:tcPr>
          <w:p w14:paraId="1283E182" w14:textId="77777777" w:rsidR="001233F8" w:rsidRDefault="008160FF">
            <w:pPr>
              <w:spacing w:after="0"/>
              <w:rPr>
                <w:color w:val="000000"/>
              </w:rPr>
            </w:pPr>
            <w:r>
              <w:rPr>
                <w:color w:val="000000"/>
              </w:rPr>
              <w:t>MessageID</w:t>
            </w:r>
          </w:p>
        </w:tc>
        <w:tc>
          <w:tcPr>
            <w:tcW w:w="1180" w:type="dxa"/>
          </w:tcPr>
          <w:p w14:paraId="686EE8EE" w14:textId="77777777" w:rsidR="001233F8" w:rsidRDefault="008160FF">
            <w:pPr>
              <w:spacing w:after="0"/>
              <w:jc w:val="center"/>
              <w:rPr>
                <w:color w:val="000000"/>
              </w:rPr>
            </w:pPr>
            <w:r>
              <w:rPr>
                <w:color w:val="000000"/>
              </w:rPr>
              <w:t>uint8</w:t>
            </w:r>
          </w:p>
        </w:tc>
        <w:tc>
          <w:tcPr>
            <w:tcW w:w="1512" w:type="dxa"/>
            <w:vAlign w:val="center"/>
          </w:tcPr>
          <w:p w14:paraId="01EACEDA" w14:textId="77777777" w:rsidR="001233F8" w:rsidRDefault="008160FF">
            <w:pPr>
              <w:spacing w:after="0"/>
              <w:jc w:val="center"/>
              <w:rPr>
                <w:color w:val="000000"/>
              </w:rPr>
            </w:pPr>
            <w:r>
              <w:rPr>
                <w:color w:val="000000"/>
              </w:rPr>
              <w:t>132</w:t>
            </w:r>
          </w:p>
        </w:tc>
      </w:tr>
      <w:tr w:rsidR="001233F8" w14:paraId="6F063F57" w14:textId="77777777">
        <w:trPr>
          <w:cantSplit/>
        </w:trPr>
        <w:tc>
          <w:tcPr>
            <w:tcW w:w="880" w:type="dxa"/>
          </w:tcPr>
          <w:p w14:paraId="43D0DE9E" w14:textId="77777777" w:rsidR="001233F8" w:rsidRDefault="008160FF">
            <w:pPr>
              <w:spacing w:after="0"/>
              <w:ind w:right="72"/>
              <w:jc w:val="center"/>
              <w:rPr>
                <w:color w:val="000000"/>
              </w:rPr>
            </w:pPr>
            <w:r>
              <w:rPr>
                <w:color w:val="000000"/>
              </w:rPr>
              <w:t>7</w:t>
            </w:r>
          </w:p>
        </w:tc>
        <w:tc>
          <w:tcPr>
            <w:tcW w:w="5463" w:type="dxa"/>
          </w:tcPr>
          <w:p w14:paraId="3EF91F00" w14:textId="77777777" w:rsidR="001233F8" w:rsidRDefault="008160FF">
            <w:pPr>
              <w:spacing w:after="0"/>
              <w:rPr>
                <w:color w:val="000000"/>
              </w:rPr>
            </w:pPr>
            <w:r>
              <w:rPr>
                <w:color w:val="000000"/>
              </w:rPr>
              <w:t>Status</w:t>
            </w:r>
          </w:p>
        </w:tc>
        <w:tc>
          <w:tcPr>
            <w:tcW w:w="1180" w:type="dxa"/>
          </w:tcPr>
          <w:p w14:paraId="76272767" w14:textId="77777777" w:rsidR="001233F8" w:rsidRDefault="008160FF">
            <w:pPr>
              <w:spacing w:after="0"/>
              <w:jc w:val="center"/>
              <w:rPr>
                <w:color w:val="000000"/>
              </w:rPr>
            </w:pPr>
            <w:r>
              <w:rPr>
                <w:color w:val="000000"/>
              </w:rPr>
              <w:t>uint8</w:t>
            </w:r>
          </w:p>
        </w:tc>
        <w:tc>
          <w:tcPr>
            <w:tcW w:w="1512" w:type="dxa"/>
            <w:vAlign w:val="center"/>
          </w:tcPr>
          <w:p w14:paraId="571F838B" w14:textId="77777777" w:rsidR="001233F8" w:rsidRDefault="008160FF">
            <w:pPr>
              <w:spacing w:after="0"/>
              <w:jc w:val="center"/>
              <w:rPr>
                <w:color w:val="000000"/>
              </w:rPr>
            </w:pPr>
            <w:r>
              <w:rPr>
                <w:color w:val="000000"/>
              </w:rPr>
              <w:t>See below</w:t>
            </w:r>
          </w:p>
        </w:tc>
      </w:tr>
    </w:tbl>
    <w:p w14:paraId="5DB8D042" w14:textId="77777777" w:rsidR="001233F8" w:rsidRDefault="008160FF">
      <w:pPr>
        <w:spacing w:before="240" w:after="60"/>
        <w:ind w:left="1080" w:hanging="360"/>
        <w:rPr>
          <w:color w:val="000000"/>
        </w:rPr>
      </w:pPr>
      <w:r>
        <w:rPr>
          <w:b/>
          <w:color w:val="000000"/>
        </w:rPr>
        <w:t>Status</w:t>
      </w:r>
      <w:r>
        <w:rPr>
          <w:color w:val="000000"/>
        </w:rPr>
        <w:t>:  Provides status on the operating mode setting. The valid values are:</w:t>
      </w:r>
    </w:p>
    <w:p w14:paraId="161A644C" w14:textId="77777777" w:rsidR="001233F8" w:rsidRDefault="008160FF">
      <w:pPr>
        <w:spacing w:after="0"/>
        <w:ind w:left="1440" w:hanging="360"/>
        <w:rPr>
          <w:color w:val="000000"/>
        </w:rPr>
      </w:pPr>
      <w:r>
        <w:rPr>
          <w:color w:val="000000"/>
        </w:rPr>
        <w:t>0 = Operating mode setting succeeded</w:t>
      </w:r>
    </w:p>
    <w:p w14:paraId="0D8675CE" w14:textId="77777777" w:rsidR="001233F8" w:rsidRDefault="008160FF">
      <w:pPr>
        <w:spacing w:after="0"/>
        <w:ind w:left="1440" w:hanging="360"/>
        <w:rPr>
          <w:color w:val="000000"/>
        </w:rPr>
      </w:pPr>
      <w:r>
        <w:rPr>
          <w:color w:val="000000"/>
        </w:rPr>
        <w:t xml:space="preserve">1 = Dispatch ignored; invalid value for </w:t>
      </w:r>
      <w:r>
        <w:rPr>
          <w:b/>
          <w:color w:val="000000"/>
        </w:rPr>
        <w:t>Command</w:t>
      </w:r>
    </w:p>
    <w:p w14:paraId="7A620A2B" w14:textId="77777777" w:rsidR="001233F8" w:rsidRDefault="008160FF">
      <w:pPr>
        <w:spacing w:after="0"/>
        <w:ind w:left="1440" w:hanging="360"/>
        <w:rPr>
          <w:color w:val="000000"/>
        </w:rPr>
      </w:pPr>
      <w:r>
        <w:rPr>
          <w:color w:val="000000"/>
        </w:rPr>
        <w:t>2 = Operating mode setting failed</w:t>
      </w:r>
    </w:p>
    <w:p w14:paraId="1E2D0584" w14:textId="77777777" w:rsidR="001233F8" w:rsidRDefault="008160FF" w:rsidP="0086059E">
      <w:pPr>
        <w:pStyle w:val="Heading2"/>
      </w:pPr>
      <w:bookmarkStart w:id="142" w:name="_Toc202436133"/>
      <w:r>
        <w:t>UART1 Control Dispatch</w:t>
      </w:r>
      <w:bookmarkEnd w:id="142"/>
    </w:p>
    <w:p w14:paraId="40395007" w14:textId="77777777" w:rsidR="001233F8" w:rsidRDefault="008160FF">
      <w:pPr>
        <w:spacing w:before="120"/>
        <w:jc w:val="both"/>
        <w:rPr>
          <w:color w:val="000000"/>
        </w:rPr>
      </w:pPr>
      <w:r>
        <w:rPr>
          <w:color w:val="000000"/>
        </w:rPr>
        <w:t>UART0 on the Module is used for SXi8 communication with the Host. In some Modules, the pins for UART1 are also brought out and need to be tested. By putting UART1 in loopback mode, its Rx and Tx lines can be tested. Typically, the test would be run by putting UART1 in loopback mode, transmitting data to UART1, receiving and verifying the echoed data from UART1, and putting UART1 back into its normal (i.e., disabled) mode.</w:t>
      </w:r>
    </w:p>
    <w:p w14:paraId="71BFE36C" w14:textId="77777777" w:rsidR="001233F8" w:rsidRDefault="008160FF">
      <w:pPr>
        <w:spacing w:before="120"/>
        <w:jc w:val="both"/>
        <w:rPr>
          <w:color w:val="000000"/>
        </w:rPr>
      </w:pPr>
      <w:r>
        <w:rPr>
          <w:color w:val="000000"/>
        </w:rPr>
        <w:t>When the Module receives a UART1 Control Dispatch, it performs any processing associated with the message and sends the UART1 Control Response to the Host.</w:t>
      </w:r>
    </w:p>
    <w:p w14:paraId="69849FFE" w14:textId="77777777" w:rsidR="001233F8" w:rsidRDefault="008160FF">
      <w:pPr>
        <w:spacing w:before="120"/>
        <w:jc w:val="both"/>
        <w:rPr>
          <w:color w:val="000000"/>
        </w:rPr>
      </w:pPr>
      <w:r>
        <w:rPr>
          <w:color w:val="000000"/>
        </w:rPr>
        <w:t>When in loopback mode, UART1 is configured to 460800 bps, 8 data bits, 1 stop bit, and no parity.</w:t>
      </w:r>
    </w:p>
    <w:p w14:paraId="1FFAB38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6FC7381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48BF743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UART1 Control Response</w:t>
      </w:r>
    </w:p>
    <w:p w14:paraId="73DB36A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3BCD87F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56E668D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60511D4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22DE1653"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16"/>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16B7B8E" w14:textId="77777777">
        <w:trPr>
          <w:cantSplit/>
          <w:tblHeader/>
        </w:trPr>
        <w:tc>
          <w:tcPr>
            <w:tcW w:w="880" w:type="dxa"/>
            <w:shd w:val="clear" w:color="auto" w:fill="EEECE1"/>
          </w:tcPr>
          <w:p w14:paraId="3D0B3197" w14:textId="77777777" w:rsidR="001233F8" w:rsidRDefault="008160FF">
            <w:pPr>
              <w:spacing w:after="0"/>
              <w:jc w:val="center"/>
              <w:rPr>
                <w:b/>
                <w:color w:val="000000"/>
              </w:rPr>
            </w:pPr>
            <w:r>
              <w:rPr>
                <w:b/>
                <w:color w:val="000000"/>
              </w:rPr>
              <w:t>Byte #</w:t>
            </w:r>
          </w:p>
        </w:tc>
        <w:tc>
          <w:tcPr>
            <w:tcW w:w="5463" w:type="dxa"/>
            <w:shd w:val="clear" w:color="auto" w:fill="EEECE1"/>
          </w:tcPr>
          <w:p w14:paraId="717A339C" w14:textId="77777777" w:rsidR="001233F8" w:rsidRDefault="008160FF">
            <w:pPr>
              <w:spacing w:after="0"/>
              <w:jc w:val="center"/>
              <w:rPr>
                <w:b/>
                <w:color w:val="000000"/>
              </w:rPr>
            </w:pPr>
            <w:r>
              <w:rPr>
                <w:b/>
                <w:color w:val="000000"/>
              </w:rPr>
              <w:t>Field Name</w:t>
            </w:r>
          </w:p>
        </w:tc>
        <w:tc>
          <w:tcPr>
            <w:tcW w:w="1180" w:type="dxa"/>
            <w:shd w:val="clear" w:color="auto" w:fill="EEECE1"/>
          </w:tcPr>
          <w:p w14:paraId="781AEBFE"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BDC6716" w14:textId="77777777" w:rsidR="001233F8" w:rsidRDefault="008160FF">
            <w:pPr>
              <w:spacing w:after="0"/>
              <w:jc w:val="center"/>
              <w:rPr>
                <w:b/>
                <w:color w:val="000000"/>
              </w:rPr>
            </w:pPr>
            <w:r>
              <w:rPr>
                <w:b/>
                <w:color w:val="000000"/>
              </w:rPr>
              <w:t>Value</w:t>
            </w:r>
          </w:p>
        </w:tc>
      </w:tr>
      <w:tr w:rsidR="001233F8" w14:paraId="30A13CC5" w14:textId="77777777">
        <w:trPr>
          <w:cantSplit/>
        </w:trPr>
        <w:tc>
          <w:tcPr>
            <w:tcW w:w="880" w:type="dxa"/>
          </w:tcPr>
          <w:p w14:paraId="636FB1C7" w14:textId="77777777" w:rsidR="001233F8" w:rsidRDefault="008160FF">
            <w:pPr>
              <w:spacing w:after="0"/>
              <w:ind w:right="72"/>
              <w:jc w:val="center"/>
              <w:rPr>
                <w:color w:val="000000"/>
              </w:rPr>
            </w:pPr>
            <w:r>
              <w:rPr>
                <w:color w:val="000000"/>
              </w:rPr>
              <w:t>0</w:t>
            </w:r>
          </w:p>
        </w:tc>
        <w:tc>
          <w:tcPr>
            <w:tcW w:w="5463" w:type="dxa"/>
          </w:tcPr>
          <w:p w14:paraId="4F040C2A" w14:textId="77777777" w:rsidR="001233F8" w:rsidRDefault="008160FF">
            <w:pPr>
              <w:spacing w:after="0"/>
              <w:rPr>
                <w:color w:val="000000"/>
              </w:rPr>
            </w:pPr>
            <w:r>
              <w:rPr>
                <w:color w:val="000000"/>
              </w:rPr>
              <w:t>Sync</w:t>
            </w:r>
          </w:p>
        </w:tc>
        <w:tc>
          <w:tcPr>
            <w:tcW w:w="1180" w:type="dxa"/>
          </w:tcPr>
          <w:p w14:paraId="69537E2C" w14:textId="77777777" w:rsidR="001233F8" w:rsidRDefault="008160FF">
            <w:pPr>
              <w:spacing w:after="0"/>
              <w:jc w:val="center"/>
              <w:rPr>
                <w:color w:val="000000"/>
              </w:rPr>
            </w:pPr>
            <w:r>
              <w:rPr>
                <w:color w:val="000000"/>
              </w:rPr>
              <w:t>uint8</w:t>
            </w:r>
          </w:p>
        </w:tc>
        <w:tc>
          <w:tcPr>
            <w:tcW w:w="1512" w:type="dxa"/>
            <w:vAlign w:val="center"/>
          </w:tcPr>
          <w:p w14:paraId="431C52CC" w14:textId="77777777" w:rsidR="001233F8" w:rsidRDefault="008160FF">
            <w:pPr>
              <w:spacing w:after="0"/>
              <w:jc w:val="center"/>
              <w:rPr>
                <w:color w:val="000000"/>
              </w:rPr>
            </w:pPr>
            <w:r>
              <w:rPr>
                <w:color w:val="000000"/>
              </w:rPr>
              <w:t xml:space="preserve"> See Section 4.1</w:t>
            </w:r>
          </w:p>
        </w:tc>
      </w:tr>
      <w:tr w:rsidR="001233F8" w14:paraId="60BD2374" w14:textId="77777777">
        <w:trPr>
          <w:cantSplit/>
        </w:trPr>
        <w:tc>
          <w:tcPr>
            <w:tcW w:w="880" w:type="dxa"/>
          </w:tcPr>
          <w:p w14:paraId="34A5112E" w14:textId="77777777" w:rsidR="001233F8" w:rsidRDefault="008160FF">
            <w:pPr>
              <w:spacing w:after="0"/>
              <w:ind w:right="72"/>
              <w:jc w:val="center"/>
              <w:rPr>
                <w:color w:val="000000"/>
              </w:rPr>
            </w:pPr>
            <w:r>
              <w:rPr>
                <w:color w:val="000000"/>
              </w:rPr>
              <w:t>1-2</w:t>
            </w:r>
          </w:p>
        </w:tc>
        <w:tc>
          <w:tcPr>
            <w:tcW w:w="5463" w:type="dxa"/>
          </w:tcPr>
          <w:p w14:paraId="3B90F3B8" w14:textId="77777777" w:rsidR="001233F8" w:rsidRDefault="008160FF">
            <w:pPr>
              <w:spacing w:after="0"/>
              <w:rPr>
                <w:color w:val="000000"/>
              </w:rPr>
            </w:pPr>
            <w:r>
              <w:rPr>
                <w:color w:val="000000"/>
              </w:rPr>
              <w:t>NumMsgBytes</w:t>
            </w:r>
          </w:p>
        </w:tc>
        <w:tc>
          <w:tcPr>
            <w:tcW w:w="1180" w:type="dxa"/>
          </w:tcPr>
          <w:p w14:paraId="42E2A3CC" w14:textId="77777777" w:rsidR="001233F8" w:rsidRDefault="008160FF">
            <w:pPr>
              <w:spacing w:after="0"/>
              <w:jc w:val="center"/>
              <w:rPr>
                <w:color w:val="000000"/>
              </w:rPr>
            </w:pPr>
            <w:r>
              <w:rPr>
                <w:color w:val="000000"/>
              </w:rPr>
              <w:t>uint16</w:t>
            </w:r>
          </w:p>
        </w:tc>
        <w:tc>
          <w:tcPr>
            <w:tcW w:w="1512" w:type="dxa"/>
            <w:vAlign w:val="center"/>
          </w:tcPr>
          <w:p w14:paraId="0BB2ADAB" w14:textId="77777777" w:rsidR="001233F8" w:rsidRDefault="008160FF">
            <w:pPr>
              <w:spacing w:after="0"/>
              <w:jc w:val="center"/>
              <w:rPr>
                <w:color w:val="000000"/>
              </w:rPr>
            </w:pPr>
            <w:r>
              <w:rPr>
                <w:color w:val="000000"/>
              </w:rPr>
              <w:t>8</w:t>
            </w:r>
          </w:p>
        </w:tc>
      </w:tr>
      <w:tr w:rsidR="001233F8" w14:paraId="0180B811" w14:textId="77777777">
        <w:trPr>
          <w:cantSplit/>
        </w:trPr>
        <w:tc>
          <w:tcPr>
            <w:tcW w:w="880" w:type="dxa"/>
          </w:tcPr>
          <w:p w14:paraId="53060B08" w14:textId="77777777" w:rsidR="001233F8" w:rsidRDefault="008160FF">
            <w:pPr>
              <w:spacing w:after="0"/>
              <w:ind w:right="72"/>
              <w:jc w:val="center"/>
              <w:rPr>
                <w:color w:val="000000"/>
              </w:rPr>
            </w:pPr>
            <w:r>
              <w:rPr>
                <w:color w:val="000000"/>
              </w:rPr>
              <w:t>3-4</w:t>
            </w:r>
          </w:p>
        </w:tc>
        <w:tc>
          <w:tcPr>
            <w:tcW w:w="5463" w:type="dxa"/>
          </w:tcPr>
          <w:p w14:paraId="29E20F58" w14:textId="77777777" w:rsidR="001233F8" w:rsidRDefault="008160FF">
            <w:pPr>
              <w:spacing w:after="0"/>
              <w:rPr>
                <w:color w:val="000000"/>
              </w:rPr>
            </w:pPr>
            <w:r>
              <w:rPr>
                <w:color w:val="000000"/>
              </w:rPr>
              <w:t>Checksum</w:t>
            </w:r>
          </w:p>
        </w:tc>
        <w:tc>
          <w:tcPr>
            <w:tcW w:w="1180" w:type="dxa"/>
          </w:tcPr>
          <w:p w14:paraId="607369D9" w14:textId="77777777" w:rsidR="001233F8" w:rsidRDefault="008160FF">
            <w:pPr>
              <w:spacing w:after="0"/>
              <w:jc w:val="center"/>
              <w:rPr>
                <w:color w:val="000000"/>
              </w:rPr>
            </w:pPr>
            <w:r>
              <w:rPr>
                <w:color w:val="000000"/>
              </w:rPr>
              <w:t>uint16</w:t>
            </w:r>
          </w:p>
        </w:tc>
        <w:tc>
          <w:tcPr>
            <w:tcW w:w="1512" w:type="dxa"/>
            <w:vAlign w:val="center"/>
          </w:tcPr>
          <w:p w14:paraId="46B0A397" w14:textId="77777777" w:rsidR="001233F8" w:rsidRDefault="008160FF">
            <w:pPr>
              <w:spacing w:after="0"/>
              <w:jc w:val="center"/>
              <w:rPr>
                <w:color w:val="000000"/>
              </w:rPr>
            </w:pPr>
            <w:r>
              <w:rPr>
                <w:color w:val="000000"/>
              </w:rPr>
              <w:t>See Section 4.6</w:t>
            </w:r>
          </w:p>
        </w:tc>
      </w:tr>
      <w:tr w:rsidR="001233F8" w14:paraId="2F04AF1D" w14:textId="77777777">
        <w:trPr>
          <w:cantSplit/>
          <w:trHeight w:val="255"/>
        </w:trPr>
        <w:tc>
          <w:tcPr>
            <w:tcW w:w="880" w:type="dxa"/>
          </w:tcPr>
          <w:p w14:paraId="42222058" w14:textId="77777777" w:rsidR="001233F8" w:rsidRDefault="008160FF">
            <w:pPr>
              <w:spacing w:after="0"/>
              <w:ind w:right="72"/>
              <w:jc w:val="center"/>
              <w:rPr>
                <w:color w:val="000000"/>
              </w:rPr>
            </w:pPr>
            <w:r>
              <w:rPr>
                <w:color w:val="000000"/>
              </w:rPr>
              <w:t>5</w:t>
            </w:r>
          </w:p>
        </w:tc>
        <w:tc>
          <w:tcPr>
            <w:tcW w:w="5463" w:type="dxa"/>
          </w:tcPr>
          <w:p w14:paraId="323FA457" w14:textId="77777777" w:rsidR="001233F8" w:rsidRDefault="008160FF">
            <w:pPr>
              <w:spacing w:after="0"/>
              <w:rPr>
                <w:color w:val="000000"/>
              </w:rPr>
            </w:pPr>
            <w:r>
              <w:rPr>
                <w:color w:val="000000"/>
              </w:rPr>
              <w:t>TransactionID</w:t>
            </w:r>
          </w:p>
        </w:tc>
        <w:tc>
          <w:tcPr>
            <w:tcW w:w="1180" w:type="dxa"/>
          </w:tcPr>
          <w:p w14:paraId="4E9070C6" w14:textId="77777777" w:rsidR="001233F8" w:rsidRDefault="008160FF">
            <w:pPr>
              <w:spacing w:after="0"/>
              <w:jc w:val="center"/>
              <w:rPr>
                <w:color w:val="000000"/>
              </w:rPr>
            </w:pPr>
            <w:r>
              <w:rPr>
                <w:color w:val="000000"/>
              </w:rPr>
              <w:t>uint8</w:t>
            </w:r>
          </w:p>
        </w:tc>
        <w:tc>
          <w:tcPr>
            <w:tcW w:w="1512" w:type="dxa"/>
            <w:vAlign w:val="center"/>
          </w:tcPr>
          <w:p w14:paraId="16434D99" w14:textId="77777777" w:rsidR="001233F8" w:rsidRDefault="008160FF">
            <w:pPr>
              <w:spacing w:after="0"/>
              <w:jc w:val="center"/>
              <w:rPr>
                <w:color w:val="000000"/>
              </w:rPr>
            </w:pPr>
            <w:r>
              <w:rPr>
                <w:color w:val="000000"/>
              </w:rPr>
              <w:t>See Section 4.3</w:t>
            </w:r>
          </w:p>
        </w:tc>
      </w:tr>
      <w:tr w:rsidR="001233F8" w14:paraId="4335E979" w14:textId="77777777">
        <w:trPr>
          <w:cantSplit/>
        </w:trPr>
        <w:tc>
          <w:tcPr>
            <w:tcW w:w="880" w:type="dxa"/>
          </w:tcPr>
          <w:p w14:paraId="61BEBEC7" w14:textId="77777777" w:rsidR="001233F8" w:rsidRDefault="008160FF">
            <w:pPr>
              <w:spacing w:after="0"/>
              <w:ind w:right="72"/>
              <w:jc w:val="center"/>
              <w:rPr>
                <w:color w:val="000000"/>
              </w:rPr>
            </w:pPr>
            <w:r>
              <w:rPr>
                <w:color w:val="000000"/>
              </w:rPr>
              <w:t>6</w:t>
            </w:r>
          </w:p>
        </w:tc>
        <w:tc>
          <w:tcPr>
            <w:tcW w:w="5463" w:type="dxa"/>
          </w:tcPr>
          <w:p w14:paraId="6DA9D0ED" w14:textId="77777777" w:rsidR="001233F8" w:rsidRDefault="008160FF">
            <w:pPr>
              <w:spacing w:after="0"/>
              <w:rPr>
                <w:color w:val="000000"/>
              </w:rPr>
            </w:pPr>
            <w:r>
              <w:rPr>
                <w:color w:val="000000"/>
              </w:rPr>
              <w:t>MessageID</w:t>
            </w:r>
          </w:p>
        </w:tc>
        <w:tc>
          <w:tcPr>
            <w:tcW w:w="1180" w:type="dxa"/>
          </w:tcPr>
          <w:p w14:paraId="26C0FEDF" w14:textId="77777777" w:rsidR="001233F8" w:rsidRDefault="008160FF">
            <w:pPr>
              <w:spacing w:after="0"/>
              <w:jc w:val="center"/>
              <w:rPr>
                <w:color w:val="000000"/>
              </w:rPr>
            </w:pPr>
            <w:r>
              <w:rPr>
                <w:color w:val="000000"/>
              </w:rPr>
              <w:t>uint8</w:t>
            </w:r>
          </w:p>
        </w:tc>
        <w:tc>
          <w:tcPr>
            <w:tcW w:w="1512" w:type="dxa"/>
            <w:vAlign w:val="center"/>
          </w:tcPr>
          <w:p w14:paraId="54FE84B5" w14:textId="77777777" w:rsidR="001233F8" w:rsidRDefault="008160FF">
            <w:pPr>
              <w:spacing w:after="0"/>
              <w:jc w:val="center"/>
              <w:rPr>
                <w:color w:val="000000"/>
              </w:rPr>
            </w:pPr>
            <w:r>
              <w:rPr>
                <w:color w:val="000000"/>
              </w:rPr>
              <w:t>133</w:t>
            </w:r>
          </w:p>
        </w:tc>
      </w:tr>
      <w:tr w:rsidR="001233F8" w14:paraId="381F0ABE" w14:textId="77777777">
        <w:trPr>
          <w:cantSplit/>
        </w:trPr>
        <w:tc>
          <w:tcPr>
            <w:tcW w:w="880" w:type="dxa"/>
          </w:tcPr>
          <w:p w14:paraId="064A9902" w14:textId="77777777" w:rsidR="001233F8" w:rsidRDefault="008160FF">
            <w:pPr>
              <w:spacing w:after="0"/>
              <w:ind w:right="72"/>
              <w:jc w:val="center"/>
              <w:rPr>
                <w:color w:val="000000"/>
              </w:rPr>
            </w:pPr>
            <w:r>
              <w:rPr>
                <w:color w:val="000000"/>
              </w:rPr>
              <w:t>7</w:t>
            </w:r>
          </w:p>
        </w:tc>
        <w:tc>
          <w:tcPr>
            <w:tcW w:w="5463" w:type="dxa"/>
          </w:tcPr>
          <w:p w14:paraId="76DC913A" w14:textId="77777777" w:rsidR="001233F8" w:rsidRDefault="008160FF">
            <w:pPr>
              <w:spacing w:after="0"/>
              <w:rPr>
                <w:color w:val="000000"/>
              </w:rPr>
            </w:pPr>
            <w:r>
              <w:rPr>
                <w:color w:val="000000"/>
              </w:rPr>
              <w:t>Command</w:t>
            </w:r>
          </w:p>
        </w:tc>
        <w:tc>
          <w:tcPr>
            <w:tcW w:w="1180" w:type="dxa"/>
          </w:tcPr>
          <w:p w14:paraId="06BC646C" w14:textId="77777777" w:rsidR="001233F8" w:rsidRDefault="008160FF">
            <w:pPr>
              <w:spacing w:after="0"/>
              <w:jc w:val="center"/>
              <w:rPr>
                <w:color w:val="000000"/>
              </w:rPr>
            </w:pPr>
            <w:r>
              <w:rPr>
                <w:color w:val="000000"/>
              </w:rPr>
              <w:t>uint8</w:t>
            </w:r>
          </w:p>
        </w:tc>
        <w:tc>
          <w:tcPr>
            <w:tcW w:w="1512" w:type="dxa"/>
            <w:vAlign w:val="center"/>
          </w:tcPr>
          <w:p w14:paraId="04652A93" w14:textId="77777777" w:rsidR="001233F8" w:rsidRDefault="008160FF">
            <w:pPr>
              <w:spacing w:after="0"/>
              <w:jc w:val="center"/>
              <w:rPr>
                <w:color w:val="000000"/>
              </w:rPr>
            </w:pPr>
            <w:r>
              <w:rPr>
                <w:color w:val="000000"/>
              </w:rPr>
              <w:t>See below</w:t>
            </w:r>
          </w:p>
        </w:tc>
      </w:tr>
    </w:tbl>
    <w:p w14:paraId="19EBDD7D" w14:textId="77777777" w:rsidR="001233F8" w:rsidRDefault="008160FF">
      <w:pPr>
        <w:spacing w:before="240" w:after="60"/>
        <w:ind w:left="1080" w:hanging="360"/>
        <w:rPr>
          <w:color w:val="000000"/>
        </w:rPr>
      </w:pPr>
      <w:r>
        <w:rPr>
          <w:b/>
          <w:color w:val="000000"/>
        </w:rPr>
        <w:t>Command</w:t>
      </w:r>
      <w:r>
        <w:rPr>
          <w:color w:val="000000"/>
        </w:rPr>
        <w:t>:  Specifies the UART1 mode to put the Module in. The valid values are:</w:t>
      </w:r>
    </w:p>
    <w:p w14:paraId="089CBC4F" w14:textId="77777777" w:rsidR="001233F8" w:rsidRDefault="008160FF">
      <w:pPr>
        <w:spacing w:after="0"/>
        <w:ind w:left="1440" w:hanging="360"/>
        <w:rPr>
          <w:color w:val="000000"/>
        </w:rPr>
      </w:pPr>
      <w:r>
        <w:rPr>
          <w:color w:val="000000"/>
        </w:rPr>
        <w:t>0 = Disable UART1 Rx and Tx (i.e., normal operation)</w:t>
      </w:r>
    </w:p>
    <w:p w14:paraId="7FF0E981" w14:textId="77777777" w:rsidR="001233F8" w:rsidRDefault="008160FF">
      <w:pPr>
        <w:spacing w:after="0"/>
        <w:ind w:left="1440" w:hanging="360"/>
        <w:rPr>
          <w:color w:val="000000"/>
        </w:rPr>
      </w:pPr>
      <w:r>
        <w:rPr>
          <w:color w:val="000000"/>
        </w:rPr>
        <w:lastRenderedPageBreak/>
        <w:t>1 = Enable loopback mode (i.e., enable UART1 Rx and Tx, and echo any Rx data on Tx)</w:t>
      </w:r>
    </w:p>
    <w:p w14:paraId="583AECA7" w14:textId="77777777" w:rsidR="001233F8" w:rsidRDefault="008160FF" w:rsidP="0086059E">
      <w:pPr>
        <w:pStyle w:val="Heading2"/>
      </w:pPr>
      <w:bookmarkStart w:id="143" w:name="_Toc202436134"/>
      <w:r>
        <w:t>UART1 Control Response</w:t>
      </w:r>
      <w:bookmarkEnd w:id="143"/>
    </w:p>
    <w:p w14:paraId="6795A6FF" w14:textId="77777777" w:rsidR="001233F8" w:rsidRDefault="008160FF">
      <w:pPr>
        <w:spacing w:before="120"/>
        <w:jc w:val="both"/>
        <w:rPr>
          <w:color w:val="000000"/>
        </w:rPr>
      </w:pPr>
      <w:r>
        <w:rPr>
          <w:color w:val="000000"/>
        </w:rPr>
        <w:t>When the Module receives a UART1 Control Dispatch, it verifies the Module is in the proper state to receive the command, performs any processing associated with the command, and sends the UART1 Control Response to the Host.</w:t>
      </w:r>
    </w:p>
    <w:p w14:paraId="733466C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3C5851A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2340B69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04AA0A5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w:t>
      </w:r>
    </w:p>
    <w:p w14:paraId="0A5C522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12C856C5"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15"/>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38DC565B" w14:textId="77777777">
        <w:trPr>
          <w:cantSplit/>
          <w:tblHeader/>
        </w:trPr>
        <w:tc>
          <w:tcPr>
            <w:tcW w:w="880" w:type="dxa"/>
            <w:shd w:val="clear" w:color="auto" w:fill="EEECE1"/>
          </w:tcPr>
          <w:p w14:paraId="2AB58AAD" w14:textId="77777777" w:rsidR="001233F8" w:rsidRDefault="008160FF">
            <w:pPr>
              <w:spacing w:after="0"/>
              <w:jc w:val="center"/>
              <w:rPr>
                <w:b/>
                <w:color w:val="000000"/>
              </w:rPr>
            </w:pPr>
            <w:r>
              <w:rPr>
                <w:b/>
                <w:color w:val="000000"/>
              </w:rPr>
              <w:t>Byte #</w:t>
            </w:r>
          </w:p>
        </w:tc>
        <w:tc>
          <w:tcPr>
            <w:tcW w:w="5463" w:type="dxa"/>
            <w:shd w:val="clear" w:color="auto" w:fill="EEECE1"/>
          </w:tcPr>
          <w:p w14:paraId="1195D0CA" w14:textId="77777777" w:rsidR="001233F8" w:rsidRDefault="008160FF">
            <w:pPr>
              <w:spacing w:after="0"/>
              <w:jc w:val="center"/>
              <w:rPr>
                <w:b/>
                <w:color w:val="000000"/>
              </w:rPr>
            </w:pPr>
            <w:r>
              <w:rPr>
                <w:b/>
                <w:color w:val="000000"/>
              </w:rPr>
              <w:t>Field Name</w:t>
            </w:r>
          </w:p>
        </w:tc>
        <w:tc>
          <w:tcPr>
            <w:tcW w:w="1180" w:type="dxa"/>
            <w:shd w:val="clear" w:color="auto" w:fill="EEECE1"/>
          </w:tcPr>
          <w:p w14:paraId="3B7782DD"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72E43BF0" w14:textId="77777777" w:rsidR="001233F8" w:rsidRDefault="008160FF">
            <w:pPr>
              <w:spacing w:after="0"/>
              <w:jc w:val="center"/>
              <w:rPr>
                <w:b/>
                <w:color w:val="000000"/>
              </w:rPr>
            </w:pPr>
            <w:r>
              <w:rPr>
                <w:b/>
                <w:color w:val="000000"/>
              </w:rPr>
              <w:t>Value</w:t>
            </w:r>
          </w:p>
        </w:tc>
      </w:tr>
      <w:tr w:rsidR="001233F8" w14:paraId="59B518F9" w14:textId="77777777">
        <w:trPr>
          <w:cantSplit/>
        </w:trPr>
        <w:tc>
          <w:tcPr>
            <w:tcW w:w="880" w:type="dxa"/>
          </w:tcPr>
          <w:p w14:paraId="77E9B7BF" w14:textId="77777777" w:rsidR="001233F8" w:rsidRDefault="008160FF">
            <w:pPr>
              <w:spacing w:after="0"/>
              <w:ind w:right="72"/>
              <w:jc w:val="center"/>
              <w:rPr>
                <w:color w:val="000000"/>
              </w:rPr>
            </w:pPr>
            <w:r>
              <w:rPr>
                <w:color w:val="000000"/>
              </w:rPr>
              <w:t>0</w:t>
            </w:r>
          </w:p>
        </w:tc>
        <w:tc>
          <w:tcPr>
            <w:tcW w:w="5463" w:type="dxa"/>
          </w:tcPr>
          <w:p w14:paraId="5C3B20A8" w14:textId="77777777" w:rsidR="001233F8" w:rsidRDefault="008160FF">
            <w:pPr>
              <w:spacing w:after="0"/>
              <w:rPr>
                <w:color w:val="000000"/>
              </w:rPr>
            </w:pPr>
            <w:r>
              <w:rPr>
                <w:color w:val="000000"/>
              </w:rPr>
              <w:t>Sync</w:t>
            </w:r>
          </w:p>
        </w:tc>
        <w:tc>
          <w:tcPr>
            <w:tcW w:w="1180" w:type="dxa"/>
          </w:tcPr>
          <w:p w14:paraId="6360BA0D" w14:textId="77777777" w:rsidR="001233F8" w:rsidRDefault="008160FF">
            <w:pPr>
              <w:spacing w:after="0"/>
              <w:jc w:val="center"/>
              <w:rPr>
                <w:color w:val="000000"/>
              </w:rPr>
            </w:pPr>
            <w:r>
              <w:rPr>
                <w:color w:val="000000"/>
              </w:rPr>
              <w:t>uint8</w:t>
            </w:r>
          </w:p>
        </w:tc>
        <w:tc>
          <w:tcPr>
            <w:tcW w:w="1512" w:type="dxa"/>
            <w:vAlign w:val="center"/>
          </w:tcPr>
          <w:p w14:paraId="10CE6994" w14:textId="77777777" w:rsidR="001233F8" w:rsidRDefault="008160FF">
            <w:pPr>
              <w:spacing w:after="0"/>
              <w:jc w:val="center"/>
              <w:rPr>
                <w:color w:val="000000"/>
              </w:rPr>
            </w:pPr>
            <w:r>
              <w:rPr>
                <w:color w:val="000000"/>
              </w:rPr>
              <w:t xml:space="preserve"> See Section 4.1</w:t>
            </w:r>
          </w:p>
        </w:tc>
      </w:tr>
      <w:tr w:rsidR="001233F8" w14:paraId="0A8F5AC2" w14:textId="77777777">
        <w:trPr>
          <w:cantSplit/>
        </w:trPr>
        <w:tc>
          <w:tcPr>
            <w:tcW w:w="880" w:type="dxa"/>
          </w:tcPr>
          <w:p w14:paraId="138BE9DE" w14:textId="77777777" w:rsidR="001233F8" w:rsidRDefault="008160FF">
            <w:pPr>
              <w:spacing w:after="0"/>
              <w:ind w:right="72"/>
              <w:jc w:val="center"/>
              <w:rPr>
                <w:color w:val="000000"/>
              </w:rPr>
            </w:pPr>
            <w:r>
              <w:rPr>
                <w:color w:val="000000"/>
              </w:rPr>
              <w:t>1-2</w:t>
            </w:r>
          </w:p>
        </w:tc>
        <w:tc>
          <w:tcPr>
            <w:tcW w:w="5463" w:type="dxa"/>
          </w:tcPr>
          <w:p w14:paraId="7997A237" w14:textId="77777777" w:rsidR="001233F8" w:rsidRDefault="008160FF">
            <w:pPr>
              <w:spacing w:after="0"/>
              <w:rPr>
                <w:color w:val="000000"/>
              </w:rPr>
            </w:pPr>
            <w:r>
              <w:rPr>
                <w:color w:val="000000"/>
              </w:rPr>
              <w:t>NumMsgBytes</w:t>
            </w:r>
          </w:p>
        </w:tc>
        <w:tc>
          <w:tcPr>
            <w:tcW w:w="1180" w:type="dxa"/>
          </w:tcPr>
          <w:p w14:paraId="49371D81" w14:textId="77777777" w:rsidR="001233F8" w:rsidRDefault="008160FF">
            <w:pPr>
              <w:spacing w:after="0"/>
              <w:jc w:val="center"/>
              <w:rPr>
                <w:color w:val="000000"/>
              </w:rPr>
            </w:pPr>
            <w:r>
              <w:rPr>
                <w:color w:val="000000"/>
              </w:rPr>
              <w:t>uint16</w:t>
            </w:r>
          </w:p>
        </w:tc>
        <w:tc>
          <w:tcPr>
            <w:tcW w:w="1512" w:type="dxa"/>
            <w:vAlign w:val="center"/>
          </w:tcPr>
          <w:p w14:paraId="6273ABB6" w14:textId="77777777" w:rsidR="001233F8" w:rsidRDefault="008160FF">
            <w:pPr>
              <w:spacing w:after="0"/>
              <w:jc w:val="center"/>
              <w:rPr>
                <w:color w:val="000000"/>
              </w:rPr>
            </w:pPr>
            <w:r>
              <w:rPr>
                <w:color w:val="000000"/>
              </w:rPr>
              <w:t>8</w:t>
            </w:r>
          </w:p>
        </w:tc>
      </w:tr>
      <w:tr w:rsidR="001233F8" w14:paraId="41F0FFFB" w14:textId="77777777">
        <w:trPr>
          <w:cantSplit/>
        </w:trPr>
        <w:tc>
          <w:tcPr>
            <w:tcW w:w="880" w:type="dxa"/>
          </w:tcPr>
          <w:p w14:paraId="38997EB2" w14:textId="77777777" w:rsidR="001233F8" w:rsidRDefault="008160FF">
            <w:pPr>
              <w:spacing w:after="0"/>
              <w:ind w:right="72"/>
              <w:jc w:val="center"/>
              <w:rPr>
                <w:color w:val="000000"/>
              </w:rPr>
            </w:pPr>
            <w:r>
              <w:rPr>
                <w:color w:val="000000"/>
              </w:rPr>
              <w:t>3-4</w:t>
            </w:r>
          </w:p>
        </w:tc>
        <w:tc>
          <w:tcPr>
            <w:tcW w:w="5463" w:type="dxa"/>
          </w:tcPr>
          <w:p w14:paraId="739E51AC" w14:textId="77777777" w:rsidR="001233F8" w:rsidRDefault="008160FF">
            <w:pPr>
              <w:spacing w:after="0"/>
              <w:rPr>
                <w:color w:val="000000"/>
              </w:rPr>
            </w:pPr>
            <w:r>
              <w:rPr>
                <w:color w:val="000000"/>
              </w:rPr>
              <w:t>Checksum</w:t>
            </w:r>
          </w:p>
        </w:tc>
        <w:tc>
          <w:tcPr>
            <w:tcW w:w="1180" w:type="dxa"/>
          </w:tcPr>
          <w:p w14:paraId="1BB0199D" w14:textId="77777777" w:rsidR="001233F8" w:rsidRDefault="008160FF">
            <w:pPr>
              <w:spacing w:after="0"/>
              <w:jc w:val="center"/>
              <w:rPr>
                <w:color w:val="000000"/>
              </w:rPr>
            </w:pPr>
            <w:r>
              <w:rPr>
                <w:color w:val="000000"/>
              </w:rPr>
              <w:t>uint16</w:t>
            </w:r>
          </w:p>
        </w:tc>
        <w:tc>
          <w:tcPr>
            <w:tcW w:w="1512" w:type="dxa"/>
            <w:vAlign w:val="center"/>
          </w:tcPr>
          <w:p w14:paraId="4DD365B0" w14:textId="77777777" w:rsidR="001233F8" w:rsidRDefault="008160FF">
            <w:pPr>
              <w:spacing w:after="0"/>
              <w:jc w:val="center"/>
              <w:rPr>
                <w:color w:val="000000"/>
              </w:rPr>
            </w:pPr>
            <w:r>
              <w:rPr>
                <w:color w:val="000000"/>
              </w:rPr>
              <w:t>See Section 4.6</w:t>
            </w:r>
          </w:p>
        </w:tc>
      </w:tr>
      <w:tr w:rsidR="001233F8" w14:paraId="792049A0" w14:textId="77777777">
        <w:trPr>
          <w:cantSplit/>
          <w:trHeight w:val="255"/>
        </w:trPr>
        <w:tc>
          <w:tcPr>
            <w:tcW w:w="880" w:type="dxa"/>
          </w:tcPr>
          <w:p w14:paraId="5599215D" w14:textId="77777777" w:rsidR="001233F8" w:rsidRDefault="008160FF">
            <w:pPr>
              <w:spacing w:after="0"/>
              <w:ind w:right="72"/>
              <w:jc w:val="center"/>
              <w:rPr>
                <w:color w:val="000000"/>
              </w:rPr>
            </w:pPr>
            <w:r>
              <w:rPr>
                <w:color w:val="000000"/>
              </w:rPr>
              <w:t>5</w:t>
            </w:r>
          </w:p>
        </w:tc>
        <w:tc>
          <w:tcPr>
            <w:tcW w:w="5463" w:type="dxa"/>
          </w:tcPr>
          <w:p w14:paraId="6EA1DD2D" w14:textId="77777777" w:rsidR="001233F8" w:rsidRDefault="008160FF">
            <w:pPr>
              <w:spacing w:after="0"/>
              <w:rPr>
                <w:color w:val="000000"/>
              </w:rPr>
            </w:pPr>
            <w:r>
              <w:rPr>
                <w:color w:val="000000"/>
              </w:rPr>
              <w:t>TransactionID</w:t>
            </w:r>
          </w:p>
        </w:tc>
        <w:tc>
          <w:tcPr>
            <w:tcW w:w="1180" w:type="dxa"/>
          </w:tcPr>
          <w:p w14:paraId="52AEF2DE" w14:textId="77777777" w:rsidR="001233F8" w:rsidRDefault="008160FF">
            <w:pPr>
              <w:spacing w:after="0"/>
              <w:jc w:val="center"/>
              <w:rPr>
                <w:color w:val="000000"/>
              </w:rPr>
            </w:pPr>
            <w:r>
              <w:rPr>
                <w:color w:val="000000"/>
              </w:rPr>
              <w:t>uint8</w:t>
            </w:r>
          </w:p>
        </w:tc>
        <w:tc>
          <w:tcPr>
            <w:tcW w:w="1512" w:type="dxa"/>
            <w:vAlign w:val="center"/>
          </w:tcPr>
          <w:p w14:paraId="1CA821AA" w14:textId="77777777" w:rsidR="001233F8" w:rsidRDefault="008160FF">
            <w:pPr>
              <w:spacing w:after="0"/>
              <w:jc w:val="center"/>
              <w:rPr>
                <w:color w:val="000000"/>
              </w:rPr>
            </w:pPr>
            <w:r>
              <w:rPr>
                <w:color w:val="000000"/>
              </w:rPr>
              <w:t>See Section 4.3</w:t>
            </w:r>
          </w:p>
        </w:tc>
      </w:tr>
      <w:tr w:rsidR="001233F8" w14:paraId="129AF08E" w14:textId="77777777">
        <w:trPr>
          <w:cantSplit/>
        </w:trPr>
        <w:tc>
          <w:tcPr>
            <w:tcW w:w="880" w:type="dxa"/>
          </w:tcPr>
          <w:p w14:paraId="66B57B47" w14:textId="77777777" w:rsidR="001233F8" w:rsidRDefault="008160FF">
            <w:pPr>
              <w:spacing w:after="0"/>
              <w:ind w:right="72"/>
              <w:jc w:val="center"/>
              <w:rPr>
                <w:color w:val="000000"/>
              </w:rPr>
            </w:pPr>
            <w:r>
              <w:rPr>
                <w:color w:val="000000"/>
              </w:rPr>
              <w:t>6</w:t>
            </w:r>
          </w:p>
        </w:tc>
        <w:tc>
          <w:tcPr>
            <w:tcW w:w="5463" w:type="dxa"/>
          </w:tcPr>
          <w:p w14:paraId="5B47523F" w14:textId="77777777" w:rsidR="001233F8" w:rsidRDefault="008160FF">
            <w:pPr>
              <w:spacing w:after="0"/>
              <w:rPr>
                <w:color w:val="000000"/>
              </w:rPr>
            </w:pPr>
            <w:r>
              <w:rPr>
                <w:color w:val="000000"/>
              </w:rPr>
              <w:t>MessageID</w:t>
            </w:r>
          </w:p>
        </w:tc>
        <w:tc>
          <w:tcPr>
            <w:tcW w:w="1180" w:type="dxa"/>
          </w:tcPr>
          <w:p w14:paraId="5A2B139A" w14:textId="77777777" w:rsidR="001233F8" w:rsidRDefault="008160FF">
            <w:pPr>
              <w:spacing w:after="0"/>
              <w:jc w:val="center"/>
              <w:rPr>
                <w:color w:val="000000"/>
              </w:rPr>
            </w:pPr>
            <w:r>
              <w:rPr>
                <w:color w:val="000000"/>
              </w:rPr>
              <w:t>uint8</w:t>
            </w:r>
          </w:p>
        </w:tc>
        <w:tc>
          <w:tcPr>
            <w:tcW w:w="1512" w:type="dxa"/>
            <w:vAlign w:val="center"/>
          </w:tcPr>
          <w:p w14:paraId="419BD72F" w14:textId="77777777" w:rsidR="001233F8" w:rsidRDefault="008160FF">
            <w:pPr>
              <w:spacing w:after="0"/>
              <w:jc w:val="center"/>
              <w:rPr>
                <w:color w:val="000000"/>
              </w:rPr>
            </w:pPr>
            <w:r>
              <w:rPr>
                <w:color w:val="000000"/>
              </w:rPr>
              <w:t>134</w:t>
            </w:r>
          </w:p>
        </w:tc>
      </w:tr>
      <w:tr w:rsidR="001233F8" w14:paraId="4BF324D1" w14:textId="77777777">
        <w:trPr>
          <w:cantSplit/>
        </w:trPr>
        <w:tc>
          <w:tcPr>
            <w:tcW w:w="880" w:type="dxa"/>
          </w:tcPr>
          <w:p w14:paraId="5D0B4031" w14:textId="77777777" w:rsidR="001233F8" w:rsidRDefault="008160FF">
            <w:pPr>
              <w:spacing w:after="0"/>
              <w:ind w:right="72"/>
              <w:jc w:val="center"/>
              <w:rPr>
                <w:color w:val="000000"/>
              </w:rPr>
            </w:pPr>
            <w:r>
              <w:rPr>
                <w:color w:val="000000"/>
              </w:rPr>
              <w:t>7</w:t>
            </w:r>
          </w:p>
        </w:tc>
        <w:tc>
          <w:tcPr>
            <w:tcW w:w="5463" w:type="dxa"/>
          </w:tcPr>
          <w:p w14:paraId="13AA7204" w14:textId="77777777" w:rsidR="001233F8" w:rsidRDefault="008160FF">
            <w:pPr>
              <w:spacing w:after="0"/>
              <w:rPr>
                <w:color w:val="000000"/>
              </w:rPr>
            </w:pPr>
            <w:r>
              <w:rPr>
                <w:color w:val="000000"/>
              </w:rPr>
              <w:t>Status</w:t>
            </w:r>
          </w:p>
        </w:tc>
        <w:tc>
          <w:tcPr>
            <w:tcW w:w="1180" w:type="dxa"/>
          </w:tcPr>
          <w:p w14:paraId="0CE4D19B" w14:textId="77777777" w:rsidR="001233F8" w:rsidRDefault="008160FF">
            <w:pPr>
              <w:spacing w:after="0"/>
              <w:jc w:val="center"/>
              <w:rPr>
                <w:color w:val="000000"/>
              </w:rPr>
            </w:pPr>
            <w:r>
              <w:rPr>
                <w:color w:val="000000"/>
              </w:rPr>
              <w:t>uint8</w:t>
            </w:r>
          </w:p>
        </w:tc>
        <w:tc>
          <w:tcPr>
            <w:tcW w:w="1512" w:type="dxa"/>
            <w:vAlign w:val="center"/>
          </w:tcPr>
          <w:p w14:paraId="4149EC18" w14:textId="77777777" w:rsidR="001233F8" w:rsidRDefault="008160FF">
            <w:pPr>
              <w:spacing w:after="0"/>
              <w:jc w:val="center"/>
              <w:rPr>
                <w:color w:val="000000"/>
              </w:rPr>
            </w:pPr>
            <w:r>
              <w:rPr>
                <w:color w:val="000000"/>
              </w:rPr>
              <w:t>See below</w:t>
            </w:r>
          </w:p>
        </w:tc>
      </w:tr>
    </w:tbl>
    <w:p w14:paraId="49D8466F" w14:textId="77777777" w:rsidR="001233F8" w:rsidRDefault="008160FF">
      <w:pPr>
        <w:spacing w:before="240" w:after="60"/>
        <w:ind w:left="1080" w:hanging="360"/>
        <w:rPr>
          <w:color w:val="000000"/>
        </w:rPr>
      </w:pPr>
      <w:r>
        <w:rPr>
          <w:b/>
          <w:color w:val="000000"/>
        </w:rPr>
        <w:t>Status</w:t>
      </w:r>
      <w:r>
        <w:rPr>
          <w:color w:val="000000"/>
        </w:rPr>
        <w:t>:  Provides status on the UART1 mode setting. The valid values are:</w:t>
      </w:r>
    </w:p>
    <w:p w14:paraId="0912E85E" w14:textId="77777777" w:rsidR="001233F8" w:rsidRDefault="008160FF">
      <w:pPr>
        <w:spacing w:after="0"/>
        <w:ind w:left="1440" w:hanging="360"/>
        <w:rPr>
          <w:color w:val="000000"/>
        </w:rPr>
      </w:pPr>
      <w:r>
        <w:rPr>
          <w:color w:val="000000"/>
        </w:rPr>
        <w:t>0 = UART1 mode setting succeeded</w:t>
      </w:r>
    </w:p>
    <w:p w14:paraId="35692209" w14:textId="77777777" w:rsidR="001233F8" w:rsidRDefault="008160FF">
      <w:pPr>
        <w:spacing w:after="0"/>
        <w:ind w:left="1440" w:hanging="360"/>
        <w:rPr>
          <w:color w:val="000000"/>
        </w:rPr>
      </w:pPr>
      <w:r>
        <w:rPr>
          <w:color w:val="000000"/>
        </w:rPr>
        <w:t xml:space="preserve">1 = Dispatch ignored; invalid value for </w:t>
      </w:r>
      <w:r>
        <w:rPr>
          <w:b/>
          <w:color w:val="000000"/>
        </w:rPr>
        <w:t>Command</w:t>
      </w:r>
    </w:p>
    <w:p w14:paraId="1D4B7C7A" w14:textId="77777777" w:rsidR="001233F8" w:rsidRDefault="008160FF">
      <w:pPr>
        <w:spacing w:after="0"/>
        <w:ind w:left="1440" w:hanging="360"/>
        <w:rPr>
          <w:color w:val="000000"/>
        </w:rPr>
      </w:pPr>
      <w:r>
        <w:rPr>
          <w:color w:val="000000"/>
        </w:rPr>
        <w:t>2 = UART1 mode setting failed</w:t>
      </w:r>
    </w:p>
    <w:p w14:paraId="73F3198D" w14:textId="77777777" w:rsidR="001233F8" w:rsidRDefault="008160FF" w:rsidP="0086059E">
      <w:pPr>
        <w:pStyle w:val="Heading2"/>
      </w:pPr>
      <w:bookmarkStart w:id="144" w:name="_Toc202436135"/>
      <w:r>
        <w:t>DDR3 Test Control Dispatch</w:t>
      </w:r>
      <w:bookmarkEnd w:id="144"/>
    </w:p>
    <w:p w14:paraId="50283021" w14:textId="77777777" w:rsidR="001233F8" w:rsidRDefault="008160FF">
      <w:pPr>
        <w:jc w:val="both"/>
        <w:rPr>
          <w:color w:val="000000"/>
        </w:rPr>
      </w:pPr>
      <w:r>
        <w:rPr>
          <w:color w:val="000000"/>
        </w:rPr>
        <w:t>The DDR3 Test Control Dispatch is used to initiate a test of the DDR3 RAM in the Module. The test covers the DDR3 that is allocated for audio storage, which is the majority of the COP’s available DDR3.</w:t>
      </w:r>
    </w:p>
    <w:p w14:paraId="30CB5036" w14:textId="77777777" w:rsidR="001233F8" w:rsidRDefault="008160FF">
      <w:pPr>
        <w:jc w:val="both"/>
        <w:rPr>
          <w:color w:val="000000"/>
        </w:rPr>
      </w:pPr>
      <w:r>
        <w:rPr>
          <w:color w:val="000000"/>
        </w:rPr>
        <w:t>Once the test is successfully initiated, all other Module features will cease to operate. The Module may not play audio and will not execute received Dispatches. The test is destructive, so that at the conclusion of the test the Module must be reset to restore operation.</w:t>
      </w:r>
    </w:p>
    <w:p w14:paraId="02D0E284" w14:textId="77777777" w:rsidR="001233F8" w:rsidRDefault="008160FF">
      <w:pPr>
        <w:jc w:val="both"/>
        <w:rPr>
          <w:color w:val="000000"/>
        </w:rPr>
      </w:pPr>
      <w:r>
        <w:rPr>
          <w:color w:val="000000"/>
        </w:rPr>
        <w:t>The test time depends on the size of the memory available for testing, and the number of test loops requested.</w:t>
      </w:r>
    </w:p>
    <w:p w14:paraId="228E8C97" w14:textId="77777777" w:rsidR="001233F8" w:rsidRDefault="008160FF">
      <w:pPr>
        <w:spacing w:before="120"/>
        <w:jc w:val="both"/>
        <w:rPr>
          <w:color w:val="000000"/>
        </w:rPr>
      </w:pPr>
      <w:r>
        <w:rPr>
          <w:color w:val="000000"/>
        </w:rPr>
        <w:t>When the Module receives a DDR3 Test Control Dispatch, it performs any processing associated with the message and sends the DDR3 Test Control Response to the Host.</w:t>
      </w:r>
    </w:p>
    <w:p w14:paraId="51B43DE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0AB75E2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37A3971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DDR3 Test Control Response</w:t>
      </w:r>
    </w:p>
    <w:p w14:paraId="19E9466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TBD sec</w:t>
      </w:r>
    </w:p>
    <w:p w14:paraId="253E6B2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66A0B40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9</w:t>
      </w:r>
    </w:p>
    <w:p w14:paraId="3E27E8C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1C1A11E2"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14"/>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485DB257" w14:textId="77777777">
        <w:trPr>
          <w:cantSplit/>
          <w:tblHeader/>
        </w:trPr>
        <w:tc>
          <w:tcPr>
            <w:tcW w:w="880" w:type="dxa"/>
            <w:shd w:val="clear" w:color="auto" w:fill="EEECE1"/>
          </w:tcPr>
          <w:p w14:paraId="2F2CBAAF" w14:textId="77777777" w:rsidR="001233F8" w:rsidRDefault="008160FF">
            <w:pPr>
              <w:spacing w:after="0"/>
              <w:jc w:val="center"/>
              <w:rPr>
                <w:b/>
                <w:color w:val="000000"/>
              </w:rPr>
            </w:pPr>
            <w:r>
              <w:rPr>
                <w:b/>
                <w:color w:val="000000"/>
              </w:rPr>
              <w:t>Byte #</w:t>
            </w:r>
          </w:p>
        </w:tc>
        <w:tc>
          <w:tcPr>
            <w:tcW w:w="5463" w:type="dxa"/>
            <w:shd w:val="clear" w:color="auto" w:fill="EEECE1"/>
          </w:tcPr>
          <w:p w14:paraId="62028C29" w14:textId="77777777" w:rsidR="001233F8" w:rsidRDefault="008160FF">
            <w:pPr>
              <w:spacing w:after="0"/>
              <w:jc w:val="center"/>
              <w:rPr>
                <w:b/>
                <w:color w:val="000000"/>
              </w:rPr>
            </w:pPr>
            <w:r>
              <w:rPr>
                <w:b/>
                <w:color w:val="000000"/>
              </w:rPr>
              <w:t>Field Name</w:t>
            </w:r>
          </w:p>
        </w:tc>
        <w:tc>
          <w:tcPr>
            <w:tcW w:w="1180" w:type="dxa"/>
            <w:shd w:val="clear" w:color="auto" w:fill="EEECE1"/>
          </w:tcPr>
          <w:p w14:paraId="16C7F0C4"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0F6C49F3" w14:textId="77777777" w:rsidR="001233F8" w:rsidRDefault="008160FF">
            <w:pPr>
              <w:spacing w:after="0"/>
              <w:jc w:val="center"/>
              <w:rPr>
                <w:b/>
                <w:color w:val="000000"/>
              </w:rPr>
            </w:pPr>
            <w:r>
              <w:rPr>
                <w:b/>
                <w:color w:val="000000"/>
              </w:rPr>
              <w:t>Value</w:t>
            </w:r>
          </w:p>
        </w:tc>
      </w:tr>
      <w:tr w:rsidR="001233F8" w14:paraId="12D5BA39" w14:textId="77777777">
        <w:trPr>
          <w:cantSplit/>
        </w:trPr>
        <w:tc>
          <w:tcPr>
            <w:tcW w:w="880" w:type="dxa"/>
          </w:tcPr>
          <w:p w14:paraId="4D8F7CE3" w14:textId="77777777" w:rsidR="001233F8" w:rsidRDefault="008160FF">
            <w:pPr>
              <w:spacing w:after="0"/>
              <w:ind w:right="72"/>
              <w:jc w:val="center"/>
              <w:rPr>
                <w:color w:val="000000"/>
              </w:rPr>
            </w:pPr>
            <w:r>
              <w:rPr>
                <w:color w:val="000000"/>
              </w:rPr>
              <w:t>0</w:t>
            </w:r>
          </w:p>
        </w:tc>
        <w:tc>
          <w:tcPr>
            <w:tcW w:w="5463" w:type="dxa"/>
          </w:tcPr>
          <w:p w14:paraId="14B6DCAB" w14:textId="77777777" w:rsidR="001233F8" w:rsidRDefault="008160FF">
            <w:pPr>
              <w:spacing w:after="0"/>
              <w:rPr>
                <w:color w:val="000000"/>
              </w:rPr>
            </w:pPr>
            <w:r>
              <w:rPr>
                <w:color w:val="000000"/>
              </w:rPr>
              <w:t>Sync</w:t>
            </w:r>
          </w:p>
        </w:tc>
        <w:tc>
          <w:tcPr>
            <w:tcW w:w="1180" w:type="dxa"/>
          </w:tcPr>
          <w:p w14:paraId="463C5B8C" w14:textId="77777777" w:rsidR="001233F8" w:rsidRDefault="008160FF">
            <w:pPr>
              <w:spacing w:after="0"/>
              <w:jc w:val="center"/>
              <w:rPr>
                <w:color w:val="000000"/>
              </w:rPr>
            </w:pPr>
            <w:r>
              <w:rPr>
                <w:color w:val="000000"/>
              </w:rPr>
              <w:t>uint8</w:t>
            </w:r>
          </w:p>
        </w:tc>
        <w:tc>
          <w:tcPr>
            <w:tcW w:w="1512" w:type="dxa"/>
            <w:vAlign w:val="center"/>
          </w:tcPr>
          <w:p w14:paraId="1490D205" w14:textId="77777777" w:rsidR="001233F8" w:rsidRDefault="008160FF">
            <w:pPr>
              <w:spacing w:after="0"/>
              <w:jc w:val="center"/>
              <w:rPr>
                <w:color w:val="000000"/>
              </w:rPr>
            </w:pPr>
            <w:r>
              <w:rPr>
                <w:color w:val="000000"/>
              </w:rPr>
              <w:t xml:space="preserve"> See Section 4.1</w:t>
            </w:r>
          </w:p>
        </w:tc>
      </w:tr>
      <w:tr w:rsidR="001233F8" w14:paraId="5FDB7025" w14:textId="77777777">
        <w:trPr>
          <w:cantSplit/>
        </w:trPr>
        <w:tc>
          <w:tcPr>
            <w:tcW w:w="880" w:type="dxa"/>
          </w:tcPr>
          <w:p w14:paraId="2C55DD39" w14:textId="77777777" w:rsidR="001233F8" w:rsidRDefault="008160FF">
            <w:pPr>
              <w:spacing w:after="0"/>
              <w:ind w:right="72"/>
              <w:jc w:val="center"/>
              <w:rPr>
                <w:color w:val="000000"/>
              </w:rPr>
            </w:pPr>
            <w:r>
              <w:rPr>
                <w:color w:val="000000"/>
              </w:rPr>
              <w:lastRenderedPageBreak/>
              <w:t>1-2</w:t>
            </w:r>
          </w:p>
        </w:tc>
        <w:tc>
          <w:tcPr>
            <w:tcW w:w="5463" w:type="dxa"/>
          </w:tcPr>
          <w:p w14:paraId="7514963E" w14:textId="77777777" w:rsidR="001233F8" w:rsidRDefault="008160FF">
            <w:pPr>
              <w:spacing w:after="0"/>
              <w:rPr>
                <w:color w:val="000000"/>
              </w:rPr>
            </w:pPr>
            <w:r>
              <w:rPr>
                <w:color w:val="000000"/>
              </w:rPr>
              <w:t>NumMsgBytes</w:t>
            </w:r>
          </w:p>
        </w:tc>
        <w:tc>
          <w:tcPr>
            <w:tcW w:w="1180" w:type="dxa"/>
          </w:tcPr>
          <w:p w14:paraId="31D4ADC1" w14:textId="77777777" w:rsidR="001233F8" w:rsidRDefault="008160FF">
            <w:pPr>
              <w:spacing w:after="0"/>
              <w:jc w:val="center"/>
              <w:rPr>
                <w:color w:val="000000"/>
              </w:rPr>
            </w:pPr>
            <w:r>
              <w:rPr>
                <w:color w:val="000000"/>
              </w:rPr>
              <w:t>uint16</w:t>
            </w:r>
          </w:p>
        </w:tc>
        <w:tc>
          <w:tcPr>
            <w:tcW w:w="1512" w:type="dxa"/>
            <w:vAlign w:val="center"/>
          </w:tcPr>
          <w:p w14:paraId="471A87E0" w14:textId="77777777" w:rsidR="001233F8" w:rsidRDefault="008160FF">
            <w:pPr>
              <w:spacing w:after="0"/>
              <w:jc w:val="center"/>
              <w:rPr>
                <w:color w:val="000000"/>
              </w:rPr>
            </w:pPr>
            <w:r>
              <w:rPr>
                <w:color w:val="000000"/>
              </w:rPr>
              <w:t>9</w:t>
            </w:r>
          </w:p>
        </w:tc>
      </w:tr>
      <w:tr w:rsidR="001233F8" w14:paraId="3018C3A6" w14:textId="77777777">
        <w:trPr>
          <w:cantSplit/>
        </w:trPr>
        <w:tc>
          <w:tcPr>
            <w:tcW w:w="880" w:type="dxa"/>
          </w:tcPr>
          <w:p w14:paraId="006A1822" w14:textId="77777777" w:rsidR="001233F8" w:rsidRDefault="008160FF">
            <w:pPr>
              <w:spacing w:after="0"/>
              <w:ind w:right="72"/>
              <w:jc w:val="center"/>
              <w:rPr>
                <w:color w:val="000000"/>
              </w:rPr>
            </w:pPr>
            <w:r>
              <w:rPr>
                <w:color w:val="000000"/>
              </w:rPr>
              <w:t>3-4</w:t>
            </w:r>
          </w:p>
        </w:tc>
        <w:tc>
          <w:tcPr>
            <w:tcW w:w="5463" w:type="dxa"/>
          </w:tcPr>
          <w:p w14:paraId="012C77EB" w14:textId="77777777" w:rsidR="001233F8" w:rsidRDefault="008160FF">
            <w:pPr>
              <w:spacing w:after="0"/>
              <w:rPr>
                <w:color w:val="000000"/>
              </w:rPr>
            </w:pPr>
            <w:r>
              <w:rPr>
                <w:color w:val="000000"/>
              </w:rPr>
              <w:t>Checksum</w:t>
            </w:r>
          </w:p>
        </w:tc>
        <w:tc>
          <w:tcPr>
            <w:tcW w:w="1180" w:type="dxa"/>
          </w:tcPr>
          <w:p w14:paraId="22012241" w14:textId="77777777" w:rsidR="001233F8" w:rsidRDefault="008160FF">
            <w:pPr>
              <w:spacing w:after="0"/>
              <w:jc w:val="center"/>
              <w:rPr>
                <w:color w:val="000000"/>
              </w:rPr>
            </w:pPr>
            <w:r>
              <w:rPr>
                <w:color w:val="000000"/>
              </w:rPr>
              <w:t>uint16</w:t>
            </w:r>
          </w:p>
        </w:tc>
        <w:tc>
          <w:tcPr>
            <w:tcW w:w="1512" w:type="dxa"/>
            <w:vAlign w:val="center"/>
          </w:tcPr>
          <w:p w14:paraId="208BD937" w14:textId="77777777" w:rsidR="001233F8" w:rsidRDefault="008160FF">
            <w:pPr>
              <w:spacing w:after="0"/>
              <w:jc w:val="center"/>
              <w:rPr>
                <w:color w:val="000000"/>
              </w:rPr>
            </w:pPr>
            <w:r>
              <w:rPr>
                <w:color w:val="000000"/>
              </w:rPr>
              <w:t>See Section 4.6</w:t>
            </w:r>
          </w:p>
        </w:tc>
      </w:tr>
      <w:tr w:rsidR="001233F8" w14:paraId="5C719975" w14:textId="77777777">
        <w:trPr>
          <w:cantSplit/>
          <w:trHeight w:val="255"/>
        </w:trPr>
        <w:tc>
          <w:tcPr>
            <w:tcW w:w="880" w:type="dxa"/>
          </w:tcPr>
          <w:p w14:paraId="41167D07" w14:textId="77777777" w:rsidR="001233F8" w:rsidRDefault="008160FF">
            <w:pPr>
              <w:spacing w:after="0"/>
              <w:ind w:right="72"/>
              <w:jc w:val="center"/>
              <w:rPr>
                <w:color w:val="000000"/>
              </w:rPr>
            </w:pPr>
            <w:r>
              <w:rPr>
                <w:color w:val="000000"/>
              </w:rPr>
              <w:t>5</w:t>
            </w:r>
          </w:p>
        </w:tc>
        <w:tc>
          <w:tcPr>
            <w:tcW w:w="5463" w:type="dxa"/>
          </w:tcPr>
          <w:p w14:paraId="16C73CD7" w14:textId="77777777" w:rsidR="001233F8" w:rsidRDefault="008160FF">
            <w:pPr>
              <w:spacing w:after="0"/>
              <w:rPr>
                <w:color w:val="000000"/>
              </w:rPr>
            </w:pPr>
            <w:r>
              <w:rPr>
                <w:color w:val="000000"/>
              </w:rPr>
              <w:t>TransactionID</w:t>
            </w:r>
          </w:p>
        </w:tc>
        <w:tc>
          <w:tcPr>
            <w:tcW w:w="1180" w:type="dxa"/>
          </w:tcPr>
          <w:p w14:paraId="7475C43E" w14:textId="77777777" w:rsidR="001233F8" w:rsidRDefault="008160FF">
            <w:pPr>
              <w:spacing w:after="0"/>
              <w:jc w:val="center"/>
              <w:rPr>
                <w:color w:val="000000"/>
              </w:rPr>
            </w:pPr>
            <w:r>
              <w:rPr>
                <w:color w:val="000000"/>
              </w:rPr>
              <w:t>uint8</w:t>
            </w:r>
          </w:p>
        </w:tc>
        <w:tc>
          <w:tcPr>
            <w:tcW w:w="1512" w:type="dxa"/>
            <w:vAlign w:val="center"/>
          </w:tcPr>
          <w:p w14:paraId="64F66AF1" w14:textId="77777777" w:rsidR="001233F8" w:rsidRDefault="008160FF">
            <w:pPr>
              <w:spacing w:after="0"/>
              <w:jc w:val="center"/>
              <w:rPr>
                <w:color w:val="000000"/>
              </w:rPr>
            </w:pPr>
            <w:r>
              <w:rPr>
                <w:color w:val="000000"/>
              </w:rPr>
              <w:t>See Section 4.3</w:t>
            </w:r>
          </w:p>
        </w:tc>
      </w:tr>
      <w:tr w:rsidR="001233F8" w14:paraId="387EA28A" w14:textId="77777777">
        <w:trPr>
          <w:cantSplit/>
        </w:trPr>
        <w:tc>
          <w:tcPr>
            <w:tcW w:w="880" w:type="dxa"/>
          </w:tcPr>
          <w:p w14:paraId="0D190BA7" w14:textId="77777777" w:rsidR="001233F8" w:rsidRDefault="008160FF">
            <w:pPr>
              <w:spacing w:after="0"/>
              <w:ind w:right="72"/>
              <w:jc w:val="center"/>
              <w:rPr>
                <w:color w:val="000000"/>
              </w:rPr>
            </w:pPr>
            <w:r>
              <w:rPr>
                <w:color w:val="000000"/>
              </w:rPr>
              <w:t>6</w:t>
            </w:r>
          </w:p>
        </w:tc>
        <w:tc>
          <w:tcPr>
            <w:tcW w:w="5463" w:type="dxa"/>
          </w:tcPr>
          <w:p w14:paraId="14E0B999" w14:textId="77777777" w:rsidR="001233F8" w:rsidRDefault="008160FF">
            <w:pPr>
              <w:spacing w:after="0"/>
              <w:rPr>
                <w:color w:val="000000"/>
              </w:rPr>
            </w:pPr>
            <w:r>
              <w:rPr>
                <w:color w:val="000000"/>
              </w:rPr>
              <w:t>MessageID</w:t>
            </w:r>
          </w:p>
        </w:tc>
        <w:tc>
          <w:tcPr>
            <w:tcW w:w="1180" w:type="dxa"/>
          </w:tcPr>
          <w:p w14:paraId="0C3CD157" w14:textId="77777777" w:rsidR="001233F8" w:rsidRDefault="008160FF">
            <w:pPr>
              <w:spacing w:after="0"/>
              <w:jc w:val="center"/>
              <w:rPr>
                <w:color w:val="000000"/>
              </w:rPr>
            </w:pPr>
            <w:r>
              <w:rPr>
                <w:color w:val="000000"/>
              </w:rPr>
              <w:t>uint8</w:t>
            </w:r>
          </w:p>
        </w:tc>
        <w:tc>
          <w:tcPr>
            <w:tcW w:w="1512" w:type="dxa"/>
            <w:vAlign w:val="center"/>
          </w:tcPr>
          <w:p w14:paraId="1437B746" w14:textId="77777777" w:rsidR="001233F8" w:rsidRDefault="008160FF">
            <w:pPr>
              <w:spacing w:after="0"/>
              <w:jc w:val="center"/>
              <w:rPr>
                <w:color w:val="000000"/>
              </w:rPr>
            </w:pPr>
            <w:r>
              <w:rPr>
                <w:color w:val="000000"/>
              </w:rPr>
              <w:t>135</w:t>
            </w:r>
          </w:p>
        </w:tc>
      </w:tr>
      <w:tr w:rsidR="001233F8" w14:paraId="16A0CF7C" w14:textId="77777777">
        <w:trPr>
          <w:cantSplit/>
        </w:trPr>
        <w:tc>
          <w:tcPr>
            <w:tcW w:w="880" w:type="dxa"/>
          </w:tcPr>
          <w:p w14:paraId="6D2E651E" w14:textId="77777777" w:rsidR="001233F8" w:rsidRDefault="008160FF">
            <w:pPr>
              <w:spacing w:after="0"/>
              <w:ind w:right="72"/>
              <w:jc w:val="center"/>
              <w:rPr>
                <w:color w:val="000000"/>
              </w:rPr>
            </w:pPr>
            <w:r>
              <w:rPr>
                <w:color w:val="000000"/>
              </w:rPr>
              <w:t>7</w:t>
            </w:r>
          </w:p>
        </w:tc>
        <w:tc>
          <w:tcPr>
            <w:tcW w:w="5463" w:type="dxa"/>
          </w:tcPr>
          <w:p w14:paraId="27EA19B3" w14:textId="77777777" w:rsidR="001233F8" w:rsidRDefault="008160FF">
            <w:pPr>
              <w:spacing w:after="0"/>
              <w:rPr>
                <w:color w:val="000000"/>
              </w:rPr>
            </w:pPr>
            <w:r>
              <w:rPr>
                <w:color w:val="000000"/>
              </w:rPr>
              <w:t>TestControl</w:t>
            </w:r>
          </w:p>
        </w:tc>
        <w:tc>
          <w:tcPr>
            <w:tcW w:w="1180" w:type="dxa"/>
          </w:tcPr>
          <w:p w14:paraId="5AE8ADC9" w14:textId="77777777" w:rsidR="001233F8" w:rsidRDefault="008160FF">
            <w:pPr>
              <w:spacing w:after="0"/>
              <w:jc w:val="center"/>
              <w:rPr>
                <w:color w:val="000000"/>
              </w:rPr>
            </w:pPr>
            <w:r>
              <w:rPr>
                <w:color w:val="000000"/>
              </w:rPr>
              <w:t>uint8</w:t>
            </w:r>
          </w:p>
        </w:tc>
        <w:tc>
          <w:tcPr>
            <w:tcW w:w="1512" w:type="dxa"/>
            <w:vAlign w:val="center"/>
          </w:tcPr>
          <w:p w14:paraId="2B5FD5FB" w14:textId="77777777" w:rsidR="001233F8" w:rsidRDefault="008160FF">
            <w:pPr>
              <w:spacing w:after="0"/>
              <w:jc w:val="center"/>
              <w:rPr>
                <w:color w:val="000000"/>
              </w:rPr>
            </w:pPr>
            <w:r>
              <w:rPr>
                <w:color w:val="000000"/>
              </w:rPr>
              <w:t>See below</w:t>
            </w:r>
          </w:p>
        </w:tc>
      </w:tr>
      <w:tr w:rsidR="001233F8" w14:paraId="0B728F3B" w14:textId="77777777">
        <w:trPr>
          <w:cantSplit/>
        </w:trPr>
        <w:tc>
          <w:tcPr>
            <w:tcW w:w="880" w:type="dxa"/>
          </w:tcPr>
          <w:p w14:paraId="32447E99" w14:textId="77777777" w:rsidR="001233F8" w:rsidRDefault="008160FF">
            <w:pPr>
              <w:spacing w:after="0"/>
              <w:ind w:right="72"/>
              <w:jc w:val="center"/>
              <w:rPr>
                <w:color w:val="000000"/>
              </w:rPr>
            </w:pPr>
            <w:r>
              <w:rPr>
                <w:color w:val="000000"/>
              </w:rPr>
              <w:t>8</w:t>
            </w:r>
          </w:p>
        </w:tc>
        <w:tc>
          <w:tcPr>
            <w:tcW w:w="5463" w:type="dxa"/>
          </w:tcPr>
          <w:p w14:paraId="08B9700E" w14:textId="77777777" w:rsidR="001233F8" w:rsidRDefault="008160FF">
            <w:pPr>
              <w:spacing w:after="0"/>
              <w:rPr>
                <w:color w:val="000000"/>
              </w:rPr>
            </w:pPr>
            <w:r>
              <w:rPr>
                <w:color w:val="000000"/>
              </w:rPr>
              <w:t>NumLoops</w:t>
            </w:r>
          </w:p>
        </w:tc>
        <w:tc>
          <w:tcPr>
            <w:tcW w:w="1180" w:type="dxa"/>
          </w:tcPr>
          <w:p w14:paraId="4D0C6C9A" w14:textId="77777777" w:rsidR="001233F8" w:rsidRDefault="008160FF">
            <w:pPr>
              <w:spacing w:after="0"/>
              <w:jc w:val="center"/>
              <w:rPr>
                <w:color w:val="000000"/>
              </w:rPr>
            </w:pPr>
            <w:r>
              <w:rPr>
                <w:color w:val="000000"/>
              </w:rPr>
              <w:t>uint8</w:t>
            </w:r>
          </w:p>
        </w:tc>
        <w:tc>
          <w:tcPr>
            <w:tcW w:w="1512" w:type="dxa"/>
            <w:vAlign w:val="center"/>
          </w:tcPr>
          <w:p w14:paraId="70AF2D87" w14:textId="77777777" w:rsidR="001233F8" w:rsidRDefault="008160FF">
            <w:pPr>
              <w:spacing w:after="0"/>
              <w:jc w:val="center"/>
              <w:rPr>
                <w:color w:val="000000"/>
              </w:rPr>
            </w:pPr>
            <w:r>
              <w:rPr>
                <w:color w:val="000000"/>
              </w:rPr>
              <w:t>See below</w:t>
            </w:r>
          </w:p>
        </w:tc>
      </w:tr>
    </w:tbl>
    <w:p w14:paraId="44ED6F39" w14:textId="77777777" w:rsidR="001233F8" w:rsidRDefault="008160FF">
      <w:pPr>
        <w:spacing w:before="240" w:after="60"/>
        <w:ind w:left="1080" w:hanging="360"/>
        <w:rPr>
          <w:color w:val="000000"/>
        </w:rPr>
      </w:pPr>
      <w:r>
        <w:rPr>
          <w:b/>
          <w:color w:val="000000"/>
        </w:rPr>
        <w:t>TestControl</w:t>
      </w:r>
      <w:r>
        <w:rPr>
          <w:color w:val="000000"/>
        </w:rPr>
        <w:t>:  Controls how the DDR3 test is to be performed. The valid values are:</w:t>
      </w:r>
    </w:p>
    <w:p w14:paraId="63D0BEAA" w14:textId="77777777" w:rsidR="001233F8" w:rsidRDefault="008160FF">
      <w:pPr>
        <w:spacing w:after="0"/>
        <w:ind w:left="1440" w:hanging="360"/>
        <w:rPr>
          <w:color w:val="000000"/>
        </w:rPr>
      </w:pPr>
      <w:r>
        <w:rPr>
          <w:color w:val="000000"/>
        </w:rPr>
        <w:t>0 = Run all loops of the test to completion, regardless of any errors found.</w:t>
      </w:r>
    </w:p>
    <w:p w14:paraId="5A2F5B3E" w14:textId="77777777" w:rsidR="001233F8" w:rsidRDefault="008160FF">
      <w:pPr>
        <w:spacing w:after="0"/>
        <w:ind w:left="1440" w:hanging="360"/>
        <w:rPr>
          <w:color w:val="000000"/>
        </w:rPr>
      </w:pPr>
      <w:r>
        <w:rPr>
          <w:color w:val="000000"/>
        </w:rPr>
        <w:t>1 = Stop the test immediately on detection of an error.</w:t>
      </w:r>
    </w:p>
    <w:p w14:paraId="65CC5168" w14:textId="77777777" w:rsidR="001233F8" w:rsidRDefault="008160FF">
      <w:pPr>
        <w:spacing w:before="120"/>
        <w:ind w:left="1080" w:hanging="360"/>
        <w:rPr>
          <w:color w:val="000000"/>
        </w:rPr>
      </w:pPr>
      <w:r>
        <w:rPr>
          <w:b/>
          <w:color w:val="000000"/>
        </w:rPr>
        <w:t>NumLoops</w:t>
      </w:r>
      <w:r>
        <w:rPr>
          <w:color w:val="000000"/>
        </w:rPr>
        <w:t>:  The number of DDR3 test loops to perform. Valid values are 1-10.</w:t>
      </w:r>
    </w:p>
    <w:p w14:paraId="6A5BF498" w14:textId="77777777" w:rsidR="001233F8" w:rsidRDefault="008160FF" w:rsidP="0086059E">
      <w:pPr>
        <w:pStyle w:val="Heading2"/>
      </w:pPr>
      <w:bookmarkStart w:id="145" w:name="_Toc202436136"/>
      <w:r>
        <w:t>DDR3 Test Control Response</w:t>
      </w:r>
      <w:bookmarkEnd w:id="145"/>
    </w:p>
    <w:p w14:paraId="64C3680C" w14:textId="77777777" w:rsidR="001233F8" w:rsidRDefault="008160FF">
      <w:pPr>
        <w:spacing w:before="120"/>
        <w:jc w:val="both"/>
        <w:rPr>
          <w:color w:val="000000"/>
        </w:rPr>
      </w:pPr>
      <w:r>
        <w:rPr>
          <w:color w:val="000000"/>
        </w:rPr>
        <w:t>When the Module receives a DDR3 Test Control Dispatch, it verifies the Module is in the proper state to receive the command, performs any processing associated with the command, and sends the DDR3 Test Control Response to the Host.</w:t>
      </w:r>
    </w:p>
    <w:p w14:paraId="377B85BA" w14:textId="77777777" w:rsidR="001233F8" w:rsidRDefault="008160FF">
      <w:pPr>
        <w:jc w:val="both"/>
        <w:rPr>
          <w:color w:val="000000"/>
        </w:rPr>
      </w:pPr>
      <w:r>
        <w:rPr>
          <w:color w:val="000000"/>
        </w:rPr>
        <w:t>Note that no information about the error is given (e.g., address in error, data written vs. data read, etc). Only the fact that an error occurred is provided.</w:t>
      </w:r>
    </w:p>
    <w:p w14:paraId="18C60398" w14:textId="77777777" w:rsidR="001233F8" w:rsidRDefault="008160FF">
      <w:pPr>
        <w:spacing w:before="120"/>
        <w:jc w:val="both"/>
        <w:rPr>
          <w:color w:val="000000"/>
        </w:rPr>
      </w:pPr>
      <w:r>
        <w:rPr>
          <w:color w:val="000000"/>
        </w:rPr>
        <w:t>After sending the DDR3 Test Control Response to the Host, the Module will no longer communicate on the SXi8 interface and must be reset.</w:t>
      </w:r>
    </w:p>
    <w:p w14:paraId="7F849B9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1D519A4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5E97F55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06AC3E9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29</w:t>
      </w:r>
    </w:p>
    <w:p w14:paraId="18E9BF8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5A64AED9"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13"/>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732B341" w14:textId="77777777">
        <w:trPr>
          <w:cantSplit/>
          <w:tblHeader/>
        </w:trPr>
        <w:tc>
          <w:tcPr>
            <w:tcW w:w="880" w:type="dxa"/>
            <w:shd w:val="clear" w:color="auto" w:fill="EEECE1"/>
          </w:tcPr>
          <w:p w14:paraId="6394A5C1" w14:textId="77777777" w:rsidR="001233F8" w:rsidRDefault="008160FF">
            <w:pPr>
              <w:spacing w:after="0"/>
              <w:jc w:val="center"/>
              <w:rPr>
                <w:b/>
                <w:color w:val="000000"/>
              </w:rPr>
            </w:pPr>
            <w:r>
              <w:rPr>
                <w:b/>
                <w:color w:val="000000"/>
              </w:rPr>
              <w:t>Byte #</w:t>
            </w:r>
          </w:p>
        </w:tc>
        <w:tc>
          <w:tcPr>
            <w:tcW w:w="5463" w:type="dxa"/>
            <w:shd w:val="clear" w:color="auto" w:fill="EEECE1"/>
          </w:tcPr>
          <w:p w14:paraId="58A7BEAB" w14:textId="77777777" w:rsidR="001233F8" w:rsidRDefault="008160FF">
            <w:pPr>
              <w:spacing w:after="0"/>
              <w:jc w:val="center"/>
              <w:rPr>
                <w:b/>
                <w:color w:val="000000"/>
              </w:rPr>
            </w:pPr>
            <w:r>
              <w:rPr>
                <w:b/>
                <w:color w:val="000000"/>
              </w:rPr>
              <w:t>Field Name</w:t>
            </w:r>
          </w:p>
        </w:tc>
        <w:tc>
          <w:tcPr>
            <w:tcW w:w="1180" w:type="dxa"/>
            <w:shd w:val="clear" w:color="auto" w:fill="EEECE1"/>
          </w:tcPr>
          <w:p w14:paraId="364A92FE"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65F5F130" w14:textId="77777777" w:rsidR="001233F8" w:rsidRDefault="008160FF">
            <w:pPr>
              <w:spacing w:after="0"/>
              <w:jc w:val="center"/>
              <w:rPr>
                <w:b/>
                <w:color w:val="000000"/>
              </w:rPr>
            </w:pPr>
            <w:r>
              <w:rPr>
                <w:b/>
                <w:color w:val="000000"/>
              </w:rPr>
              <w:t>Value</w:t>
            </w:r>
          </w:p>
        </w:tc>
      </w:tr>
      <w:tr w:rsidR="001233F8" w14:paraId="2617290E" w14:textId="77777777">
        <w:trPr>
          <w:cantSplit/>
        </w:trPr>
        <w:tc>
          <w:tcPr>
            <w:tcW w:w="880" w:type="dxa"/>
          </w:tcPr>
          <w:p w14:paraId="5F137EE8" w14:textId="77777777" w:rsidR="001233F8" w:rsidRDefault="008160FF">
            <w:pPr>
              <w:spacing w:after="0"/>
              <w:ind w:right="72"/>
              <w:jc w:val="center"/>
              <w:rPr>
                <w:color w:val="000000"/>
              </w:rPr>
            </w:pPr>
            <w:r>
              <w:rPr>
                <w:color w:val="000000"/>
              </w:rPr>
              <w:t>0</w:t>
            </w:r>
          </w:p>
        </w:tc>
        <w:tc>
          <w:tcPr>
            <w:tcW w:w="5463" w:type="dxa"/>
          </w:tcPr>
          <w:p w14:paraId="09F87043" w14:textId="77777777" w:rsidR="001233F8" w:rsidRDefault="008160FF">
            <w:pPr>
              <w:spacing w:after="0"/>
              <w:rPr>
                <w:color w:val="000000"/>
              </w:rPr>
            </w:pPr>
            <w:r>
              <w:rPr>
                <w:color w:val="000000"/>
              </w:rPr>
              <w:t>Sync</w:t>
            </w:r>
          </w:p>
        </w:tc>
        <w:tc>
          <w:tcPr>
            <w:tcW w:w="1180" w:type="dxa"/>
          </w:tcPr>
          <w:p w14:paraId="1AF775FC" w14:textId="77777777" w:rsidR="001233F8" w:rsidRDefault="008160FF">
            <w:pPr>
              <w:spacing w:after="0"/>
              <w:jc w:val="center"/>
              <w:rPr>
                <w:color w:val="000000"/>
              </w:rPr>
            </w:pPr>
            <w:r>
              <w:rPr>
                <w:color w:val="000000"/>
              </w:rPr>
              <w:t>uint8</w:t>
            </w:r>
          </w:p>
        </w:tc>
        <w:tc>
          <w:tcPr>
            <w:tcW w:w="1512" w:type="dxa"/>
            <w:vAlign w:val="center"/>
          </w:tcPr>
          <w:p w14:paraId="22760E81" w14:textId="77777777" w:rsidR="001233F8" w:rsidRDefault="008160FF">
            <w:pPr>
              <w:spacing w:after="0"/>
              <w:jc w:val="center"/>
              <w:rPr>
                <w:color w:val="000000"/>
              </w:rPr>
            </w:pPr>
            <w:r>
              <w:rPr>
                <w:color w:val="000000"/>
              </w:rPr>
              <w:t xml:space="preserve"> See Section 4.1</w:t>
            </w:r>
          </w:p>
        </w:tc>
      </w:tr>
      <w:tr w:rsidR="001233F8" w14:paraId="424C4F2B" w14:textId="77777777">
        <w:trPr>
          <w:cantSplit/>
        </w:trPr>
        <w:tc>
          <w:tcPr>
            <w:tcW w:w="880" w:type="dxa"/>
          </w:tcPr>
          <w:p w14:paraId="618ECEC8" w14:textId="77777777" w:rsidR="001233F8" w:rsidRDefault="008160FF">
            <w:pPr>
              <w:spacing w:after="0"/>
              <w:ind w:right="72"/>
              <w:jc w:val="center"/>
              <w:rPr>
                <w:color w:val="000000"/>
              </w:rPr>
            </w:pPr>
            <w:r>
              <w:rPr>
                <w:color w:val="000000"/>
              </w:rPr>
              <w:t>1-2</w:t>
            </w:r>
          </w:p>
        </w:tc>
        <w:tc>
          <w:tcPr>
            <w:tcW w:w="5463" w:type="dxa"/>
          </w:tcPr>
          <w:p w14:paraId="3E9FC08C" w14:textId="77777777" w:rsidR="001233F8" w:rsidRDefault="008160FF">
            <w:pPr>
              <w:spacing w:after="0"/>
              <w:rPr>
                <w:color w:val="000000"/>
              </w:rPr>
            </w:pPr>
            <w:r>
              <w:rPr>
                <w:color w:val="000000"/>
              </w:rPr>
              <w:t>NumMsgBytes</w:t>
            </w:r>
          </w:p>
        </w:tc>
        <w:tc>
          <w:tcPr>
            <w:tcW w:w="1180" w:type="dxa"/>
          </w:tcPr>
          <w:p w14:paraId="11AA984C" w14:textId="77777777" w:rsidR="001233F8" w:rsidRDefault="008160FF">
            <w:pPr>
              <w:spacing w:after="0"/>
              <w:jc w:val="center"/>
              <w:rPr>
                <w:color w:val="000000"/>
              </w:rPr>
            </w:pPr>
            <w:r>
              <w:rPr>
                <w:color w:val="000000"/>
              </w:rPr>
              <w:t>uint16</w:t>
            </w:r>
          </w:p>
        </w:tc>
        <w:tc>
          <w:tcPr>
            <w:tcW w:w="1512" w:type="dxa"/>
            <w:vAlign w:val="center"/>
          </w:tcPr>
          <w:p w14:paraId="58A1627E" w14:textId="77777777" w:rsidR="001233F8" w:rsidRDefault="008160FF">
            <w:pPr>
              <w:spacing w:after="0"/>
              <w:jc w:val="center"/>
              <w:rPr>
                <w:color w:val="000000"/>
              </w:rPr>
            </w:pPr>
            <w:r>
              <w:rPr>
                <w:color w:val="000000"/>
              </w:rPr>
              <w:t>29</w:t>
            </w:r>
          </w:p>
        </w:tc>
      </w:tr>
      <w:tr w:rsidR="001233F8" w14:paraId="08420967" w14:textId="77777777">
        <w:trPr>
          <w:cantSplit/>
        </w:trPr>
        <w:tc>
          <w:tcPr>
            <w:tcW w:w="880" w:type="dxa"/>
          </w:tcPr>
          <w:p w14:paraId="048604D5" w14:textId="77777777" w:rsidR="001233F8" w:rsidRDefault="008160FF">
            <w:pPr>
              <w:spacing w:after="0"/>
              <w:ind w:right="72"/>
              <w:jc w:val="center"/>
              <w:rPr>
                <w:color w:val="000000"/>
              </w:rPr>
            </w:pPr>
            <w:r>
              <w:rPr>
                <w:color w:val="000000"/>
              </w:rPr>
              <w:t>3-4</w:t>
            </w:r>
          </w:p>
        </w:tc>
        <w:tc>
          <w:tcPr>
            <w:tcW w:w="5463" w:type="dxa"/>
          </w:tcPr>
          <w:p w14:paraId="24741B8C" w14:textId="77777777" w:rsidR="001233F8" w:rsidRDefault="008160FF">
            <w:pPr>
              <w:spacing w:after="0"/>
              <w:rPr>
                <w:color w:val="000000"/>
              </w:rPr>
            </w:pPr>
            <w:r>
              <w:rPr>
                <w:color w:val="000000"/>
              </w:rPr>
              <w:t>Checksum</w:t>
            </w:r>
          </w:p>
        </w:tc>
        <w:tc>
          <w:tcPr>
            <w:tcW w:w="1180" w:type="dxa"/>
          </w:tcPr>
          <w:p w14:paraId="15519E3B" w14:textId="77777777" w:rsidR="001233F8" w:rsidRDefault="008160FF">
            <w:pPr>
              <w:spacing w:after="0"/>
              <w:jc w:val="center"/>
              <w:rPr>
                <w:color w:val="000000"/>
              </w:rPr>
            </w:pPr>
            <w:r>
              <w:rPr>
                <w:color w:val="000000"/>
              </w:rPr>
              <w:t>uint16</w:t>
            </w:r>
          </w:p>
        </w:tc>
        <w:tc>
          <w:tcPr>
            <w:tcW w:w="1512" w:type="dxa"/>
            <w:vAlign w:val="center"/>
          </w:tcPr>
          <w:p w14:paraId="77300523" w14:textId="77777777" w:rsidR="001233F8" w:rsidRDefault="008160FF">
            <w:pPr>
              <w:spacing w:after="0"/>
              <w:jc w:val="center"/>
              <w:rPr>
                <w:color w:val="000000"/>
              </w:rPr>
            </w:pPr>
            <w:r>
              <w:rPr>
                <w:color w:val="000000"/>
              </w:rPr>
              <w:t>See Section 4.6</w:t>
            </w:r>
          </w:p>
        </w:tc>
      </w:tr>
      <w:tr w:rsidR="001233F8" w14:paraId="682E88B3" w14:textId="77777777">
        <w:trPr>
          <w:cantSplit/>
          <w:trHeight w:val="255"/>
        </w:trPr>
        <w:tc>
          <w:tcPr>
            <w:tcW w:w="880" w:type="dxa"/>
          </w:tcPr>
          <w:p w14:paraId="686F674B" w14:textId="77777777" w:rsidR="001233F8" w:rsidRDefault="008160FF">
            <w:pPr>
              <w:spacing w:after="0"/>
              <w:ind w:right="72"/>
              <w:jc w:val="center"/>
              <w:rPr>
                <w:color w:val="000000"/>
              </w:rPr>
            </w:pPr>
            <w:r>
              <w:rPr>
                <w:color w:val="000000"/>
              </w:rPr>
              <w:t>5</w:t>
            </w:r>
          </w:p>
        </w:tc>
        <w:tc>
          <w:tcPr>
            <w:tcW w:w="5463" w:type="dxa"/>
          </w:tcPr>
          <w:p w14:paraId="14DA8EE7" w14:textId="77777777" w:rsidR="001233F8" w:rsidRDefault="008160FF">
            <w:pPr>
              <w:spacing w:after="0"/>
              <w:rPr>
                <w:color w:val="000000"/>
              </w:rPr>
            </w:pPr>
            <w:r>
              <w:rPr>
                <w:color w:val="000000"/>
              </w:rPr>
              <w:t>TransactionID</w:t>
            </w:r>
          </w:p>
        </w:tc>
        <w:tc>
          <w:tcPr>
            <w:tcW w:w="1180" w:type="dxa"/>
          </w:tcPr>
          <w:p w14:paraId="1FA8E18D" w14:textId="77777777" w:rsidR="001233F8" w:rsidRDefault="008160FF">
            <w:pPr>
              <w:spacing w:after="0"/>
              <w:jc w:val="center"/>
              <w:rPr>
                <w:color w:val="000000"/>
              </w:rPr>
            </w:pPr>
            <w:r>
              <w:rPr>
                <w:color w:val="000000"/>
              </w:rPr>
              <w:t>uint8</w:t>
            </w:r>
          </w:p>
        </w:tc>
        <w:tc>
          <w:tcPr>
            <w:tcW w:w="1512" w:type="dxa"/>
            <w:vAlign w:val="center"/>
          </w:tcPr>
          <w:p w14:paraId="2CE1A974" w14:textId="77777777" w:rsidR="001233F8" w:rsidRDefault="008160FF">
            <w:pPr>
              <w:spacing w:after="0"/>
              <w:jc w:val="center"/>
              <w:rPr>
                <w:color w:val="000000"/>
              </w:rPr>
            </w:pPr>
            <w:r>
              <w:rPr>
                <w:color w:val="000000"/>
              </w:rPr>
              <w:t>See Section 4.3</w:t>
            </w:r>
          </w:p>
        </w:tc>
      </w:tr>
      <w:tr w:rsidR="001233F8" w14:paraId="12ECAF32" w14:textId="77777777">
        <w:trPr>
          <w:cantSplit/>
        </w:trPr>
        <w:tc>
          <w:tcPr>
            <w:tcW w:w="880" w:type="dxa"/>
          </w:tcPr>
          <w:p w14:paraId="5C3F38C1" w14:textId="77777777" w:rsidR="001233F8" w:rsidRDefault="008160FF">
            <w:pPr>
              <w:spacing w:after="0"/>
              <w:ind w:right="72"/>
              <w:jc w:val="center"/>
              <w:rPr>
                <w:color w:val="000000"/>
              </w:rPr>
            </w:pPr>
            <w:r>
              <w:rPr>
                <w:color w:val="000000"/>
              </w:rPr>
              <w:t>6</w:t>
            </w:r>
          </w:p>
        </w:tc>
        <w:tc>
          <w:tcPr>
            <w:tcW w:w="5463" w:type="dxa"/>
          </w:tcPr>
          <w:p w14:paraId="00713C61" w14:textId="77777777" w:rsidR="001233F8" w:rsidRDefault="008160FF">
            <w:pPr>
              <w:spacing w:after="0"/>
              <w:rPr>
                <w:color w:val="000000"/>
              </w:rPr>
            </w:pPr>
            <w:r>
              <w:rPr>
                <w:color w:val="000000"/>
              </w:rPr>
              <w:t>MessageID</w:t>
            </w:r>
          </w:p>
        </w:tc>
        <w:tc>
          <w:tcPr>
            <w:tcW w:w="1180" w:type="dxa"/>
          </w:tcPr>
          <w:p w14:paraId="1325F6CF" w14:textId="77777777" w:rsidR="001233F8" w:rsidRDefault="008160FF">
            <w:pPr>
              <w:spacing w:after="0"/>
              <w:jc w:val="center"/>
              <w:rPr>
                <w:color w:val="000000"/>
              </w:rPr>
            </w:pPr>
            <w:r>
              <w:rPr>
                <w:color w:val="000000"/>
              </w:rPr>
              <w:t>uint8</w:t>
            </w:r>
          </w:p>
        </w:tc>
        <w:tc>
          <w:tcPr>
            <w:tcW w:w="1512" w:type="dxa"/>
            <w:vAlign w:val="center"/>
          </w:tcPr>
          <w:p w14:paraId="327A2510" w14:textId="77777777" w:rsidR="001233F8" w:rsidRDefault="008160FF">
            <w:pPr>
              <w:spacing w:after="0"/>
              <w:jc w:val="center"/>
              <w:rPr>
                <w:color w:val="000000"/>
              </w:rPr>
            </w:pPr>
            <w:r>
              <w:rPr>
                <w:color w:val="000000"/>
              </w:rPr>
              <w:t>136</w:t>
            </w:r>
          </w:p>
        </w:tc>
      </w:tr>
      <w:tr w:rsidR="001233F8" w14:paraId="28EE0AF0" w14:textId="77777777">
        <w:trPr>
          <w:cantSplit/>
        </w:trPr>
        <w:tc>
          <w:tcPr>
            <w:tcW w:w="880" w:type="dxa"/>
          </w:tcPr>
          <w:p w14:paraId="1D09BADD" w14:textId="77777777" w:rsidR="001233F8" w:rsidRDefault="008160FF">
            <w:pPr>
              <w:spacing w:after="0"/>
              <w:ind w:right="72"/>
              <w:jc w:val="center"/>
              <w:rPr>
                <w:color w:val="000000"/>
              </w:rPr>
            </w:pPr>
            <w:r>
              <w:rPr>
                <w:color w:val="000000"/>
              </w:rPr>
              <w:t>7</w:t>
            </w:r>
          </w:p>
        </w:tc>
        <w:tc>
          <w:tcPr>
            <w:tcW w:w="5463" w:type="dxa"/>
          </w:tcPr>
          <w:p w14:paraId="19527A21" w14:textId="77777777" w:rsidR="001233F8" w:rsidRDefault="008160FF">
            <w:pPr>
              <w:spacing w:after="0"/>
              <w:rPr>
                <w:color w:val="000000"/>
              </w:rPr>
            </w:pPr>
            <w:r>
              <w:rPr>
                <w:color w:val="000000"/>
              </w:rPr>
              <w:t>Status</w:t>
            </w:r>
          </w:p>
        </w:tc>
        <w:tc>
          <w:tcPr>
            <w:tcW w:w="1180" w:type="dxa"/>
          </w:tcPr>
          <w:p w14:paraId="0C240AE9" w14:textId="77777777" w:rsidR="001233F8" w:rsidRDefault="008160FF">
            <w:pPr>
              <w:spacing w:after="0"/>
              <w:jc w:val="center"/>
              <w:rPr>
                <w:color w:val="000000"/>
              </w:rPr>
            </w:pPr>
            <w:r>
              <w:rPr>
                <w:color w:val="000000"/>
              </w:rPr>
              <w:t>uint8</w:t>
            </w:r>
          </w:p>
        </w:tc>
        <w:tc>
          <w:tcPr>
            <w:tcW w:w="1512" w:type="dxa"/>
            <w:vAlign w:val="center"/>
          </w:tcPr>
          <w:p w14:paraId="5DC35057" w14:textId="77777777" w:rsidR="001233F8" w:rsidRDefault="008160FF">
            <w:pPr>
              <w:spacing w:after="0"/>
              <w:jc w:val="center"/>
              <w:rPr>
                <w:color w:val="000000"/>
              </w:rPr>
            </w:pPr>
            <w:r>
              <w:rPr>
                <w:color w:val="000000"/>
              </w:rPr>
              <w:t>See below</w:t>
            </w:r>
          </w:p>
        </w:tc>
      </w:tr>
      <w:tr w:rsidR="001233F8" w14:paraId="16756866" w14:textId="77777777">
        <w:trPr>
          <w:cantSplit/>
        </w:trPr>
        <w:tc>
          <w:tcPr>
            <w:tcW w:w="880" w:type="dxa"/>
          </w:tcPr>
          <w:p w14:paraId="4F265594" w14:textId="77777777" w:rsidR="001233F8" w:rsidRDefault="008160FF">
            <w:pPr>
              <w:spacing w:after="0"/>
              <w:ind w:right="72"/>
              <w:jc w:val="center"/>
              <w:rPr>
                <w:color w:val="000000"/>
              </w:rPr>
            </w:pPr>
            <w:r>
              <w:rPr>
                <w:color w:val="000000"/>
              </w:rPr>
              <w:t>8</w:t>
            </w:r>
          </w:p>
        </w:tc>
        <w:tc>
          <w:tcPr>
            <w:tcW w:w="5463" w:type="dxa"/>
          </w:tcPr>
          <w:p w14:paraId="0CADF80B" w14:textId="77777777" w:rsidR="001233F8" w:rsidRDefault="008160FF">
            <w:pPr>
              <w:spacing w:after="0"/>
              <w:rPr>
                <w:color w:val="000000"/>
              </w:rPr>
            </w:pPr>
            <w:r>
              <w:rPr>
                <w:color w:val="000000"/>
              </w:rPr>
              <w:t>NumLoops</w:t>
            </w:r>
          </w:p>
        </w:tc>
        <w:tc>
          <w:tcPr>
            <w:tcW w:w="1180" w:type="dxa"/>
          </w:tcPr>
          <w:p w14:paraId="09117958" w14:textId="77777777" w:rsidR="001233F8" w:rsidRDefault="008160FF">
            <w:pPr>
              <w:spacing w:after="0"/>
              <w:jc w:val="center"/>
              <w:rPr>
                <w:color w:val="000000"/>
              </w:rPr>
            </w:pPr>
            <w:r>
              <w:rPr>
                <w:color w:val="000000"/>
              </w:rPr>
              <w:t>uint8</w:t>
            </w:r>
          </w:p>
        </w:tc>
        <w:tc>
          <w:tcPr>
            <w:tcW w:w="1512" w:type="dxa"/>
            <w:vAlign w:val="center"/>
          </w:tcPr>
          <w:p w14:paraId="7E68D30C" w14:textId="77777777" w:rsidR="001233F8" w:rsidRDefault="008160FF">
            <w:pPr>
              <w:spacing w:after="0"/>
              <w:jc w:val="center"/>
              <w:rPr>
                <w:color w:val="000000"/>
              </w:rPr>
            </w:pPr>
            <w:r>
              <w:rPr>
                <w:color w:val="000000"/>
              </w:rPr>
              <w:t>See below</w:t>
            </w:r>
          </w:p>
        </w:tc>
      </w:tr>
      <w:tr w:rsidR="001233F8" w14:paraId="6E926EFE" w14:textId="77777777">
        <w:trPr>
          <w:cantSplit/>
        </w:trPr>
        <w:tc>
          <w:tcPr>
            <w:tcW w:w="880" w:type="dxa"/>
          </w:tcPr>
          <w:p w14:paraId="3132E068" w14:textId="77777777" w:rsidR="001233F8" w:rsidRDefault="008160FF">
            <w:pPr>
              <w:spacing w:after="0"/>
              <w:ind w:right="72"/>
              <w:jc w:val="center"/>
              <w:rPr>
                <w:color w:val="000000"/>
              </w:rPr>
            </w:pPr>
            <w:r>
              <w:rPr>
                <w:color w:val="000000"/>
              </w:rPr>
              <w:t>9-28</w:t>
            </w:r>
          </w:p>
        </w:tc>
        <w:tc>
          <w:tcPr>
            <w:tcW w:w="5463" w:type="dxa"/>
          </w:tcPr>
          <w:p w14:paraId="07D7B6F9" w14:textId="77777777" w:rsidR="001233F8" w:rsidRDefault="008160FF">
            <w:pPr>
              <w:spacing w:after="0"/>
              <w:rPr>
                <w:color w:val="000000"/>
              </w:rPr>
            </w:pPr>
            <w:r>
              <w:rPr>
                <w:color w:val="000000"/>
              </w:rPr>
              <w:t>Errors[10]</w:t>
            </w:r>
          </w:p>
        </w:tc>
        <w:tc>
          <w:tcPr>
            <w:tcW w:w="1180" w:type="dxa"/>
          </w:tcPr>
          <w:p w14:paraId="799322FB" w14:textId="77777777" w:rsidR="001233F8" w:rsidRDefault="008160FF">
            <w:pPr>
              <w:spacing w:after="0"/>
              <w:jc w:val="center"/>
              <w:rPr>
                <w:color w:val="000000"/>
              </w:rPr>
            </w:pPr>
            <w:r>
              <w:rPr>
                <w:color w:val="000000"/>
              </w:rPr>
              <w:t>uint16</w:t>
            </w:r>
          </w:p>
        </w:tc>
        <w:tc>
          <w:tcPr>
            <w:tcW w:w="1512" w:type="dxa"/>
            <w:vAlign w:val="center"/>
          </w:tcPr>
          <w:p w14:paraId="1CB1DDB0" w14:textId="77777777" w:rsidR="001233F8" w:rsidRDefault="008160FF">
            <w:pPr>
              <w:spacing w:after="0"/>
              <w:jc w:val="center"/>
              <w:rPr>
                <w:color w:val="000000"/>
              </w:rPr>
            </w:pPr>
            <w:r>
              <w:rPr>
                <w:color w:val="000000"/>
              </w:rPr>
              <w:t>See below</w:t>
            </w:r>
          </w:p>
        </w:tc>
      </w:tr>
    </w:tbl>
    <w:p w14:paraId="02B9001C" w14:textId="77777777" w:rsidR="001233F8" w:rsidRDefault="008160FF">
      <w:pPr>
        <w:spacing w:before="240" w:after="60"/>
        <w:ind w:left="1080" w:hanging="360"/>
        <w:rPr>
          <w:color w:val="000000"/>
        </w:rPr>
      </w:pPr>
      <w:r>
        <w:rPr>
          <w:b/>
          <w:color w:val="000000"/>
        </w:rPr>
        <w:t>Status</w:t>
      </w:r>
      <w:r>
        <w:rPr>
          <w:color w:val="000000"/>
        </w:rPr>
        <w:t>:  Provides status on the DDR3 test. The valid values are:</w:t>
      </w:r>
    </w:p>
    <w:p w14:paraId="0E45F323" w14:textId="77777777" w:rsidR="001233F8" w:rsidRDefault="008160FF">
      <w:pPr>
        <w:spacing w:after="0"/>
        <w:ind w:left="1440" w:hanging="360"/>
        <w:rPr>
          <w:color w:val="000000"/>
        </w:rPr>
      </w:pPr>
      <w:r>
        <w:rPr>
          <w:color w:val="000000"/>
        </w:rPr>
        <w:t>0 = All requested tests were completed</w:t>
      </w:r>
    </w:p>
    <w:p w14:paraId="2C8D4BB4" w14:textId="77777777" w:rsidR="001233F8" w:rsidRDefault="008160FF">
      <w:pPr>
        <w:spacing w:after="0"/>
        <w:ind w:left="1440" w:hanging="360"/>
        <w:rPr>
          <w:color w:val="000000"/>
        </w:rPr>
      </w:pPr>
      <w:r>
        <w:rPr>
          <w:color w:val="000000"/>
        </w:rPr>
        <w:t xml:space="preserve">1 = Dispatch ignored; invalid value for </w:t>
      </w:r>
      <w:r>
        <w:rPr>
          <w:b/>
          <w:color w:val="000000"/>
        </w:rPr>
        <w:t>TestControl</w:t>
      </w:r>
    </w:p>
    <w:p w14:paraId="439DF588" w14:textId="77777777" w:rsidR="001233F8" w:rsidRDefault="008160FF">
      <w:pPr>
        <w:spacing w:after="0"/>
        <w:ind w:left="1440" w:hanging="360"/>
        <w:rPr>
          <w:color w:val="000000"/>
        </w:rPr>
      </w:pPr>
      <w:r>
        <w:rPr>
          <w:color w:val="000000"/>
        </w:rPr>
        <w:t xml:space="preserve">2 = Dispatch ignored; invalid value for </w:t>
      </w:r>
      <w:r>
        <w:rPr>
          <w:b/>
          <w:color w:val="000000"/>
        </w:rPr>
        <w:t>NumLoops</w:t>
      </w:r>
    </w:p>
    <w:p w14:paraId="1DE144A4" w14:textId="77777777" w:rsidR="001233F8" w:rsidRDefault="008160FF">
      <w:pPr>
        <w:spacing w:after="0"/>
        <w:ind w:left="1440" w:hanging="360"/>
        <w:rPr>
          <w:color w:val="000000"/>
        </w:rPr>
      </w:pPr>
      <w:r>
        <w:rPr>
          <w:color w:val="000000"/>
        </w:rPr>
        <w:t>3 = Requested tests were halted on detected error</w:t>
      </w:r>
    </w:p>
    <w:p w14:paraId="66130012" w14:textId="77777777" w:rsidR="001233F8" w:rsidRDefault="008160FF">
      <w:pPr>
        <w:spacing w:before="120"/>
        <w:ind w:left="1080" w:hanging="360"/>
        <w:rPr>
          <w:color w:val="000000"/>
        </w:rPr>
      </w:pPr>
      <w:r>
        <w:rPr>
          <w:b/>
          <w:color w:val="000000"/>
        </w:rPr>
        <w:t>NumLoops</w:t>
      </w:r>
      <w:r>
        <w:rPr>
          <w:color w:val="000000"/>
        </w:rPr>
        <w:t>:  The number of DDR3 test loops that were started. Valid values are 0-10.</w:t>
      </w:r>
    </w:p>
    <w:p w14:paraId="01F6B119" w14:textId="77777777" w:rsidR="001233F8" w:rsidRDefault="008160FF">
      <w:pPr>
        <w:spacing w:before="120"/>
        <w:ind w:left="1080" w:hanging="360"/>
        <w:rPr>
          <w:color w:val="000000"/>
        </w:rPr>
      </w:pPr>
      <w:r>
        <w:rPr>
          <w:b/>
          <w:color w:val="000000"/>
        </w:rPr>
        <w:t>Errors</w:t>
      </w:r>
      <w:r>
        <w:rPr>
          <w:color w:val="000000"/>
        </w:rPr>
        <w:t xml:space="preserve">:  The number of errors that were detected for each loop of the DDR3 test. Valid values are 0-65535. If more than 65535 errors are detected for any loop, then the corresponding </w:t>
      </w:r>
      <w:r>
        <w:rPr>
          <w:b/>
          <w:color w:val="000000"/>
        </w:rPr>
        <w:t>Errors</w:t>
      </w:r>
      <w:r>
        <w:rPr>
          <w:color w:val="000000"/>
        </w:rPr>
        <w:t xml:space="preserve"> entry is set to 65535.</w:t>
      </w:r>
    </w:p>
    <w:p w14:paraId="6FF4B78A" w14:textId="77777777" w:rsidR="001233F8" w:rsidRDefault="008160FF" w:rsidP="0086059E">
      <w:pPr>
        <w:pStyle w:val="Heading2"/>
      </w:pPr>
      <w:bookmarkStart w:id="146" w:name="_Toc202436137"/>
      <w:r>
        <w:lastRenderedPageBreak/>
        <w:t>Maintenance Status Dispatch</w:t>
      </w:r>
      <w:bookmarkEnd w:id="146"/>
    </w:p>
    <w:p w14:paraId="1A321077" w14:textId="77777777" w:rsidR="001233F8" w:rsidRDefault="008160FF">
      <w:pPr>
        <w:spacing w:before="120"/>
        <w:jc w:val="both"/>
        <w:rPr>
          <w:color w:val="000000"/>
        </w:rPr>
      </w:pPr>
      <w:r>
        <w:rPr>
          <w:color w:val="000000"/>
        </w:rPr>
        <w:t>During the Module’s lifetime there is maintenance status that the Module FW accumulates in order to aid in detection, analysis, and repair of Module hardware issues. This data is initialized at production time, then accumulated thereafter and stored in NVM. It is never reset. The Host will send the Maintenance Status Dispatch to the Module to request the maintenance status be read from NVM and returned to the Host in the Maintenance Status Response. Typically this will be done at a test or service center.</w:t>
      </w:r>
    </w:p>
    <w:p w14:paraId="0DAE5BDB" w14:textId="77777777" w:rsidR="001233F8" w:rsidRDefault="008160FF">
      <w:pPr>
        <w:spacing w:before="120"/>
        <w:jc w:val="both"/>
        <w:rPr>
          <w:color w:val="000000"/>
        </w:rPr>
      </w:pPr>
      <w:r>
        <w:rPr>
          <w:color w:val="000000"/>
        </w:rPr>
        <w:t>When the Module receives a Maintenance Status Dispatch, it performs any processing associated with the message and sends the Maintanance Status Response to the Host.</w:t>
      </w:r>
    </w:p>
    <w:p w14:paraId="7506A3F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1ACE336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739687B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Maintenance Status Response</w:t>
      </w:r>
    </w:p>
    <w:p w14:paraId="70E1C2D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1FFC64A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30AF586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7</w:t>
      </w:r>
    </w:p>
    <w:p w14:paraId="51E0390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64</w:t>
      </w:r>
    </w:p>
    <w:p w14:paraId="21F946F8"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1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7244B05E" w14:textId="77777777">
        <w:trPr>
          <w:cantSplit/>
          <w:tblHeader/>
        </w:trPr>
        <w:tc>
          <w:tcPr>
            <w:tcW w:w="880" w:type="dxa"/>
            <w:shd w:val="clear" w:color="auto" w:fill="EEECE1"/>
          </w:tcPr>
          <w:p w14:paraId="7324681D" w14:textId="77777777" w:rsidR="001233F8" w:rsidRDefault="008160FF">
            <w:pPr>
              <w:spacing w:after="0"/>
              <w:jc w:val="center"/>
              <w:rPr>
                <w:b/>
                <w:color w:val="000000"/>
              </w:rPr>
            </w:pPr>
            <w:r>
              <w:rPr>
                <w:b/>
                <w:color w:val="000000"/>
              </w:rPr>
              <w:t>Byte #</w:t>
            </w:r>
          </w:p>
        </w:tc>
        <w:tc>
          <w:tcPr>
            <w:tcW w:w="5463" w:type="dxa"/>
            <w:shd w:val="clear" w:color="auto" w:fill="EEECE1"/>
          </w:tcPr>
          <w:p w14:paraId="56BB2070" w14:textId="77777777" w:rsidR="001233F8" w:rsidRDefault="008160FF">
            <w:pPr>
              <w:spacing w:after="0"/>
              <w:jc w:val="center"/>
              <w:rPr>
                <w:b/>
                <w:color w:val="000000"/>
              </w:rPr>
            </w:pPr>
            <w:r>
              <w:rPr>
                <w:b/>
                <w:color w:val="000000"/>
              </w:rPr>
              <w:t>Field Name</w:t>
            </w:r>
          </w:p>
        </w:tc>
        <w:tc>
          <w:tcPr>
            <w:tcW w:w="1180" w:type="dxa"/>
            <w:shd w:val="clear" w:color="auto" w:fill="EEECE1"/>
          </w:tcPr>
          <w:p w14:paraId="63D844EC"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7AD90293" w14:textId="77777777" w:rsidR="001233F8" w:rsidRDefault="008160FF">
            <w:pPr>
              <w:spacing w:after="0"/>
              <w:jc w:val="center"/>
              <w:rPr>
                <w:b/>
                <w:color w:val="000000"/>
              </w:rPr>
            </w:pPr>
            <w:r>
              <w:rPr>
                <w:b/>
                <w:color w:val="000000"/>
              </w:rPr>
              <w:t>Value</w:t>
            </w:r>
          </w:p>
        </w:tc>
      </w:tr>
      <w:tr w:rsidR="001233F8" w14:paraId="15981098" w14:textId="77777777">
        <w:trPr>
          <w:cantSplit/>
        </w:trPr>
        <w:tc>
          <w:tcPr>
            <w:tcW w:w="880" w:type="dxa"/>
          </w:tcPr>
          <w:p w14:paraId="502F06CD" w14:textId="77777777" w:rsidR="001233F8" w:rsidRDefault="008160FF">
            <w:pPr>
              <w:spacing w:after="0"/>
              <w:ind w:right="72"/>
              <w:jc w:val="center"/>
              <w:rPr>
                <w:color w:val="000000"/>
              </w:rPr>
            </w:pPr>
            <w:r>
              <w:rPr>
                <w:color w:val="000000"/>
              </w:rPr>
              <w:t>0</w:t>
            </w:r>
          </w:p>
        </w:tc>
        <w:tc>
          <w:tcPr>
            <w:tcW w:w="5463" w:type="dxa"/>
          </w:tcPr>
          <w:p w14:paraId="3724BBAB" w14:textId="77777777" w:rsidR="001233F8" w:rsidRDefault="008160FF">
            <w:pPr>
              <w:spacing w:after="0"/>
              <w:rPr>
                <w:color w:val="000000"/>
              </w:rPr>
            </w:pPr>
            <w:r>
              <w:rPr>
                <w:color w:val="000000"/>
              </w:rPr>
              <w:t>Sync</w:t>
            </w:r>
          </w:p>
        </w:tc>
        <w:tc>
          <w:tcPr>
            <w:tcW w:w="1180" w:type="dxa"/>
          </w:tcPr>
          <w:p w14:paraId="174056C1" w14:textId="77777777" w:rsidR="001233F8" w:rsidRDefault="008160FF">
            <w:pPr>
              <w:spacing w:after="0"/>
              <w:jc w:val="center"/>
              <w:rPr>
                <w:color w:val="000000"/>
              </w:rPr>
            </w:pPr>
            <w:r>
              <w:rPr>
                <w:color w:val="000000"/>
              </w:rPr>
              <w:t>uint8</w:t>
            </w:r>
          </w:p>
        </w:tc>
        <w:tc>
          <w:tcPr>
            <w:tcW w:w="1512" w:type="dxa"/>
            <w:vAlign w:val="center"/>
          </w:tcPr>
          <w:p w14:paraId="1A4CF678" w14:textId="77777777" w:rsidR="001233F8" w:rsidRDefault="008160FF">
            <w:pPr>
              <w:spacing w:after="0"/>
              <w:jc w:val="center"/>
              <w:rPr>
                <w:color w:val="000000"/>
              </w:rPr>
            </w:pPr>
            <w:r>
              <w:rPr>
                <w:color w:val="000000"/>
              </w:rPr>
              <w:t xml:space="preserve"> See Section 4.1</w:t>
            </w:r>
          </w:p>
        </w:tc>
      </w:tr>
      <w:tr w:rsidR="001233F8" w14:paraId="43BB8F46" w14:textId="77777777">
        <w:trPr>
          <w:cantSplit/>
        </w:trPr>
        <w:tc>
          <w:tcPr>
            <w:tcW w:w="880" w:type="dxa"/>
          </w:tcPr>
          <w:p w14:paraId="05C15723" w14:textId="77777777" w:rsidR="001233F8" w:rsidRDefault="008160FF">
            <w:pPr>
              <w:spacing w:after="0"/>
              <w:ind w:right="72"/>
              <w:jc w:val="center"/>
              <w:rPr>
                <w:color w:val="000000"/>
              </w:rPr>
            </w:pPr>
            <w:r>
              <w:rPr>
                <w:color w:val="000000"/>
              </w:rPr>
              <w:t>1-2</w:t>
            </w:r>
          </w:p>
        </w:tc>
        <w:tc>
          <w:tcPr>
            <w:tcW w:w="5463" w:type="dxa"/>
          </w:tcPr>
          <w:p w14:paraId="65388ADE" w14:textId="77777777" w:rsidR="001233F8" w:rsidRDefault="008160FF">
            <w:pPr>
              <w:spacing w:after="0"/>
              <w:rPr>
                <w:color w:val="000000"/>
              </w:rPr>
            </w:pPr>
            <w:r>
              <w:rPr>
                <w:color w:val="000000"/>
              </w:rPr>
              <w:t>NumMsgBytes</w:t>
            </w:r>
          </w:p>
        </w:tc>
        <w:tc>
          <w:tcPr>
            <w:tcW w:w="1180" w:type="dxa"/>
          </w:tcPr>
          <w:p w14:paraId="4534467B" w14:textId="77777777" w:rsidR="001233F8" w:rsidRDefault="008160FF">
            <w:pPr>
              <w:spacing w:after="0"/>
              <w:jc w:val="center"/>
              <w:rPr>
                <w:color w:val="000000"/>
              </w:rPr>
            </w:pPr>
            <w:r>
              <w:rPr>
                <w:color w:val="000000"/>
              </w:rPr>
              <w:t>uint16</w:t>
            </w:r>
          </w:p>
        </w:tc>
        <w:tc>
          <w:tcPr>
            <w:tcW w:w="1512" w:type="dxa"/>
            <w:vAlign w:val="center"/>
          </w:tcPr>
          <w:p w14:paraId="0180C2BD" w14:textId="77777777" w:rsidR="001233F8" w:rsidRDefault="008160FF">
            <w:pPr>
              <w:spacing w:after="0"/>
              <w:jc w:val="center"/>
              <w:rPr>
                <w:color w:val="000000"/>
              </w:rPr>
            </w:pPr>
            <w:r>
              <w:rPr>
                <w:color w:val="000000"/>
              </w:rPr>
              <w:t>7</w:t>
            </w:r>
          </w:p>
        </w:tc>
      </w:tr>
      <w:tr w:rsidR="001233F8" w14:paraId="58220388" w14:textId="77777777">
        <w:trPr>
          <w:cantSplit/>
        </w:trPr>
        <w:tc>
          <w:tcPr>
            <w:tcW w:w="880" w:type="dxa"/>
          </w:tcPr>
          <w:p w14:paraId="0D743644" w14:textId="77777777" w:rsidR="001233F8" w:rsidRDefault="008160FF">
            <w:pPr>
              <w:spacing w:after="0"/>
              <w:ind w:right="72"/>
              <w:jc w:val="center"/>
              <w:rPr>
                <w:color w:val="000000"/>
              </w:rPr>
            </w:pPr>
            <w:r>
              <w:rPr>
                <w:color w:val="000000"/>
              </w:rPr>
              <w:t>3-4</w:t>
            </w:r>
          </w:p>
        </w:tc>
        <w:tc>
          <w:tcPr>
            <w:tcW w:w="5463" w:type="dxa"/>
          </w:tcPr>
          <w:p w14:paraId="3E5298BC" w14:textId="77777777" w:rsidR="001233F8" w:rsidRDefault="008160FF">
            <w:pPr>
              <w:spacing w:after="0"/>
              <w:rPr>
                <w:color w:val="000000"/>
              </w:rPr>
            </w:pPr>
            <w:r>
              <w:rPr>
                <w:color w:val="000000"/>
              </w:rPr>
              <w:t>Checksum</w:t>
            </w:r>
          </w:p>
        </w:tc>
        <w:tc>
          <w:tcPr>
            <w:tcW w:w="1180" w:type="dxa"/>
          </w:tcPr>
          <w:p w14:paraId="01BA2976" w14:textId="77777777" w:rsidR="001233F8" w:rsidRDefault="008160FF">
            <w:pPr>
              <w:spacing w:after="0"/>
              <w:jc w:val="center"/>
              <w:rPr>
                <w:color w:val="000000"/>
              </w:rPr>
            </w:pPr>
            <w:r>
              <w:rPr>
                <w:color w:val="000000"/>
              </w:rPr>
              <w:t>uint16</w:t>
            </w:r>
          </w:p>
        </w:tc>
        <w:tc>
          <w:tcPr>
            <w:tcW w:w="1512" w:type="dxa"/>
            <w:vAlign w:val="center"/>
          </w:tcPr>
          <w:p w14:paraId="5DD53A14" w14:textId="77777777" w:rsidR="001233F8" w:rsidRDefault="008160FF">
            <w:pPr>
              <w:spacing w:after="0"/>
              <w:jc w:val="center"/>
              <w:rPr>
                <w:color w:val="000000"/>
              </w:rPr>
            </w:pPr>
            <w:r>
              <w:rPr>
                <w:color w:val="000000"/>
              </w:rPr>
              <w:t>See Section 4.6</w:t>
            </w:r>
          </w:p>
        </w:tc>
      </w:tr>
      <w:tr w:rsidR="001233F8" w14:paraId="29E2CAA8" w14:textId="77777777">
        <w:trPr>
          <w:cantSplit/>
          <w:trHeight w:val="255"/>
        </w:trPr>
        <w:tc>
          <w:tcPr>
            <w:tcW w:w="880" w:type="dxa"/>
          </w:tcPr>
          <w:p w14:paraId="2BEE6953" w14:textId="77777777" w:rsidR="001233F8" w:rsidRDefault="008160FF">
            <w:pPr>
              <w:spacing w:after="0"/>
              <w:ind w:right="72"/>
              <w:jc w:val="center"/>
              <w:rPr>
                <w:color w:val="000000"/>
              </w:rPr>
            </w:pPr>
            <w:r>
              <w:rPr>
                <w:color w:val="000000"/>
              </w:rPr>
              <w:t>5</w:t>
            </w:r>
          </w:p>
        </w:tc>
        <w:tc>
          <w:tcPr>
            <w:tcW w:w="5463" w:type="dxa"/>
          </w:tcPr>
          <w:p w14:paraId="744B64B9" w14:textId="77777777" w:rsidR="001233F8" w:rsidRDefault="008160FF">
            <w:pPr>
              <w:spacing w:after="0"/>
              <w:rPr>
                <w:color w:val="000000"/>
              </w:rPr>
            </w:pPr>
            <w:r>
              <w:rPr>
                <w:color w:val="000000"/>
              </w:rPr>
              <w:t>TransactionID</w:t>
            </w:r>
          </w:p>
        </w:tc>
        <w:tc>
          <w:tcPr>
            <w:tcW w:w="1180" w:type="dxa"/>
          </w:tcPr>
          <w:p w14:paraId="0B6409AB" w14:textId="77777777" w:rsidR="001233F8" w:rsidRDefault="008160FF">
            <w:pPr>
              <w:spacing w:after="0"/>
              <w:jc w:val="center"/>
              <w:rPr>
                <w:color w:val="000000"/>
              </w:rPr>
            </w:pPr>
            <w:r>
              <w:rPr>
                <w:color w:val="000000"/>
              </w:rPr>
              <w:t>uint8</w:t>
            </w:r>
          </w:p>
        </w:tc>
        <w:tc>
          <w:tcPr>
            <w:tcW w:w="1512" w:type="dxa"/>
            <w:vAlign w:val="center"/>
          </w:tcPr>
          <w:p w14:paraId="17D38D5C" w14:textId="77777777" w:rsidR="001233F8" w:rsidRDefault="008160FF">
            <w:pPr>
              <w:spacing w:after="0"/>
              <w:jc w:val="center"/>
              <w:rPr>
                <w:color w:val="000000"/>
              </w:rPr>
            </w:pPr>
            <w:r>
              <w:rPr>
                <w:color w:val="000000"/>
              </w:rPr>
              <w:t>See Section 4.3</w:t>
            </w:r>
          </w:p>
        </w:tc>
      </w:tr>
      <w:tr w:rsidR="001233F8" w14:paraId="5D5A7BCC" w14:textId="77777777">
        <w:trPr>
          <w:cantSplit/>
        </w:trPr>
        <w:tc>
          <w:tcPr>
            <w:tcW w:w="880" w:type="dxa"/>
          </w:tcPr>
          <w:p w14:paraId="7C854666" w14:textId="77777777" w:rsidR="001233F8" w:rsidRDefault="008160FF">
            <w:pPr>
              <w:spacing w:after="0"/>
              <w:ind w:right="72"/>
              <w:jc w:val="center"/>
              <w:rPr>
                <w:color w:val="000000"/>
              </w:rPr>
            </w:pPr>
            <w:r>
              <w:rPr>
                <w:color w:val="000000"/>
              </w:rPr>
              <w:t>6</w:t>
            </w:r>
          </w:p>
        </w:tc>
        <w:tc>
          <w:tcPr>
            <w:tcW w:w="5463" w:type="dxa"/>
          </w:tcPr>
          <w:p w14:paraId="1FEAC02D" w14:textId="77777777" w:rsidR="001233F8" w:rsidRDefault="008160FF">
            <w:pPr>
              <w:spacing w:after="0"/>
              <w:rPr>
                <w:color w:val="000000"/>
              </w:rPr>
            </w:pPr>
            <w:r>
              <w:rPr>
                <w:color w:val="000000"/>
              </w:rPr>
              <w:t>MessageID</w:t>
            </w:r>
          </w:p>
        </w:tc>
        <w:tc>
          <w:tcPr>
            <w:tcW w:w="1180" w:type="dxa"/>
          </w:tcPr>
          <w:p w14:paraId="0BDB4169" w14:textId="77777777" w:rsidR="001233F8" w:rsidRDefault="008160FF">
            <w:pPr>
              <w:spacing w:after="0"/>
              <w:jc w:val="center"/>
              <w:rPr>
                <w:color w:val="000000"/>
              </w:rPr>
            </w:pPr>
            <w:r>
              <w:rPr>
                <w:color w:val="000000"/>
              </w:rPr>
              <w:t>uint8</w:t>
            </w:r>
          </w:p>
        </w:tc>
        <w:tc>
          <w:tcPr>
            <w:tcW w:w="1512" w:type="dxa"/>
            <w:vAlign w:val="center"/>
          </w:tcPr>
          <w:p w14:paraId="7569226C" w14:textId="77777777" w:rsidR="001233F8" w:rsidRDefault="008160FF">
            <w:pPr>
              <w:spacing w:after="0"/>
              <w:jc w:val="center"/>
              <w:rPr>
                <w:color w:val="000000"/>
              </w:rPr>
            </w:pPr>
            <w:r>
              <w:rPr>
                <w:color w:val="000000"/>
              </w:rPr>
              <w:t>143</w:t>
            </w:r>
          </w:p>
        </w:tc>
      </w:tr>
    </w:tbl>
    <w:p w14:paraId="734C36F8" w14:textId="77777777" w:rsidR="001233F8" w:rsidRDefault="008160FF" w:rsidP="0086059E">
      <w:pPr>
        <w:pStyle w:val="Heading2"/>
      </w:pPr>
      <w:bookmarkStart w:id="147" w:name="_Toc202436138"/>
      <w:r>
        <w:t>Maintenance Status Response</w:t>
      </w:r>
      <w:bookmarkEnd w:id="147"/>
    </w:p>
    <w:p w14:paraId="4DE5BD95" w14:textId="77777777" w:rsidR="001233F8" w:rsidRDefault="008160FF">
      <w:pPr>
        <w:spacing w:before="120"/>
        <w:jc w:val="both"/>
        <w:rPr>
          <w:color w:val="000000"/>
        </w:rPr>
      </w:pPr>
      <w:r>
        <w:rPr>
          <w:color w:val="000000"/>
        </w:rPr>
        <w:t>When the Module receives a Maintnance Status Dispatch, it verifies the Module is in the proper state to receive the command, performs any processing associated with the command, and sends the Maintenance Status Response to the Host.</w:t>
      </w:r>
    </w:p>
    <w:p w14:paraId="01A6CFC7" w14:textId="77777777" w:rsidR="001233F8" w:rsidRDefault="008160FF">
      <w:pPr>
        <w:spacing w:before="120"/>
        <w:jc w:val="both"/>
        <w:rPr>
          <w:color w:val="000000"/>
        </w:rPr>
      </w:pPr>
      <w:r>
        <w:rPr>
          <w:color w:val="000000"/>
        </w:rPr>
        <w:t>The Module HW can suffer permanent damage if operated beyond its rated operating temperature. It is important for Field Service to know if the maximum operating temperature has been exceeded, and if so, how often.</w:t>
      </w:r>
    </w:p>
    <w:p w14:paraId="777DC62E" w14:textId="77777777" w:rsidR="001233F8" w:rsidRDefault="008160FF">
      <w:pPr>
        <w:jc w:val="both"/>
        <w:rPr>
          <w:color w:val="000000"/>
        </w:rPr>
      </w:pPr>
      <w:r>
        <w:t>The Serial Flash parts being used in the Module have a typical erase/write limit of 100,000 cycles. The NVM is stored in two flash sectors in ping-pong style, effectively doubling the number of allowed NVM rewrites to 200,000. The Module requirements are written to reduce erase/write cycles, but the rewrite status will ensure these measures are effective and determine whether or not a wear-leveling algorithm is needed.</w:t>
      </w:r>
    </w:p>
    <w:p w14:paraId="2F28B81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482B269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3A745FB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Full validation by Test Team</w:t>
      </w:r>
    </w:p>
    <w:p w14:paraId="1D881EA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117</w:t>
      </w:r>
    </w:p>
    <w:p w14:paraId="0A0C0712"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The Serial Flash fields were late addition to this message. Module FW using v1.29 and earlier will transmit this message without these fields and the message will have a length of 117 bytes.</w:t>
      </w:r>
    </w:p>
    <w:p w14:paraId="0A77E55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1400</w:t>
      </w:r>
    </w:p>
    <w:p w14:paraId="34A58C4D"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1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
        <w:gridCol w:w="5358"/>
        <w:gridCol w:w="1180"/>
        <w:gridCol w:w="1512"/>
      </w:tblGrid>
      <w:tr w:rsidR="001233F8" w14:paraId="0BCBB98B" w14:textId="77777777">
        <w:trPr>
          <w:cantSplit/>
          <w:tblHeader/>
        </w:trPr>
        <w:tc>
          <w:tcPr>
            <w:tcW w:w="985" w:type="dxa"/>
            <w:shd w:val="clear" w:color="auto" w:fill="EEECE1"/>
          </w:tcPr>
          <w:p w14:paraId="4E043612" w14:textId="77777777" w:rsidR="001233F8" w:rsidRDefault="008160FF">
            <w:pPr>
              <w:spacing w:after="0"/>
              <w:jc w:val="center"/>
              <w:rPr>
                <w:b/>
                <w:color w:val="000000"/>
              </w:rPr>
            </w:pPr>
            <w:r>
              <w:rPr>
                <w:b/>
                <w:color w:val="000000"/>
              </w:rPr>
              <w:t>Byte #</w:t>
            </w:r>
          </w:p>
        </w:tc>
        <w:tc>
          <w:tcPr>
            <w:tcW w:w="5358" w:type="dxa"/>
            <w:shd w:val="clear" w:color="auto" w:fill="EEECE1"/>
          </w:tcPr>
          <w:p w14:paraId="129B310D" w14:textId="77777777" w:rsidR="001233F8" w:rsidRDefault="008160FF">
            <w:pPr>
              <w:spacing w:after="0"/>
              <w:jc w:val="center"/>
              <w:rPr>
                <w:b/>
                <w:color w:val="000000"/>
              </w:rPr>
            </w:pPr>
            <w:r>
              <w:rPr>
                <w:b/>
                <w:color w:val="000000"/>
              </w:rPr>
              <w:t>Field Name</w:t>
            </w:r>
          </w:p>
        </w:tc>
        <w:tc>
          <w:tcPr>
            <w:tcW w:w="1180" w:type="dxa"/>
            <w:shd w:val="clear" w:color="auto" w:fill="EEECE1"/>
          </w:tcPr>
          <w:p w14:paraId="66B57166"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59CC404D" w14:textId="77777777" w:rsidR="001233F8" w:rsidRDefault="008160FF">
            <w:pPr>
              <w:spacing w:after="0"/>
              <w:jc w:val="center"/>
              <w:rPr>
                <w:b/>
                <w:color w:val="000000"/>
              </w:rPr>
            </w:pPr>
            <w:r>
              <w:rPr>
                <w:b/>
                <w:color w:val="000000"/>
              </w:rPr>
              <w:t>Value</w:t>
            </w:r>
          </w:p>
        </w:tc>
      </w:tr>
      <w:tr w:rsidR="001233F8" w14:paraId="00672770" w14:textId="77777777">
        <w:trPr>
          <w:cantSplit/>
        </w:trPr>
        <w:tc>
          <w:tcPr>
            <w:tcW w:w="985" w:type="dxa"/>
          </w:tcPr>
          <w:p w14:paraId="2199CEBB" w14:textId="77777777" w:rsidR="001233F8" w:rsidRDefault="008160FF">
            <w:pPr>
              <w:spacing w:after="0"/>
              <w:ind w:right="72"/>
              <w:jc w:val="center"/>
              <w:rPr>
                <w:color w:val="000000"/>
              </w:rPr>
            </w:pPr>
            <w:r>
              <w:rPr>
                <w:color w:val="000000"/>
              </w:rPr>
              <w:t>0</w:t>
            </w:r>
          </w:p>
        </w:tc>
        <w:tc>
          <w:tcPr>
            <w:tcW w:w="5358" w:type="dxa"/>
          </w:tcPr>
          <w:p w14:paraId="249CAF7B" w14:textId="77777777" w:rsidR="001233F8" w:rsidRDefault="008160FF">
            <w:pPr>
              <w:spacing w:after="0"/>
              <w:rPr>
                <w:color w:val="000000"/>
              </w:rPr>
            </w:pPr>
            <w:r>
              <w:rPr>
                <w:color w:val="000000"/>
              </w:rPr>
              <w:t>Sync</w:t>
            </w:r>
          </w:p>
        </w:tc>
        <w:tc>
          <w:tcPr>
            <w:tcW w:w="1180" w:type="dxa"/>
          </w:tcPr>
          <w:p w14:paraId="2A04C977" w14:textId="77777777" w:rsidR="001233F8" w:rsidRDefault="008160FF">
            <w:pPr>
              <w:spacing w:after="0"/>
              <w:jc w:val="center"/>
              <w:rPr>
                <w:color w:val="000000"/>
              </w:rPr>
            </w:pPr>
            <w:r>
              <w:rPr>
                <w:color w:val="000000"/>
              </w:rPr>
              <w:t>uint8</w:t>
            </w:r>
          </w:p>
        </w:tc>
        <w:tc>
          <w:tcPr>
            <w:tcW w:w="1512" w:type="dxa"/>
            <w:vAlign w:val="center"/>
          </w:tcPr>
          <w:p w14:paraId="14B1B486" w14:textId="77777777" w:rsidR="001233F8" w:rsidRDefault="008160FF">
            <w:pPr>
              <w:spacing w:after="0"/>
              <w:jc w:val="center"/>
              <w:rPr>
                <w:color w:val="000000"/>
              </w:rPr>
            </w:pPr>
            <w:r>
              <w:rPr>
                <w:color w:val="000000"/>
              </w:rPr>
              <w:t xml:space="preserve"> See Section 4.1</w:t>
            </w:r>
          </w:p>
        </w:tc>
      </w:tr>
      <w:tr w:rsidR="001233F8" w14:paraId="7491476E" w14:textId="77777777">
        <w:trPr>
          <w:cantSplit/>
        </w:trPr>
        <w:tc>
          <w:tcPr>
            <w:tcW w:w="985" w:type="dxa"/>
          </w:tcPr>
          <w:p w14:paraId="1060B45B" w14:textId="77777777" w:rsidR="001233F8" w:rsidRDefault="008160FF">
            <w:pPr>
              <w:spacing w:after="0"/>
              <w:ind w:right="72"/>
              <w:jc w:val="center"/>
              <w:rPr>
                <w:color w:val="000000"/>
              </w:rPr>
            </w:pPr>
            <w:r>
              <w:rPr>
                <w:color w:val="000000"/>
              </w:rPr>
              <w:t>1-2</w:t>
            </w:r>
          </w:p>
        </w:tc>
        <w:tc>
          <w:tcPr>
            <w:tcW w:w="5358" w:type="dxa"/>
          </w:tcPr>
          <w:p w14:paraId="68F3B12B" w14:textId="77777777" w:rsidR="001233F8" w:rsidRDefault="008160FF">
            <w:pPr>
              <w:spacing w:after="0"/>
              <w:rPr>
                <w:color w:val="000000"/>
              </w:rPr>
            </w:pPr>
            <w:r>
              <w:rPr>
                <w:color w:val="000000"/>
              </w:rPr>
              <w:t>NumMsgBytes</w:t>
            </w:r>
          </w:p>
        </w:tc>
        <w:tc>
          <w:tcPr>
            <w:tcW w:w="1180" w:type="dxa"/>
          </w:tcPr>
          <w:p w14:paraId="67E0A9F9" w14:textId="77777777" w:rsidR="001233F8" w:rsidRDefault="008160FF">
            <w:pPr>
              <w:spacing w:after="0"/>
              <w:jc w:val="center"/>
              <w:rPr>
                <w:color w:val="000000"/>
              </w:rPr>
            </w:pPr>
            <w:r>
              <w:rPr>
                <w:color w:val="000000"/>
              </w:rPr>
              <w:t>uint16</w:t>
            </w:r>
          </w:p>
        </w:tc>
        <w:tc>
          <w:tcPr>
            <w:tcW w:w="1512" w:type="dxa"/>
            <w:vAlign w:val="center"/>
          </w:tcPr>
          <w:p w14:paraId="30E5A254" w14:textId="77777777" w:rsidR="001233F8" w:rsidRDefault="008160FF">
            <w:pPr>
              <w:spacing w:after="0"/>
              <w:jc w:val="center"/>
              <w:rPr>
                <w:color w:val="000000"/>
              </w:rPr>
            </w:pPr>
            <w:r>
              <w:rPr>
                <w:color w:val="000000"/>
              </w:rPr>
              <w:t>149</w:t>
            </w:r>
          </w:p>
        </w:tc>
      </w:tr>
      <w:tr w:rsidR="001233F8" w14:paraId="1B0ABE1B" w14:textId="77777777">
        <w:trPr>
          <w:cantSplit/>
        </w:trPr>
        <w:tc>
          <w:tcPr>
            <w:tcW w:w="985" w:type="dxa"/>
          </w:tcPr>
          <w:p w14:paraId="046E3BC7" w14:textId="77777777" w:rsidR="001233F8" w:rsidRDefault="008160FF">
            <w:pPr>
              <w:spacing w:after="0"/>
              <w:ind w:right="72"/>
              <w:jc w:val="center"/>
              <w:rPr>
                <w:color w:val="000000"/>
              </w:rPr>
            </w:pPr>
            <w:r>
              <w:rPr>
                <w:color w:val="000000"/>
              </w:rPr>
              <w:lastRenderedPageBreak/>
              <w:t>3-4</w:t>
            </w:r>
          </w:p>
        </w:tc>
        <w:tc>
          <w:tcPr>
            <w:tcW w:w="5358" w:type="dxa"/>
          </w:tcPr>
          <w:p w14:paraId="13F7FBAA" w14:textId="77777777" w:rsidR="001233F8" w:rsidRDefault="008160FF">
            <w:pPr>
              <w:spacing w:after="0"/>
              <w:rPr>
                <w:color w:val="000000"/>
              </w:rPr>
            </w:pPr>
            <w:r>
              <w:rPr>
                <w:color w:val="000000"/>
              </w:rPr>
              <w:t>Checksum</w:t>
            </w:r>
          </w:p>
        </w:tc>
        <w:tc>
          <w:tcPr>
            <w:tcW w:w="1180" w:type="dxa"/>
          </w:tcPr>
          <w:p w14:paraId="2B7E6F58" w14:textId="77777777" w:rsidR="001233F8" w:rsidRDefault="008160FF">
            <w:pPr>
              <w:spacing w:after="0"/>
              <w:jc w:val="center"/>
              <w:rPr>
                <w:color w:val="000000"/>
              </w:rPr>
            </w:pPr>
            <w:r>
              <w:rPr>
                <w:color w:val="000000"/>
              </w:rPr>
              <w:t>uint16</w:t>
            </w:r>
          </w:p>
        </w:tc>
        <w:tc>
          <w:tcPr>
            <w:tcW w:w="1512" w:type="dxa"/>
            <w:vAlign w:val="center"/>
          </w:tcPr>
          <w:p w14:paraId="2C823A7E" w14:textId="77777777" w:rsidR="001233F8" w:rsidRDefault="008160FF">
            <w:pPr>
              <w:spacing w:after="0"/>
              <w:jc w:val="center"/>
              <w:rPr>
                <w:color w:val="000000"/>
              </w:rPr>
            </w:pPr>
            <w:r>
              <w:rPr>
                <w:color w:val="000000"/>
              </w:rPr>
              <w:t>See Section 4.6</w:t>
            </w:r>
          </w:p>
        </w:tc>
      </w:tr>
      <w:tr w:rsidR="001233F8" w14:paraId="686181B8" w14:textId="77777777">
        <w:trPr>
          <w:cantSplit/>
          <w:trHeight w:val="255"/>
        </w:trPr>
        <w:tc>
          <w:tcPr>
            <w:tcW w:w="985" w:type="dxa"/>
          </w:tcPr>
          <w:p w14:paraId="062BCC7B" w14:textId="77777777" w:rsidR="001233F8" w:rsidRDefault="008160FF">
            <w:pPr>
              <w:spacing w:after="0"/>
              <w:ind w:right="72"/>
              <w:jc w:val="center"/>
              <w:rPr>
                <w:color w:val="000000"/>
              </w:rPr>
            </w:pPr>
            <w:r>
              <w:rPr>
                <w:color w:val="000000"/>
              </w:rPr>
              <w:t>5</w:t>
            </w:r>
          </w:p>
        </w:tc>
        <w:tc>
          <w:tcPr>
            <w:tcW w:w="5358" w:type="dxa"/>
          </w:tcPr>
          <w:p w14:paraId="595046C6" w14:textId="77777777" w:rsidR="001233F8" w:rsidRDefault="008160FF">
            <w:pPr>
              <w:spacing w:after="0"/>
              <w:rPr>
                <w:color w:val="000000"/>
              </w:rPr>
            </w:pPr>
            <w:r>
              <w:rPr>
                <w:color w:val="000000"/>
              </w:rPr>
              <w:t>TransactionID</w:t>
            </w:r>
          </w:p>
        </w:tc>
        <w:tc>
          <w:tcPr>
            <w:tcW w:w="1180" w:type="dxa"/>
          </w:tcPr>
          <w:p w14:paraId="77B80DB1" w14:textId="77777777" w:rsidR="001233F8" w:rsidRDefault="008160FF">
            <w:pPr>
              <w:spacing w:after="0"/>
              <w:jc w:val="center"/>
              <w:rPr>
                <w:color w:val="000000"/>
              </w:rPr>
            </w:pPr>
            <w:r>
              <w:rPr>
                <w:color w:val="000000"/>
              </w:rPr>
              <w:t>uint8</w:t>
            </w:r>
          </w:p>
        </w:tc>
        <w:tc>
          <w:tcPr>
            <w:tcW w:w="1512" w:type="dxa"/>
            <w:vAlign w:val="center"/>
          </w:tcPr>
          <w:p w14:paraId="6AF2317D" w14:textId="77777777" w:rsidR="001233F8" w:rsidRDefault="008160FF">
            <w:pPr>
              <w:spacing w:after="0"/>
              <w:jc w:val="center"/>
              <w:rPr>
                <w:color w:val="000000"/>
              </w:rPr>
            </w:pPr>
            <w:r>
              <w:rPr>
                <w:color w:val="000000"/>
              </w:rPr>
              <w:t>See Section 4.3</w:t>
            </w:r>
          </w:p>
        </w:tc>
      </w:tr>
      <w:tr w:rsidR="001233F8" w14:paraId="361E5A1C" w14:textId="77777777">
        <w:trPr>
          <w:cantSplit/>
        </w:trPr>
        <w:tc>
          <w:tcPr>
            <w:tcW w:w="985" w:type="dxa"/>
          </w:tcPr>
          <w:p w14:paraId="7FBA4CAD" w14:textId="77777777" w:rsidR="001233F8" w:rsidRDefault="008160FF">
            <w:pPr>
              <w:spacing w:after="0"/>
              <w:ind w:right="72"/>
              <w:jc w:val="center"/>
              <w:rPr>
                <w:color w:val="000000"/>
              </w:rPr>
            </w:pPr>
            <w:r>
              <w:rPr>
                <w:color w:val="000000"/>
              </w:rPr>
              <w:t>6</w:t>
            </w:r>
          </w:p>
        </w:tc>
        <w:tc>
          <w:tcPr>
            <w:tcW w:w="5358" w:type="dxa"/>
          </w:tcPr>
          <w:p w14:paraId="291C8B13" w14:textId="77777777" w:rsidR="001233F8" w:rsidRDefault="008160FF">
            <w:pPr>
              <w:spacing w:after="0"/>
              <w:rPr>
                <w:color w:val="000000"/>
              </w:rPr>
            </w:pPr>
            <w:r>
              <w:rPr>
                <w:color w:val="000000"/>
              </w:rPr>
              <w:t>MessageID</w:t>
            </w:r>
          </w:p>
        </w:tc>
        <w:tc>
          <w:tcPr>
            <w:tcW w:w="1180" w:type="dxa"/>
          </w:tcPr>
          <w:p w14:paraId="4710260D" w14:textId="77777777" w:rsidR="001233F8" w:rsidRDefault="008160FF">
            <w:pPr>
              <w:spacing w:after="0"/>
              <w:jc w:val="center"/>
              <w:rPr>
                <w:color w:val="000000"/>
              </w:rPr>
            </w:pPr>
            <w:r>
              <w:rPr>
                <w:color w:val="000000"/>
              </w:rPr>
              <w:t>uint8</w:t>
            </w:r>
          </w:p>
        </w:tc>
        <w:tc>
          <w:tcPr>
            <w:tcW w:w="1512" w:type="dxa"/>
            <w:vAlign w:val="center"/>
          </w:tcPr>
          <w:p w14:paraId="5190ABDF" w14:textId="77777777" w:rsidR="001233F8" w:rsidRDefault="008160FF">
            <w:pPr>
              <w:spacing w:after="0"/>
              <w:jc w:val="center"/>
              <w:rPr>
                <w:color w:val="000000"/>
              </w:rPr>
            </w:pPr>
            <w:r>
              <w:rPr>
                <w:color w:val="000000"/>
              </w:rPr>
              <w:t>144</w:t>
            </w:r>
          </w:p>
        </w:tc>
      </w:tr>
      <w:tr w:rsidR="001233F8" w14:paraId="3D108410" w14:textId="77777777">
        <w:trPr>
          <w:cantSplit/>
        </w:trPr>
        <w:tc>
          <w:tcPr>
            <w:tcW w:w="985" w:type="dxa"/>
          </w:tcPr>
          <w:p w14:paraId="4573C4AE" w14:textId="77777777" w:rsidR="001233F8" w:rsidRDefault="008160FF">
            <w:pPr>
              <w:spacing w:after="0"/>
              <w:ind w:right="72"/>
              <w:jc w:val="center"/>
              <w:rPr>
                <w:color w:val="000000"/>
              </w:rPr>
            </w:pPr>
            <w:r>
              <w:rPr>
                <w:color w:val="000000"/>
              </w:rPr>
              <w:t>7</w:t>
            </w:r>
          </w:p>
        </w:tc>
        <w:tc>
          <w:tcPr>
            <w:tcW w:w="5358" w:type="dxa"/>
          </w:tcPr>
          <w:p w14:paraId="054D1F41" w14:textId="77777777" w:rsidR="001233F8" w:rsidRDefault="008160FF">
            <w:pPr>
              <w:spacing w:after="0"/>
              <w:rPr>
                <w:color w:val="000000"/>
              </w:rPr>
            </w:pPr>
            <w:r>
              <w:rPr>
                <w:color w:val="000000"/>
              </w:rPr>
              <w:t>MaxTemp</w:t>
            </w:r>
          </w:p>
        </w:tc>
        <w:tc>
          <w:tcPr>
            <w:tcW w:w="1180" w:type="dxa"/>
          </w:tcPr>
          <w:p w14:paraId="7AB4C47F" w14:textId="77777777" w:rsidR="001233F8" w:rsidRDefault="008160FF">
            <w:pPr>
              <w:spacing w:after="0"/>
              <w:jc w:val="center"/>
              <w:rPr>
                <w:color w:val="000000"/>
              </w:rPr>
            </w:pPr>
            <w:r>
              <w:rPr>
                <w:color w:val="000000"/>
              </w:rPr>
              <w:t>uint8</w:t>
            </w:r>
          </w:p>
        </w:tc>
        <w:tc>
          <w:tcPr>
            <w:tcW w:w="1512" w:type="dxa"/>
            <w:vAlign w:val="center"/>
          </w:tcPr>
          <w:p w14:paraId="03E32BB5" w14:textId="77777777" w:rsidR="001233F8" w:rsidRDefault="008160FF">
            <w:pPr>
              <w:spacing w:after="0"/>
              <w:jc w:val="center"/>
              <w:rPr>
                <w:color w:val="000000"/>
              </w:rPr>
            </w:pPr>
            <w:r>
              <w:rPr>
                <w:color w:val="000000"/>
              </w:rPr>
              <w:t>See below</w:t>
            </w:r>
          </w:p>
        </w:tc>
      </w:tr>
      <w:tr w:rsidR="001233F8" w14:paraId="67A53D5B" w14:textId="77777777">
        <w:trPr>
          <w:cantSplit/>
        </w:trPr>
        <w:tc>
          <w:tcPr>
            <w:tcW w:w="985" w:type="dxa"/>
          </w:tcPr>
          <w:p w14:paraId="3DA73454" w14:textId="77777777" w:rsidR="001233F8" w:rsidRDefault="008160FF">
            <w:pPr>
              <w:spacing w:after="0"/>
              <w:ind w:right="72"/>
              <w:jc w:val="center"/>
              <w:rPr>
                <w:color w:val="000000"/>
              </w:rPr>
            </w:pPr>
            <w:r>
              <w:rPr>
                <w:color w:val="000000"/>
              </w:rPr>
              <w:t>8-11</w:t>
            </w:r>
          </w:p>
        </w:tc>
        <w:tc>
          <w:tcPr>
            <w:tcW w:w="5358" w:type="dxa"/>
          </w:tcPr>
          <w:p w14:paraId="528F3E2D" w14:textId="77777777" w:rsidR="001233F8" w:rsidRDefault="008160FF">
            <w:pPr>
              <w:spacing w:after="0"/>
              <w:rPr>
                <w:color w:val="000000"/>
              </w:rPr>
            </w:pPr>
            <w:r>
              <w:rPr>
                <w:color w:val="000000"/>
              </w:rPr>
              <w:t>NumOverTemps</w:t>
            </w:r>
          </w:p>
        </w:tc>
        <w:tc>
          <w:tcPr>
            <w:tcW w:w="1180" w:type="dxa"/>
          </w:tcPr>
          <w:p w14:paraId="5C511F02" w14:textId="77777777" w:rsidR="001233F8" w:rsidRDefault="008160FF">
            <w:pPr>
              <w:spacing w:after="0"/>
              <w:jc w:val="center"/>
              <w:rPr>
                <w:color w:val="000000"/>
              </w:rPr>
            </w:pPr>
            <w:r>
              <w:rPr>
                <w:color w:val="000000"/>
              </w:rPr>
              <w:t>uint32</w:t>
            </w:r>
          </w:p>
        </w:tc>
        <w:tc>
          <w:tcPr>
            <w:tcW w:w="1512" w:type="dxa"/>
            <w:vAlign w:val="center"/>
          </w:tcPr>
          <w:p w14:paraId="2F1F87B0" w14:textId="77777777" w:rsidR="001233F8" w:rsidRDefault="008160FF">
            <w:pPr>
              <w:spacing w:after="0"/>
              <w:jc w:val="center"/>
              <w:rPr>
                <w:color w:val="000000"/>
              </w:rPr>
            </w:pPr>
            <w:r>
              <w:rPr>
                <w:color w:val="000000"/>
              </w:rPr>
              <w:t>See below</w:t>
            </w:r>
          </w:p>
        </w:tc>
      </w:tr>
      <w:tr w:rsidR="001233F8" w14:paraId="7694E57F" w14:textId="77777777">
        <w:trPr>
          <w:cantSplit/>
        </w:trPr>
        <w:tc>
          <w:tcPr>
            <w:tcW w:w="985" w:type="dxa"/>
          </w:tcPr>
          <w:p w14:paraId="492FC4C5" w14:textId="77777777" w:rsidR="001233F8" w:rsidRDefault="008160FF">
            <w:pPr>
              <w:spacing w:after="0"/>
              <w:ind w:right="72"/>
              <w:jc w:val="center"/>
              <w:rPr>
                <w:color w:val="000000"/>
              </w:rPr>
            </w:pPr>
            <w:r>
              <w:rPr>
                <w:color w:val="000000"/>
              </w:rPr>
              <w:t>12</w:t>
            </w:r>
          </w:p>
        </w:tc>
        <w:tc>
          <w:tcPr>
            <w:tcW w:w="5358" w:type="dxa"/>
          </w:tcPr>
          <w:p w14:paraId="489C84F2" w14:textId="77777777" w:rsidR="001233F8" w:rsidRDefault="008160FF">
            <w:pPr>
              <w:spacing w:after="0"/>
              <w:rPr>
                <w:color w:val="000000"/>
              </w:rPr>
            </w:pPr>
            <w:r>
              <w:rPr>
                <w:color w:val="000000"/>
              </w:rPr>
              <w:t>YearOfLastOverTemp</w:t>
            </w:r>
          </w:p>
        </w:tc>
        <w:tc>
          <w:tcPr>
            <w:tcW w:w="1180" w:type="dxa"/>
          </w:tcPr>
          <w:p w14:paraId="37A5076A" w14:textId="77777777" w:rsidR="001233F8" w:rsidRDefault="008160FF">
            <w:pPr>
              <w:spacing w:after="0"/>
              <w:jc w:val="center"/>
              <w:rPr>
                <w:color w:val="000000"/>
              </w:rPr>
            </w:pPr>
            <w:r>
              <w:rPr>
                <w:color w:val="000000"/>
              </w:rPr>
              <w:t>uint8</w:t>
            </w:r>
          </w:p>
        </w:tc>
        <w:tc>
          <w:tcPr>
            <w:tcW w:w="1512" w:type="dxa"/>
            <w:vAlign w:val="center"/>
          </w:tcPr>
          <w:p w14:paraId="511A3CA2" w14:textId="77777777" w:rsidR="001233F8" w:rsidRDefault="008160FF">
            <w:pPr>
              <w:spacing w:after="0"/>
              <w:jc w:val="center"/>
              <w:rPr>
                <w:color w:val="000000"/>
              </w:rPr>
            </w:pPr>
            <w:r>
              <w:rPr>
                <w:color w:val="000000"/>
              </w:rPr>
              <w:t>See below</w:t>
            </w:r>
          </w:p>
        </w:tc>
      </w:tr>
      <w:tr w:rsidR="001233F8" w14:paraId="349A9A42" w14:textId="77777777">
        <w:trPr>
          <w:cantSplit/>
        </w:trPr>
        <w:tc>
          <w:tcPr>
            <w:tcW w:w="985" w:type="dxa"/>
          </w:tcPr>
          <w:p w14:paraId="49352063" w14:textId="77777777" w:rsidR="001233F8" w:rsidRDefault="008160FF">
            <w:pPr>
              <w:spacing w:after="0"/>
              <w:ind w:right="72"/>
              <w:jc w:val="center"/>
              <w:rPr>
                <w:color w:val="000000"/>
              </w:rPr>
            </w:pPr>
            <w:r>
              <w:rPr>
                <w:color w:val="000000"/>
              </w:rPr>
              <w:t>13</w:t>
            </w:r>
          </w:p>
        </w:tc>
        <w:tc>
          <w:tcPr>
            <w:tcW w:w="5358" w:type="dxa"/>
          </w:tcPr>
          <w:p w14:paraId="16285B7F" w14:textId="77777777" w:rsidR="001233F8" w:rsidRDefault="008160FF">
            <w:pPr>
              <w:spacing w:after="0"/>
              <w:rPr>
                <w:color w:val="000000"/>
              </w:rPr>
            </w:pPr>
            <w:r>
              <w:rPr>
                <w:color w:val="000000"/>
              </w:rPr>
              <w:t>MonthOfLastOverTemp</w:t>
            </w:r>
          </w:p>
        </w:tc>
        <w:tc>
          <w:tcPr>
            <w:tcW w:w="1180" w:type="dxa"/>
          </w:tcPr>
          <w:p w14:paraId="254ACF56" w14:textId="77777777" w:rsidR="001233F8" w:rsidRDefault="008160FF">
            <w:pPr>
              <w:spacing w:after="0"/>
              <w:jc w:val="center"/>
              <w:rPr>
                <w:color w:val="000000"/>
              </w:rPr>
            </w:pPr>
            <w:r>
              <w:rPr>
                <w:color w:val="000000"/>
              </w:rPr>
              <w:t>uint8</w:t>
            </w:r>
          </w:p>
        </w:tc>
        <w:tc>
          <w:tcPr>
            <w:tcW w:w="1512" w:type="dxa"/>
            <w:vAlign w:val="center"/>
          </w:tcPr>
          <w:p w14:paraId="4200D28F" w14:textId="77777777" w:rsidR="001233F8" w:rsidRDefault="008160FF">
            <w:pPr>
              <w:spacing w:after="0"/>
              <w:jc w:val="center"/>
              <w:rPr>
                <w:color w:val="000000"/>
              </w:rPr>
            </w:pPr>
            <w:r>
              <w:rPr>
                <w:color w:val="000000"/>
              </w:rPr>
              <w:t>See below</w:t>
            </w:r>
          </w:p>
        </w:tc>
      </w:tr>
      <w:tr w:rsidR="001233F8" w14:paraId="69F4CD70" w14:textId="77777777">
        <w:trPr>
          <w:cantSplit/>
        </w:trPr>
        <w:tc>
          <w:tcPr>
            <w:tcW w:w="985" w:type="dxa"/>
          </w:tcPr>
          <w:p w14:paraId="2A1C9571" w14:textId="77777777" w:rsidR="001233F8" w:rsidRDefault="008160FF">
            <w:pPr>
              <w:spacing w:after="0"/>
              <w:ind w:right="72"/>
              <w:jc w:val="center"/>
              <w:rPr>
                <w:color w:val="000000"/>
              </w:rPr>
            </w:pPr>
            <w:r>
              <w:rPr>
                <w:color w:val="000000"/>
              </w:rPr>
              <w:t>14</w:t>
            </w:r>
          </w:p>
        </w:tc>
        <w:tc>
          <w:tcPr>
            <w:tcW w:w="5358" w:type="dxa"/>
          </w:tcPr>
          <w:p w14:paraId="259DE41F" w14:textId="77777777" w:rsidR="001233F8" w:rsidRDefault="008160FF">
            <w:pPr>
              <w:spacing w:after="0"/>
              <w:rPr>
                <w:color w:val="000000"/>
              </w:rPr>
            </w:pPr>
            <w:r>
              <w:rPr>
                <w:color w:val="000000"/>
              </w:rPr>
              <w:t>DayOfLastOverTemp</w:t>
            </w:r>
          </w:p>
        </w:tc>
        <w:tc>
          <w:tcPr>
            <w:tcW w:w="1180" w:type="dxa"/>
          </w:tcPr>
          <w:p w14:paraId="35454B76" w14:textId="77777777" w:rsidR="001233F8" w:rsidRDefault="008160FF">
            <w:pPr>
              <w:spacing w:after="0"/>
              <w:jc w:val="center"/>
              <w:rPr>
                <w:color w:val="000000"/>
              </w:rPr>
            </w:pPr>
            <w:r>
              <w:rPr>
                <w:color w:val="000000"/>
              </w:rPr>
              <w:t>uint8</w:t>
            </w:r>
          </w:p>
        </w:tc>
        <w:tc>
          <w:tcPr>
            <w:tcW w:w="1512" w:type="dxa"/>
            <w:vAlign w:val="center"/>
          </w:tcPr>
          <w:p w14:paraId="3E6CAB4F" w14:textId="77777777" w:rsidR="001233F8" w:rsidRDefault="008160FF">
            <w:pPr>
              <w:spacing w:after="0"/>
              <w:jc w:val="center"/>
              <w:rPr>
                <w:color w:val="000000"/>
              </w:rPr>
            </w:pPr>
            <w:r>
              <w:rPr>
                <w:color w:val="000000"/>
              </w:rPr>
              <w:t>See below</w:t>
            </w:r>
          </w:p>
        </w:tc>
      </w:tr>
      <w:tr w:rsidR="001233F8" w14:paraId="5A4C8846" w14:textId="77777777">
        <w:trPr>
          <w:cantSplit/>
        </w:trPr>
        <w:tc>
          <w:tcPr>
            <w:tcW w:w="985" w:type="dxa"/>
          </w:tcPr>
          <w:p w14:paraId="6F7A366C" w14:textId="77777777" w:rsidR="001233F8" w:rsidRDefault="008160FF">
            <w:pPr>
              <w:spacing w:after="0"/>
              <w:ind w:right="72"/>
              <w:jc w:val="center"/>
              <w:rPr>
                <w:color w:val="000000"/>
              </w:rPr>
            </w:pPr>
            <w:r>
              <w:rPr>
                <w:color w:val="000000"/>
              </w:rPr>
              <w:t>15</w:t>
            </w:r>
          </w:p>
        </w:tc>
        <w:tc>
          <w:tcPr>
            <w:tcW w:w="5358" w:type="dxa"/>
          </w:tcPr>
          <w:p w14:paraId="3E86CD4A" w14:textId="77777777" w:rsidR="001233F8" w:rsidRDefault="008160FF">
            <w:pPr>
              <w:spacing w:after="0"/>
              <w:rPr>
                <w:color w:val="000000"/>
              </w:rPr>
            </w:pPr>
            <w:r>
              <w:rPr>
                <w:color w:val="000000"/>
              </w:rPr>
              <w:t>HourOfLastOverTemp</w:t>
            </w:r>
          </w:p>
        </w:tc>
        <w:tc>
          <w:tcPr>
            <w:tcW w:w="1180" w:type="dxa"/>
          </w:tcPr>
          <w:p w14:paraId="547E53B1" w14:textId="77777777" w:rsidR="001233F8" w:rsidRDefault="008160FF">
            <w:pPr>
              <w:spacing w:after="0"/>
              <w:jc w:val="center"/>
              <w:rPr>
                <w:color w:val="000000"/>
              </w:rPr>
            </w:pPr>
            <w:r>
              <w:rPr>
                <w:color w:val="000000"/>
              </w:rPr>
              <w:t>uint8</w:t>
            </w:r>
          </w:p>
        </w:tc>
        <w:tc>
          <w:tcPr>
            <w:tcW w:w="1512" w:type="dxa"/>
            <w:vAlign w:val="center"/>
          </w:tcPr>
          <w:p w14:paraId="0D5D95E7" w14:textId="77777777" w:rsidR="001233F8" w:rsidRDefault="008160FF">
            <w:pPr>
              <w:spacing w:after="0"/>
              <w:jc w:val="center"/>
              <w:rPr>
                <w:color w:val="000000"/>
              </w:rPr>
            </w:pPr>
            <w:r>
              <w:rPr>
                <w:color w:val="000000"/>
              </w:rPr>
              <w:t>See below</w:t>
            </w:r>
          </w:p>
        </w:tc>
      </w:tr>
      <w:tr w:rsidR="001233F8" w14:paraId="146E5931" w14:textId="77777777">
        <w:trPr>
          <w:cantSplit/>
        </w:trPr>
        <w:tc>
          <w:tcPr>
            <w:tcW w:w="985" w:type="dxa"/>
          </w:tcPr>
          <w:p w14:paraId="4514B89A" w14:textId="77777777" w:rsidR="001233F8" w:rsidRDefault="008160FF">
            <w:pPr>
              <w:spacing w:after="0"/>
              <w:ind w:right="72"/>
              <w:jc w:val="center"/>
              <w:rPr>
                <w:color w:val="000000"/>
              </w:rPr>
            </w:pPr>
            <w:r>
              <w:rPr>
                <w:color w:val="000000"/>
              </w:rPr>
              <w:t>16</w:t>
            </w:r>
          </w:p>
        </w:tc>
        <w:tc>
          <w:tcPr>
            <w:tcW w:w="5358" w:type="dxa"/>
          </w:tcPr>
          <w:p w14:paraId="46FAB740" w14:textId="77777777" w:rsidR="001233F8" w:rsidRDefault="008160FF">
            <w:pPr>
              <w:spacing w:after="0"/>
              <w:rPr>
                <w:color w:val="000000"/>
              </w:rPr>
            </w:pPr>
            <w:r>
              <w:rPr>
                <w:color w:val="000000"/>
              </w:rPr>
              <w:t>MinuteOfLastOverTemp</w:t>
            </w:r>
          </w:p>
        </w:tc>
        <w:tc>
          <w:tcPr>
            <w:tcW w:w="1180" w:type="dxa"/>
          </w:tcPr>
          <w:p w14:paraId="1B54DAC8" w14:textId="77777777" w:rsidR="001233F8" w:rsidRDefault="008160FF">
            <w:pPr>
              <w:spacing w:after="0"/>
              <w:jc w:val="center"/>
              <w:rPr>
                <w:color w:val="000000"/>
              </w:rPr>
            </w:pPr>
            <w:r>
              <w:rPr>
                <w:color w:val="000000"/>
              </w:rPr>
              <w:t>uint8</w:t>
            </w:r>
          </w:p>
        </w:tc>
        <w:tc>
          <w:tcPr>
            <w:tcW w:w="1512" w:type="dxa"/>
            <w:vAlign w:val="center"/>
          </w:tcPr>
          <w:p w14:paraId="2159FDE7" w14:textId="77777777" w:rsidR="001233F8" w:rsidRDefault="008160FF">
            <w:pPr>
              <w:spacing w:after="0"/>
              <w:jc w:val="center"/>
              <w:rPr>
                <w:color w:val="000000"/>
              </w:rPr>
            </w:pPr>
            <w:r>
              <w:rPr>
                <w:color w:val="000000"/>
              </w:rPr>
              <w:t>See below</w:t>
            </w:r>
          </w:p>
        </w:tc>
      </w:tr>
      <w:tr w:rsidR="001233F8" w14:paraId="4C1D9B0F" w14:textId="77777777">
        <w:trPr>
          <w:cantSplit/>
        </w:trPr>
        <w:tc>
          <w:tcPr>
            <w:tcW w:w="985" w:type="dxa"/>
          </w:tcPr>
          <w:p w14:paraId="68607135" w14:textId="77777777" w:rsidR="001233F8" w:rsidRDefault="008160FF">
            <w:pPr>
              <w:spacing w:after="0"/>
              <w:ind w:right="72"/>
              <w:jc w:val="center"/>
              <w:rPr>
                <w:color w:val="000000"/>
              </w:rPr>
            </w:pPr>
            <w:r>
              <w:rPr>
                <w:color w:val="000000"/>
              </w:rPr>
              <w:t>17-20</w:t>
            </w:r>
          </w:p>
        </w:tc>
        <w:tc>
          <w:tcPr>
            <w:tcW w:w="5358" w:type="dxa"/>
          </w:tcPr>
          <w:p w14:paraId="56E3F83C" w14:textId="77777777" w:rsidR="001233F8" w:rsidRDefault="008160FF">
            <w:pPr>
              <w:spacing w:after="0"/>
              <w:rPr>
                <w:color w:val="000000"/>
              </w:rPr>
            </w:pPr>
            <w:r>
              <w:rPr>
                <w:color w:val="000000"/>
              </w:rPr>
              <w:t>NVMRewrites</w:t>
            </w:r>
          </w:p>
        </w:tc>
        <w:tc>
          <w:tcPr>
            <w:tcW w:w="1180" w:type="dxa"/>
          </w:tcPr>
          <w:p w14:paraId="02B70AEA" w14:textId="77777777" w:rsidR="001233F8" w:rsidRDefault="008160FF">
            <w:pPr>
              <w:spacing w:after="0"/>
              <w:jc w:val="center"/>
              <w:rPr>
                <w:color w:val="000000"/>
              </w:rPr>
            </w:pPr>
            <w:r>
              <w:rPr>
                <w:color w:val="000000"/>
              </w:rPr>
              <w:t>uint32</w:t>
            </w:r>
          </w:p>
        </w:tc>
        <w:tc>
          <w:tcPr>
            <w:tcW w:w="1512" w:type="dxa"/>
            <w:vAlign w:val="center"/>
          </w:tcPr>
          <w:p w14:paraId="432A62D0" w14:textId="77777777" w:rsidR="001233F8" w:rsidRDefault="008160FF">
            <w:pPr>
              <w:spacing w:after="0"/>
              <w:jc w:val="center"/>
              <w:rPr>
                <w:color w:val="000000"/>
              </w:rPr>
            </w:pPr>
            <w:r>
              <w:rPr>
                <w:color w:val="000000"/>
              </w:rPr>
              <w:t>See below</w:t>
            </w:r>
          </w:p>
        </w:tc>
      </w:tr>
      <w:tr w:rsidR="001233F8" w14:paraId="209428F1" w14:textId="77777777">
        <w:trPr>
          <w:cantSplit/>
        </w:trPr>
        <w:tc>
          <w:tcPr>
            <w:tcW w:w="985" w:type="dxa"/>
          </w:tcPr>
          <w:p w14:paraId="26D26298" w14:textId="77777777" w:rsidR="001233F8" w:rsidRDefault="008160FF">
            <w:pPr>
              <w:spacing w:after="0"/>
              <w:ind w:right="72"/>
              <w:jc w:val="center"/>
              <w:rPr>
                <w:color w:val="000000"/>
              </w:rPr>
            </w:pPr>
            <w:r>
              <w:rPr>
                <w:color w:val="000000"/>
              </w:rPr>
              <w:t>21-116</w:t>
            </w:r>
          </w:p>
        </w:tc>
        <w:tc>
          <w:tcPr>
            <w:tcW w:w="5358" w:type="dxa"/>
          </w:tcPr>
          <w:p w14:paraId="701D3A61" w14:textId="77777777" w:rsidR="001233F8" w:rsidRDefault="008160FF">
            <w:pPr>
              <w:spacing w:after="0"/>
              <w:rPr>
                <w:color w:val="000000"/>
              </w:rPr>
            </w:pPr>
            <w:r>
              <w:rPr>
                <w:color w:val="000000"/>
              </w:rPr>
              <w:t>NVMRewriteTrigger[24]</w:t>
            </w:r>
          </w:p>
        </w:tc>
        <w:tc>
          <w:tcPr>
            <w:tcW w:w="1180" w:type="dxa"/>
          </w:tcPr>
          <w:p w14:paraId="2C55A149" w14:textId="77777777" w:rsidR="001233F8" w:rsidRDefault="008160FF">
            <w:pPr>
              <w:spacing w:after="0"/>
              <w:jc w:val="center"/>
              <w:rPr>
                <w:color w:val="000000"/>
              </w:rPr>
            </w:pPr>
            <w:r>
              <w:rPr>
                <w:color w:val="000000"/>
              </w:rPr>
              <w:t>uint32</w:t>
            </w:r>
          </w:p>
        </w:tc>
        <w:tc>
          <w:tcPr>
            <w:tcW w:w="1512" w:type="dxa"/>
            <w:vAlign w:val="center"/>
          </w:tcPr>
          <w:p w14:paraId="6C1945B5" w14:textId="77777777" w:rsidR="001233F8" w:rsidRDefault="008160FF">
            <w:pPr>
              <w:spacing w:after="0"/>
              <w:jc w:val="center"/>
              <w:rPr>
                <w:color w:val="000000"/>
              </w:rPr>
            </w:pPr>
            <w:r>
              <w:rPr>
                <w:color w:val="000000"/>
              </w:rPr>
              <w:t>See below</w:t>
            </w:r>
          </w:p>
        </w:tc>
      </w:tr>
      <w:tr w:rsidR="001233F8" w14:paraId="6FD6109C" w14:textId="77777777">
        <w:trPr>
          <w:cantSplit/>
        </w:trPr>
        <w:tc>
          <w:tcPr>
            <w:tcW w:w="985" w:type="dxa"/>
          </w:tcPr>
          <w:p w14:paraId="6EF36683" w14:textId="77777777" w:rsidR="001233F8" w:rsidRDefault="008160FF">
            <w:pPr>
              <w:spacing w:after="0"/>
              <w:ind w:right="72"/>
              <w:jc w:val="center"/>
              <w:rPr>
                <w:color w:val="000000"/>
              </w:rPr>
            </w:pPr>
            <w:r>
              <w:rPr>
                <w:color w:val="000000"/>
              </w:rPr>
              <w:t>117-120</w:t>
            </w:r>
          </w:p>
        </w:tc>
        <w:tc>
          <w:tcPr>
            <w:tcW w:w="5358" w:type="dxa"/>
          </w:tcPr>
          <w:p w14:paraId="0AB09BF1" w14:textId="77777777" w:rsidR="001233F8" w:rsidRDefault="008160FF">
            <w:pPr>
              <w:spacing w:after="0"/>
              <w:rPr>
                <w:color w:val="000000"/>
              </w:rPr>
            </w:pPr>
            <w:r>
              <w:rPr>
                <w:color w:val="000000"/>
              </w:rPr>
              <w:t>SerialFlashProductID</w:t>
            </w:r>
          </w:p>
        </w:tc>
        <w:tc>
          <w:tcPr>
            <w:tcW w:w="1180" w:type="dxa"/>
          </w:tcPr>
          <w:p w14:paraId="345B12D7" w14:textId="77777777" w:rsidR="001233F8" w:rsidRDefault="008160FF">
            <w:pPr>
              <w:spacing w:after="0"/>
              <w:jc w:val="center"/>
              <w:rPr>
                <w:color w:val="000000"/>
              </w:rPr>
            </w:pPr>
            <w:r>
              <w:rPr>
                <w:color w:val="000000"/>
              </w:rPr>
              <w:t>uint32</w:t>
            </w:r>
          </w:p>
        </w:tc>
        <w:tc>
          <w:tcPr>
            <w:tcW w:w="1512" w:type="dxa"/>
            <w:vAlign w:val="center"/>
          </w:tcPr>
          <w:p w14:paraId="24EE94FA" w14:textId="77777777" w:rsidR="001233F8" w:rsidRDefault="008160FF">
            <w:pPr>
              <w:spacing w:after="0"/>
              <w:jc w:val="center"/>
              <w:rPr>
                <w:color w:val="000000"/>
              </w:rPr>
            </w:pPr>
            <w:r>
              <w:rPr>
                <w:color w:val="000000"/>
              </w:rPr>
              <w:t>See below</w:t>
            </w:r>
          </w:p>
        </w:tc>
      </w:tr>
      <w:tr w:rsidR="001233F8" w14:paraId="4F778CCF" w14:textId="77777777">
        <w:trPr>
          <w:cantSplit/>
        </w:trPr>
        <w:tc>
          <w:tcPr>
            <w:tcW w:w="985" w:type="dxa"/>
          </w:tcPr>
          <w:p w14:paraId="0248300E" w14:textId="77777777" w:rsidR="001233F8" w:rsidRDefault="008160FF">
            <w:pPr>
              <w:spacing w:after="0"/>
              <w:ind w:right="72"/>
              <w:jc w:val="center"/>
              <w:rPr>
                <w:color w:val="000000"/>
              </w:rPr>
            </w:pPr>
            <w:r>
              <w:rPr>
                <w:color w:val="000000"/>
              </w:rPr>
              <w:t>121-128</w:t>
            </w:r>
          </w:p>
        </w:tc>
        <w:tc>
          <w:tcPr>
            <w:tcW w:w="5358" w:type="dxa"/>
          </w:tcPr>
          <w:p w14:paraId="26683479" w14:textId="77777777" w:rsidR="001233F8" w:rsidRDefault="008160FF">
            <w:pPr>
              <w:spacing w:after="0"/>
              <w:rPr>
                <w:color w:val="000000"/>
              </w:rPr>
            </w:pPr>
            <w:r>
              <w:rPr>
                <w:color w:val="000000"/>
              </w:rPr>
              <w:t>SFDPHeader[2]</w:t>
            </w:r>
          </w:p>
        </w:tc>
        <w:tc>
          <w:tcPr>
            <w:tcW w:w="1180" w:type="dxa"/>
          </w:tcPr>
          <w:p w14:paraId="06B1BFF5" w14:textId="77777777" w:rsidR="001233F8" w:rsidRDefault="008160FF">
            <w:pPr>
              <w:spacing w:after="0"/>
              <w:jc w:val="center"/>
              <w:rPr>
                <w:color w:val="000000"/>
              </w:rPr>
            </w:pPr>
            <w:r>
              <w:rPr>
                <w:color w:val="000000"/>
              </w:rPr>
              <w:t>uint32</w:t>
            </w:r>
          </w:p>
        </w:tc>
        <w:tc>
          <w:tcPr>
            <w:tcW w:w="1512" w:type="dxa"/>
            <w:vAlign w:val="center"/>
          </w:tcPr>
          <w:p w14:paraId="6C1DD4BF" w14:textId="77777777" w:rsidR="001233F8" w:rsidRDefault="008160FF">
            <w:pPr>
              <w:spacing w:after="0"/>
              <w:jc w:val="center"/>
              <w:rPr>
                <w:color w:val="000000"/>
              </w:rPr>
            </w:pPr>
            <w:r>
              <w:rPr>
                <w:color w:val="000000"/>
              </w:rPr>
              <w:t>See below</w:t>
            </w:r>
          </w:p>
        </w:tc>
      </w:tr>
      <w:tr w:rsidR="001233F8" w14:paraId="6014AF9B" w14:textId="77777777">
        <w:trPr>
          <w:cantSplit/>
        </w:trPr>
        <w:tc>
          <w:tcPr>
            <w:tcW w:w="985" w:type="dxa"/>
          </w:tcPr>
          <w:p w14:paraId="3861D0EB" w14:textId="77777777" w:rsidR="001233F8" w:rsidRDefault="008160FF">
            <w:pPr>
              <w:spacing w:after="0"/>
              <w:ind w:right="72"/>
              <w:jc w:val="center"/>
              <w:rPr>
                <w:color w:val="000000"/>
              </w:rPr>
            </w:pPr>
            <w:r>
              <w:rPr>
                <w:color w:val="000000"/>
              </w:rPr>
              <w:t>129-136</w:t>
            </w:r>
          </w:p>
        </w:tc>
        <w:tc>
          <w:tcPr>
            <w:tcW w:w="5358" w:type="dxa"/>
          </w:tcPr>
          <w:p w14:paraId="1B989A8B" w14:textId="77777777" w:rsidR="001233F8" w:rsidRDefault="008160FF">
            <w:pPr>
              <w:spacing w:after="0"/>
              <w:rPr>
                <w:color w:val="000000"/>
              </w:rPr>
            </w:pPr>
            <w:r>
              <w:rPr>
                <w:color w:val="000000"/>
              </w:rPr>
              <w:t>SFDPParamHeader[2]</w:t>
            </w:r>
          </w:p>
        </w:tc>
        <w:tc>
          <w:tcPr>
            <w:tcW w:w="1180" w:type="dxa"/>
          </w:tcPr>
          <w:p w14:paraId="486D91CD" w14:textId="77777777" w:rsidR="001233F8" w:rsidRDefault="008160FF">
            <w:pPr>
              <w:spacing w:after="0"/>
              <w:jc w:val="center"/>
              <w:rPr>
                <w:color w:val="000000"/>
              </w:rPr>
            </w:pPr>
            <w:r>
              <w:rPr>
                <w:color w:val="000000"/>
              </w:rPr>
              <w:t>uint32</w:t>
            </w:r>
          </w:p>
        </w:tc>
        <w:tc>
          <w:tcPr>
            <w:tcW w:w="1512" w:type="dxa"/>
            <w:vAlign w:val="center"/>
          </w:tcPr>
          <w:p w14:paraId="2E7F2E01" w14:textId="77777777" w:rsidR="001233F8" w:rsidRDefault="008160FF">
            <w:pPr>
              <w:spacing w:after="0"/>
              <w:jc w:val="center"/>
              <w:rPr>
                <w:color w:val="000000"/>
              </w:rPr>
            </w:pPr>
            <w:r>
              <w:rPr>
                <w:color w:val="000000"/>
              </w:rPr>
              <w:t>See below</w:t>
            </w:r>
          </w:p>
        </w:tc>
      </w:tr>
      <w:tr w:rsidR="001233F8" w14:paraId="2E87D361" w14:textId="77777777">
        <w:trPr>
          <w:cantSplit/>
        </w:trPr>
        <w:tc>
          <w:tcPr>
            <w:tcW w:w="985" w:type="dxa"/>
          </w:tcPr>
          <w:p w14:paraId="14A1C5F2" w14:textId="77777777" w:rsidR="001233F8" w:rsidRDefault="008160FF">
            <w:pPr>
              <w:spacing w:after="0"/>
              <w:ind w:right="72"/>
              <w:jc w:val="center"/>
              <w:rPr>
                <w:color w:val="000000"/>
              </w:rPr>
            </w:pPr>
            <w:r>
              <w:rPr>
                <w:color w:val="000000"/>
              </w:rPr>
              <w:t>137-148</w:t>
            </w:r>
          </w:p>
        </w:tc>
        <w:tc>
          <w:tcPr>
            <w:tcW w:w="5358" w:type="dxa"/>
          </w:tcPr>
          <w:p w14:paraId="1D339953" w14:textId="77777777" w:rsidR="001233F8" w:rsidRDefault="008160FF">
            <w:pPr>
              <w:spacing w:after="0"/>
              <w:rPr>
                <w:color w:val="000000"/>
              </w:rPr>
            </w:pPr>
            <w:r>
              <w:rPr>
                <w:color w:val="000000"/>
              </w:rPr>
              <w:t>SFDPParamTable[3]</w:t>
            </w:r>
          </w:p>
        </w:tc>
        <w:tc>
          <w:tcPr>
            <w:tcW w:w="1180" w:type="dxa"/>
          </w:tcPr>
          <w:p w14:paraId="5F8DD8C5" w14:textId="77777777" w:rsidR="001233F8" w:rsidRDefault="008160FF">
            <w:pPr>
              <w:spacing w:after="0"/>
              <w:jc w:val="center"/>
              <w:rPr>
                <w:color w:val="000000"/>
              </w:rPr>
            </w:pPr>
            <w:r>
              <w:rPr>
                <w:color w:val="000000"/>
              </w:rPr>
              <w:t>uint32</w:t>
            </w:r>
          </w:p>
        </w:tc>
        <w:tc>
          <w:tcPr>
            <w:tcW w:w="1512" w:type="dxa"/>
            <w:vAlign w:val="center"/>
          </w:tcPr>
          <w:p w14:paraId="5FC1F2AD" w14:textId="77777777" w:rsidR="001233F8" w:rsidRDefault="008160FF">
            <w:pPr>
              <w:spacing w:after="0"/>
              <w:jc w:val="center"/>
              <w:rPr>
                <w:color w:val="000000"/>
              </w:rPr>
            </w:pPr>
            <w:r>
              <w:rPr>
                <w:color w:val="000000"/>
              </w:rPr>
              <w:t>See below</w:t>
            </w:r>
          </w:p>
        </w:tc>
      </w:tr>
    </w:tbl>
    <w:p w14:paraId="2BC505BC" w14:textId="77777777" w:rsidR="001233F8" w:rsidRDefault="008160FF">
      <w:pPr>
        <w:spacing w:before="240"/>
        <w:ind w:left="1080" w:hanging="360"/>
        <w:jc w:val="both"/>
        <w:rPr>
          <w:color w:val="000000"/>
        </w:rPr>
      </w:pPr>
      <w:r>
        <w:rPr>
          <w:b/>
          <w:color w:val="000000"/>
        </w:rPr>
        <w:t>MaxTemp</w:t>
      </w:r>
      <w:r>
        <w:rPr>
          <w:color w:val="000000"/>
        </w:rPr>
        <w:t>:  Maximum chip temperature that has been read. LSB = 1</w:t>
      </w:r>
      <w:r>
        <w:rPr>
          <w:color w:val="000000"/>
          <w:vertAlign w:val="superscript"/>
        </w:rPr>
        <w:t>o</w:t>
      </w:r>
      <w:r>
        <w:rPr>
          <w:color w:val="000000"/>
        </w:rPr>
        <w:t xml:space="preserve"> C. Valid values are 0-255.</w:t>
      </w:r>
    </w:p>
    <w:p w14:paraId="4079BA70" w14:textId="77777777" w:rsidR="001233F8" w:rsidRDefault="008160FF">
      <w:pPr>
        <w:spacing w:before="120"/>
        <w:ind w:left="1080" w:hanging="360"/>
        <w:rPr>
          <w:color w:val="000000"/>
        </w:rPr>
      </w:pPr>
      <w:r>
        <w:rPr>
          <w:b/>
          <w:color w:val="000000"/>
        </w:rPr>
        <w:t>NumOverTemps</w:t>
      </w:r>
      <w:r>
        <w:rPr>
          <w:color w:val="000000"/>
        </w:rPr>
        <w:t>:  The number of times the maximum allowable chip temperature has been reached or exceeded. All values are valid.</w:t>
      </w:r>
    </w:p>
    <w:p w14:paraId="18F23CEC" w14:textId="77777777" w:rsidR="001233F8" w:rsidRDefault="008160FF">
      <w:pPr>
        <w:spacing w:before="120"/>
        <w:ind w:left="1080" w:hanging="360"/>
        <w:rPr>
          <w:color w:val="000000"/>
        </w:rPr>
      </w:pPr>
      <w:r>
        <w:rPr>
          <w:b/>
          <w:color w:val="000000"/>
        </w:rPr>
        <w:t>YearOfLastOverTemp</w:t>
      </w:r>
      <w:r>
        <w:rPr>
          <w:color w:val="000000"/>
        </w:rPr>
        <w:t xml:space="preserve">:  The year when the last chip overtemp was recorded, minus 2018. If </w:t>
      </w:r>
      <w:r>
        <w:rPr>
          <w:b/>
          <w:color w:val="000000"/>
        </w:rPr>
        <w:t>NumOverTemps</w:t>
      </w:r>
      <w:r>
        <w:rPr>
          <w:color w:val="000000"/>
        </w:rPr>
        <w:t xml:space="preserve"> is 0 then this field is invalid. Valid values are 0-255.</w:t>
      </w:r>
    </w:p>
    <w:p w14:paraId="2017E23C" w14:textId="77777777" w:rsidR="001233F8" w:rsidRDefault="008160FF">
      <w:pPr>
        <w:spacing w:before="120"/>
        <w:ind w:left="1080" w:hanging="360"/>
        <w:rPr>
          <w:color w:val="000000"/>
        </w:rPr>
      </w:pPr>
      <w:r>
        <w:rPr>
          <w:b/>
          <w:color w:val="000000"/>
        </w:rPr>
        <w:t>MonthOfLastOverTemp</w:t>
      </w:r>
      <w:r>
        <w:rPr>
          <w:color w:val="000000"/>
        </w:rPr>
        <w:t xml:space="preserve">:  The month when the last chip overtemp was recorded. If </w:t>
      </w:r>
      <w:r>
        <w:rPr>
          <w:b/>
          <w:color w:val="000000"/>
        </w:rPr>
        <w:t>NumOverTemps</w:t>
      </w:r>
      <w:r>
        <w:rPr>
          <w:color w:val="000000"/>
        </w:rPr>
        <w:t xml:space="preserve"> is 0 then this field is invalid. Valid values are 1-12.</w:t>
      </w:r>
    </w:p>
    <w:p w14:paraId="4F4EC9A0" w14:textId="77777777" w:rsidR="001233F8" w:rsidRDefault="008160FF">
      <w:pPr>
        <w:spacing w:before="120"/>
        <w:ind w:left="1080" w:hanging="360"/>
        <w:rPr>
          <w:color w:val="000000"/>
        </w:rPr>
      </w:pPr>
      <w:r>
        <w:rPr>
          <w:b/>
          <w:color w:val="000000"/>
        </w:rPr>
        <w:t>DayOfLastOverTemp</w:t>
      </w:r>
      <w:r>
        <w:rPr>
          <w:color w:val="000000"/>
        </w:rPr>
        <w:t xml:space="preserve">:  The day when the last chip overtemp was recorded. If </w:t>
      </w:r>
      <w:r>
        <w:rPr>
          <w:b/>
          <w:color w:val="000000"/>
        </w:rPr>
        <w:t>NumOverTemps</w:t>
      </w:r>
      <w:r>
        <w:rPr>
          <w:color w:val="000000"/>
        </w:rPr>
        <w:t xml:space="preserve"> is 0 then this field is invalid. Valid values are 1-31.</w:t>
      </w:r>
    </w:p>
    <w:p w14:paraId="1C99D0F3" w14:textId="77777777" w:rsidR="001233F8" w:rsidRDefault="008160FF">
      <w:pPr>
        <w:spacing w:before="120"/>
        <w:ind w:left="1080" w:hanging="360"/>
        <w:rPr>
          <w:color w:val="000000"/>
        </w:rPr>
      </w:pPr>
      <w:r>
        <w:rPr>
          <w:b/>
          <w:color w:val="000000"/>
        </w:rPr>
        <w:t>HourOfLastOverTemp</w:t>
      </w:r>
      <w:r>
        <w:rPr>
          <w:color w:val="000000"/>
        </w:rPr>
        <w:t xml:space="preserve">:  The hour when the last chip overtemp was recorded. If </w:t>
      </w:r>
      <w:r>
        <w:rPr>
          <w:b/>
          <w:color w:val="000000"/>
        </w:rPr>
        <w:t>NumOverTemps</w:t>
      </w:r>
      <w:r>
        <w:rPr>
          <w:color w:val="000000"/>
        </w:rPr>
        <w:t xml:space="preserve"> is 0 then this field is invalid. Valid values are 0-23.</w:t>
      </w:r>
    </w:p>
    <w:p w14:paraId="53F1BB3D" w14:textId="77777777" w:rsidR="001233F8" w:rsidRDefault="008160FF">
      <w:pPr>
        <w:spacing w:before="120"/>
        <w:ind w:left="1080" w:hanging="360"/>
        <w:rPr>
          <w:color w:val="000000"/>
        </w:rPr>
      </w:pPr>
      <w:r>
        <w:rPr>
          <w:b/>
          <w:color w:val="000000"/>
        </w:rPr>
        <w:t>MinuteOfLastOverTemp</w:t>
      </w:r>
      <w:r>
        <w:rPr>
          <w:color w:val="000000"/>
        </w:rPr>
        <w:t xml:space="preserve">:  The minute when the last chip overtemp was recorded. If </w:t>
      </w:r>
      <w:r>
        <w:rPr>
          <w:b/>
          <w:color w:val="000000"/>
        </w:rPr>
        <w:t>NumOverTemps</w:t>
      </w:r>
      <w:r>
        <w:rPr>
          <w:color w:val="000000"/>
        </w:rPr>
        <w:t xml:space="preserve"> is 0 then this field is invalid. Valid values are 0-59.</w:t>
      </w:r>
    </w:p>
    <w:p w14:paraId="7BA8FF81" w14:textId="77777777" w:rsidR="001233F8" w:rsidRDefault="008160FF">
      <w:pPr>
        <w:spacing w:before="120"/>
        <w:ind w:left="1080" w:hanging="360"/>
        <w:rPr>
          <w:color w:val="000000"/>
        </w:rPr>
      </w:pPr>
      <w:r>
        <w:rPr>
          <w:b/>
          <w:color w:val="000000"/>
        </w:rPr>
        <w:t>NVMRewrites</w:t>
      </w:r>
      <w:r>
        <w:rPr>
          <w:color w:val="000000"/>
        </w:rPr>
        <w:t>:  The number of times the NVM database has been written to serial flash. Each write requires the sector be erased, then the values written. All values are valid.</w:t>
      </w:r>
    </w:p>
    <w:p w14:paraId="1D5EEABB" w14:textId="77777777" w:rsidR="001233F8" w:rsidRDefault="008160FF">
      <w:pPr>
        <w:spacing w:before="120"/>
        <w:ind w:left="1080" w:hanging="360"/>
        <w:rPr>
          <w:color w:val="000000"/>
        </w:rPr>
      </w:pPr>
      <w:r>
        <w:rPr>
          <w:b/>
          <w:color w:val="000000"/>
        </w:rPr>
        <w:t>NVMRewriteTrigger[24]</w:t>
      </w:r>
      <w:r>
        <w:rPr>
          <w:color w:val="000000"/>
        </w:rPr>
        <w:t>:  A count of each action that could trigger the NVM database to be rewritten to serial flash. All values are valid. Entries in the data array are for:</w:t>
      </w:r>
    </w:p>
    <w:p w14:paraId="5D5FCCF1" w14:textId="77777777" w:rsidR="001233F8" w:rsidRDefault="008160FF">
      <w:pPr>
        <w:spacing w:after="0"/>
        <w:ind w:left="1440" w:hanging="360"/>
        <w:rPr>
          <w:color w:val="000000"/>
        </w:rPr>
      </w:pPr>
      <w:r>
        <w:rPr>
          <w:color w:val="000000"/>
        </w:rPr>
        <w:t>0 = NVM data determined to be invalid or a new NVM database version caused an NVM reset</w:t>
      </w:r>
    </w:p>
    <w:p w14:paraId="3F461E8E" w14:textId="77777777" w:rsidR="001233F8" w:rsidRDefault="008160FF">
      <w:pPr>
        <w:spacing w:after="0"/>
        <w:ind w:left="1440" w:hanging="360"/>
        <w:rPr>
          <w:color w:val="000000"/>
        </w:rPr>
      </w:pPr>
      <w:r>
        <w:rPr>
          <w:color w:val="000000"/>
        </w:rPr>
        <w:t>1 = Host-initiated NVM reset</w:t>
      </w:r>
    </w:p>
    <w:p w14:paraId="000F01BC" w14:textId="77777777" w:rsidR="001233F8" w:rsidRDefault="008160FF">
      <w:pPr>
        <w:spacing w:after="0"/>
        <w:ind w:left="1440" w:hanging="360"/>
        <w:rPr>
          <w:color w:val="000000"/>
        </w:rPr>
      </w:pPr>
      <w:r>
        <w:rPr>
          <w:color w:val="000000"/>
        </w:rPr>
        <w:t>2 = CHDEC Bulk Delay change</w:t>
      </w:r>
    </w:p>
    <w:p w14:paraId="5AC23C19" w14:textId="77777777" w:rsidR="001233F8" w:rsidRDefault="008160FF">
      <w:pPr>
        <w:spacing w:after="0"/>
        <w:ind w:left="1440" w:hanging="360"/>
        <w:rPr>
          <w:color w:val="000000"/>
        </w:rPr>
      </w:pPr>
      <w:r>
        <w:rPr>
          <w:color w:val="000000"/>
        </w:rPr>
        <w:t>3 = Service Data change</w:t>
      </w:r>
    </w:p>
    <w:p w14:paraId="68886AC4" w14:textId="77777777" w:rsidR="001233F8" w:rsidRDefault="008160FF">
      <w:pPr>
        <w:spacing w:after="0"/>
        <w:ind w:left="1440" w:hanging="360"/>
        <w:rPr>
          <w:color w:val="000000"/>
        </w:rPr>
      </w:pPr>
      <w:r>
        <w:rPr>
          <w:color w:val="000000"/>
        </w:rPr>
        <w:t>4 = Production Data change</w:t>
      </w:r>
    </w:p>
    <w:p w14:paraId="5474C6F4" w14:textId="77777777" w:rsidR="001233F8" w:rsidRDefault="008160FF">
      <w:pPr>
        <w:spacing w:after="0"/>
        <w:ind w:left="1440" w:hanging="360"/>
        <w:rPr>
          <w:color w:val="000000"/>
        </w:rPr>
      </w:pPr>
      <w:r>
        <w:rPr>
          <w:color w:val="000000"/>
        </w:rPr>
        <w:t>5 = AFC data (e.g., DCXO calibration data) change</w:t>
      </w:r>
    </w:p>
    <w:p w14:paraId="1F01721C" w14:textId="77777777" w:rsidR="001233F8" w:rsidRDefault="008160FF">
      <w:pPr>
        <w:spacing w:after="0"/>
        <w:ind w:left="1440" w:hanging="360"/>
        <w:rPr>
          <w:color w:val="000000"/>
        </w:rPr>
      </w:pPr>
      <w:r>
        <w:rPr>
          <w:color w:val="000000"/>
        </w:rPr>
        <w:t>6 = New DSMT received</w:t>
      </w:r>
    </w:p>
    <w:p w14:paraId="15834C21" w14:textId="77777777" w:rsidR="001233F8" w:rsidRDefault="008160FF">
      <w:pPr>
        <w:spacing w:after="0"/>
        <w:ind w:left="1440" w:hanging="360"/>
        <w:rPr>
          <w:color w:val="000000"/>
        </w:rPr>
      </w:pPr>
      <w:r>
        <w:rPr>
          <w:color w:val="000000"/>
        </w:rPr>
        <w:t>7 = Module subscription change</w:t>
      </w:r>
    </w:p>
    <w:p w14:paraId="690C4B0D" w14:textId="77777777" w:rsidR="001233F8" w:rsidRDefault="008160FF">
      <w:pPr>
        <w:spacing w:after="0"/>
        <w:ind w:left="1440" w:hanging="360"/>
        <w:rPr>
          <w:color w:val="000000"/>
        </w:rPr>
      </w:pPr>
      <w:r>
        <w:rPr>
          <w:color w:val="000000"/>
        </w:rPr>
        <w:t>8 = Channel Data change</w:t>
      </w:r>
    </w:p>
    <w:p w14:paraId="17A8335A" w14:textId="77777777" w:rsidR="001233F8" w:rsidRDefault="008160FF">
      <w:pPr>
        <w:spacing w:after="0"/>
        <w:ind w:left="1440" w:hanging="360"/>
        <w:rPr>
          <w:color w:val="000000"/>
        </w:rPr>
      </w:pPr>
      <w:r>
        <w:rPr>
          <w:color w:val="000000"/>
        </w:rPr>
        <w:t>9 = BDC channel change</w:t>
      </w:r>
    </w:p>
    <w:p w14:paraId="2AC6C050" w14:textId="77777777" w:rsidR="001233F8" w:rsidRDefault="008160FF">
      <w:pPr>
        <w:spacing w:after="0"/>
        <w:ind w:left="1440" w:hanging="360"/>
        <w:rPr>
          <w:color w:val="000000"/>
        </w:rPr>
      </w:pPr>
      <w:r>
        <w:rPr>
          <w:color w:val="000000"/>
        </w:rPr>
        <w:t>10 = Low Band Operational Mode change</w:t>
      </w:r>
    </w:p>
    <w:p w14:paraId="25CC94E1" w14:textId="77777777" w:rsidR="001233F8" w:rsidRDefault="008160FF">
      <w:pPr>
        <w:spacing w:after="0"/>
        <w:ind w:left="1440" w:hanging="360"/>
        <w:rPr>
          <w:color w:val="000000"/>
        </w:rPr>
      </w:pPr>
      <w:r>
        <w:rPr>
          <w:color w:val="000000"/>
        </w:rPr>
        <w:t>11 = New TDS Channel Event Table Definition</w:t>
      </w:r>
    </w:p>
    <w:p w14:paraId="34785115" w14:textId="77777777" w:rsidR="001233F8" w:rsidRDefault="008160FF">
      <w:pPr>
        <w:spacing w:after="0"/>
        <w:ind w:left="1440" w:hanging="360"/>
        <w:rPr>
          <w:color w:val="000000"/>
        </w:rPr>
      </w:pPr>
      <w:r>
        <w:rPr>
          <w:color w:val="000000"/>
        </w:rPr>
        <w:t>12 = New IMS Channel Table Definition</w:t>
      </w:r>
    </w:p>
    <w:p w14:paraId="06CB6833" w14:textId="77777777" w:rsidR="001233F8" w:rsidRDefault="008160FF">
      <w:pPr>
        <w:spacing w:after="0"/>
        <w:ind w:left="1440" w:hanging="360"/>
        <w:rPr>
          <w:color w:val="000000"/>
        </w:rPr>
      </w:pPr>
      <w:r>
        <w:rPr>
          <w:color w:val="000000"/>
        </w:rPr>
        <w:lastRenderedPageBreak/>
        <w:t>13 = New IMS Cut Table Definition</w:t>
      </w:r>
    </w:p>
    <w:p w14:paraId="446930A3" w14:textId="77777777" w:rsidR="001233F8" w:rsidRDefault="008160FF">
      <w:pPr>
        <w:spacing w:after="0"/>
        <w:ind w:left="1440" w:hanging="360"/>
        <w:rPr>
          <w:color w:val="000000"/>
        </w:rPr>
      </w:pPr>
      <w:r>
        <w:rPr>
          <w:color w:val="000000"/>
        </w:rPr>
        <w:t>14-23 = Reserved</w:t>
      </w:r>
    </w:p>
    <w:p w14:paraId="127BBB54" w14:textId="77777777" w:rsidR="001233F8" w:rsidRDefault="008160FF">
      <w:pPr>
        <w:spacing w:before="120"/>
        <w:ind w:left="1080" w:hanging="360"/>
        <w:rPr>
          <w:color w:val="000000"/>
        </w:rPr>
      </w:pPr>
      <w:r>
        <w:rPr>
          <w:b/>
          <w:color w:val="000000"/>
        </w:rPr>
        <w:t>SerialFlashProductID</w:t>
      </w:r>
      <w:r>
        <w:rPr>
          <w:color w:val="000000"/>
        </w:rPr>
        <w:t>:  Serial flash manufacturer ID, device ID, memory type, and capacity.</w:t>
      </w:r>
    </w:p>
    <w:p w14:paraId="2FCE3E63" w14:textId="77777777" w:rsidR="001233F8" w:rsidRDefault="008160FF">
      <w:pPr>
        <w:spacing w:before="120"/>
        <w:ind w:left="1080" w:hanging="360"/>
        <w:rPr>
          <w:color w:val="000000"/>
        </w:rPr>
      </w:pPr>
      <w:r>
        <w:rPr>
          <w:b/>
          <w:color w:val="000000"/>
        </w:rPr>
        <w:t>SFDPHeader[2], SFDPParamHeader[2], SFDPParamTable[3]</w:t>
      </w:r>
      <w:r>
        <w:rPr>
          <w:color w:val="000000"/>
        </w:rPr>
        <w:t>:  Serial flash discoverable paramters (SFDP) for the installed serial flash. SFDPHeader[0] contains the SFDP signature. SFDPHeader[1] contains the number of parameter headers and the SFDP revision. SFDPParamHeader[0] contains the parameter table length, parameter table revision, and parameter ID LSB. SFDPParamHeader[1] contains the parameter ID MSB and the parameter table pointer. SFDPParamTable contains the first three elements of the SFDP parameter table.</w:t>
      </w:r>
    </w:p>
    <w:p w14:paraId="163C30A3" w14:textId="77777777" w:rsidR="001233F8" w:rsidRDefault="008160FF" w:rsidP="0086059E">
      <w:pPr>
        <w:pStyle w:val="Heading2"/>
      </w:pPr>
      <w:bookmarkStart w:id="148" w:name="_Toc202436139"/>
      <w:r>
        <w:t>C/N Status Dispatch</w:t>
      </w:r>
      <w:bookmarkEnd w:id="148"/>
    </w:p>
    <w:p w14:paraId="1E229A6F" w14:textId="77777777" w:rsidR="001233F8" w:rsidRDefault="008160FF">
      <w:pPr>
        <w:spacing w:before="120"/>
        <w:jc w:val="both"/>
        <w:rPr>
          <w:color w:val="000000"/>
        </w:rPr>
      </w:pPr>
      <w:r>
        <w:rPr>
          <w:color w:val="000000"/>
        </w:rPr>
        <w:t>The Module sends the C/N Status Dispatch to report the High Band and Low Band carrier/noise values. The Module shall send this message once per second whenever the C/N Status Dispatch is enabled, regardless of whether or not any data in the message changes. The Set Operating Mode Dispatch is used to configure the number of C/N samples to average at 1 msec intervals from the start of the High Band or Low Band frame.</w:t>
      </w:r>
    </w:p>
    <w:p w14:paraId="308B5729" w14:textId="77777777" w:rsidR="001233F8" w:rsidRDefault="008160FF">
      <w:pPr>
        <w:spacing w:before="120"/>
        <w:jc w:val="both"/>
        <w:rPr>
          <w:color w:val="000000"/>
        </w:rPr>
      </w:pPr>
      <w:r>
        <w:rPr>
          <w:color w:val="000000"/>
        </w:rPr>
        <w:t>The sending of this message is controlled by the Status Monitor Dispatch.</w:t>
      </w:r>
    </w:p>
    <w:p w14:paraId="6C9B9AA1" w14:textId="77777777" w:rsidR="001233F8" w:rsidRDefault="008160FF">
      <w:pPr>
        <w:spacing w:before="120"/>
        <w:jc w:val="both"/>
        <w:rPr>
          <w:color w:val="000000"/>
        </w:rPr>
      </w:pPr>
      <w:r>
        <w:rPr>
          <w:color w:val="000000"/>
        </w:rPr>
        <w:t>The Module ignores any Host response to this message, and the Module will not attempt resends of this message.</w:t>
      </w:r>
    </w:p>
    <w:p w14:paraId="2888116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0711045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32DF9E7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None</w:t>
      </w:r>
    </w:p>
    <w:p w14:paraId="47CE616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NA</w:t>
      </w:r>
    </w:p>
    <w:p w14:paraId="537B1B5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34D47C3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25</w:t>
      </w:r>
    </w:p>
    <w:p w14:paraId="56AD6EB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512</w:t>
      </w:r>
    </w:p>
    <w:p w14:paraId="567D598A"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1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3"/>
        <w:gridCol w:w="4950"/>
        <w:gridCol w:w="1260"/>
        <w:gridCol w:w="1792"/>
      </w:tblGrid>
      <w:tr w:rsidR="001233F8" w14:paraId="051EF282" w14:textId="77777777">
        <w:trPr>
          <w:cantSplit/>
          <w:tblHeader/>
        </w:trPr>
        <w:tc>
          <w:tcPr>
            <w:tcW w:w="1033" w:type="dxa"/>
            <w:shd w:val="clear" w:color="auto" w:fill="EEECE1"/>
          </w:tcPr>
          <w:p w14:paraId="21E0F507" w14:textId="77777777" w:rsidR="001233F8" w:rsidRDefault="008160FF">
            <w:pPr>
              <w:spacing w:after="0"/>
              <w:jc w:val="center"/>
              <w:rPr>
                <w:b/>
                <w:color w:val="000000"/>
              </w:rPr>
            </w:pPr>
            <w:r>
              <w:rPr>
                <w:b/>
                <w:color w:val="000000"/>
              </w:rPr>
              <w:t>Byte #</w:t>
            </w:r>
          </w:p>
        </w:tc>
        <w:tc>
          <w:tcPr>
            <w:tcW w:w="4950" w:type="dxa"/>
            <w:shd w:val="clear" w:color="auto" w:fill="EEECE1"/>
          </w:tcPr>
          <w:p w14:paraId="4E24C49D" w14:textId="77777777" w:rsidR="001233F8" w:rsidRDefault="008160FF">
            <w:pPr>
              <w:spacing w:after="0"/>
              <w:jc w:val="center"/>
              <w:rPr>
                <w:b/>
                <w:color w:val="000000"/>
              </w:rPr>
            </w:pPr>
            <w:r>
              <w:rPr>
                <w:b/>
                <w:color w:val="000000"/>
              </w:rPr>
              <w:t>Field Name</w:t>
            </w:r>
          </w:p>
        </w:tc>
        <w:tc>
          <w:tcPr>
            <w:tcW w:w="1260" w:type="dxa"/>
            <w:shd w:val="clear" w:color="auto" w:fill="EEECE1"/>
          </w:tcPr>
          <w:p w14:paraId="7397A847" w14:textId="77777777" w:rsidR="001233F8" w:rsidRDefault="008160FF">
            <w:pPr>
              <w:spacing w:after="0"/>
              <w:jc w:val="center"/>
              <w:rPr>
                <w:b/>
                <w:color w:val="000000"/>
              </w:rPr>
            </w:pPr>
            <w:r>
              <w:rPr>
                <w:b/>
                <w:color w:val="000000"/>
              </w:rPr>
              <w:t>Data Type</w:t>
            </w:r>
          </w:p>
        </w:tc>
        <w:tc>
          <w:tcPr>
            <w:tcW w:w="1792" w:type="dxa"/>
            <w:shd w:val="clear" w:color="auto" w:fill="EEECE1"/>
            <w:vAlign w:val="center"/>
          </w:tcPr>
          <w:p w14:paraId="1C1FA58E" w14:textId="77777777" w:rsidR="001233F8" w:rsidRDefault="008160FF">
            <w:pPr>
              <w:spacing w:after="0"/>
              <w:jc w:val="center"/>
              <w:rPr>
                <w:b/>
                <w:color w:val="000000"/>
              </w:rPr>
            </w:pPr>
            <w:r>
              <w:rPr>
                <w:b/>
                <w:color w:val="000000"/>
              </w:rPr>
              <w:t>Value</w:t>
            </w:r>
          </w:p>
        </w:tc>
      </w:tr>
      <w:tr w:rsidR="001233F8" w14:paraId="2592B9C6" w14:textId="77777777">
        <w:trPr>
          <w:cantSplit/>
        </w:trPr>
        <w:tc>
          <w:tcPr>
            <w:tcW w:w="1033" w:type="dxa"/>
          </w:tcPr>
          <w:p w14:paraId="0F4A285E" w14:textId="77777777" w:rsidR="001233F8" w:rsidRDefault="008160FF">
            <w:pPr>
              <w:spacing w:after="0"/>
              <w:ind w:right="72"/>
              <w:jc w:val="center"/>
              <w:rPr>
                <w:color w:val="000000"/>
              </w:rPr>
            </w:pPr>
            <w:r>
              <w:rPr>
                <w:color w:val="000000"/>
              </w:rPr>
              <w:t>0</w:t>
            </w:r>
          </w:p>
        </w:tc>
        <w:tc>
          <w:tcPr>
            <w:tcW w:w="4950" w:type="dxa"/>
          </w:tcPr>
          <w:p w14:paraId="2AFB4809" w14:textId="77777777" w:rsidR="001233F8" w:rsidRDefault="008160FF">
            <w:pPr>
              <w:spacing w:after="0"/>
              <w:rPr>
                <w:color w:val="000000"/>
              </w:rPr>
            </w:pPr>
            <w:r>
              <w:rPr>
                <w:color w:val="000000"/>
              </w:rPr>
              <w:t>Sync</w:t>
            </w:r>
          </w:p>
        </w:tc>
        <w:tc>
          <w:tcPr>
            <w:tcW w:w="1260" w:type="dxa"/>
          </w:tcPr>
          <w:p w14:paraId="0507495B" w14:textId="77777777" w:rsidR="001233F8" w:rsidRDefault="008160FF">
            <w:pPr>
              <w:spacing w:after="0"/>
              <w:jc w:val="center"/>
              <w:rPr>
                <w:color w:val="000000"/>
              </w:rPr>
            </w:pPr>
            <w:r>
              <w:rPr>
                <w:color w:val="000000"/>
              </w:rPr>
              <w:t>uint8</w:t>
            </w:r>
          </w:p>
        </w:tc>
        <w:tc>
          <w:tcPr>
            <w:tcW w:w="1792" w:type="dxa"/>
            <w:vAlign w:val="center"/>
          </w:tcPr>
          <w:p w14:paraId="0395D17F" w14:textId="77777777" w:rsidR="001233F8" w:rsidRDefault="008160FF">
            <w:pPr>
              <w:spacing w:after="0"/>
              <w:jc w:val="center"/>
              <w:rPr>
                <w:color w:val="000000"/>
              </w:rPr>
            </w:pPr>
            <w:r>
              <w:rPr>
                <w:color w:val="000000"/>
              </w:rPr>
              <w:t xml:space="preserve"> See Section 4.1</w:t>
            </w:r>
          </w:p>
        </w:tc>
      </w:tr>
      <w:tr w:rsidR="001233F8" w14:paraId="152533EE" w14:textId="77777777">
        <w:trPr>
          <w:cantSplit/>
        </w:trPr>
        <w:tc>
          <w:tcPr>
            <w:tcW w:w="1033" w:type="dxa"/>
          </w:tcPr>
          <w:p w14:paraId="08EDA318" w14:textId="77777777" w:rsidR="001233F8" w:rsidRDefault="008160FF">
            <w:pPr>
              <w:spacing w:after="0"/>
              <w:ind w:right="72"/>
              <w:jc w:val="center"/>
              <w:rPr>
                <w:color w:val="000000"/>
              </w:rPr>
            </w:pPr>
            <w:r>
              <w:rPr>
                <w:color w:val="000000"/>
              </w:rPr>
              <w:t>1-2</w:t>
            </w:r>
          </w:p>
        </w:tc>
        <w:tc>
          <w:tcPr>
            <w:tcW w:w="4950" w:type="dxa"/>
          </w:tcPr>
          <w:p w14:paraId="1F96921C" w14:textId="77777777" w:rsidR="001233F8" w:rsidRDefault="008160FF">
            <w:pPr>
              <w:spacing w:after="0"/>
              <w:rPr>
                <w:color w:val="000000"/>
              </w:rPr>
            </w:pPr>
            <w:r>
              <w:rPr>
                <w:color w:val="000000"/>
              </w:rPr>
              <w:t>NumMsgBytes</w:t>
            </w:r>
          </w:p>
        </w:tc>
        <w:tc>
          <w:tcPr>
            <w:tcW w:w="1260" w:type="dxa"/>
          </w:tcPr>
          <w:p w14:paraId="6E6FED19" w14:textId="77777777" w:rsidR="001233F8" w:rsidRDefault="008160FF">
            <w:pPr>
              <w:spacing w:after="0"/>
              <w:jc w:val="center"/>
              <w:rPr>
                <w:color w:val="000000"/>
              </w:rPr>
            </w:pPr>
            <w:r>
              <w:rPr>
                <w:color w:val="000000"/>
              </w:rPr>
              <w:t>uint16</w:t>
            </w:r>
          </w:p>
        </w:tc>
        <w:tc>
          <w:tcPr>
            <w:tcW w:w="1792" w:type="dxa"/>
            <w:vAlign w:val="center"/>
          </w:tcPr>
          <w:p w14:paraId="56E7C95F" w14:textId="77777777" w:rsidR="001233F8" w:rsidRDefault="008160FF">
            <w:pPr>
              <w:spacing w:after="0"/>
              <w:jc w:val="center"/>
              <w:rPr>
                <w:color w:val="000000"/>
              </w:rPr>
            </w:pPr>
            <w:r>
              <w:rPr>
                <w:color w:val="000000"/>
              </w:rPr>
              <w:t>25</w:t>
            </w:r>
          </w:p>
        </w:tc>
      </w:tr>
      <w:tr w:rsidR="001233F8" w14:paraId="64FE18A3" w14:textId="77777777">
        <w:trPr>
          <w:cantSplit/>
        </w:trPr>
        <w:tc>
          <w:tcPr>
            <w:tcW w:w="1033" w:type="dxa"/>
          </w:tcPr>
          <w:p w14:paraId="4F45F2F3" w14:textId="77777777" w:rsidR="001233F8" w:rsidRDefault="008160FF">
            <w:pPr>
              <w:spacing w:after="0"/>
              <w:ind w:right="72"/>
              <w:jc w:val="center"/>
              <w:rPr>
                <w:color w:val="000000"/>
              </w:rPr>
            </w:pPr>
            <w:r>
              <w:rPr>
                <w:color w:val="000000"/>
              </w:rPr>
              <w:t>3-4</w:t>
            </w:r>
          </w:p>
        </w:tc>
        <w:tc>
          <w:tcPr>
            <w:tcW w:w="4950" w:type="dxa"/>
          </w:tcPr>
          <w:p w14:paraId="498624AD" w14:textId="77777777" w:rsidR="001233F8" w:rsidRDefault="008160FF">
            <w:pPr>
              <w:spacing w:after="0"/>
              <w:rPr>
                <w:color w:val="000000"/>
              </w:rPr>
            </w:pPr>
            <w:r>
              <w:rPr>
                <w:color w:val="000000"/>
              </w:rPr>
              <w:t>Checksum</w:t>
            </w:r>
          </w:p>
        </w:tc>
        <w:tc>
          <w:tcPr>
            <w:tcW w:w="1260" w:type="dxa"/>
          </w:tcPr>
          <w:p w14:paraId="3A39D6DE" w14:textId="77777777" w:rsidR="001233F8" w:rsidRDefault="008160FF">
            <w:pPr>
              <w:spacing w:after="0"/>
              <w:jc w:val="center"/>
              <w:rPr>
                <w:color w:val="000000"/>
              </w:rPr>
            </w:pPr>
            <w:r>
              <w:rPr>
                <w:color w:val="000000"/>
              </w:rPr>
              <w:t>uint16</w:t>
            </w:r>
          </w:p>
        </w:tc>
        <w:tc>
          <w:tcPr>
            <w:tcW w:w="1792" w:type="dxa"/>
            <w:vAlign w:val="center"/>
          </w:tcPr>
          <w:p w14:paraId="57F4CA34" w14:textId="77777777" w:rsidR="001233F8" w:rsidRDefault="008160FF">
            <w:pPr>
              <w:spacing w:after="0"/>
              <w:jc w:val="center"/>
              <w:rPr>
                <w:color w:val="000000"/>
              </w:rPr>
            </w:pPr>
            <w:r>
              <w:rPr>
                <w:color w:val="000000"/>
              </w:rPr>
              <w:t>See Section 4.6</w:t>
            </w:r>
          </w:p>
        </w:tc>
      </w:tr>
      <w:tr w:rsidR="001233F8" w14:paraId="127E7311" w14:textId="77777777">
        <w:trPr>
          <w:cantSplit/>
          <w:trHeight w:val="255"/>
        </w:trPr>
        <w:tc>
          <w:tcPr>
            <w:tcW w:w="1033" w:type="dxa"/>
          </w:tcPr>
          <w:p w14:paraId="030406B3" w14:textId="77777777" w:rsidR="001233F8" w:rsidRDefault="008160FF">
            <w:pPr>
              <w:spacing w:after="0"/>
              <w:ind w:right="72"/>
              <w:jc w:val="center"/>
              <w:rPr>
                <w:color w:val="000000"/>
              </w:rPr>
            </w:pPr>
            <w:r>
              <w:rPr>
                <w:color w:val="000000"/>
              </w:rPr>
              <w:t>5</w:t>
            </w:r>
          </w:p>
        </w:tc>
        <w:tc>
          <w:tcPr>
            <w:tcW w:w="4950" w:type="dxa"/>
          </w:tcPr>
          <w:p w14:paraId="4C81C091" w14:textId="77777777" w:rsidR="001233F8" w:rsidRDefault="008160FF">
            <w:pPr>
              <w:spacing w:after="0"/>
              <w:rPr>
                <w:color w:val="000000"/>
              </w:rPr>
            </w:pPr>
            <w:r>
              <w:rPr>
                <w:color w:val="000000"/>
              </w:rPr>
              <w:t>TransactionID</w:t>
            </w:r>
          </w:p>
        </w:tc>
        <w:tc>
          <w:tcPr>
            <w:tcW w:w="1260" w:type="dxa"/>
          </w:tcPr>
          <w:p w14:paraId="28C555B8" w14:textId="77777777" w:rsidR="001233F8" w:rsidRDefault="008160FF">
            <w:pPr>
              <w:spacing w:after="0"/>
              <w:jc w:val="center"/>
              <w:rPr>
                <w:color w:val="000000"/>
              </w:rPr>
            </w:pPr>
            <w:r>
              <w:rPr>
                <w:color w:val="000000"/>
              </w:rPr>
              <w:t>uint8</w:t>
            </w:r>
          </w:p>
        </w:tc>
        <w:tc>
          <w:tcPr>
            <w:tcW w:w="1792" w:type="dxa"/>
            <w:vAlign w:val="center"/>
          </w:tcPr>
          <w:p w14:paraId="3576328F" w14:textId="77777777" w:rsidR="001233F8" w:rsidRDefault="008160FF">
            <w:pPr>
              <w:spacing w:after="0"/>
              <w:jc w:val="center"/>
              <w:rPr>
                <w:color w:val="000000"/>
              </w:rPr>
            </w:pPr>
            <w:r>
              <w:rPr>
                <w:color w:val="000000"/>
              </w:rPr>
              <w:t>See Section 4.3</w:t>
            </w:r>
          </w:p>
        </w:tc>
      </w:tr>
      <w:tr w:rsidR="001233F8" w14:paraId="4812166C" w14:textId="77777777">
        <w:trPr>
          <w:cantSplit/>
        </w:trPr>
        <w:tc>
          <w:tcPr>
            <w:tcW w:w="1033" w:type="dxa"/>
          </w:tcPr>
          <w:p w14:paraId="181101DC" w14:textId="77777777" w:rsidR="001233F8" w:rsidRDefault="008160FF">
            <w:pPr>
              <w:spacing w:after="0"/>
              <w:ind w:right="72"/>
              <w:jc w:val="center"/>
              <w:rPr>
                <w:color w:val="000000"/>
              </w:rPr>
            </w:pPr>
            <w:r>
              <w:rPr>
                <w:color w:val="000000"/>
              </w:rPr>
              <w:t>6</w:t>
            </w:r>
          </w:p>
        </w:tc>
        <w:tc>
          <w:tcPr>
            <w:tcW w:w="4950" w:type="dxa"/>
          </w:tcPr>
          <w:p w14:paraId="5F810E9D" w14:textId="77777777" w:rsidR="001233F8" w:rsidRDefault="008160FF">
            <w:pPr>
              <w:spacing w:after="0"/>
              <w:rPr>
                <w:color w:val="000000"/>
              </w:rPr>
            </w:pPr>
            <w:r>
              <w:rPr>
                <w:color w:val="000000"/>
              </w:rPr>
              <w:t>MessageID</w:t>
            </w:r>
          </w:p>
        </w:tc>
        <w:tc>
          <w:tcPr>
            <w:tcW w:w="1260" w:type="dxa"/>
          </w:tcPr>
          <w:p w14:paraId="751A97FD" w14:textId="77777777" w:rsidR="001233F8" w:rsidRDefault="008160FF">
            <w:pPr>
              <w:spacing w:after="0"/>
              <w:jc w:val="center"/>
              <w:rPr>
                <w:color w:val="000000"/>
              </w:rPr>
            </w:pPr>
            <w:r>
              <w:rPr>
                <w:color w:val="000000"/>
              </w:rPr>
              <w:t>uint8</w:t>
            </w:r>
          </w:p>
        </w:tc>
        <w:tc>
          <w:tcPr>
            <w:tcW w:w="1792" w:type="dxa"/>
            <w:vAlign w:val="center"/>
          </w:tcPr>
          <w:p w14:paraId="1845C7E3" w14:textId="77777777" w:rsidR="001233F8" w:rsidRDefault="008160FF">
            <w:pPr>
              <w:spacing w:after="0"/>
              <w:jc w:val="center"/>
              <w:rPr>
                <w:color w:val="000000"/>
              </w:rPr>
            </w:pPr>
            <w:r>
              <w:rPr>
                <w:color w:val="000000"/>
              </w:rPr>
              <w:t>145</w:t>
            </w:r>
          </w:p>
        </w:tc>
      </w:tr>
      <w:tr w:rsidR="001233F8" w14:paraId="772207AE" w14:textId="77777777">
        <w:trPr>
          <w:cantSplit/>
        </w:trPr>
        <w:tc>
          <w:tcPr>
            <w:tcW w:w="1033" w:type="dxa"/>
          </w:tcPr>
          <w:p w14:paraId="78F30798" w14:textId="77777777" w:rsidR="001233F8" w:rsidRDefault="008160FF">
            <w:pPr>
              <w:spacing w:after="0"/>
              <w:ind w:right="72"/>
              <w:jc w:val="center"/>
              <w:rPr>
                <w:color w:val="000000"/>
              </w:rPr>
            </w:pPr>
            <w:r>
              <w:rPr>
                <w:color w:val="000000"/>
              </w:rPr>
              <w:t>7-8</w:t>
            </w:r>
          </w:p>
        </w:tc>
        <w:tc>
          <w:tcPr>
            <w:tcW w:w="4950" w:type="dxa"/>
          </w:tcPr>
          <w:p w14:paraId="1E7754AC" w14:textId="77777777" w:rsidR="001233F8" w:rsidRDefault="008160FF">
            <w:pPr>
              <w:spacing w:after="0"/>
              <w:rPr>
                <w:color w:val="000000"/>
              </w:rPr>
            </w:pPr>
            <w:r>
              <w:rPr>
                <w:color w:val="000000"/>
              </w:rPr>
              <w:t>HBCNSat1A</w:t>
            </w:r>
          </w:p>
        </w:tc>
        <w:tc>
          <w:tcPr>
            <w:tcW w:w="1260" w:type="dxa"/>
          </w:tcPr>
          <w:p w14:paraId="62F80719" w14:textId="77777777" w:rsidR="001233F8" w:rsidRDefault="008160FF">
            <w:pPr>
              <w:spacing w:after="0"/>
              <w:jc w:val="center"/>
              <w:rPr>
                <w:color w:val="000000"/>
              </w:rPr>
            </w:pPr>
            <w:r>
              <w:rPr>
                <w:color w:val="000000"/>
              </w:rPr>
              <w:t>uint16</w:t>
            </w:r>
          </w:p>
        </w:tc>
        <w:tc>
          <w:tcPr>
            <w:tcW w:w="1792" w:type="dxa"/>
            <w:vAlign w:val="center"/>
          </w:tcPr>
          <w:p w14:paraId="60354842" w14:textId="77777777" w:rsidR="001233F8" w:rsidRDefault="008160FF">
            <w:pPr>
              <w:spacing w:after="0"/>
              <w:jc w:val="center"/>
              <w:rPr>
                <w:color w:val="000000"/>
              </w:rPr>
            </w:pPr>
            <w:r>
              <w:rPr>
                <w:color w:val="000000"/>
              </w:rPr>
              <w:t>See below</w:t>
            </w:r>
          </w:p>
        </w:tc>
      </w:tr>
      <w:tr w:rsidR="001233F8" w14:paraId="1AFE5F81" w14:textId="77777777">
        <w:trPr>
          <w:cantSplit/>
        </w:trPr>
        <w:tc>
          <w:tcPr>
            <w:tcW w:w="1033" w:type="dxa"/>
          </w:tcPr>
          <w:p w14:paraId="6F8D9A24" w14:textId="77777777" w:rsidR="001233F8" w:rsidRDefault="008160FF">
            <w:pPr>
              <w:spacing w:after="0"/>
              <w:ind w:right="72"/>
              <w:jc w:val="center"/>
              <w:rPr>
                <w:color w:val="000000"/>
              </w:rPr>
            </w:pPr>
            <w:r>
              <w:rPr>
                <w:color w:val="000000"/>
              </w:rPr>
              <w:t>9-10</w:t>
            </w:r>
          </w:p>
        </w:tc>
        <w:tc>
          <w:tcPr>
            <w:tcW w:w="4950" w:type="dxa"/>
          </w:tcPr>
          <w:p w14:paraId="265F41B4" w14:textId="77777777" w:rsidR="001233F8" w:rsidRDefault="008160FF">
            <w:pPr>
              <w:spacing w:after="0"/>
              <w:rPr>
                <w:color w:val="000000"/>
              </w:rPr>
            </w:pPr>
            <w:r>
              <w:rPr>
                <w:color w:val="000000"/>
              </w:rPr>
              <w:t>HBCNSat2A</w:t>
            </w:r>
          </w:p>
        </w:tc>
        <w:tc>
          <w:tcPr>
            <w:tcW w:w="1260" w:type="dxa"/>
          </w:tcPr>
          <w:p w14:paraId="2F685C26" w14:textId="77777777" w:rsidR="001233F8" w:rsidRDefault="008160FF">
            <w:pPr>
              <w:spacing w:after="0"/>
              <w:jc w:val="center"/>
              <w:rPr>
                <w:color w:val="000000"/>
              </w:rPr>
            </w:pPr>
            <w:r>
              <w:rPr>
                <w:color w:val="000000"/>
              </w:rPr>
              <w:t>uint16</w:t>
            </w:r>
          </w:p>
        </w:tc>
        <w:tc>
          <w:tcPr>
            <w:tcW w:w="1792" w:type="dxa"/>
            <w:vAlign w:val="center"/>
          </w:tcPr>
          <w:p w14:paraId="51A3FBC4" w14:textId="77777777" w:rsidR="001233F8" w:rsidRDefault="008160FF">
            <w:pPr>
              <w:spacing w:after="0"/>
              <w:jc w:val="center"/>
              <w:rPr>
                <w:color w:val="000000"/>
              </w:rPr>
            </w:pPr>
            <w:r>
              <w:rPr>
                <w:color w:val="000000"/>
              </w:rPr>
              <w:t>See below</w:t>
            </w:r>
          </w:p>
        </w:tc>
      </w:tr>
      <w:tr w:rsidR="001233F8" w14:paraId="743A8FED" w14:textId="77777777">
        <w:trPr>
          <w:cantSplit/>
        </w:trPr>
        <w:tc>
          <w:tcPr>
            <w:tcW w:w="1033" w:type="dxa"/>
          </w:tcPr>
          <w:p w14:paraId="2BA28E6A" w14:textId="77777777" w:rsidR="001233F8" w:rsidRDefault="008160FF">
            <w:pPr>
              <w:spacing w:after="0"/>
              <w:ind w:right="72"/>
              <w:jc w:val="center"/>
              <w:rPr>
                <w:color w:val="000000"/>
              </w:rPr>
            </w:pPr>
            <w:r>
              <w:rPr>
                <w:color w:val="000000"/>
              </w:rPr>
              <w:t>11-12</w:t>
            </w:r>
          </w:p>
        </w:tc>
        <w:tc>
          <w:tcPr>
            <w:tcW w:w="4950" w:type="dxa"/>
          </w:tcPr>
          <w:p w14:paraId="163E34FA" w14:textId="77777777" w:rsidR="001233F8" w:rsidRDefault="008160FF">
            <w:pPr>
              <w:spacing w:after="0"/>
              <w:rPr>
                <w:color w:val="000000"/>
              </w:rPr>
            </w:pPr>
            <w:r>
              <w:rPr>
                <w:color w:val="000000"/>
              </w:rPr>
              <w:t>HBCNTerrA</w:t>
            </w:r>
          </w:p>
        </w:tc>
        <w:tc>
          <w:tcPr>
            <w:tcW w:w="1260" w:type="dxa"/>
          </w:tcPr>
          <w:p w14:paraId="6B8324B3" w14:textId="77777777" w:rsidR="001233F8" w:rsidRDefault="008160FF">
            <w:pPr>
              <w:spacing w:after="0"/>
              <w:jc w:val="center"/>
              <w:rPr>
                <w:color w:val="000000"/>
              </w:rPr>
            </w:pPr>
            <w:r>
              <w:rPr>
                <w:color w:val="000000"/>
              </w:rPr>
              <w:t>uint16</w:t>
            </w:r>
          </w:p>
        </w:tc>
        <w:tc>
          <w:tcPr>
            <w:tcW w:w="1792" w:type="dxa"/>
            <w:vAlign w:val="center"/>
          </w:tcPr>
          <w:p w14:paraId="2123C49D" w14:textId="77777777" w:rsidR="001233F8" w:rsidRDefault="008160FF">
            <w:pPr>
              <w:spacing w:after="0"/>
              <w:jc w:val="center"/>
              <w:rPr>
                <w:color w:val="000000"/>
              </w:rPr>
            </w:pPr>
            <w:r>
              <w:rPr>
                <w:color w:val="000000"/>
              </w:rPr>
              <w:t>See below</w:t>
            </w:r>
          </w:p>
        </w:tc>
      </w:tr>
      <w:tr w:rsidR="001233F8" w14:paraId="62CF088E" w14:textId="77777777">
        <w:trPr>
          <w:cantSplit/>
        </w:trPr>
        <w:tc>
          <w:tcPr>
            <w:tcW w:w="1033" w:type="dxa"/>
          </w:tcPr>
          <w:p w14:paraId="05B06F96" w14:textId="77777777" w:rsidR="001233F8" w:rsidRDefault="008160FF">
            <w:pPr>
              <w:spacing w:after="0"/>
              <w:ind w:right="72"/>
              <w:jc w:val="center"/>
              <w:rPr>
                <w:color w:val="000000"/>
              </w:rPr>
            </w:pPr>
            <w:r>
              <w:rPr>
                <w:color w:val="000000"/>
              </w:rPr>
              <w:t>13-14</w:t>
            </w:r>
          </w:p>
        </w:tc>
        <w:tc>
          <w:tcPr>
            <w:tcW w:w="4950" w:type="dxa"/>
          </w:tcPr>
          <w:p w14:paraId="5CB583F7" w14:textId="77777777" w:rsidR="001233F8" w:rsidRDefault="008160FF">
            <w:pPr>
              <w:spacing w:after="0"/>
              <w:rPr>
                <w:color w:val="000000"/>
              </w:rPr>
            </w:pPr>
            <w:r>
              <w:rPr>
                <w:color w:val="000000"/>
              </w:rPr>
              <w:t>HBCNSat1B</w:t>
            </w:r>
          </w:p>
        </w:tc>
        <w:tc>
          <w:tcPr>
            <w:tcW w:w="1260" w:type="dxa"/>
          </w:tcPr>
          <w:p w14:paraId="3A947698" w14:textId="77777777" w:rsidR="001233F8" w:rsidRDefault="008160FF">
            <w:pPr>
              <w:spacing w:after="0"/>
              <w:jc w:val="center"/>
              <w:rPr>
                <w:color w:val="000000"/>
              </w:rPr>
            </w:pPr>
            <w:r>
              <w:rPr>
                <w:color w:val="000000"/>
              </w:rPr>
              <w:t>uint16</w:t>
            </w:r>
          </w:p>
        </w:tc>
        <w:tc>
          <w:tcPr>
            <w:tcW w:w="1792" w:type="dxa"/>
            <w:vAlign w:val="center"/>
          </w:tcPr>
          <w:p w14:paraId="6C967337" w14:textId="77777777" w:rsidR="001233F8" w:rsidRDefault="008160FF">
            <w:pPr>
              <w:spacing w:after="0"/>
              <w:jc w:val="center"/>
              <w:rPr>
                <w:color w:val="000000"/>
              </w:rPr>
            </w:pPr>
            <w:r>
              <w:rPr>
                <w:color w:val="000000"/>
              </w:rPr>
              <w:t>See below</w:t>
            </w:r>
          </w:p>
        </w:tc>
      </w:tr>
      <w:tr w:rsidR="001233F8" w14:paraId="0DC0E82E" w14:textId="77777777">
        <w:trPr>
          <w:cantSplit/>
        </w:trPr>
        <w:tc>
          <w:tcPr>
            <w:tcW w:w="1033" w:type="dxa"/>
          </w:tcPr>
          <w:p w14:paraId="3B8807ED" w14:textId="77777777" w:rsidR="001233F8" w:rsidRDefault="008160FF">
            <w:pPr>
              <w:spacing w:after="0"/>
              <w:ind w:right="72"/>
              <w:jc w:val="center"/>
              <w:rPr>
                <w:color w:val="000000"/>
              </w:rPr>
            </w:pPr>
            <w:r>
              <w:rPr>
                <w:color w:val="000000"/>
              </w:rPr>
              <w:t>15-16</w:t>
            </w:r>
          </w:p>
        </w:tc>
        <w:tc>
          <w:tcPr>
            <w:tcW w:w="4950" w:type="dxa"/>
          </w:tcPr>
          <w:p w14:paraId="6CA4EEDB" w14:textId="77777777" w:rsidR="001233F8" w:rsidRDefault="008160FF">
            <w:pPr>
              <w:spacing w:after="0"/>
              <w:rPr>
                <w:color w:val="000000"/>
              </w:rPr>
            </w:pPr>
            <w:r>
              <w:rPr>
                <w:color w:val="000000"/>
              </w:rPr>
              <w:t>HBCNSat2B</w:t>
            </w:r>
          </w:p>
        </w:tc>
        <w:tc>
          <w:tcPr>
            <w:tcW w:w="1260" w:type="dxa"/>
          </w:tcPr>
          <w:p w14:paraId="0E6C26A5" w14:textId="77777777" w:rsidR="001233F8" w:rsidRDefault="008160FF">
            <w:pPr>
              <w:spacing w:after="0"/>
              <w:jc w:val="center"/>
              <w:rPr>
                <w:color w:val="000000"/>
              </w:rPr>
            </w:pPr>
            <w:r>
              <w:rPr>
                <w:color w:val="000000"/>
              </w:rPr>
              <w:t>uint16</w:t>
            </w:r>
          </w:p>
        </w:tc>
        <w:tc>
          <w:tcPr>
            <w:tcW w:w="1792" w:type="dxa"/>
            <w:vAlign w:val="center"/>
          </w:tcPr>
          <w:p w14:paraId="66134EBF" w14:textId="77777777" w:rsidR="001233F8" w:rsidRDefault="008160FF">
            <w:pPr>
              <w:spacing w:after="0"/>
              <w:jc w:val="center"/>
              <w:rPr>
                <w:color w:val="000000"/>
              </w:rPr>
            </w:pPr>
            <w:r>
              <w:rPr>
                <w:color w:val="000000"/>
              </w:rPr>
              <w:t>See below</w:t>
            </w:r>
          </w:p>
        </w:tc>
      </w:tr>
      <w:tr w:rsidR="001233F8" w14:paraId="717B6D8B" w14:textId="77777777">
        <w:trPr>
          <w:cantSplit/>
        </w:trPr>
        <w:tc>
          <w:tcPr>
            <w:tcW w:w="1033" w:type="dxa"/>
          </w:tcPr>
          <w:p w14:paraId="3C97EAAD" w14:textId="77777777" w:rsidR="001233F8" w:rsidRDefault="008160FF">
            <w:pPr>
              <w:spacing w:after="0"/>
              <w:ind w:right="72"/>
              <w:jc w:val="center"/>
              <w:rPr>
                <w:color w:val="000000"/>
              </w:rPr>
            </w:pPr>
            <w:r>
              <w:rPr>
                <w:color w:val="000000"/>
              </w:rPr>
              <w:t>17-18</w:t>
            </w:r>
          </w:p>
        </w:tc>
        <w:tc>
          <w:tcPr>
            <w:tcW w:w="4950" w:type="dxa"/>
          </w:tcPr>
          <w:p w14:paraId="2B12D101" w14:textId="77777777" w:rsidR="001233F8" w:rsidRDefault="008160FF">
            <w:pPr>
              <w:spacing w:after="0"/>
              <w:rPr>
                <w:color w:val="000000"/>
              </w:rPr>
            </w:pPr>
            <w:r>
              <w:rPr>
                <w:color w:val="000000"/>
              </w:rPr>
              <w:t>HBCNTerrB</w:t>
            </w:r>
          </w:p>
        </w:tc>
        <w:tc>
          <w:tcPr>
            <w:tcW w:w="1260" w:type="dxa"/>
          </w:tcPr>
          <w:p w14:paraId="0BE8EB42" w14:textId="77777777" w:rsidR="001233F8" w:rsidRDefault="008160FF">
            <w:pPr>
              <w:spacing w:after="0"/>
              <w:jc w:val="center"/>
              <w:rPr>
                <w:color w:val="000000"/>
              </w:rPr>
            </w:pPr>
            <w:r>
              <w:rPr>
                <w:color w:val="000000"/>
              </w:rPr>
              <w:t>uint16</w:t>
            </w:r>
          </w:p>
        </w:tc>
        <w:tc>
          <w:tcPr>
            <w:tcW w:w="1792" w:type="dxa"/>
            <w:vAlign w:val="center"/>
          </w:tcPr>
          <w:p w14:paraId="0195F8EE" w14:textId="77777777" w:rsidR="001233F8" w:rsidRDefault="008160FF">
            <w:pPr>
              <w:spacing w:after="0"/>
              <w:jc w:val="center"/>
              <w:rPr>
                <w:color w:val="000000"/>
              </w:rPr>
            </w:pPr>
            <w:r>
              <w:rPr>
                <w:color w:val="000000"/>
              </w:rPr>
              <w:t>See below</w:t>
            </w:r>
          </w:p>
        </w:tc>
      </w:tr>
      <w:tr w:rsidR="001233F8" w14:paraId="7F8F5DE5" w14:textId="77777777">
        <w:trPr>
          <w:cantSplit/>
        </w:trPr>
        <w:tc>
          <w:tcPr>
            <w:tcW w:w="1033" w:type="dxa"/>
          </w:tcPr>
          <w:p w14:paraId="27265859" w14:textId="77777777" w:rsidR="001233F8" w:rsidRDefault="008160FF">
            <w:pPr>
              <w:spacing w:after="0"/>
              <w:ind w:right="72"/>
              <w:jc w:val="center"/>
              <w:rPr>
                <w:color w:val="000000"/>
              </w:rPr>
            </w:pPr>
            <w:r>
              <w:rPr>
                <w:color w:val="000000"/>
              </w:rPr>
              <w:t>19-20</w:t>
            </w:r>
          </w:p>
        </w:tc>
        <w:tc>
          <w:tcPr>
            <w:tcW w:w="4950" w:type="dxa"/>
          </w:tcPr>
          <w:p w14:paraId="05180E1A" w14:textId="77777777" w:rsidR="001233F8" w:rsidRDefault="008160FF">
            <w:pPr>
              <w:spacing w:after="0"/>
              <w:rPr>
                <w:color w:val="000000"/>
              </w:rPr>
            </w:pPr>
            <w:r>
              <w:rPr>
                <w:color w:val="000000"/>
              </w:rPr>
              <w:t>LBCNSat1</w:t>
            </w:r>
          </w:p>
        </w:tc>
        <w:tc>
          <w:tcPr>
            <w:tcW w:w="1260" w:type="dxa"/>
          </w:tcPr>
          <w:p w14:paraId="06E19EAA" w14:textId="77777777" w:rsidR="001233F8" w:rsidRDefault="008160FF">
            <w:pPr>
              <w:spacing w:after="0"/>
              <w:jc w:val="center"/>
              <w:rPr>
                <w:color w:val="000000"/>
              </w:rPr>
            </w:pPr>
            <w:r>
              <w:rPr>
                <w:color w:val="000000"/>
              </w:rPr>
              <w:t>uint16</w:t>
            </w:r>
          </w:p>
        </w:tc>
        <w:tc>
          <w:tcPr>
            <w:tcW w:w="1792" w:type="dxa"/>
            <w:vAlign w:val="center"/>
          </w:tcPr>
          <w:p w14:paraId="1890A179" w14:textId="77777777" w:rsidR="001233F8" w:rsidRDefault="008160FF">
            <w:pPr>
              <w:spacing w:after="0"/>
              <w:jc w:val="center"/>
              <w:rPr>
                <w:color w:val="000000"/>
              </w:rPr>
            </w:pPr>
            <w:r>
              <w:rPr>
                <w:color w:val="000000"/>
              </w:rPr>
              <w:t>See below</w:t>
            </w:r>
          </w:p>
        </w:tc>
      </w:tr>
      <w:tr w:rsidR="001233F8" w14:paraId="347116A8" w14:textId="77777777">
        <w:trPr>
          <w:cantSplit/>
        </w:trPr>
        <w:tc>
          <w:tcPr>
            <w:tcW w:w="1033" w:type="dxa"/>
          </w:tcPr>
          <w:p w14:paraId="3A120A36" w14:textId="77777777" w:rsidR="001233F8" w:rsidRDefault="008160FF">
            <w:pPr>
              <w:spacing w:after="0"/>
              <w:ind w:right="72"/>
              <w:jc w:val="center"/>
              <w:rPr>
                <w:color w:val="000000"/>
              </w:rPr>
            </w:pPr>
            <w:r>
              <w:rPr>
                <w:color w:val="000000"/>
              </w:rPr>
              <w:t>21-22</w:t>
            </w:r>
          </w:p>
        </w:tc>
        <w:tc>
          <w:tcPr>
            <w:tcW w:w="4950" w:type="dxa"/>
          </w:tcPr>
          <w:p w14:paraId="611E825F" w14:textId="77777777" w:rsidR="001233F8" w:rsidRDefault="008160FF">
            <w:pPr>
              <w:spacing w:after="0"/>
              <w:rPr>
                <w:color w:val="000000"/>
              </w:rPr>
            </w:pPr>
            <w:r>
              <w:rPr>
                <w:color w:val="000000"/>
              </w:rPr>
              <w:t>LBCNSat2</w:t>
            </w:r>
          </w:p>
        </w:tc>
        <w:tc>
          <w:tcPr>
            <w:tcW w:w="1260" w:type="dxa"/>
          </w:tcPr>
          <w:p w14:paraId="6A7C5EA9" w14:textId="77777777" w:rsidR="001233F8" w:rsidRDefault="008160FF">
            <w:pPr>
              <w:spacing w:after="0"/>
              <w:jc w:val="center"/>
              <w:rPr>
                <w:color w:val="000000"/>
              </w:rPr>
            </w:pPr>
            <w:r>
              <w:rPr>
                <w:color w:val="000000"/>
              </w:rPr>
              <w:t>uint16</w:t>
            </w:r>
          </w:p>
        </w:tc>
        <w:tc>
          <w:tcPr>
            <w:tcW w:w="1792" w:type="dxa"/>
            <w:vAlign w:val="center"/>
          </w:tcPr>
          <w:p w14:paraId="404865AB" w14:textId="77777777" w:rsidR="001233F8" w:rsidRDefault="008160FF">
            <w:pPr>
              <w:spacing w:after="0"/>
              <w:jc w:val="center"/>
              <w:rPr>
                <w:color w:val="000000"/>
              </w:rPr>
            </w:pPr>
            <w:r>
              <w:rPr>
                <w:color w:val="000000"/>
              </w:rPr>
              <w:t>See below</w:t>
            </w:r>
          </w:p>
        </w:tc>
      </w:tr>
      <w:tr w:rsidR="001233F8" w14:paraId="672D62E1" w14:textId="77777777">
        <w:trPr>
          <w:cantSplit/>
        </w:trPr>
        <w:tc>
          <w:tcPr>
            <w:tcW w:w="1033" w:type="dxa"/>
          </w:tcPr>
          <w:p w14:paraId="717EF415" w14:textId="77777777" w:rsidR="001233F8" w:rsidRDefault="008160FF">
            <w:pPr>
              <w:spacing w:after="0"/>
              <w:ind w:right="72"/>
              <w:jc w:val="center"/>
              <w:rPr>
                <w:color w:val="000000"/>
              </w:rPr>
            </w:pPr>
            <w:r>
              <w:rPr>
                <w:color w:val="000000"/>
              </w:rPr>
              <w:t>23-24</w:t>
            </w:r>
          </w:p>
        </w:tc>
        <w:tc>
          <w:tcPr>
            <w:tcW w:w="4950" w:type="dxa"/>
          </w:tcPr>
          <w:p w14:paraId="2E66CDA7" w14:textId="77777777" w:rsidR="001233F8" w:rsidRDefault="008160FF">
            <w:pPr>
              <w:spacing w:after="0"/>
              <w:rPr>
                <w:color w:val="000000"/>
              </w:rPr>
            </w:pPr>
            <w:r>
              <w:rPr>
                <w:color w:val="000000"/>
              </w:rPr>
              <w:t>LBCNTerr</w:t>
            </w:r>
          </w:p>
        </w:tc>
        <w:tc>
          <w:tcPr>
            <w:tcW w:w="1260" w:type="dxa"/>
          </w:tcPr>
          <w:p w14:paraId="38EC5B9B" w14:textId="77777777" w:rsidR="001233F8" w:rsidRDefault="008160FF">
            <w:pPr>
              <w:spacing w:after="0"/>
              <w:jc w:val="center"/>
              <w:rPr>
                <w:color w:val="000000"/>
              </w:rPr>
            </w:pPr>
            <w:r>
              <w:rPr>
                <w:color w:val="000000"/>
              </w:rPr>
              <w:t>uint16</w:t>
            </w:r>
          </w:p>
        </w:tc>
        <w:tc>
          <w:tcPr>
            <w:tcW w:w="1792" w:type="dxa"/>
            <w:vAlign w:val="center"/>
          </w:tcPr>
          <w:p w14:paraId="5E831E47" w14:textId="77777777" w:rsidR="001233F8" w:rsidRDefault="008160FF">
            <w:pPr>
              <w:spacing w:after="0"/>
              <w:jc w:val="center"/>
              <w:rPr>
                <w:color w:val="000000"/>
              </w:rPr>
            </w:pPr>
            <w:r>
              <w:rPr>
                <w:color w:val="000000"/>
              </w:rPr>
              <w:t>See below</w:t>
            </w:r>
          </w:p>
        </w:tc>
      </w:tr>
    </w:tbl>
    <w:p w14:paraId="533750D1" w14:textId="77777777" w:rsidR="001233F8" w:rsidRDefault="008160FF">
      <w:pPr>
        <w:spacing w:before="240"/>
        <w:ind w:left="1080" w:hanging="360"/>
        <w:jc w:val="both"/>
        <w:rPr>
          <w:color w:val="000000"/>
        </w:rPr>
      </w:pPr>
      <w:r>
        <w:rPr>
          <w:b/>
          <w:color w:val="000000"/>
        </w:rPr>
        <w:t>HBCNSat1A, HBCNSat2A, HBCNTerrA, HBCNSat1B, HBCNSat2B, HBCNTerrB</w:t>
      </w:r>
      <w:r>
        <w:rPr>
          <w:color w:val="000000"/>
        </w:rPr>
        <w:t>:  The High Band satellite 1, satellite 2, and terrestrial carrier/noise ratios for ensembles A and B. LSB=0.01 dB. The valid values are 0-65535.</w:t>
      </w:r>
    </w:p>
    <w:p w14:paraId="0C243E2A" w14:textId="77777777" w:rsidR="001233F8" w:rsidRDefault="008160FF">
      <w:pPr>
        <w:spacing w:before="120"/>
        <w:ind w:left="1080" w:hanging="360"/>
        <w:jc w:val="both"/>
        <w:rPr>
          <w:color w:val="000000"/>
        </w:rPr>
      </w:pPr>
      <w:r>
        <w:rPr>
          <w:b/>
          <w:color w:val="000000"/>
        </w:rPr>
        <w:t>LBCNSat1, LBCNSat2, LBCNTerr</w:t>
      </w:r>
      <w:r>
        <w:rPr>
          <w:color w:val="000000"/>
        </w:rPr>
        <w:t>:  The Low Band satellite 1, satellite 2, and terrestrial carrier/noise ratios. LSB=0.01 dB. The valid values are 0-65535.</w:t>
      </w:r>
    </w:p>
    <w:p w14:paraId="65719BBC" w14:textId="77777777" w:rsidR="001233F8" w:rsidRDefault="008160FF" w:rsidP="0086059E">
      <w:pPr>
        <w:pStyle w:val="Heading2"/>
      </w:pPr>
      <w:bookmarkStart w:id="149" w:name="_Toc202436140"/>
      <w:r>
        <w:lastRenderedPageBreak/>
        <w:t>Messaging Status Dispatch</w:t>
      </w:r>
      <w:bookmarkEnd w:id="149"/>
    </w:p>
    <w:p w14:paraId="52706A44" w14:textId="77777777" w:rsidR="001233F8" w:rsidRDefault="008160FF">
      <w:pPr>
        <w:spacing w:before="120"/>
        <w:jc w:val="both"/>
        <w:rPr>
          <w:color w:val="000000"/>
        </w:rPr>
      </w:pPr>
      <w:r>
        <w:rPr>
          <w:color w:val="000000"/>
        </w:rPr>
        <w:t>The Module sends the Messaging Status Dispatch to report various statuses for the SXi8 messaging interface. The Module shall send this message once when the Messaging Status Dispatch becomes enabled, and thereafter, the message is sent once every 5 seconds while it remains enabled, regardless of whether or not any data in the message changes.</w:t>
      </w:r>
    </w:p>
    <w:p w14:paraId="3DA98CEB" w14:textId="77777777" w:rsidR="001233F8" w:rsidRDefault="008160FF">
      <w:pPr>
        <w:spacing w:before="120"/>
        <w:jc w:val="both"/>
        <w:rPr>
          <w:color w:val="000000"/>
        </w:rPr>
      </w:pPr>
      <w:r>
        <w:rPr>
          <w:color w:val="000000"/>
        </w:rPr>
        <w:t>The sending of this message is controlled by the Status Monitor Dispatch.</w:t>
      </w:r>
    </w:p>
    <w:p w14:paraId="2C8FE186" w14:textId="77777777" w:rsidR="001233F8" w:rsidRDefault="008160FF">
      <w:pPr>
        <w:spacing w:before="120"/>
        <w:jc w:val="both"/>
        <w:rPr>
          <w:color w:val="000000"/>
        </w:rPr>
      </w:pPr>
      <w:r>
        <w:rPr>
          <w:color w:val="000000"/>
        </w:rPr>
        <w:t>The Module ignores any Host response to this message, and the Module will not attempt resends of this message.</w:t>
      </w:r>
    </w:p>
    <w:p w14:paraId="26CB967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Infotainment System Development</w:t>
      </w:r>
    </w:p>
    <w:p w14:paraId="6B58235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2F502E0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None</w:t>
      </w:r>
    </w:p>
    <w:p w14:paraId="3202743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NA</w:t>
      </w:r>
    </w:p>
    <w:p w14:paraId="2331729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Test:  General message validation by Test Team; data verification by Development Team </w:t>
      </w:r>
    </w:p>
    <w:p w14:paraId="3B05FA6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73</w:t>
      </w:r>
    </w:p>
    <w:p w14:paraId="6F64ECD4"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ResponsePendingRecoveries</w:t>
      </w:r>
      <w:r>
        <w:rPr>
          <w:color w:val="000000"/>
          <w:szCs w:val="22"/>
        </w:rPr>
        <w:t xml:space="preserve"> field was a late additions to this message. Modules using SXi8 versions earlier than v2.9 will transmit this message without this field and the message will have a length of 73 bytes.</w:t>
      </w:r>
    </w:p>
    <w:p w14:paraId="0DDE7AED" w14:textId="77777777" w:rsidR="001233F8" w:rsidRDefault="008160FF">
      <w:pPr>
        <w:keepNext/>
        <w:pBdr>
          <w:top w:val="nil"/>
          <w:left w:val="nil"/>
          <w:bottom w:val="nil"/>
          <w:right w:val="nil"/>
          <w:between w:val="nil"/>
        </w:pBdr>
        <w:tabs>
          <w:tab w:val="left" w:pos="2592"/>
          <w:tab w:val="left" w:pos="2340"/>
        </w:tabs>
        <w:spacing w:before="60" w:after="60"/>
        <w:ind w:left="1080"/>
        <w:rPr>
          <w:color w:val="000000"/>
          <w:szCs w:val="22"/>
        </w:rPr>
      </w:pPr>
      <w:r>
        <w:rPr>
          <w:color w:val="000000"/>
          <w:szCs w:val="22"/>
        </w:rPr>
        <w:t xml:space="preserve">The </w:t>
      </w:r>
      <w:r>
        <w:rPr>
          <w:b/>
          <w:color w:val="000000"/>
          <w:szCs w:val="22"/>
        </w:rPr>
        <w:t xml:space="preserve">DataPacketsOutOfOrder </w:t>
      </w:r>
      <w:r>
        <w:rPr>
          <w:color w:val="000000"/>
          <w:szCs w:val="22"/>
        </w:rPr>
        <w:t>field was a late additions to this message. Modules using SXi8 versions earlier than v2.20 will transmit this message without this field and the message will have a length of 77 bytes.</w:t>
      </w:r>
    </w:p>
    <w:p w14:paraId="2B1E9DF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256</w:t>
      </w:r>
    </w:p>
    <w:p w14:paraId="509E7AE6"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09"/>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50111C4" w14:textId="77777777">
        <w:trPr>
          <w:cantSplit/>
          <w:tblHeader/>
        </w:trPr>
        <w:tc>
          <w:tcPr>
            <w:tcW w:w="880" w:type="dxa"/>
            <w:shd w:val="clear" w:color="auto" w:fill="EEECE1"/>
          </w:tcPr>
          <w:p w14:paraId="6ADD9A8D" w14:textId="77777777" w:rsidR="001233F8" w:rsidRDefault="008160FF">
            <w:pPr>
              <w:spacing w:after="0"/>
              <w:jc w:val="center"/>
              <w:rPr>
                <w:b/>
                <w:color w:val="000000"/>
              </w:rPr>
            </w:pPr>
            <w:r>
              <w:rPr>
                <w:b/>
                <w:color w:val="000000"/>
              </w:rPr>
              <w:t>Byte #</w:t>
            </w:r>
          </w:p>
        </w:tc>
        <w:tc>
          <w:tcPr>
            <w:tcW w:w="5463" w:type="dxa"/>
            <w:shd w:val="clear" w:color="auto" w:fill="EEECE1"/>
          </w:tcPr>
          <w:p w14:paraId="527EFA9F" w14:textId="77777777" w:rsidR="001233F8" w:rsidRDefault="008160FF">
            <w:pPr>
              <w:spacing w:after="0"/>
              <w:jc w:val="center"/>
              <w:rPr>
                <w:b/>
                <w:color w:val="000000"/>
              </w:rPr>
            </w:pPr>
            <w:r>
              <w:rPr>
                <w:b/>
                <w:color w:val="000000"/>
              </w:rPr>
              <w:t>Field Name</w:t>
            </w:r>
          </w:p>
        </w:tc>
        <w:tc>
          <w:tcPr>
            <w:tcW w:w="1180" w:type="dxa"/>
            <w:shd w:val="clear" w:color="auto" w:fill="EEECE1"/>
          </w:tcPr>
          <w:p w14:paraId="6C619913"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773A5CA5" w14:textId="77777777" w:rsidR="001233F8" w:rsidRDefault="008160FF">
            <w:pPr>
              <w:spacing w:after="0"/>
              <w:jc w:val="center"/>
              <w:rPr>
                <w:b/>
                <w:color w:val="000000"/>
              </w:rPr>
            </w:pPr>
            <w:r>
              <w:rPr>
                <w:b/>
                <w:color w:val="000000"/>
              </w:rPr>
              <w:t>Value</w:t>
            </w:r>
          </w:p>
        </w:tc>
      </w:tr>
      <w:tr w:rsidR="001233F8" w14:paraId="138F3214" w14:textId="77777777">
        <w:trPr>
          <w:cantSplit/>
        </w:trPr>
        <w:tc>
          <w:tcPr>
            <w:tcW w:w="880" w:type="dxa"/>
          </w:tcPr>
          <w:p w14:paraId="65134E5D" w14:textId="77777777" w:rsidR="001233F8" w:rsidRDefault="008160FF">
            <w:pPr>
              <w:spacing w:after="0"/>
              <w:ind w:right="72"/>
              <w:jc w:val="center"/>
              <w:rPr>
                <w:color w:val="000000"/>
              </w:rPr>
            </w:pPr>
            <w:r>
              <w:rPr>
                <w:color w:val="000000"/>
              </w:rPr>
              <w:t>0</w:t>
            </w:r>
          </w:p>
        </w:tc>
        <w:tc>
          <w:tcPr>
            <w:tcW w:w="5463" w:type="dxa"/>
          </w:tcPr>
          <w:p w14:paraId="30B22E89" w14:textId="77777777" w:rsidR="001233F8" w:rsidRDefault="008160FF">
            <w:pPr>
              <w:spacing w:after="0"/>
              <w:rPr>
                <w:color w:val="000000"/>
              </w:rPr>
            </w:pPr>
            <w:r>
              <w:rPr>
                <w:color w:val="000000"/>
              </w:rPr>
              <w:t>Sync</w:t>
            </w:r>
          </w:p>
        </w:tc>
        <w:tc>
          <w:tcPr>
            <w:tcW w:w="1180" w:type="dxa"/>
          </w:tcPr>
          <w:p w14:paraId="3EB01510" w14:textId="77777777" w:rsidR="001233F8" w:rsidRDefault="008160FF">
            <w:pPr>
              <w:spacing w:after="0"/>
              <w:jc w:val="center"/>
              <w:rPr>
                <w:color w:val="000000"/>
              </w:rPr>
            </w:pPr>
            <w:r>
              <w:rPr>
                <w:color w:val="000000"/>
              </w:rPr>
              <w:t>uint8</w:t>
            </w:r>
          </w:p>
        </w:tc>
        <w:tc>
          <w:tcPr>
            <w:tcW w:w="1512" w:type="dxa"/>
            <w:vAlign w:val="center"/>
          </w:tcPr>
          <w:p w14:paraId="0424D1BF" w14:textId="77777777" w:rsidR="001233F8" w:rsidRDefault="008160FF">
            <w:pPr>
              <w:spacing w:after="0"/>
              <w:jc w:val="center"/>
              <w:rPr>
                <w:color w:val="000000"/>
              </w:rPr>
            </w:pPr>
            <w:r>
              <w:rPr>
                <w:color w:val="000000"/>
              </w:rPr>
              <w:t xml:space="preserve"> See Section 4.1</w:t>
            </w:r>
          </w:p>
        </w:tc>
      </w:tr>
      <w:tr w:rsidR="001233F8" w14:paraId="15DCB3B6" w14:textId="77777777">
        <w:trPr>
          <w:cantSplit/>
        </w:trPr>
        <w:tc>
          <w:tcPr>
            <w:tcW w:w="880" w:type="dxa"/>
          </w:tcPr>
          <w:p w14:paraId="7780EAC0" w14:textId="77777777" w:rsidR="001233F8" w:rsidRDefault="008160FF">
            <w:pPr>
              <w:spacing w:after="0"/>
              <w:ind w:right="72"/>
              <w:jc w:val="center"/>
              <w:rPr>
                <w:color w:val="000000"/>
              </w:rPr>
            </w:pPr>
            <w:r>
              <w:rPr>
                <w:color w:val="000000"/>
              </w:rPr>
              <w:t>1-2</w:t>
            </w:r>
          </w:p>
        </w:tc>
        <w:tc>
          <w:tcPr>
            <w:tcW w:w="5463" w:type="dxa"/>
          </w:tcPr>
          <w:p w14:paraId="27BABE83" w14:textId="77777777" w:rsidR="001233F8" w:rsidRDefault="008160FF">
            <w:pPr>
              <w:spacing w:after="0"/>
              <w:rPr>
                <w:color w:val="000000"/>
              </w:rPr>
            </w:pPr>
            <w:r>
              <w:rPr>
                <w:color w:val="000000"/>
              </w:rPr>
              <w:t>NumMsgBytes</w:t>
            </w:r>
          </w:p>
        </w:tc>
        <w:tc>
          <w:tcPr>
            <w:tcW w:w="1180" w:type="dxa"/>
          </w:tcPr>
          <w:p w14:paraId="422B7DAF" w14:textId="77777777" w:rsidR="001233F8" w:rsidRDefault="008160FF">
            <w:pPr>
              <w:spacing w:after="0"/>
              <w:jc w:val="center"/>
              <w:rPr>
                <w:color w:val="000000"/>
              </w:rPr>
            </w:pPr>
            <w:r>
              <w:rPr>
                <w:color w:val="000000"/>
              </w:rPr>
              <w:t>uint16</w:t>
            </w:r>
          </w:p>
        </w:tc>
        <w:tc>
          <w:tcPr>
            <w:tcW w:w="1512" w:type="dxa"/>
            <w:vAlign w:val="center"/>
          </w:tcPr>
          <w:p w14:paraId="1981711A" w14:textId="77777777" w:rsidR="001233F8" w:rsidRDefault="008160FF">
            <w:pPr>
              <w:spacing w:after="0"/>
              <w:jc w:val="center"/>
              <w:rPr>
                <w:color w:val="000000"/>
              </w:rPr>
            </w:pPr>
            <w:r>
              <w:rPr>
                <w:color w:val="000000"/>
              </w:rPr>
              <w:t>81</w:t>
            </w:r>
          </w:p>
        </w:tc>
      </w:tr>
      <w:tr w:rsidR="001233F8" w14:paraId="6062F746" w14:textId="77777777">
        <w:trPr>
          <w:cantSplit/>
        </w:trPr>
        <w:tc>
          <w:tcPr>
            <w:tcW w:w="880" w:type="dxa"/>
          </w:tcPr>
          <w:p w14:paraId="4EE7089C" w14:textId="77777777" w:rsidR="001233F8" w:rsidRDefault="008160FF">
            <w:pPr>
              <w:spacing w:after="0"/>
              <w:ind w:right="72"/>
              <w:jc w:val="center"/>
              <w:rPr>
                <w:color w:val="000000"/>
              </w:rPr>
            </w:pPr>
            <w:r>
              <w:rPr>
                <w:color w:val="000000"/>
              </w:rPr>
              <w:t>3-4</w:t>
            </w:r>
          </w:p>
        </w:tc>
        <w:tc>
          <w:tcPr>
            <w:tcW w:w="5463" w:type="dxa"/>
          </w:tcPr>
          <w:p w14:paraId="10422B0E" w14:textId="77777777" w:rsidR="001233F8" w:rsidRDefault="008160FF">
            <w:pPr>
              <w:spacing w:after="0"/>
              <w:rPr>
                <w:color w:val="000000"/>
              </w:rPr>
            </w:pPr>
            <w:r>
              <w:rPr>
                <w:color w:val="000000"/>
              </w:rPr>
              <w:t>Checksum</w:t>
            </w:r>
          </w:p>
        </w:tc>
        <w:tc>
          <w:tcPr>
            <w:tcW w:w="1180" w:type="dxa"/>
          </w:tcPr>
          <w:p w14:paraId="557A7E84" w14:textId="77777777" w:rsidR="001233F8" w:rsidRDefault="008160FF">
            <w:pPr>
              <w:spacing w:after="0"/>
              <w:jc w:val="center"/>
              <w:rPr>
                <w:color w:val="000000"/>
              </w:rPr>
            </w:pPr>
            <w:r>
              <w:rPr>
                <w:color w:val="000000"/>
              </w:rPr>
              <w:t>uint16</w:t>
            </w:r>
          </w:p>
        </w:tc>
        <w:tc>
          <w:tcPr>
            <w:tcW w:w="1512" w:type="dxa"/>
            <w:vAlign w:val="center"/>
          </w:tcPr>
          <w:p w14:paraId="57548444" w14:textId="77777777" w:rsidR="001233F8" w:rsidRDefault="008160FF">
            <w:pPr>
              <w:spacing w:after="0"/>
              <w:jc w:val="center"/>
              <w:rPr>
                <w:color w:val="000000"/>
              </w:rPr>
            </w:pPr>
            <w:r>
              <w:rPr>
                <w:color w:val="000000"/>
              </w:rPr>
              <w:t>See Section 4.6</w:t>
            </w:r>
          </w:p>
        </w:tc>
      </w:tr>
      <w:tr w:rsidR="001233F8" w14:paraId="2AAD35A3" w14:textId="77777777">
        <w:trPr>
          <w:cantSplit/>
          <w:trHeight w:val="255"/>
        </w:trPr>
        <w:tc>
          <w:tcPr>
            <w:tcW w:w="880" w:type="dxa"/>
          </w:tcPr>
          <w:p w14:paraId="4FB518B6" w14:textId="77777777" w:rsidR="001233F8" w:rsidRDefault="008160FF">
            <w:pPr>
              <w:spacing w:after="0"/>
              <w:ind w:right="72"/>
              <w:jc w:val="center"/>
              <w:rPr>
                <w:color w:val="000000"/>
              </w:rPr>
            </w:pPr>
            <w:r>
              <w:rPr>
                <w:color w:val="000000"/>
              </w:rPr>
              <w:t>5</w:t>
            </w:r>
          </w:p>
        </w:tc>
        <w:tc>
          <w:tcPr>
            <w:tcW w:w="5463" w:type="dxa"/>
          </w:tcPr>
          <w:p w14:paraId="7181E79D" w14:textId="77777777" w:rsidR="001233F8" w:rsidRDefault="008160FF">
            <w:pPr>
              <w:spacing w:after="0"/>
              <w:rPr>
                <w:color w:val="000000"/>
              </w:rPr>
            </w:pPr>
            <w:r>
              <w:rPr>
                <w:color w:val="000000"/>
              </w:rPr>
              <w:t>TransactionID</w:t>
            </w:r>
          </w:p>
        </w:tc>
        <w:tc>
          <w:tcPr>
            <w:tcW w:w="1180" w:type="dxa"/>
          </w:tcPr>
          <w:p w14:paraId="1F9F68A6" w14:textId="77777777" w:rsidR="001233F8" w:rsidRDefault="008160FF">
            <w:pPr>
              <w:spacing w:after="0"/>
              <w:jc w:val="center"/>
              <w:rPr>
                <w:color w:val="000000"/>
              </w:rPr>
            </w:pPr>
            <w:r>
              <w:rPr>
                <w:color w:val="000000"/>
              </w:rPr>
              <w:t>uint8</w:t>
            </w:r>
          </w:p>
        </w:tc>
        <w:tc>
          <w:tcPr>
            <w:tcW w:w="1512" w:type="dxa"/>
            <w:vAlign w:val="center"/>
          </w:tcPr>
          <w:p w14:paraId="417E7076" w14:textId="77777777" w:rsidR="001233F8" w:rsidRDefault="008160FF">
            <w:pPr>
              <w:spacing w:after="0"/>
              <w:jc w:val="center"/>
              <w:rPr>
                <w:color w:val="000000"/>
              </w:rPr>
            </w:pPr>
            <w:r>
              <w:rPr>
                <w:color w:val="000000"/>
              </w:rPr>
              <w:t>See Section 4.3</w:t>
            </w:r>
          </w:p>
        </w:tc>
      </w:tr>
      <w:tr w:rsidR="001233F8" w14:paraId="7D03A967" w14:textId="77777777">
        <w:trPr>
          <w:cantSplit/>
        </w:trPr>
        <w:tc>
          <w:tcPr>
            <w:tcW w:w="880" w:type="dxa"/>
          </w:tcPr>
          <w:p w14:paraId="51EF6EBA" w14:textId="77777777" w:rsidR="001233F8" w:rsidRDefault="008160FF">
            <w:pPr>
              <w:spacing w:after="0"/>
              <w:ind w:right="72"/>
              <w:jc w:val="center"/>
              <w:rPr>
                <w:color w:val="000000"/>
              </w:rPr>
            </w:pPr>
            <w:r>
              <w:rPr>
                <w:color w:val="000000"/>
              </w:rPr>
              <w:t>6</w:t>
            </w:r>
          </w:p>
        </w:tc>
        <w:tc>
          <w:tcPr>
            <w:tcW w:w="5463" w:type="dxa"/>
          </w:tcPr>
          <w:p w14:paraId="6977BE78" w14:textId="77777777" w:rsidR="001233F8" w:rsidRDefault="008160FF">
            <w:pPr>
              <w:spacing w:after="0"/>
              <w:rPr>
                <w:color w:val="000000"/>
              </w:rPr>
            </w:pPr>
            <w:r>
              <w:rPr>
                <w:color w:val="000000"/>
              </w:rPr>
              <w:t>MessageID</w:t>
            </w:r>
          </w:p>
        </w:tc>
        <w:tc>
          <w:tcPr>
            <w:tcW w:w="1180" w:type="dxa"/>
          </w:tcPr>
          <w:p w14:paraId="31D2E6D3" w14:textId="77777777" w:rsidR="001233F8" w:rsidRDefault="008160FF">
            <w:pPr>
              <w:spacing w:after="0"/>
              <w:jc w:val="center"/>
              <w:rPr>
                <w:color w:val="000000"/>
              </w:rPr>
            </w:pPr>
            <w:r>
              <w:rPr>
                <w:color w:val="000000"/>
              </w:rPr>
              <w:t>uint8</w:t>
            </w:r>
          </w:p>
        </w:tc>
        <w:tc>
          <w:tcPr>
            <w:tcW w:w="1512" w:type="dxa"/>
            <w:vAlign w:val="center"/>
          </w:tcPr>
          <w:p w14:paraId="02EDEF58" w14:textId="77777777" w:rsidR="001233F8" w:rsidRDefault="008160FF">
            <w:pPr>
              <w:spacing w:after="0"/>
              <w:jc w:val="center"/>
              <w:rPr>
                <w:color w:val="000000"/>
              </w:rPr>
            </w:pPr>
            <w:r>
              <w:rPr>
                <w:color w:val="000000"/>
              </w:rPr>
              <w:t>17</w:t>
            </w:r>
          </w:p>
        </w:tc>
      </w:tr>
      <w:tr w:rsidR="001233F8" w14:paraId="09929947" w14:textId="77777777">
        <w:trPr>
          <w:cantSplit/>
        </w:trPr>
        <w:tc>
          <w:tcPr>
            <w:tcW w:w="880" w:type="dxa"/>
          </w:tcPr>
          <w:p w14:paraId="1086DB98" w14:textId="77777777" w:rsidR="001233F8" w:rsidRDefault="008160FF">
            <w:pPr>
              <w:spacing w:after="0"/>
              <w:ind w:right="72"/>
              <w:jc w:val="center"/>
              <w:rPr>
                <w:color w:val="000000"/>
              </w:rPr>
            </w:pPr>
            <w:r>
              <w:rPr>
                <w:color w:val="000000"/>
              </w:rPr>
              <w:t>7-10</w:t>
            </w:r>
          </w:p>
        </w:tc>
        <w:tc>
          <w:tcPr>
            <w:tcW w:w="5463" w:type="dxa"/>
          </w:tcPr>
          <w:p w14:paraId="20A3147D" w14:textId="77777777" w:rsidR="001233F8" w:rsidRDefault="008160FF">
            <w:pPr>
              <w:spacing w:after="0"/>
              <w:rPr>
                <w:color w:val="000000"/>
              </w:rPr>
            </w:pPr>
            <w:r>
              <w:rPr>
                <w:color w:val="000000"/>
              </w:rPr>
              <w:t>NumBytesRcvd</w:t>
            </w:r>
          </w:p>
        </w:tc>
        <w:tc>
          <w:tcPr>
            <w:tcW w:w="1180" w:type="dxa"/>
          </w:tcPr>
          <w:p w14:paraId="2B55B0B7" w14:textId="77777777" w:rsidR="001233F8" w:rsidRDefault="008160FF">
            <w:pPr>
              <w:spacing w:after="0"/>
              <w:jc w:val="center"/>
              <w:rPr>
                <w:color w:val="000000"/>
              </w:rPr>
            </w:pPr>
            <w:r>
              <w:rPr>
                <w:color w:val="000000"/>
              </w:rPr>
              <w:t>uint32</w:t>
            </w:r>
          </w:p>
        </w:tc>
        <w:tc>
          <w:tcPr>
            <w:tcW w:w="1512" w:type="dxa"/>
            <w:vAlign w:val="center"/>
          </w:tcPr>
          <w:p w14:paraId="116923E4" w14:textId="77777777" w:rsidR="001233F8" w:rsidRDefault="008160FF">
            <w:pPr>
              <w:spacing w:after="0"/>
              <w:jc w:val="center"/>
              <w:rPr>
                <w:color w:val="000000"/>
              </w:rPr>
            </w:pPr>
            <w:r>
              <w:rPr>
                <w:color w:val="000000"/>
              </w:rPr>
              <w:t>See below</w:t>
            </w:r>
          </w:p>
        </w:tc>
      </w:tr>
      <w:tr w:rsidR="001233F8" w14:paraId="25E55042" w14:textId="77777777">
        <w:trPr>
          <w:cantSplit/>
        </w:trPr>
        <w:tc>
          <w:tcPr>
            <w:tcW w:w="880" w:type="dxa"/>
          </w:tcPr>
          <w:p w14:paraId="580EFC27" w14:textId="77777777" w:rsidR="001233F8" w:rsidRDefault="008160FF">
            <w:pPr>
              <w:spacing w:after="0"/>
              <w:ind w:right="72"/>
              <w:jc w:val="center"/>
              <w:rPr>
                <w:color w:val="000000"/>
              </w:rPr>
            </w:pPr>
            <w:r>
              <w:rPr>
                <w:color w:val="000000"/>
              </w:rPr>
              <w:t>11-14</w:t>
            </w:r>
          </w:p>
        </w:tc>
        <w:tc>
          <w:tcPr>
            <w:tcW w:w="5463" w:type="dxa"/>
          </w:tcPr>
          <w:p w14:paraId="51EC4952" w14:textId="77777777" w:rsidR="001233F8" w:rsidRDefault="008160FF">
            <w:pPr>
              <w:spacing w:after="0"/>
              <w:rPr>
                <w:color w:val="000000"/>
              </w:rPr>
            </w:pPr>
            <w:r>
              <w:rPr>
                <w:color w:val="000000"/>
              </w:rPr>
              <w:t>NumBytesXmtd</w:t>
            </w:r>
          </w:p>
        </w:tc>
        <w:tc>
          <w:tcPr>
            <w:tcW w:w="1180" w:type="dxa"/>
          </w:tcPr>
          <w:p w14:paraId="70C5B0DE" w14:textId="77777777" w:rsidR="001233F8" w:rsidRDefault="008160FF">
            <w:pPr>
              <w:spacing w:after="0"/>
              <w:jc w:val="center"/>
              <w:rPr>
                <w:color w:val="000000"/>
              </w:rPr>
            </w:pPr>
            <w:r>
              <w:rPr>
                <w:color w:val="000000"/>
              </w:rPr>
              <w:t>uint32</w:t>
            </w:r>
          </w:p>
        </w:tc>
        <w:tc>
          <w:tcPr>
            <w:tcW w:w="1512" w:type="dxa"/>
            <w:vAlign w:val="center"/>
          </w:tcPr>
          <w:p w14:paraId="6B1F2BEF" w14:textId="77777777" w:rsidR="001233F8" w:rsidRDefault="008160FF">
            <w:pPr>
              <w:spacing w:after="0"/>
              <w:jc w:val="center"/>
              <w:rPr>
                <w:color w:val="000000"/>
              </w:rPr>
            </w:pPr>
            <w:r>
              <w:rPr>
                <w:color w:val="000000"/>
              </w:rPr>
              <w:t>See below</w:t>
            </w:r>
          </w:p>
        </w:tc>
      </w:tr>
      <w:tr w:rsidR="001233F8" w14:paraId="7A0DD685" w14:textId="77777777">
        <w:trPr>
          <w:cantSplit/>
        </w:trPr>
        <w:tc>
          <w:tcPr>
            <w:tcW w:w="880" w:type="dxa"/>
          </w:tcPr>
          <w:p w14:paraId="6944C51F" w14:textId="77777777" w:rsidR="001233F8" w:rsidRDefault="008160FF">
            <w:pPr>
              <w:spacing w:after="0"/>
              <w:ind w:right="72"/>
              <w:jc w:val="center"/>
              <w:rPr>
                <w:color w:val="000000"/>
              </w:rPr>
            </w:pPr>
            <w:r>
              <w:rPr>
                <w:color w:val="000000"/>
              </w:rPr>
              <w:t>15-18</w:t>
            </w:r>
          </w:p>
        </w:tc>
        <w:tc>
          <w:tcPr>
            <w:tcW w:w="5463" w:type="dxa"/>
          </w:tcPr>
          <w:p w14:paraId="0E4B2B9A" w14:textId="77777777" w:rsidR="001233F8" w:rsidRDefault="008160FF">
            <w:pPr>
              <w:spacing w:after="0"/>
              <w:rPr>
                <w:color w:val="000000"/>
              </w:rPr>
            </w:pPr>
            <w:r>
              <w:rPr>
                <w:color w:val="000000"/>
              </w:rPr>
              <w:t>NumMsgsRcvd</w:t>
            </w:r>
          </w:p>
        </w:tc>
        <w:tc>
          <w:tcPr>
            <w:tcW w:w="1180" w:type="dxa"/>
          </w:tcPr>
          <w:p w14:paraId="74D477A7" w14:textId="77777777" w:rsidR="001233F8" w:rsidRDefault="008160FF">
            <w:pPr>
              <w:spacing w:after="0"/>
              <w:jc w:val="center"/>
              <w:rPr>
                <w:color w:val="000000"/>
              </w:rPr>
            </w:pPr>
            <w:r>
              <w:rPr>
                <w:color w:val="000000"/>
              </w:rPr>
              <w:t>uint32</w:t>
            </w:r>
          </w:p>
        </w:tc>
        <w:tc>
          <w:tcPr>
            <w:tcW w:w="1512" w:type="dxa"/>
            <w:vAlign w:val="center"/>
          </w:tcPr>
          <w:p w14:paraId="15FF312A" w14:textId="77777777" w:rsidR="001233F8" w:rsidRDefault="008160FF">
            <w:pPr>
              <w:spacing w:after="0"/>
              <w:jc w:val="center"/>
              <w:rPr>
                <w:color w:val="000000"/>
              </w:rPr>
            </w:pPr>
            <w:r>
              <w:rPr>
                <w:color w:val="000000"/>
              </w:rPr>
              <w:t>See below</w:t>
            </w:r>
          </w:p>
        </w:tc>
      </w:tr>
      <w:tr w:rsidR="001233F8" w14:paraId="61EC4EE0" w14:textId="77777777">
        <w:trPr>
          <w:cantSplit/>
        </w:trPr>
        <w:tc>
          <w:tcPr>
            <w:tcW w:w="880" w:type="dxa"/>
          </w:tcPr>
          <w:p w14:paraId="7FEBAA58" w14:textId="77777777" w:rsidR="001233F8" w:rsidRDefault="008160FF">
            <w:pPr>
              <w:spacing w:after="0"/>
              <w:ind w:right="72"/>
              <w:jc w:val="center"/>
              <w:rPr>
                <w:color w:val="000000"/>
              </w:rPr>
            </w:pPr>
            <w:r>
              <w:rPr>
                <w:color w:val="000000"/>
              </w:rPr>
              <w:t>19-22</w:t>
            </w:r>
          </w:p>
        </w:tc>
        <w:tc>
          <w:tcPr>
            <w:tcW w:w="5463" w:type="dxa"/>
          </w:tcPr>
          <w:p w14:paraId="0EF2DFE4" w14:textId="77777777" w:rsidR="001233F8" w:rsidRDefault="008160FF">
            <w:pPr>
              <w:spacing w:after="0"/>
              <w:rPr>
                <w:color w:val="000000"/>
              </w:rPr>
            </w:pPr>
            <w:r>
              <w:rPr>
                <w:color w:val="000000"/>
              </w:rPr>
              <w:t>NumMsgsXmtd</w:t>
            </w:r>
          </w:p>
        </w:tc>
        <w:tc>
          <w:tcPr>
            <w:tcW w:w="1180" w:type="dxa"/>
          </w:tcPr>
          <w:p w14:paraId="1683F34A" w14:textId="77777777" w:rsidR="001233F8" w:rsidRDefault="008160FF">
            <w:pPr>
              <w:spacing w:after="0"/>
              <w:jc w:val="center"/>
              <w:rPr>
                <w:color w:val="000000"/>
              </w:rPr>
            </w:pPr>
            <w:r>
              <w:rPr>
                <w:color w:val="000000"/>
              </w:rPr>
              <w:t>uint32</w:t>
            </w:r>
          </w:p>
        </w:tc>
        <w:tc>
          <w:tcPr>
            <w:tcW w:w="1512" w:type="dxa"/>
            <w:vAlign w:val="center"/>
          </w:tcPr>
          <w:p w14:paraId="5F191FF8" w14:textId="77777777" w:rsidR="001233F8" w:rsidRDefault="008160FF">
            <w:pPr>
              <w:spacing w:after="0"/>
              <w:jc w:val="center"/>
              <w:rPr>
                <w:color w:val="000000"/>
              </w:rPr>
            </w:pPr>
            <w:r>
              <w:rPr>
                <w:color w:val="000000"/>
              </w:rPr>
              <w:t>See below</w:t>
            </w:r>
          </w:p>
        </w:tc>
      </w:tr>
      <w:tr w:rsidR="001233F8" w14:paraId="68FAD859" w14:textId="77777777">
        <w:trPr>
          <w:cantSplit/>
        </w:trPr>
        <w:tc>
          <w:tcPr>
            <w:tcW w:w="880" w:type="dxa"/>
          </w:tcPr>
          <w:p w14:paraId="419AC2CA" w14:textId="77777777" w:rsidR="001233F8" w:rsidRDefault="008160FF">
            <w:pPr>
              <w:spacing w:after="0"/>
              <w:ind w:right="72"/>
              <w:jc w:val="center"/>
              <w:rPr>
                <w:color w:val="000000"/>
              </w:rPr>
            </w:pPr>
            <w:r>
              <w:rPr>
                <w:color w:val="000000"/>
              </w:rPr>
              <w:t>23-26</w:t>
            </w:r>
          </w:p>
        </w:tc>
        <w:tc>
          <w:tcPr>
            <w:tcW w:w="5463" w:type="dxa"/>
          </w:tcPr>
          <w:p w14:paraId="692F89EF" w14:textId="77777777" w:rsidR="001233F8" w:rsidRDefault="008160FF">
            <w:pPr>
              <w:spacing w:after="0"/>
              <w:rPr>
                <w:color w:val="000000"/>
              </w:rPr>
            </w:pPr>
            <w:r>
              <w:rPr>
                <w:color w:val="000000"/>
              </w:rPr>
              <w:t>DispatchTimeouts</w:t>
            </w:r>
          </w:p>
        </w:tc>
        <w:tc>
          <w:tcPr>
            <w:tcW w:w="1180" w:type="dxa"/>
          </w:tcPr>
          <w:p w14:paraId="5FCB8BC2" w14:textId="77777777" w:rsidR="001233F8" w:rsidRDefault="008160FF">
            <w:pPr>
              <w:spacing w:after="0"/>
              <w:jc w:val="center"/>
              <w:rPr>
                <w:color w:val="000000"/>
              </w:rPr>
            </w:pPr>
            <w:r>
              <w:rPr>
                <w:color w:val="000000"/>
              </w:rPr>
              <w:t>uint32</w:t>
            </w:r>
          </w:p>
        </w:tc>
        <w:tc>
          <w:tcPr>
            <w:tcW w:w="1512" w:type="dxa"/>
            <w:vAlign w:val="center"/>
          </w:tcPr>
          <w:p w14:paraId="1EBD8DEF" w14:textId="77777777" w:rsidR="001233F8" w:rsidRDefault="008160FF">
            <w:pPr>
              <w:spacing w:after="0"/>
              <w:jc w:val="center"/>
              <w:rPr>
                <w:color w:val="000000"/>
              </w:rPr>
            </w:pPr>
            <w:r>
              <w:rPr>
                <w:color w:val="000000"/>
              </w:rPr>
              <w:t>See below</w:t>
            </w:r>
          </w:p>
        </w:tc>
      </w:tr>
      <w:tr w:rsidR="001233F8" w14:paraId="5C98EE4B" w14:textId="77777777">
        <w:trPr>
          <w:cantSplit/>
        </w:trPr>
        <w:tc>
          <w:tcPr>
            <w:tcW w:w="880" w:type="dxa"/>
          </w:tcPr>
          <w:p w14:paraId="7A4AB5F4" w14:textId="77777777" w:rsidR="001233F8" w:rsidRDefault="008160FF">
            <w:pPr>
              <w:spacing w:after="0"/>
              <w:ind w:right="72"/>
              <w:jc w:val="center"/>
              <w:rPr>
                <w:color w:val="000000"/>
              </w:rPr>
            </w:pPr>
            <w:r>
              <w:rPr>
                <w:color w:val="000000"/>
              </w:rPr>
              <w:t>27-30</w:t>
            </w:r>
          </w:p>
        </w:tc>
        <w:tc>
          <w:tcPr>
            <w:tcW w:w="5463" w:type="dxa"/>
          </w:tcPr>
          <w:p w14:paraId="1F3359DD" w14:textId="77777777" w:rsidR="001233F8" w:rsidRDefault="008160FF">
            <w:pPr>
              <w:spacing w:after="0"/>
              <w:rPr>
                <w:color w:val="000000"/>
              </w:rPr>
            </w:pPr>
            <w:r>
              <w:rPr>
                <w:color w:val="000000"/>
              </w:rPr>
              <w:t>DataPacketsDropped</w:t>
            </w:r>
          </w:p>
        </w:tc>
        <w:tc>
          <w:tcPr>
            <w:tcW w:w="1180" w:type="dxa"/>
          </w:tcPr>
          <w:p w14:paraId="100B2F75" w14:textId="77777777" w:rsidR="001233F8" w:rsidRDefault="008160FF">
            <w:pPr>
              <w:spacing w:after="0"/>
              <w:jc w:val="center"/>
              <w:rPr>
                <w:color w:val="000000"/>
              </w:rPr>
            </w:pPr>
            <w:r>
              <w:rPr>
                <w:color w:val="000000"/>
              </w:rPr>
              <w:t>uint32</w:t>
            </w:r>
          </w:p>
        </w:tc>
        <w:tc>
          <w:tcPr>
            <w:tcW w:w="1512" w:type="dxa"/>
            <w:vAlign w:val="center"/>
          </w:tcPr>
          <w:p w14:paraId="18284983" w14:textId="77777777" w:rsidR="001233F8" w:rsidRDefault="008160FF">
            <w:pPr>
              <w:spacing w:after="0"/>
              <w:jc w:val="center"/>
              <w:rPr>
                <w:color w:val="000000"/>
              </w:rPr>
            </w:pPr>
            <w:r>
              <w:rPr>
                <w:color w:val="000000"/>
              </w:rPr>
              <w:t>See below</w:t>
            </w:r>
          </w:p>
        </w:tc>
      </w:tr>
      <w:tr w:rsidR="001233F8" w14:paraId="29B14D60" w14:textId="77777777">
        <w:trPr>
          <w:cantSplit/>
        </w:trPr>
        <w:tc>
          <w:tcPr>
            <w:tcW w:w="880" w:type="dxa"/>
          </w:tcPr>
          <w:p w14:paraId="71FAACED" w14:textId="77777777" w:rsidR="001233F8" w:rsidRDefault="008160FF">
            <w:pPr>
              <w:spacing w:after="0"/>
              <w:ind w:right="72"/>
              <w:jc w:val="center"/>
              <w:rPr>
                <w:color w:val="000000"/>
              </w:rPr>
            </w:pPr>
            <w:r>
              <w:rPr>
                <w:color w:val="000000"/>
              </w:rPr>
              <w:t>31-34</w:t>
            </w:r>
          </w:p>
        </w:tc>
        <w:tc>
          <w:tcPr>
            <w:tcW w:w="5463" w:type="dxa"/>
          </w:tcPr>
          <w:p w14:paraId="38C8FFB4" w14:textId="77777777" w:rsidR="001233F8" w:rsidRDefault="008160FF">
            <w:pPr>
              <w:spacing w:after="0"/>
              <w:rPr>
                <w:color w:val="000000"/>
              </w:rPr>
            </w:pPr>
            <w:r>
              <w:rPr>
                <w:color w:val="000000"/>
              </w:rPr>
              <w:t>NumStrayBytes</w:t>
            </w:r>
          </w:p>
        </w:tc>
        <w:tc>
          <w:tcPr>
            <w:tcW w:w="1180" w:type="dxa"/>
          </w:tcPr>
          <w:p w14:paraId="12065CC2" w14:textId="77777777" w:rsidR="001233F8" w:rsidRDefault="008160FF">
            <w:pPr>
              <w:spacing w:after="0"/>
              <w:jc w:val="center"/>
              <w:rPr>
                <w:color w:val="000000"/>
              </w:rPr>
            </w:pPr>
            <w:r>
              <w:rPr>
                <w:color w:val="000000"/>
              </w:rPr>
              <w:t>uint32</w:t>
            </w:r>
          </w:p>
        </w:tc>
        <w:tc>
          <w:tcPr>
            <w:tcW w:w="1512" w:type="dxa"/>
            <w:vAlign w:val="center"/>
          </w:tcPr>
          <w:p w14:paraId="19213314" w14:textId="77777777" w:rsidR="001233F8" w:rsidRDefault="008160FF">
            <w:pPr>
              <w:spacing w:after="0"/>
              <w:jc w:val="center"/>
              <w:rPr>
                <w:color w:val="000000"/>
              </w:rPr>
            </w:pPr>
            <w:r>
              <w:rPr>
                <w:color w:val="000000"/>
              </w:rPr>
              <w:t>See below</w:t>
            </w:r>
          </w:p>
        </w:tc>
      </w:tr>
      <w:tr w:rsidR="001233F8" w14:paraId="32A26B77" w14:textId="77777777">
        <w:trPr>
          <w:cantSplit/>
        </w:trPr>
        <w:tc>
          <w:tcPr>
            <w:tcW w:w="880" w:type="dxa"/>
          </w:tcPr>
          <w:p w14:paraId="11F21DD1" w14:textId="77777777" w:rsidR="001233F8" w:rsidRDefault="008160FF">
            <w:pPr>
              <w:spacing w:after="0"/>
              <w:ind w:right="72"/>
              <w:jc w:val="center"/>
              <w:rPr>
                <w:color w:val="000000"/>
              </w:rPr>
            </w:pPr>
            <w:r>
              <w:rPr>
                <w:color w:val="000000"/>
              </w:rPr>
              <w:t>35-38</w:t>
            </w:r>
          </w:p>
        </w:tc>
        <w:tc>
          <w:tcPr>
            <w:tcW w:w="5463" w:type="dxa"/>
          </w:tcPr>
          <w:p w14:paraId="106E8869" w14:textId="77777777" w:rsidR="001233F8" w:rsidRDefault="008160FF">
            <w:pPr>
              <w:spacing w:after="0"/>
              <w:rPr>
                <w:color w:val="000000"/>
              </w:rPr>
            </w:pPr>
            <w:r>
              <w:rPr>
                <w:color w:val="000000"/>
              </w:rPr>
              <w:t>NumNonsequentialTransactionIDs</w:t>
            </w:r>
          </w:p>
        </w:tc>
        <w:tc>
          <w:tcPr>
            <w:tcW w:w="1180" w:type="dxa"/>
          </w:tcPr>
          <w:p w14:paraId="7B73E16F" w14:textId="77777777" w:rsidR="001233F8" w:rsidRDefault="008160FF">
            <w:pPr>
              <w:spacing w:after="0"/>
              <w:jc w:val="center"/>
              <w:rPr>
                <w:color w:val="000000"/>
              </w:rPr>
            </w:pPr>
            <w:r>
              <w:rPr>
                <w:color w:val="000000"/>
              </w:rPr>
              <w:t>uint32</w:t>
            </w:r>
          </w:p>
        </w:tc>
        <w:tc>
          <w:tcPr>
            <w:tcW w:w="1512" w:type="dxa"/>
            <w:vAlign w:val="center"/>
          </w:tcPr>
          <w:p w14:paraId="279C4F7E" w14:textId="77777777" w:rsidR="001233F8" w:rsidRDefault="008160FF">
            <w:pPr>
              <w:spacing w:after="0"/>
              <w:jc w:val="center"/>
              <w:rPr>
                <w:color w:val="000000"/>
              </w:rPr>
            </w:pPr>
            <w:r>
              <w:rPr>
                <w:color w:val="000000"/>
              </w:rPr>
              <w:t>See below</w:t>
            </w:r>
          </w:p>
        </w:tc>
      </w:tr>
      <w:tr w:rsidR="001233F8" w14:paraId="31E6AE48" w14:textId="77777777">
        <w:trPr>
          <w:cantSplit/>
        </w:trPr>
        <w:tc>
          <w:tcPr>
            <w:tcW w:w="880" w:type="dxa"/>
          </w:tcPr>
          <w:p w14:paraId="1C019424" w14:textId="77777777" w:rsidR="001233F8" w:rsidRDefault="008160FF">
            <w:pPr>
              <w:spacing w:after="0"/>
              <w:ind w:right="72"/>
              <w:jc w:val="center"/>
              <w:rPr>
                <w:color w:val="000000"/>
              </w:rPr>
            </w:pPr>
            <w:r>
              <w:rPr>
                <w:color w:val="000000"/>
              </w:rPr>
              <w:t>39-42</w:t>
            </w:r>
          </w:p>
        </w:tc>
        <w:tc>
          <w:tcPr>
            <w:tcW w:w="5463" w:type="dxa"/>
          </w:tcPr>
          <w:p w14:paraId="039CEFBD" w14:textId="77777777" w:rsidR="001233F8" w:rsidRDefault="008160FF">
            <w:pPr>
              <w:spacing w:after="0"/>
              <w:rPr>
                <w:color w:val="000000"/>
              </w:rPr>
            </w:pPr>
            <w:r>
              <w:rPr>
                <w:color w:val="000000"/>
              </w:rPr>
              <w:t>NumIgnoredMsgs</w:t>
            </w:r>
          </w:p>
        </w:tc>
        <w:tc>
          <w:tcPr>
            <w:tcW w:w="1180" w:type="dxa"/>
          </w:tcPr>
          <w:p w14:paraId="36A5E427" w14:textId="77777777" w:rsidR="001233F8" w:rsidRDefault="008160FF">
            <w:pPr>
              <w:spacing w:after="0"/>
              <w:jc w:val="center"/>
              <w:rPr>
                <w:color w:val="000000"/>
              </w:rPr>
            </w:pPr>
            <w:r>
              <w:rPr>
                <w:color w:val="000000"/>
              </w:rPr>
              <w:t>uint32</w:t>
            </w:r>
          </w:p>
        </w:tc>
        <w:tc>
          <w:tcPr>
            <w:tcW w:w="1512" w:type="dxa"/>
            <w:vAlign w:val="center"/>
          </w:tcPr>
          <w:p w14:paraId="152E7261" w14:textId="77777777" w:rsidR="001233F8" w:rsidRDefault="008160FF">
            <w:pPr>
              <w:spacing w:after="0"/>
              <w:jc w:val="center"/>
              <w:rPr>
                <w:color w:val="000000"/>
              </w:rPr>
            </w:pPr>
            <w:r>
              <w:rPr>
                <w:color w:val="000000"/>
              </w:rPr>
              <w:t>See below</w:t>
            </w:r>
          </w:p>
        </w:tc>
      </w:tr>
      <w:tr w:rsidR="001233F8" w14:paraId="2699E9C2" w14:textId="77777777">
        <w:trPr>
          <w:cantSplit/>
        </w:trPr>
        <w:tc>
          <w:tcPr>
            <w:tcW w:w="880" w:type="dxa"/>
          </w:tcPr>
          <w:p w14:paraId="79B8DF16" w14:textId="77777777" w:rsidR="001233F8" w:rsidRDefault="008160FF">
            <w:pPr>
              <w:spacing w:after="0"/>
              <w:ind w:right="72"/>
              <w:jc w:val="center"/>
              <w:rPr>
                <w:color w:val="000000"/>
              </w:rPr>
            </w:pPr>
            <w:r>
              <w:rPr>
                <w:color w:val="000000"/>
              </w:rPr>
              <w:t>43-46</w:t>
            </w:r>
          </w:p>
        </w:tc>
        <w:tc>
          <w:tcPr>
            <w:tcW w:w="5463" w:type="dxa"/>
          </w:tcPr>
          <w:p w14:paraId="44535484" w14:textId="77777777" w:rsidR="001233F8" w:rsidRDefault="008160FF">
            <w:pPr>
              <w:spacing w:after="0"/>
              <w:rPr>
                <w:color w:val="000000"/>
              </w:rPr>
            </w:pPr>
            <w:r>
              <w:rPr>
                <w:color w:val="000000"/>
              </w:rPr>
              <w:t>DataPacketsProcessed</w:t>
            </w:r>
          </w:p>
        </w:tc>
        <w:tc>
          <w:tcPr>
            <w:tcW w:w="1180" w:type="dxa"/>
          </w:tcPr>
          <w:p w14:paraId="4BDE19CE" w14:textId="77777777" w:rsidR="001233F8" w:rsidRDefault="008160FF">
            <w:pPr>
              <w:spacing w:after="0"/>
              <w:jc w:val="center"/>
              <w:rPr>
                <w:color w:val="000000"/>
              </w:rPr>
            </w:pPr>
            <w:r>
              <w:rPr>
                <w:color w:val="000000"/>
              </w:rPr>
              <w:t>uint32</w:t>
            </w:r>
          </w:p>
        </w:tc>
        <w:tc>
          <w:tcPr>
            <w:tcW w:w="1512" w:type="dxa"/>
            <w:vAlign w:val="center"/>
          </w:tcPr>
          <w:p w14:paraId="2290C31D" w14:textId="77777777" w:rsidR="001233F8" w:rsidRDefault="008160FF">
            <w:pPr>
              <w:spacing w:after="0"/>
              <w:jc w:val="center"/>
              <w:rPr>
                <w:color w:val="000000"/>
              </w:rPr>
            </w:pPr>
            <w:r>
              <w:rPr>
                <w:color w:val="000000"/>
              </w:rPr>
              <w:t>See below</w:t>
            </w:r>
          </w:p>
        </w:tc>
      </w:tr>
      <w:tr w:rsidR="001233F8" w14:paraId="0DD02220" w14:textId="77777777">
        <w:trPr>
          <w:cantSplit/>
        </w:trPr>
        <w:tc>
          <w:tcPr>
            <w:tcW w:w="880" w:type="dxa"/>
          </w:tcPr>
          <w:p w14:paraId="79A9701F" w14:textId="77777777" w:rsidR="001233F8" w:rsidRDefault="008160FF">
            <w:pPr>
              <w:spacing w:after="0"/>
              <w:ind w:right="72"/>
              <w:jc w:val="center"/>
              <w:rPr>
                <w:color w:val="000000"/>
              </w:rPr>
            </w:pPr>
            <w:r>
              <w:rPr>
                <w:color w:val="000000"/>
              </w:rPr>
              <w:t>47-50</w:t>
            </w:r>
          </w:p>
        </w:tc>
        <w:tc>
          <w:tcPr>
            <w:tcW w:w="5463" w:type="dxa"/>
          </w:tcPr>
          <w:p w14:paraId="743F3B63" w14:textId="77777777" w:rsidR="001233F8" w:rsidRDefault="008160FF">
            <w:pPr>
              <w:spacing w:after="0"/>
              <w:rPr>
                <w:color w:val="000000"/>
              </w:rPr>
            </w:pPr>
            <w:r>
              <w:rPr>
                <w:color w:val="000000"/>
              </w:rPr>
              <w:t>CorruptedDataPackets</w:t>
            </w:r>
          </w:p>
        </w:tc>
        <w:tc>
          <w:tcPr>
            <w:tcW w:w="1180" w:type="dxa"/>
          </w:tcPr>
          <w:p w14:paraId="38D634FC" w14:textId="77777777" w:rsidR="001233F8" w:rsidRDefault="008160FF">
            <w:pPr>
              <w:spacing w:after="0"/>
              <w:jc w:val="center"/>
              <w:rPr>
                <w:color w:val="000000"/>
              </w:rPr>
            </w:pPr>
            <w:r>
              <w:rPr>
                <w:color w:val="000000"/>
              </w:rPr>
              <w:t>uint32</w:t>
            </w:r>
          </w:p>
        </w:tc>
        <w:tc>
          <w:tcPr>
            <w:tcW w:w="1512" w:type="dxa"/>
            <w:vAlign w:val="center"/>
          </w:tcPr>
          <w:p w14:paraId="0CBB704E" w14:textId="77777777" w:rsidR="001233F8" w:rsidRDefault="008160FF">
            <w:pPr>
              <w:spacing w:after="0"/>
              <w:jc w:val="center"/>
              <w:rPr>
                <w:color w:val="000000"/>
              </w:rPr>
            </w:pPr>
            <w:r>
              <w:rPr>
                <w:color w:val="000000"/>
              </w:rPr>
              <w:t>See below</w:t>
            </w:r>
          </w:p>
        </w:tc>
      </w:tr>
      <w:tr w:rsidR="001233F8" w14:paraId="4139D791" w14:textId="77777777">
        <w:trPr>
          <w:cantSplit/>
        </w:trPr>
        <w:tc>
          <w:tcPr>
            <w:tcW w:w="880" w:type="dxa"/>
          </w:tcPr>
          <w:p w14:paraId="04B9EB89" w14:textId="77777777" w:rsidR="001233F8" w:rsidRDefault="008160FF">
            <w:pPr>
              <w:spacing w:after="0"/>
              <w:ind w:right="72"/>
              <w:jc w:val="center"/>
              <w:rPr>
                <w:color w:val="000000"/>
              </w:rPr>
            </w:pPr>
            <w:r>
              <w:rPr>
                <w:color w:val="000000"/>
              </w:rPr>
              <w:t>51-54</w:t>
            </w:r>
          </w:p>
        </w:tc>
        <w:tc>
          <w:tcPr>
            <w:tcW w:w="5463" w:type="dxa"/>
          </w:tcPr>
          <w:p w14:paraId="6B8DAC4D" w14:textId="77777777" w:rsidR="001233F8" w:rsidRDefault="008160FF">
            <w:pPr>
              <w:spacing w:after="0"/>
              <w:rPr>
                <w:color w:val="000000"/>
              </w:rPr>
            </w:pPr>
            <w:r>
              <w:rPr>
                <w:color w:val="000000"/>
              </w:rPr>
              <w:t>DataPacketsLost</w:t>
            </w:r>
          </w:p>
        </w:tc>
        <w:tc>
          <w:tcPr>
            <w:tcW w:w="1180" w:type="dxa"/>
          </w:tcPr>
          <w:p w14:paraId="3517F564" w14:textId="77777777" w:rsidR="001233F8" w:rsidRDefault="008160FF">
            <w:pPr>
              <w:spacing w:after="0"/>
              <w:jc w:val="center"/>
              <w:rPr>
                <w:color w:val="000000"/>
              </w:rPr>
            </w:pPr>
            <w:r>
              <w:rPr>
                <w:color w:val="000000"/>
              </w:rPr>
              <w:t>uint32</w:t>
            </w:r>
          </w:p>
        </w:tc>
        <w:tc>
          <w:tcPr>
            <w:tcW w:w="1512" w:type="dxa"/>
            <w:vAlign w:val="center"/>
          </w:tcPr>
          <w:p w14:paraId="732DDB10" w14:textId="77777777" w:rsidR="001233F8" w:rsidRDefault="008160FF">
            <w:pPr>
              <w:spacing w:after="0"/>
              <w:jc w:val="center"/>
              <w:rPr>
                <w:color w:val="000000"/>
              </w:rPr>
            </w:pPr>
            <w:r>
              <w:rPr>
                <w:color w:val="000000"/>
              </w:rPr>
              <w:t>See below</w:t>
            </w:r>
          </w:p>
        </w:tc>
      </w:tr>
      <w:tr w:rsidR="001233F8" w14:paraId="44F29216" w14:textId="77777777">
        <w:trPr>
          <w:cantSplit/>
        </w:trPr>
        <w:tc>
          <w:tcPr>
            <w:tcW w:w="880" w:type="dxa"/>
          </w:tcPr>
          <w:p w14:paraId="630FBF19" w14:textId="77777777" w:rsidR="001233F8" w:rsidRDefault="008160FF">
            <w:pPr>
              <w:spacing w:after="0"/>
              <w:ind w:right="72"/>
              <w:jc w:val="center"/>
              <w:rPr>
                <w:color w:val="000000"/>
              </w:rPr>
            </w:pPr>
            <w:r>
              <w:rPr>
                <w:color w:val="000000"/>
              </w:rPr>
              <w:t>55-58</w:t>
            </w:r>
          </w:p>
        </w:tc>
        <w:tc>
          <w:tcPr>
            <w:tcW w:w="5463" w:type="dxa"/>
          </w:tcPr>
          <w:p w14:paraId="6E2311B9" w14:textId="77777777" w:rsidR="001233F8" w:rsidRDefault="008160FF">
            <w:pPr>
              <w:spacing w:after="0"/>
              <w:rPr>
                <w:color w:val="000000"/>
              </w:rPr>
            </w:pPr>
            <w:r>
              <w:rPr>
                <w:color w:val="000000"/>
              </w:rPr>
              <w:t>LowPriorityBumps</w:t>
            </w:r>
          </w:p>
        </w:tc>
        <w:tc>
          <w:tcPr>
            <w:tcW w:w="1180" w:type="dxa"/>
          </w:tcPr>
          <w:p w14:paraId="526BD8C6" w14:textId="77777777" w:rsidR="001233F8" w:rsidRDefault="008160FF">
            <w:pPr>
              <w:spacing w:after="0"/>
              <w:jc w:val="center"/>
              <w:rPr>
                <w:color w:val="000000"/>
              </w:rPr>
            </w:pPr>
            <w:r>
              <w:rPr>
                <w:color w:val="000000"/>
              </w:rPr>
              <w:t>uint32</w:t>
            </w:r>
          </w:p>
        </w:tc>
        <w:tc>
          <w:tcPr>
            <w:tcW w:w="1512" w:type="dxa"/>
            <w:vAlign w:val="center"/>
          </w:tcPr>
          <w:p w14:paraId="0E67F36F" w14:textId="77777777" w:rsidR="001233F8" w:rsidRDefault="008160FF">
            <w:pPr>
              <w:spacing w:after="0"/>
              <w:jc w:val="center"/>
              <w:rPr>
                <w:color w:val="000000"/>
              </w:rPr>
            </w:pPr>
            <w:r>
              <w:rPr>
                <w:color w:val="000000"/>
              </w:rPr>
              <w:t>See below</w:t>
            </w:r>
          </w:p>
        </w:tc>
      </w:tr>
      <w:tr w:rsidR="001233F8" w14:paraId="0C572B0B" w14:textId="77777777">
        <w:trPr>
          <w:cantSplit/>
        </w:trPr>
        <w:tc>
          <w:tcPr>
            <w:tcW w:w="880" w:type="dxa"/>
          </w:tcPr>
          <w:p w14:paraId="28DB28A4" w14:textId="77777777" w:rsidR="001233F8" w:rsidRDefault="008160FF">
            <w:pPr>
              <w:spacing w:after="0"/>
              <w:ind w:right="72"/>
              <w:jc w:val="center"/>
              <w:rPr>
                <w:color w:val="000000"/>
              </w:rPr>
            </w:pPr>
            <w:r>
              <w:rPr>
                <w:color w:val="000000"/>
              </w:rPr>
              <w:t>59-62</w:t>
            </w:r>
          </w:p>
        </w:tc>
        <w:tc>
          <w:tcPr>
            <w:tcW w:w="5463" w:type="dxa"/>
          </w:tcPr>
          <w:p w14:paraId="7AB2DC76" w14:textId="77777777" w:rsidR="001233F8" w:rsidRDefault="008160FF">
            <w:pPr>
              <w:spacing w:after="0"/>
              <w:rPr>
                <w:color w:val="000000"/>
              </w:rPr>
            </w:pPr>
            <w:r>
              <w:rPr>
                <w:color w:val="000000"/>
              </w:rPr>
              <w:t>Reserved</w:t>
            </w:r>
          </w:p>
        </w:tc>
        <w:tc>
          <w:tcPr>
            <w:tcW w:w="1180" w:type="dxa"/>
          </w:tcPr>
          <w:p w14:paraId="3AC0A69C" w14:textId="77777777" w:rsidR="001233F8" w:rsidRDefault="008160FF">
            <w:pPr>
              <w:spacing w:after="0"/>
              <w:jc w:val="center"/>
              <w:rPr>
                <w:color w:val="000000"/>
              </w:rPr>
            </w:pPr>
            <w:r>
              <w:rPr>
                <w:color w:val="000000"/>
              </w:rPr>
              <w:t>uint32</w:t>
            </w:r>
          </w:p>
        </w:tc>
        <w:tc>
          <w:tcPr>
            <w:tcW w:w="1512" w:type="dxa"/>
            <w:vAlign w:val="center"/>
          </w:tcPr>
          <w:p w14:paraId="0BC47F60" w14:textId="77777777" w:rsidR="001233F8" w:rsidRDefault="008160FF">
            <w:pPr>
              <w:spacing w:after="0"/>
              <w:jc w:val="center"/>
              <w:rPr>
                <w:color w:val="000000"/>
              </w:rPr>
            </w:pPr>
            <w:r>
              <w:rPr>
                <w:color w:val="000000"/>
              </w:rPr>
              <w:t>See Section 4.5</w:t>
            </w:r>
          </w:p>
        </w:tc>
      </w:tr>
      <w:tr w:rsidR="001233F8" w14:paraId="291A3A32" w14:textId="77777777">
        <w:trPr>
          <w:cantSplit/>
        </w:trPr>
        <w:tc>
          <w:tcPr>
            <w:tcW w:w="880" w:type="dxa"/>
          </w:tcPr>
          <w:p w14:paraId="071AFC12" w14:textId="77777777" w:rsidR="001233F8" w:rsidRDefault="008160FF">
            <w:pPr>
              <w:spacing w:after="0"/>
              <w:ind w:right="72"/>
              <w:jc w:val="center"/>
              <w:rPr>
                <w:color w:val="000000"/>
              </w:rPr>
            </w:pPr>
            <w:r>
              <w:rPr>
                <w:color w:val="000000"/>
              </w:rPr>
              <w:t>63-66</w:t>
            </w:r>
          </w:p>
        </w:tc>
        <w:tc>
          <w:tcPr>
            <w:tcW w:w="5463" w:type="dxa"/>
          </w:tcPr>
          <w:p w14:paraId="3145056C" w14:textId="77777777" w:rsidR="001233F8" w:rsidRDefault="008160FF">
            <w:pPr>
              <w:spacing w:after="0"/>
              <w:rPr>
                <w:color w:val="000000"/>
              </w:rPr>
            </w:pPr>
            <w:r>
              <w:rPr>
                <w:color w:val="000000"/>
              </w:rPr>
              <w:t>InvalidDSMTs</w:t>
            </w:r>
          </w:p>
        </w:tc>
        <w:tc>
          <w:tcPr>
            <w:tcW w:w="1180" w:type="dxa"/>
          </w:tcPr>
          <w:p w14:paraId="3FEDD3A1" w14:textId="77777777" w:rsidR="001233F8" w:rsidRDefault="008160FF">
            <w:pPr>
              <w:spacing w:after="0"/>
              <w:jc w:val="center"/>
              <w:rPr>
                <w:color w:val="000000"/>
              </w:rPr>
            </w:pPr>
            <w:r>
              <w:rPr>
                <w:color w:val="000000"/>
              </w:rPr>
              <w:t>uint32</w:t>
            </w:r>
          </w:p>
        </w:tc>
        <w:tc>
          <w:tcPr>
            <w:tcW w:w="1512" w:type="dxa"/>
            <w:vAlign w:val="center"/>
          </w:tcPr>
          <w:p w14:paraId="21DCA7B3" w14:textId="77777777" w:rsidR="001233F8" w:rsidRDefault="008160FF">
            <w:pPr>
              <w:spacing w:after="0"/>
              <w:jc w:val="center"/>
              <w:rPr>
                <w:color w:val="000000"/>
              </w:rPr>
            </w:pPr>
            <w:r>
              <w:rPr>
                <w:color w:val="000000"/>
              </w:rPr>
              <w:t>See below</w:t>
            </w:r>
          </w:p>
        </w:tc>
      </w:tr>
      <w:tr w:rsidR="001233F8" w14:paraId="4A414078" w14:textId="77777777">
        <w:trPr>
          <w:cantSplit/>
        </w:trPr>
        <w:tc>
          <w:tcPr>
            <w:tcW w:w="880" w:type="dxa"/>
          </w:tcPr>
          <w:p w14:paraId="6E376488" w14:textId="77777777" w:rsidR="001233F8" w:rsidRDefault="008160FF">
            <w:pPr>
              <w:spacing w:after="0"/>
              <w:ind w:right="72"/>
              <w:jc w:val="center"/>
              <w:rPr>
                <w:color w:val="000000"/>
              </w:rPr>
            </w:pPr>
            <w:r>
              <w:rPr>
                <w:color w:val="000000"/>
              </w:rPr>
              <w:t>67-70</w:t>
            </w:r>
          </w:p>
        </w:tc>
        <w:tc>
          <w:tcPr>
            <w:tcW w:w="5463" w:type="dxa"/>
          </w:tcPr>
          <w:p w14:paraId="5E18A379" w14:textId="77777777" w:rsidR="001233F8" w:rsidRDefault="008160FF">
            <w:pPr>
              <w:spacing w:after="0"/>
              <w:rPr>
                <w:color w:val="000000"/>
              </w:rPr>
            </w:pPr>
            <w:r>
              <w:rPr>
                <w:color w:val="000000"/>
              </w:rPr>
              <w:t>MRefEntriesNotFound</w:t>
            </w:r>
          </w:p>
        </w:tc>
        <w:tc>
          <w:tcPr>
            <w:tcW w:w="1180" w:type="dxa"/>
          </w:tcPr>
          <w:p w14:paraId="724452B6" w14:textId="77777777" w:rsidR="001233F8" w:rsidRDefault="008160FF">
            <w:pPr>
              <w:spacing w:after="0"/>
              <w:jc w:val="center"/>
              <w:rPr>
                <w:color w:val="000000"/>
              </w:rPr>
            </w:pPr>
            <w:r>
              <w:rPr>
                <w:color w:val="000000"/>
              </w:rPr>
              <w:t>uint32</w:t>
            </w:r>
          </w:p>
        </w:tc>
        <w:tc>
          <w:tcPr>
            <w:tcW w:w="1512" w:type="dxa"/>
            <w:vAlign w:val="center"/>
          </w:tcPr>
          <w:p w14:paraId="422616B0" w14:textId="77777777" w:rsidR="001233F8" w:rsidRDefault="008160FF">
            <w:pPr>
              <w:spacing w:after="0"/>
              <w:jc w:val="center"/>
              <w:rPr>
                <w:color w:val="000000"/>
              </w:rPr>
            </w:pPr>
            <w:r>
              <w:rPr>
                <w:color w:val="000000"/>
              </w:rPr>
              <w:t>See below</w:t>
            </w:r>
          </w:p>
        </w:tc>
      </w:tr>
      <w:tr w:rsidR="001233F8" w14:paraId="3F4B0D62" w14:textId="77777777">
        <w:trPr>
          <w:cantSplit/>
        </w:trPr>
        <w:tc>
          <w:tcPr>
            <w:tcW w:w="880" w:type="dxa"/>
          </w:tcPr>
          <w:p w14:paraId="44530FF7" w14:textId="77777777" w:rsidR="001233F8" w:rsidRDefault="008160FF">
            <w:pPr>
              <w:spacing w:after="0"/>
              <w:ind w:right="72"/>
              <w:jc w:val="center"/>
              <w:rPr>
                <w:color w:val="000000"/>
              </w:rPr>
            </w:pPr>
            <w:r>
              <w:rPr>
                <w:color w:val="000000"/>
              </w:rPr>
              <w:t>71-72</w:t>
            </w:r>
          </w:p>
        </w:tc>
        <w:tc>
          <w:tcPr>
            <w:tcW w:w="5463" w:type="dxa"/>
          </w:tcPr>
          <w:p w14:paraId="41983E70" w14:textId="77777777" w:rsidR="001233F8" w:rsidRDefault="008160FF">
            <w:pPr>
              <w:spacing w:after="0"/>
              <w:rPr>
                <w:color w:val="000000"/>
              </w:rPr>
            </w:pPr>
            <w:r>
              <w:rPr>
                <w:color w:val="000000"/>
              </w:rPr>
              <w:t>DSMTVersion</w:t>
            </w:r>
          </w:p>
        </w:tc>
        <w:tc>
          <w:tcPr>
            <w:tcW w:w="1180" w:type="dxa"/>
          </w:tcPr>
          <w:p w14:paraId="08A02203" w14:textId="77777777" w:rsidR="001233F8" w:rsidRDefault="008160FF">
            <w:pPr>
              <w:spacing w:after="0"/>
              <w:jc w:val="center"/>
              <w:rPr>
                <w:color w:val="000000"/>
              </w:rPr>
            </w:pPr>
            <w:r>
              <w:rPr>
                <w:color w:val="000000"/>
              </w:rPr>
              <w:t>uint16</w:t>
            </w:r>
          </w:p>
        </w:tc>
        <w:tc>
          <w:tcPr>
            <w:tcW w:w="1512" w:type="dxa"/>
            <w:vAlign w:val="center"/>
          </w:tcPr>
          <w:p w14:paraId="02457FF8" w14:textId="77777777" w:rsidR="001233F8" w:rsidRDefault="008160FF">
            <w:pPr>
              <w:spacing w:after="0"/>
              <w:jc w:val="center"/>
              <w:rPr>
                <w:color w:val="000000"/>
              </w:rPr>
            </w:pPr>
            <w:r>
              <w:rPr>
                <w:color w:val="000000"/>
              </w:rPr>
              <w:t>See below</w:t>
            </w:r>
          </w:p>
        </w:tc>
      </w:tr>
      <w:tr w:rsidR="001233F8" w14:paraId="5045936B" w14:textId="77777777">
        <w:trPr>
          <w:cantSplit/>
        </w:trPr>
        <w:tc>
          <w:tcPr>
            <w:tcW w:w="880" w:type="dxa"/>
          </w:tcPr>
          <w:p w14:paraId="3D4D3C99" w14:textId="77777777" w:rsidR="001233F8" w:rsidRDefault="008160FF">
            <w:pPr>
              <w:spacing w:after="0"/>
              <w:ind w:right="72"/>
              <w:jc w:val="center"/>
              <w:rPr>
                <w:color w:val="000000"/>
              </w:rPr>
            </w:pPr>
            <w:r>
              <w:rPr>
                <w:color w:val="000000"/>
              </w:rPr>
              <w:t>73-76</w:t>
            </w:r>
          </w:p>
        </w:tc>
        <w:tc>
          <w:tcPr>
            <w:tcW w:w="5463" w:type="dxa"/>
          </w:tcPr>
          <w:p w14:paraId="571A9BD0" w14:textId="77777777" w:rsidR="001233F8" w:rsidRDefault="008160FF">
            <w:pPr>
              <w:spacing w:after="0"/>
              <w:rPr>
                <w:color w:val="000000"/>
              </w:rPr>
            </w:pPr>
            <w:r>
              <w:rPr>
                <w:color w:val="000000"/>
              </w:rPr>
              <w:t>ResponsePendingRecoveries</w:t>
            </w:r>
          </w:p>
        </w:tc>
        <w:tc>
          <w:tcPr>
            <w:tcW w:w="1180" w:type="dxa"/>
          </w:tcPr>
          <w:p w14:paraId="32D8596C" w14:textId="77777777" w:rsidR="001233F8" w:rsidRDefault="008160FF">
            <w:pPr>
              <w:spacing w:after="0"/>
              <w:jc w:val="center"/>
              <w:rPr>
                <w:color w:val="000000"/>
              </w:rPr>
            </w:pPr>
            <w:r>
              <w:rPr>
                <w:color w:val="000000"/>
              </w:rPr>
              <w:t>uint32</w:t>
            </w:r>
          </w:p>
        </w:tc>
        <w:tc>
          <w:tcPr>
            <w:tcW w:w="1512" w:type="dxa"/>
            <w:vAlign w:val="center"/>
          </w:tcPr>
          <w:p w14:paraId="30EB5C6D" w14:textId="77777777" w:rsidR="001233F8" w:rsidRDefault="008160FF">
            <w:pPr>
              <w:spacing w:after="0"/>
              <w:jc w:val="center"/>
              <w:rPr>
                <w:color w:val="000000"/>
              </w:rPr>
            </w:pPr>
            <w:r>
              <w:rPr>
                <w:color w:val="000000"/>
              </w:rPr>
              <w:t>See below</w:t>
            </w:r>
          </w:p>
        </w:tc>
      </w:tr>
      <w:tr w:rsidR="001233F8" w14:paraId="1F5524B5" w14:textId="77777777">
        <w:trPr>
          <w:cantSplit/>
        </w:trPr>
        <w:tc>
          <w:tcPr>
            <w:tcW w:w="880" w:type="dxa"/>
          </w:tcPr>
          <w:p w14:paraId="18355733" w14:textId="77777777" w:rsidR="001233F8" w:rsidRDefault="008160FF">
            <w:pPr>
              <w:spacing w:after="0"/>
              <w:ind w:right="72"/>
              <w:jc w:val="center"/>
              <w:rPr>
                <w:color w:val="000000"/>
              </w:rPr>
            </w:pPr>
            <w:r>
              <w:rPr>
                <w:color w:val="000000"/>
              </w:rPr>
              <w:t>77-80</w:t>
            </w:r>
          </w:p>
        </w:tc>
        <w:tc>
          <w:tcPr>
            <w:tcW w:w="5463" w:type="dxa"/>
          </w:tcPr>
          <w:p w14:paraId="515F0582" w14:textId="77777777" w:rsidR="001233F8" w:rsidRDefault="008160FF">
            <w:pPr>
              <w:spacing w:after="0"/>
              <w:rPr>
                <w:color w:val="000000"/>
              </w:rPr>
            </w:pPr>
            <w:r>
              <w:rPr>
                <w:color w:val="000000"/>
              </w:rPr>
              <w:t>DataPacketsOutOfOrder</w:t>
            </w:r>
          </w:p>
        </w:tc>
        <w:tc>
          <w:tcPr>
            <w:tcW w:w="1180" w:type="dxa"/>
          </w:tcPr>
          <w:p w14:paraId="45633F17" w14:textId="77777777" w:rsidR="001233F8" w:rsidRDefault="008160FF">
            <w:pPr>
              <w:spacing w:after="0"/>
              <w:jc w:val="center"/>
              <w:rPr>
                <w:color w:val="000000"/>
              </w:rPr>
            </w:pPr>
            <w:r>
              <w:rPr>
                <w:color w:val="000000"/>
              </w:rPr>
              <w:t>uint32</w:t>
            </w:r>
          </w:p>
        </w:tc>
        <w:tc>
          <w:tcPr>
            <w:tcW w:w="1512" w:type="dxa"/>
            <w:vAlign w:val="center"/>
          </w:tcPr>
          <w:p w14:paraId="0B7840A8" w14:textId="77777777" w:rsidR="001233F8" w:rsidRDefault="008160FF">
            <w:pPr>
              <w:spacing w:after="0"/>
              <w:jc w:val="center"/>
              <w:rPr>
                <w:color w:val="000000"/>
              </w:rPr>
            </w:pPr>
            <w:r>
              <w:rPr>
                <w:color w:val="000000"/>
              </w:rPr>
              <w:t>See below</w:t>
            </w:r>
          </w:p>
        </w:tc>
      </w:tr>
    </w:tbl>
    <w:p w14:paraId="206DE5A9" w14:textId="77777777" w:rsidR="001233F8" w:rsidRDefault="008160FF">
      <w:pPr>
        <w:spacing w:before="240"/>
        <w:ind w:left="1080" w:hanging="360"/>
        <w:jc w:val="both"/>
        <w:rPr>
          <w:color w:val="000000"/>
        </w:rPr>
      </w:pPr>
      <w:r>
        <w:rPr>
          <w:b/>
          <w:color w:val="000000"/>
        </w:rPr>
        <w:lastRenderedPageBreak/>
        <w:t>NumBytesRcvd</w:t>
      </w:r>
      <w:r>
        <w:rPr>
          <w:color w:val="000000"/>
        </w:rPr>
        <w:t xml:space="preserve"> – This is the number of bytes received by the Module since it was last reset.</w:t>
      </w:r>
    </w:p>
    <w:p w14:paraId="331036D3" w14:textId="77777777" w:rsidR="001233F8" w:rsidRDefault="008160FF">
      <w:pPr>
        <w:spacing w:before="120"/>
        <w:ind w:left="1080" w:hanging="360"/>
        <w:jc w:val="both"/>
        <w:rPr>
          <w:color w:val="000000"/>
        </w:rPr>
      </w:pPr>
      <w:r>
        <w:rPr>
          <w:b/>
          <w:color w:val="000000"/>
        </w:rPr>
        <w:t>NumBytesXmtd</w:t>
      </w:r>
      <w:r>
        <w:rPr>
          <w:color w:val="000000"/>
        </w:rPr>
        <w:t xml:space="preserve"> – This is the number of bytes transmitted by the Module since it was last reset.</w:t>
      </w:r>
    </w:p>
    <w:p w14:paraId="1013F97F" w14:textId="77777777" w:rsidR="001233F8" w:rsidRDefault="008160FF">
      <w:pPr>
        <w:spacing w:before="120"/>
        <w:ind w:left="1080" w:hanging="360"/>
        <w:jc w:val="both"/>
        <w:rPr>
          <w:color w:val="000000"/>
        </w:rPr>
      </w:pPr>
      <w:r>
        <w:rPr>
          <w:b/>
          <w:color w:val="000000"/>
        </w:rPr>
        <w:t>NumMsgsRcvd</w:t>
      </w:r>
      <w:r>
        <w:rPr>
          <w:color w:val="000000"/>
        </w:rPr>
        <w:t xml:space="preserve"> – This is the number of properly formed SXi8 messages received by the Module since it was last reset.</w:t>
      </w:r>
    </w:p>
    <w:p w14:paraId="6957437E" w14:textId="77777777" w:rsidR="001233F8" w:rsidRDefault="008160FF">
      <w:pPr>
        <w:spacing w:before="120"/>
        <w:ind w:left="1080" w:hanging="360"/>
        <w:jc w:val="both"/>
        <w:rPr>
          <w:color w:val="000000"/>
        </w:rPr>
      </w:pPr>
      <w:r>
        <w:rPr>
          <w:b/>
          <w:color w:val="000000"/>
        </w:rPr>
        <w:t>NumMsgsXmtd</w:t>
      </w:r>
      <w:r>
        <w:rPr>
          <w:color w:val="000000"/>
        </w:rPr>
        <w:t xml:space="preserve"> – This is the number of SXi8 messages transmitted by the Module since it was last reset.</w:t>
      </w:r>
    </w:p>
    <w:p w14:paraId="53C5281E" w14:textId="77777777" w:rsidR="001233F8" w:rsidRDefault="008160FF">
      <w:pPr>
        <w:spacing w:before="120"/>
        <w:ind w:left="1080" w:hanging="360"/>
        <w:jc w:val="both"/>
        <w:rPr>
          <w:color w:val="000000"/>
        </w:rPr>
      </w:pPr>
      <w:r>
        <w:rPr>
          <w:b/>
          <w:color w:val="000000"/>
        </w:rPr>
        <w:t>DispatchTimeouts</w:t>
      </w:r>
      <w:r>
        <w:rPr>
          <w:color w:val="000000"/>
        </w:rPr>
        <w:t xml:space="preserve"> – This is the number of Dispatches that the Module did not receive a Response to within the timeout specified for that Dispatch since the Module was last reset.</w:t>
      </w:r>
    </w:p>
    <w:p w14:paraId="4DA0DD97" w14:textId="77777777" w:rsidR="001233F8" w:rsidRDefault="008160FF">
      <w:pPr>
        <w:spacing w:before="120"/>
        <w:ind w:left="1080" w:hanging="360"/>
        <w:jc w:val="both"/>
        <w:rPr>
          <w:color w:val="000000"/>
        </w:rPr>
      </w:pPr>
      <w:r>
        <w:rPr>
          <w:b/>
          <w:color w:val="000000"/>
        </w:rPr>
        <w:t>DataPacketsDropped</w:t>
      </w:r>
      <w:r>
        <w:rPr>
          <w:color w:val="000000"/>
        </w:rPr>
        <w:t xml:space="preserve"> – This is the number of data packets that were available to be sent to the Host but were dropped to make room for newer data packets of the same priority before they could be sent..</w:t>
      </w:r>
    </w:p>
    <w:p w14:paraId="2F61C9C4" w14:textId="77777777" w:rsidR="001233F8" w:rsidRDefault="008160FF">
      <w:pPr>
        <w:spacing w:before="120"/>
        <w:ind w:left="1080" w:hanging="360"/>
        <w:jc w:val="both"/>
        <w:rPr>
          <w:b/>
          <w:color w:val="000000"/>
        </w:rPr>
      </w:pPr>
      <w:r>
        <w:rPr>
          <w:b/>
          <w:color w:val="000000"/>
        </w:rPr>
        <w:t>NumStrayBytes</w:t>
      </w:r>
      <w:r>
        <w:rPr>
          <w:color w:val="000000"/>
        </w:rPr>
        <w:t xml:space="preserve"> – This is the number of bytes the Module received that were not part of a properly formed SXi8 message. Typically stray bytes will only occur on startup, or on a noisy or faulty SXi8 interface.</w:t>
      </w:r>
    </w:p>
    <w:p w14:paraId="55862ADC" w14:textId="77777777" w:rsidR="001233F8" w:rsidRDefault="008160FF">
      <w:pPr>
        <w:spacing w:before="120"/>
        <w:ind w:left="1080" w:hanging="360"/>
        <w:jc w:val="both"/>
        <w:rPr>
          <w:color w:val="000000"/>
        </w:rPr>
      </w:pPr>
      <w:r>
        <w:rPr>
          <w:b/>
          <w:color w:val="000000"/>
        </w:rPr>
        <w:t>NumNonsequentialTransactionIDs</w:t>
      </w:r>
      <w:r>
        <w:rPr>
          <w:color w:val="000000"/>
        </w:rPr>
        <w:t xml:space="preserve"> – The number of dispatches the Module received with a TransactionID that did not meet the requirements of section 4.3.</w:t>
      </w:r>
    </w:p>
    <w:p w14:paraId="17271EC7" w14:textId="77777777" w:rsidR="001233F8" w:rsidRDefault="008160FF">
      <w:pPr>
        <w:spacing w:before="120"/>
        <w:ind w:left="1080" w:hanging="360"/>
        <w:jc w:val="both"/>
        <w:rPr>
          <w:b/>
          <w:color w:val="000000"/>
        </w:rPr>
      </w:pPr>
      <w:r>
        <w:rPr>
          <w:b/>
          <w:color w:val="000000"/>
        </w:rPr>
        <w:t>NumIgnoredMsgs</w:t>
      </w:r>
      <w:r>
        <w:rPr>
          <w:color w:val="000000"/>
        </w:rPr>
        <w:t xml:space="preserve"> – The number of dispatches the Module received and ignored while a prior dispatch was still being processed.</w:t>
      </w:r>
    </w:p>
    <w:p w14:paraId="52D47E80" w14:textId="77777777" w:rsidR="001233F8" w:rsidRDefault="008160FF">
      <w:pPr>
        <w:spacing w:before="120"/>
        <w:ind w:left="1080" w:hanging="360"/>
        <w:jc w:val="both"/>
        <w:rPr>
          <w:color w:val="000000"/>
        </w:rPr>
      </w:pPr>
      <w:r>
        <w:rPr>
          <w:b/>
          <w:color w:val="000000"/>
        </w:rPr>
        <w:t>DataPacketsProcessed</w:t>
      </w:r>
      <w:r>
        <w:rPr>
          <w:color w:val="000000"/>
        </w:rPr>
        <w:t xml:space="preserve"> – The number of data packets the Data Manager (DM) Task received from the Service Layer (SL) Task for processing.</w:t>
      </w:r>
    </w:p>
    <w:p w14:paraId="3D05D5E8" w14:textId="77777777" w:rsidR="001233F8" w:rsidRDefault="008160FF">
      <w:pPr>
        <w:spacing w:before="120"/>
        <w:ind w:left="1080" w:hanging="360"/>
        <w:jc w:val="both"/>
        <w:rPr>
          <w:color w:val="000000"/>
        </w:rPr>
      </w:pPr>
      <w:r>
        <w:rPr>
          <w:b/>
          <w:color w:val="000000"/>
        </w:rPr>
        <w:t>CorruptedDataPackets</w:t>
      </w:r>
      <w:r>
        <w:rPr>
          <w:color w:val="000000"/>
        </w:rPr>
        <w:t xml:space="preserve"> – The number of data packets that DM determined were corrupted. DM checks for Sync in SDTP and XMAPP packets, and if the Sync is not correct then the packet is declared to be corrupted and is discarded.</w:t>
      </w:r>
    </w:p>
    <w:p w14:paraId="23EC0438" w14:textId="77777777" w:rsidR="001233F8" w:rsidRDefault="008160FF">
      <w:pPr>
        <w:spacing w:before="120"/>
        <w:ind w:left="1080" w:hanging="360"/>
        <w:jc w:val="both"/>
        <w:rPr>
          <w:color w:val="000000"/>
        </w:rPr>
      </w:pPr>
      <w:r>
        <w:rPr>
          <w:b/>
          <w:color w:val="000000"/>
        </w:rPr>
        <w:t>DataPacketsLost</w:t>
      </w:r>
      <w:r>
        <w:rPr>
          <w:color w:val="000000"/>
        </w:rPr>
        <w:t xml:space="preserve"> – SL passes data packets to DM via a shared buffer. If DM does not process the data packets before SL needs to reuse the buffer, then those packets are lost. This is the number of data packets that are lost in this manner.</w:t>
      </w:r>
    </w:p>
    <w:p w14:paraId="306A9124" w14:textId="77777777" w:rsidR="001233F8" w:rsidRDefault="008160FF">
      <w:pPr>
        <w:spacing w:before="120"/>
        <w:ind w:left="1080" w:hanging="360"/>
        <w:jc w:val="both"/>
        <w:rPr>
          <w:color w:val="000000"/>
        </w:rPr>
      </w:pPr>
      <w:r>
        <w:rPr>
          <w:b/>
          <w:color w:val="000000"/>
        </w:rPr>
        <w:t>LowPriorityBumps</w:t>
      </w:r>
      <w:r>
        <w:rPr>
          <w:color w:val="000000"/>
        </w:rPr>
        <w:t xml:space="preserve"> – The number of low priority data packets that were discarded to make room for high priority data packets.</w:t>
      </w:r>
    </w:p>
    <w:p w14:paraId="034EDFC8" w14:textId="77777777" w:rsidR="001233F8" w:rsidRDefault="008160FF">
      <w:pPr>
        <w:spacing w:before="120"/>
        <w:ind w:left="1080" w:hanging="360"/>
        <w:jc w:val="both"/>
        <w:rPr>
          <w:color w:val="000000"/>
        </w:rPr>
      </w:pPr>
      <w:r>
        <w:rPr>
          <w:b/>
          <w:color w:val="000000"/>
        </w:rPr>
        <w:t>DataPacketTimeouts</w:t>
      </w:r>
      <w:r>
        <w:rPr>
          <w:color w:val="000000"/>
        </w:rPr>
        <w:t xml:space="preserve"> – The number of data packet Dispatches that the Module did not receive a Response to within the timeout specified for that data Dispatch. This is a subset of the </w:t>
      </w:r>
      <w:r>
        <w:rPr>
          <w:b/>
          <w:color w:val="000000"/>
        </w:rPr>
        <w:t>DispatchTimeouts</w:t>
      </w:r>
      <w:r>
        <w:rPr>
          <w:color w:val="000000"/>
        </w:rPr>
        <w:t xml:space="preserve"> count.</w:t>
      </w:r>
    </w:p>
    <w:p w14:paraId="03EBBCFF" w14:textId="77777777" w:rsidR="001233F8" w:rsidRDefault="008160FF">
      <w:pPr>
        <w:spacing w:before="120"/>
        <w:ind w:left="1080" w:hanging="360"/>
        <w:jc w:val="both"/>
        <w:rPr>
          <w:color w:val="000000"/>
        </w:rPr>
      </w:pPr>
      <w:r>
        <w:rPr>
          <w:b/>
          <w:color w:val="000000"/>
        </w:rPr>
        <w:t>InvalidDSMTs</w:t>
      </w:r>
      <w:r>
        <w:rPr>
          <w:color w:val="000000"/>
        </w:rPr>
        <w:t xml:space="preserve"> – The number of DSMT’s the Module received but discarded because it detected that one or more fields within the DSMT had a value outside its allowed limits.</w:t>
      </w:r>
    </w:p>
    <w:p w14:paraId="05BE451B" w14:textId="77777777" w:rsidR="001233F8" w:rsidRDefault="008160FF">
      <w:pPr>
        <w:spacing w:before="120"/>
        <w:ind w:left="1080" w:hanging="360"/>
        <w:jc w:val="both"/>
        <w:rPr>
          <w:color w:val="000000"/>
        </w:rPr>
      </w:pPr>
      <w:r>
        <w:rPr>
          <w:b/>
          <w:color w:val="000000"/>
        </w:rPr>
        <w:t>MRefEntriesNotFound</w:t>
      </w:r>
      <w:r>
        <w:rPr>
          <w:color w:val="000000"/>
        </w:rPr>
        <w:t xml:space="preserve"> – The number of Cut MRefs for which a corresponding Integrated Metadata Service entry could not be found.</w:t>
      </w:r>
    </w:p>
    <w:p w14:paraId="6F6DC555" w14:textId="77777777" w:rsidR="001233F8" w:rsidRDefault="008160FF">
      <w:pPr>
        <w:spacing w:before="120"/>
        <w:ind w:left="1080" w:hanging="360"/>
        <w:jc w:val="both"/>
        <w:rPr>
          <w:color w:val="000000"/>
        </w:rPr>
      </w:pPr>
      <w:r>
        <w:rPr>
          <w:b/>
          <w:color w:val="000000"/>
        </w:rPr>
        <w:t>DSMTVersion</w:t>
      </w:r>
      <w:r>
        <w:rPr>
          <w:color w:val="000000"/>
        </w:rPr>
        <w:t xml:space="preserve"> – The version of the DSMT currently in use in the Module.</w:t>
      </w:r>
    </w:p>
    <w:p w14:paraId="61384916" w14:textId="77777777" w:rsidR="001233F8" w:rsidRDefault="008160FF">
      <w:pPr>
        <w:spacing w:before="120"/>
        <w:ind w:left="1080" w:hanging="360"/>
        <w:jc w:val="both"/>
        <w:rPr>
          <w:color w:val="000000"/>
        </w:rPr>
      </w:pPr>
      <w:r>
        <w:rPr>
          <w:b/>
          <w:color w:val="000000"/>
        </w:rPr>
        <w:t>ResponsePendingRecoveries</w:t>
      </w:r>
      <w:r>
        <w:rPr>
          <w:color w:val="000000"/>
        </w:rPr>
        <w:t xml:space="preserve"> – The number of times a dispatch was received from the Host and the previously received dispatch had timed out without its corresponding response having been sent to the Host.</w:t>
      </w:r>
    </w:p>
    <w:p w14:paraId="4758CA00" w14:textId="1338FE22" w:rsidR="001233F8" w:rsidRDefault="008160FF">
      <w:pPr>
        <w:spacing w:before="120"/>
        <w:ind w:left="1080" w:hanging="360"/>
        <w:jc w:val="both"/>
        <w:rPr>
          <w:color w:val="000000"/>
        </w:rPr>
      </w:pPr>
      <w:r>
        <w:rPr>
          <w:b/>
          <w:color w:val="000000"/>
        </w:rPr>
        <w:t>DataPacketsOutOfOrder</w:t>
      </w:r>
      <w:r>
        <w:rPr>
          <w:color w:val="000000"/>
        </w:rPr>
        <w:t xml:space="preserve"> –The number SDTP data packets received out of order, as determined by inspection of the data services’ SDTP packet counter (PLPC). These data packets are dropped and not sent to the host.</w:t>
      </w:r>
    </w:p>
    <w:p w14:paraId="0C7A21CA" w14:textId="446F0824" w:rsidR="000C626C" w:rsidRDefault="000C626C">
      <w:pPr>
        <w:spacing w:before="120"/>
        <w:ind w:left="1080" w:hanging="360"/>
        <w:jc w:val="both"/>
        <w:rPr>
          <w:color w:val="000000"/>
        </w:rPr>
      </w:pPr>
    </w:p>
    <w:p w14:paraId="3052AF1A" w14:textId="7C464E6D" w:rsidR="000C626C" w:rsidRDefault="000C626C" w:rsidP="0086059E">
      <w:pPr>
        <w:pStyle w:val="Heading2"/>
      </w:pPr>
      <w:bookmarkStart w:id="150" w:name="_Toc202436141"/>
      <w:r>
        <w:t>NVM Test Control Dispatch</w:t>
      </w:r>
      <w:bookmarkEnd w:id="150"/>
    </w:p>
    <w:p w14:paraId="2B642B2B" w14:textId="77777777" w:rsidR="006A3DE7" w:rsidDel="007A1532" w:rsidRDefault="006A3DE7" w:rsidP="006A3DE7">
      <w:pPr>
        <w:jc w:val="both"/>
        <w:rPr>
          <w:del w:id="151" w:author="Lerner, Kenneth" w:date="2025-05-29T15:40:00Z"/>
          <w:color w:val="000000"/>
        </w:rPr>
      </w:pPr>
      <w:r w:rsidRPr="00307266">
        <w:rPr>
          <w:color w:val="000000"/>
        </w:rPr>
        <w:t xml:space="preserve">The NVM Test Control Dispatch is used to initiate a NVM factory test of unused </w:t>
      </w:r>
      <w:r>
        <w:rPr>
          <w:color w:val="000000"/>
        </w:rPr>
        <w:t xml:space="preserve">flash </w:t>
      </w:r>
      <w:r w:rsidRPr="00307266">
        <w:rPr>
          <w:color w:val="000000"/>
        </w:rPr>
        <w:t>sector</w:t>
      </w:r>
      <w:r>
        <w:rPr>
          <w:color w:val="000000"/>
        </w:rPr>
        <w:t>s</w:t>
      </w:r>
      <w:r w:rsidRPr="00307266">
        <w:rPr>
          <w:color w:val="000000"/>
        </w:rPr>
        <w:t>.</w:t>
      </w:r>
    </w:p>
    <w:p w14:paraId="3CD8DB66" w14:textId="77777777" w:rsidR="006A3DE7" w:rsidRPr="00307266" w:rsidRDefault="006A3DE7" w:rsidP="006A3DE7">
      <w:pPr>
        <w:jc w:val="both"/>
        <w:rPr>
          <w:color w:val="000000"/>
        </w:rPr>
      </w:pPr>
    </w:p>
    <w:p w14:paraId="6665BC88" w14:textId="77777777" w:rsidR="006A3DE7" w:rsidDel="00331820" w:rsidRDefault="006A3DE7" w:rsidP="006A3DE7">
      <w:pPr>
        <w:jc w:val="both"/>
        <w:rPr>
          <w:del w:id="152" w:author="Lerner, Kenneth" w:date="2025-05-29T15:30:00Z"/>
          <w:color w:val="000000"/>
        </w:rPr>
      </w:pPr>
      <w:r w:rsidRPr="00307266">
        <w:rPr>
          <w:color w:val="000000"/>
        </w:rPr>
        <w:t xml:space="preserve">This </w:t>
      </w:r>
      <w:r>
        <w:rPr>
          <w:color w:val="000000"/>
        </w:rPr>
        <w:t>dispatch</w:t>
      </w:r>
      <w:r w:rsidRPr="00307266">
        <w:rPr>
          <w:color w:val="000000"/>
        </w:rPr>
        <w:t xml:space="preserve"> should only be used during factory testing. It should not be performed during normal </w:t>
      </w:r>
      <w:r>
        <w:rPr>
          <w:color w:val="000000"/>
        </w:rPr>
        <w:t>M</w:t>
      </w:r>
      <w:r w:rsidRPr="00307266">
        <w:rPr>
          <w:color w:val="000000"/>
        </w:rPr>
        <w:t>odule operation to guarantee that the NVM is not being used by other processes.</w:t>
      </w:r>
      <w:del w:id="153" w:author="Lerner, Kenneth" w:date="2025-05-29T15:51:00Z">
        <w:r w:rsidRPr="00307266" w:rsidDel="00331820">
          <w:rPr>
            <w:color w:val="000000"/>
          </w:rPr>
          <w:delText xml:space="preserve"> </w:delText>
        </w:r>
      </w:del>
    </w:p>
    <w:p w14:paraId="67FE9D7F" w14:textId="77777777" w:rsidR="006A3DE7" w:rsidRPr="00307266" w:rsidRDefault="006A3DE7" w:rsidP="006A3DE7">
      <w:pPr>
        <w:jc w:val="both"/>
        <w:rPr>
          <w:color w:val="000000"/>
        </w:rPr>
      </w:pPr>
    </w:p>
    <w:p w14:paraId="2DED0726" w14:textId="77777777" w:rsidR="006A3DE7" w:rsidRDefault="006A3DE7" w:rsidP="006A3DE7">
      <w:pPr>
        <w:jc w:val="both"/>
        <w:rPr>
          <w:color w:val="000000"/>
        </w:rPr>
      </w:pPr>
      <w:r>
        <w:rPr>
          <w:color w:val="000000"/>
        </w:rPr>
        <w:t>T</w:t>
      </w:r>
      <w:r w:rsidRPr="00307266">
        <w:rPr>
          <w:color w:val="000000"/>
        </w:rPr>
        <w:t xml:space="preserve">est </w:t>
      </w:r>
      <w:r>
        <w:rPr>
          <w:color w:val="000000"/>
        </w:rPr>
        <w:t xml:space="preserve">execution </w:t>
      </w:r>
      <w:r w:rsidRPr="00307266">
        <w:rPr>
          <w:color w:val="000000"/>
        </w:rPr>
        <w:t xml:space="preserve">time depends on the </w:t>
      </w:r>
      <w:del w:id="154" w:author="Lerner, Kenneth" w:date="2025-05-29T15:31:00Z">
        <w:r w:rsidRPr="00307266" w:rsidDel="00831064">
          <w:rPr>
            <w:color w:val="000000"/>
          </w:rPr>
          <w:delText xml:space="preserve">size </w:delText>
        </w:r>
      </w:del>
      <w:r>
        <w:rPr>
          <w:color w:val="000000"/>
        </w:rPr>
        <w:t xml:space="preserve">number </w:t>
      </w:r>
      <w:r w:rsidRPr="00307266">
        <w:rPr>
          <w:color w:val="000000"/>
        </w:rPr>
        <w:t xml:space="preserve">of </w:t>
      </w:r>
      <w:r>
        <w:rPr>
          <w:color w:val="000000"/>
        </w:rPr>
        <w:t xml:space="preserve">unused NVM sectors </w:t>
      </w:r>
      <w:r w:rsidRPr="00307266">
        <w:rPr>
          <w:color w:val="000000"/>
        </w:rPr>
        <w:t xml:space="preserve">and the number of test loops requested. </w:t>
      </w:r>
      <w:r>
        <w:rPr>
          <w:color w:val="000000"/>
        </w:rPr>
        <w:t xml:space="preserve">As a benchmark, test duration is approximately </w:t>
      </w:r>
      <w:r w:rsidRPr="00307266">
        <w:rPr>
          <w:color w:val="000000"/>
        </w:rPr>
        <w:t xml:space="preserve">21 seconds </w:t>
      </w:r>
      <w:r>
        <w:rPr>
          <w:color w:val="000000"/>
        </w:rPr>
        <w:t xml:space="preserve">when there are </w:t>
      </w:r>
      <w:r w:rsidRPr="00307266">
        <w:rPr>
          <w:color w:val="000000"/>
        </w:rPr>
        <w:t xml:space="preserve">31 unused </w:t>
      </w:r>
      <w:r>
        <w:rPr>
          <w:color w:val="000000"/>
        </w:rPr>
        <w:t xml:space="preserve">sectors of </w:t>
      </w:r>
      <w:r w:rsidRPr="00307266">
        <w:rPr>
          <w:color w:val="000000"/>
        </w:rPr>
        <w:t>NV</w:t>
      </w:r>
      <w:r>
        <w:rPr>
          <w:color w:val="000000"/>
        </w:rPr>
        <w:t>M with 1 test loop.</w:t>
      </w:r>
    </w:p>
    <w:p w14:paraId="7845240D" w14:textId="77777777" w:rsidR="006A3DE7" w:rsidRPr="00307266" w:rsidRDefault="006A3DE7" w:rsidP="006A3DE7">
      <w:pPr>
        <w:keepNext/>
        <w:pBdr>
          <w:top w:val="nil"/>
          <w:left w:val="nil"/>
          <w:bottom w:val="nil"/>
          <w:right w:val="nil"/>
          <w:between w:val="nil"/>
        </w:pBdr>
        <w:tabs>
          <w:tab w:val="left" w:pos="2592"/>
          <w:tab w:val="left" w:pos="2340"/>
        </w:tabs>
        <w:spacing w:before="60" w:after="60"/>
        <w:ind w:left="648"/>
        <w:rPr>
          <w:color w:val="000000"/>
          <w:szCs w:val="22"/>
        </w:rPr>
      </w:pPr>
      <w:r w:rsidRPr="00307266">
        <w:rPr>
          <w:color w:val="000000"/>
          <w:szCs w:val="22"/>
        </w:rPr>
        <w:t>Message Usage:  Manufacturing and Service Depot</w:t>
      </w:r>
    </w:p>
    <w:p w14:paraId="0F84EECD" w14:textId="77777777" w:rsidR="006A3DE7" w:rsidRPr="00307266" w:rsidRDefault="006A3DE7" w:rsidP="006A3DE7">
      <w:pPr>
        <w:keepNext/>
        <w:pBdr>
          <w:top w:val="nil"/>
          <w:left w:val="nil"/>
          <w:bottom w:val="nil"/>
          <w:right w:val="nil"/>
          <w:between w:val="nil"/>
        </w:pBdr>
        <w:tabs>
          <w:tab w:val="left" w:pos="2592"/>
          <w:tab w:val="left" w:pos="2340"/>
        </w:tabs>
        <w:spacing w:before="60" w:after="60"/>
        <w:ind w:left="648"/>
        <w:rPr>
          <w:color w:val="000000"/>
          <w:szCs w:val="22"/>
        </w:rPr>
      </w:pPr>
      <w:r w:rsidRPr="00307266">
        <w:rPr>
          <w:color w:val="000000"/>
          <w:szCs w:val="22"/>
        </w:rPr>
        <w:t>Message Direction:  Sent to Module</w:t>
      </w:r>
    </w:p>
    <w:p w14:paraId="79C9ED7C" w14:textId="77777777" w:rsidR="006A3DE7" w:rsidRPr="00307266" w:rsidRDefault="006A3DE7" w:rsidP="006A3DE7">
      <w:pPr>
        <w:keepNext/>
        <w:pBdr>
          <w:top w:val="nil"/>
          <w:left w:val="nil"/>
          <w:bottom w:val="nil"/>
          <w:right w:val="nil"/>
          <w:between w:val="nil"/>
        </w:pBdr>
        <w:tabs>
          <w:tab w:val="left" w:pos="2592"/>
          <w:tab w:val="left" w:pos="2340"/>
        </w:tabs>
        <w:spacing w:before="60" w:after="60"/>
        <w:ind w:left="648"/>
        <w:rPr>
          <w:color w:val="000000"/>
          <w:szCs w:val="22"/>
        </w:rPr>
      </w:pPr>
      <w:r w:rsidRPr="00307266">
        <w:rPr>
          <w:color w:val="000000"/>
          <w:szCs w:val="22"/>
        </w:rPr>
        <w:t>Response:  NVM Test Control Response</w:t>
      </w:r>
    </w:p>
    <w:p w14:paraId="52A8A508" w14:textId="77777777" w:rsidR="006A3DE7" w:rsidRPr="00307266" w:rsidRDefault="006A3DE7" w:rsidP="006A3DE7">
      <w:pPr>
        <w:keepNext/>
        <w:pBdr>
          <w:top w:val="nil"/>
          <w:left w:val="nil"/>
          <w:bottom w:val="nil"/>
          <w:right w:val="nil"/>
          <w:between w:val="nil"/>
        </w:pBdr>
        <w:tabs>
          <w:tab w:val="left" w:pos="2592"/>
          <w:tab w:val="left" w:pos="2340"/>
        </w:tabs>
        <w:spacing w:before="60" w:after="60"/>
        <w:ind w:left="648"/>
        <w:rPr>
          <w:color w:val="000000"/>
          <w:szCs w:val="22"/>
        </w:rPr>
      </w:pPr>
      <w:r w:rsidRPr="00307266">
        <w:rPr>
          <w:color w:val="000000"/>
          <w:szCs w:val="22"/>
        </w:rPr>
        <w:t>Response Timeout:  TBD sec</w:t>
      </w:r>
    </w:p>
    <w:p w14:paraId="2AD00ED5" w14:textId="77777777" w:rsidR="006A3DE7" w:rsidRPr="00307266" w:rsidRDefault="006A3DE7" w:rsidP="006A3DE7">
      <w:pPr>
        <w:keepNext/>
        <w:pBdr>
          <w:top w:val="nil"/>
          <w:left w:val="nil"/>
          <w:bottom w:val="nil"/>
          <w:right w:val="nil"/>
          <w:between w:val="nil"/>
        </w:pBdr>
        <w:tabs>
          <w:tab w:val="left" w:pos="2592"/>
          <w:tab w:val="left" w:pos="2340"/>
        </w:tabs>
        <w:spacing w:before="60" w:after="60"/>
        <w:ind w:left="648"/>
        <w:rPr>
          <w:color w:val="000000"/>
          <w:szCs w:val="22"/>
        </w:rPr>
      </w:pPr>
      <w:r w:rsidRPr="00307266">
        <w:rPr>
          <w:color w:val="000000"/>
          <w:szCs w:val="22"/>
        </w:rPr>
        <w:t>Test:  General message validation by Test Team; data verification by Manufacturing Team</w:t>
      </w:r>
    </w:p>
    <w:p w14:paraId="0AD5BC93" w14:textId="77777777" w:rsidR="006A3DE7" w:rsidRPr="00307266" w:rsidRDefault="006A3DE7" w:rsidP="006A3DE7">
      <w:pPr>
        <w:keepNext/>
        <w:pBdr>
          <w:top w:val="nil"/>
          <w:left w:val="nil"/>
          <w:bottom w:val="nil"/>
          <w:right w:val="nil"/>
          <w:between w:val="nil"/>
        </w:pBdr>
        <w:tabs>
          <w:tab w:val="left" w:pos="2592"/>
          <w:tab w:val="left" w:pos="2340"/>
        </w:tabs>
        <w:spacing w:before="60" w:after="60"/>
        <w:ind w:left="648"/>
        <w:rPr>
          <w:color w:val="000000"/>
          <w:szCs w:val="22"/>
        </w:rPr>
      </w:pPr>
      <w:r w:rsidRPr="00307266">
        <w:rPr>
          <w:color w:val="000000"/>
          <w:szCs w:val="22"/>
        </w:rPr>
        <w:t xml:space="preserve">Minimum </w:t>
      </w:r>
      <w:r w:rsidRPr="00307266">
        <w:rPr>
          <w:b/>
          <w:color w:val="000000"/>
          <w:szCs w:val="22"/>
        </w:rPr>
        <w:t>NumMsgBytes</w:t>
      </w:r>
      <w:r w:rsidRPr="00307266">
        <w:rPr>
          <w:color w:val="000000"/>
          <w:szCs w:val="22"/>
        </w:rPr>
        <w:t>:  9</w:t>
      </w:r>
    </w:p>
    <w:p w14:paraId="44B019E9" w14:textId="77777777" w:rsidR="006A3DE7" w:rsidRPr="00307266" w:rsidRDefault="006A3DE7" w:rsidP="006A3DE7">
      <w:pPr>
        <w:keepNext/>
        <w:pBdr>
          <w:top w:val="nil"/>
          <w:left w:val="nil"/>
          <w:bottom w:val="nil"/>
          <w:right w:val="nil"/>
          <w:between w:val="nil"/>
        </w:pBdr>
        <w:tabs>
          <w:tab w:val="left" w:pos="2592"/>
          <w:tab w:val="left" w:pos="2340"/>
        </w:tabs>
        <w:spacing w:before="60" w:after="60"/>
        <w:ind w:left="648"/>
        <w:rPr>
          <w:color w:val="000000"/>
          <w:szCs w:val="22"/>
        </w:rPr>
      </w:pPr>
      <w:r w:rsidRPr="00307266">
        <w:rPr>
          <w:color w:val="000000"/>
          <w:szCs w:val="22"/>
        </w:rPr>
        <w:t xml:space="preserve">Maximum </w:t>
      </w:r>
      <w:r w:rsidRPr="00307266">
        <w:rPr>
          <w:b/>
          <w:color w:val="000000"/>
          <w:szCs w:val="22"/>
        </w:rPr>
        <w:t>NumMsgBytes</w:t>
      </w:r>
      <w:r w:rsidRPr="00307266">
        <w:rPr>
          <w:color w:val="000000"/>
          <w:szCs w:val="22"/>
        </w:rPr>
        <w:t>:  64</w:t>
      </w:r>
    </w:p>
    <w:p w14:paraId="32DED690" w14:textId="77777777" w:rsidR="006A3DE7" w:rsidRPr="00307266" w:rsidRDefault="006A3DE7" w:rsidP="006A3DE7">
      <w:pPr>
        <w:keepNext/>
        <w:pBdr>
          <w:top w:val="nil"/>
          <w:left w:val="nil"/>
          <w:bottom w:val="nil"/>
          <w:right w:val="nil"/>
          <w:between w:val="nil"/>
        </w:pBdr>
        <w:tabs>
          <w:tab w:val="left" w:pos="2592"/>
        </w:tabs>
        <w:spacing w:before="60" w:after="60"/>
        <w:ind w:left="648"/>
        <w:rPr>
          <w:color w:val="000000"/>
          <w:szCs w:val="22"/>
        </w:rPr>
      </w:pPr>
      <w:r w:rsidRPr="00307266">
        <w:rPr>
          <w:color w:val="000000"/>
          <w:szCs w:val="22"/>
        </w:rPr>
        <w:t>Message Format:</w:t>
      </w:r>
    </w:p>
    <w:tbl>
      <w:tblPr>
        <w:tblStyle w:val="114"/>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6A3DE7" w:rsidRPr="00307266" w14:paraId="64162B73" w14:textId="77777777" w:rsidTr="008160FF">
        <w:trPr>
          <w:cantSplit/>
          <w:tblHeader/>
        </w:trPr>
        <w:tc>
          <w:tcPr>
            <w:tcW w:w="880" w:type="dxa"/>
            <w:shd w:val="clear" w:color="auto" w:fill="EEECE1"/>
          </w:tcPr>
          <w:p w14:paraId="29DA20C4" w14:textId="77777777" w:rsidR="006A3DE7" w:rsidRPr="00307266" w:rsidRDefault="006A3DE7" w:rsidP="008160FF">
            <w:pPr>
              <w:spacing w:after="0"/>
              <w:jc w:val="center"/>
              <w:rPr>
                <w:b/>
                <w:color w:val="000000"/>
              </w:rPr>
            </w:pPr>
            <w:r w:rsidRPr="00307266">
              <w:rPr>
                <w:b/>
                <w:color w:val="000000"/>
              </w:rPr>
              <w:t>Byte #</w:t>
            </w:r>
          </w:p>
        </w:tc>
        <w:tc>
          <w:tcPr>
            <w:tcW w:w="5463" w:type="dxa"/>
            <w:shd w:val="clear" w:color="auto" w:fill="EEECE1"/>
          </w:tcPr>
          <w:p w14:paraId="3027B980" w14:textId="77777777" w:rsidR="006A3DE7" w:rsidRPr="00307266" w:rsidRDefault="006A3DE7" w:rsidP="008160FF">
            <w:pPr>
              <w:spacing w:after="0"/>
              <w:jc w:val="center"/>
              <w:rPr>
                <w:b/>
                <w:color w:val="000000"/>
              </w:rPr>
            </w:pPr>
            <w:r w:rsidRPr="00307266">
              <w:rPr>
                <w:b/>
                <w:color w:val="000000"/>
              </w:rPr>
              <w:t>Field Name</w:t>
            </w:r>
          </w:p>
        </w:tc>
        <w:tc>
          <w:tcPr>
            <w:tcW w:w="1180" w:type="dxa"/>
            <w:shd w:val="clear" w:color="auto" w:fill="EEECE1"/>
          </w:tcPr>
          <w:p w14:paraId="7F04231C" w14:textId="77777777" w:rsidR="006A3DE7" w:rsidRPr="00307266" w:rsidRDefault="006A3DE7" w:rsidP="008160FF">
            <w:pPr>
              <w:spacing w:after="0"/>
              <w:jc w:val="center"/>
              <w:rPr>
                <w:b/>
                <w:color w:val="000000"/>
              </w:rPr>
            </w:pPr>
            <w:r w:rsidRPr="00307266">
              <w:rPr>
                <w:b/>
                <w:color w:val="000000"/>
              </w:rPr>
              <w:t>Data Type</w:t>
            </w:r>
          </w:p>
        </w:tc>
        <w:tc>
          <w:tcPr>
            <w:tcW w:w="1512" w:type="dxa"/>
            <w:shd w:val="clear" w:color="auto" w:fill="EEECE1"/>
            <w:vAlign w:val="center"/>
          </w:tcPr>
          <w:p w14:paraId="5CC3F18A" w14:textId="77777777" w:rsidR="006A3DE7" w:rsidRPr="00307266" w:rsidRDefault="006A3DE7" w:rsidP="008160FF">
            <w:pPr>
              <w:spacing w:after="0"/>
              <w:jc w:val="center"/>
              <w:rPr>
                <w:b/>
                <w:color w:val="000000"/>
              </w:rPr>
            </w:pPr>
            <w:r w:rsidRPr="00307266">
              <w:rPr>
                <w:b/>
                <w:color w:val="000000"/>
              </w:rPr>
              <w:t>Value</w:t>
            </w:r>
          </w:p>
        </w:tc>
      </w:tr>
      <w:tr w:rsidR="006A3DE7" w:rsidRPr="00307266" w14:paraId="0F48A376" w14:textId="77777777" w:rsidTr="008160FF">
        <w:trPr>
          <w:cantSplit/>
        </w:trPr>
        <w:tc>
          <w:tcPr>
            <w:tcW w:w="880" w:type="dxa"/>
          </w:tcPr>
          <w:p w14:paraId="418DBF55" w14:textId="77777777" w:rsidR="006A3DE7" w:rsidRPr="00307266" w:rsidRDefault="006A3DE7" w:rsidP="008160FF">
            <w:pPr>
              <w:spacing w:after="0"/>
              <w:ind w:right="72"/>
              <w:jc w:val="center"/>
              <w:rPr>
                <w:color w:val="000000"/>
              </w:rPr>
            </w:pPr>
            <w:r w:rsidRPr="00307266">
              <w:rPr>
                <w:color w:val="000000"/>
              </w:rPr>
              <w:t>0</w:t>
            </w:r>
          </w:p>
        </w:tc>
        <w:tc>
          <w:tcPr>
            <w:tcW w:w="5463" w:type="dxa"/>
          </w:tcPr>
          <w:p w14:paraId="75F1F093" w14:textId="77777777" w:rsidR="006A3DE7" w:rsidRPr="00307266" w:rsidRDefault="006A3DE7" w:rsidP="008160FF">
            <w:pPr>
              <w:spacing w:after="0"/>
              <w:rPr>
                <w:color w:val="000000"/>
              </w:rPr>
            </w:pPr>
            <w:r w:rsidRPr="00307266">
              <w:rPr>
                <w:color w:val="000000"/>
              </w:rPr>
              <w:t>Sync</w:t>
            </w:r>
          </w:p>
        </w:tc>
        <w:tc>
          <w:tcPr>
            <w:tcW w:w="1180" w:type="dxa"/>
          </w:tcPr>
          <w:p w14:paraId="5DA7294B" w14:textId="77777777" w:rsidR="006A3DE7" w:rsidRPr="00307266" w:rsidRDefault="006A3DE7" w:rsidP="008160FF">
            <w:pPr>
              <w:spacing w:after="0"/>
              <w:jc w:val="center"/>
              <w:rPr>
                <w:color w:val="000000"/>
              </w:rPr>
            </w:pPr>
            <w:r w:rsidRPr="00307266">
              <w:rPr>
                <w:color w:val="000000"/>
              </w:rPr>
              <w:t>uint8</w:t>
            </w:r>
          </w:p>
        </w:tc>
        <w:tc>
          <w:tcPr>
            <w:tcW w:w="1512" w:type="dxa"/>
            <w:vAlign w:val="center"/>
          </w:tcPr>
          <w:p w14:paraId="70E7FFAE" w14:textId="77777777" w:rsidR="006A3DE7" w:rsidRPr="00307266" w:rsidRDefault="006A3DE7" w:rsidP="008160FF">
            <w:pPr>
              <w:spacing w:after="0"/>
              <w:jc w:val="center"/>
              <w:rPr>
                <w:color w:val="000000"/>
              </w:rPr>
            </w:pPr>
            <w:r w:rsidRPr="00307266">
              <w:rPr>
                <w:color w:val="000000"/>
              </w:rPr>
              <w:t xml:space="preserve"> See Section 4.1</w:t>
            </w:r>
          </w:p>
        </w:tc>
      </w:tr>
      <w:tr w:rsidR="006A3DE7" w:rsidRPr="00307266" w14:paraId="2C6D1054" w14:textId="77777777" w:rsidTr="008160FF">
        <w:trPr>
          <w:cantSplit/>
        </w:trPr>
        <w:tc>
          <w:tcPr>
            <w:tcW w:w="880" w:type="dxa"/>
          </w:tcPr>
          <w:p w14:paraId="70B3930C" w14:textId="77777777" w:rsidR="006A3DE7" w:rsidRPr="00307266" w:rsidRDefault="006A3DE7" w:rsidP="008160FF">
            <w:pPr>
              <w:spacing w:after="0"/>
              <w:ind w:right="72"/>
              <w:jc w:val="center"/>
              <w:rPr>
                <w:color w:val="000000"/>
              </w:rPr>
            </w:pPr>
            <w:r w:rsidRPr="00307266">
              <w:rPr>
                <w:color w:val="000000"/>
              </w:rPr>
              <w:t>1-2</w:t>
            </w:r>
          </w:p>
        </w:tc>
        <w:tc>
          <w:tcPr>
            <w:tcW w:w="5463" w:type="dxa"/>
          </w:tcPr>
          <w:p w14:paraId="341D2181" w14:textId="77777777" w:rsidR="006A3DE7" w:rsidRPr="00307266" w:rsidRDefault="006A3DE7" w:rsidP="008160FF">
            <w:pPr>
              <w:spacing w:after="0"/>
              <w:rPr>
                <w:color w:val="000000"/>
              </w:rPr>
            </w:pPr>
            <w:r w:rsidRPr="00307266">
              <w:rPr>
                <w:color w:val="000000"/>
              </w:rPr>
              <w:t>NumMsgBytes</w:t>
            </w:r>
          </w:p>
        </w:tc>
        <w:tc>
          <w:tcPr>
            <w:tcW w:w="1180" w:type="dxa"/>
          </w:tcPr>
          <w:p w14:paraId="5C9B2C4D" w14:textId="77777777" w:rsidR="006A3DE7" w:rsidRPr="00307266" w:rsidRDefault="006A3DE7" w:rsidP="008160FF">
            <w:pPr>
              <w:spacing w:after="0"/>
              <w:jc w:val="center"/>
              <w:rPr>
                <w:color w:val="000000"/>
              </w:rPr>
            </w:pPr>
            <w:r w:rsidRPr="00307266">
              <w:rPr>
                <w:color w:val="000000"/>
              </w:rPr>
              <w:t>uint16</w:t>
            </w:r>
          </w:p>
        </w:tc>
        <w:tc>
          <w:tcPr>
            <w:tcW w:w="1512" w:type="dxa"/>
            <w:vAlign w:val="center"/>
          </w:tcPr>
          <w:p w14:paraId="47FF6907" w14:textId="77777777" w:rsidR="006A3DE7" w:rsidRPr="00307266" w:rsidRDefault="006A3DE7" w:rsidP="008160FF">
            <w:pPr>
              <w:spacing w:after="0"/>
              <w:jc w:val="center"/>
              <w:rPr>
                <w:color w:val="000000"/>
              </w:rPr>
            </w:pPr>
            <w:r w:rsidRPr="00307266">
              <w:rPr>
                <w:color w:val="000000"/>
              </w:rPr>
              <w:t>9</w:t>
            </w:r>
          </w:p>
        </w:tc>
      </w:tr>
      <w:tr w:rsidR="006A3DE7" w:rsidRPr="00307266" w14:paraId="49EB2072" w14:textId="77777777" w:rsidTr="008160FF">
        <w:trPr>
          <w:cantSplit/>
        </w:trPr>
        <w:tc>
          <w:tcPr>
            <w:tcW w:w="880" w:type="dxa"/>
          </w:tcPr>
          <w:p w14:paraId="6F1837BC" w14:textId="77777777" w:rsidR="006A3DE7" w:rsidRPr="00307266" w:rsidRDefault="006A3DE7" w:rsidP="008160FF">
            <w:pPr>
              <w:spacing w:after="0"/>
              <w:ind w:right="72"/>
              <w:jc w:val="center"/>
              <w:rPr>
                <w:color w:val="000000"/>
              </w:rPr>
            </w:pPr>
            <w:r w:rsidRPr="00307266">
              <w:rPr>
                <w:color w:val="000000"/>
              </w:rPr>
              <w:t>3-4</w:t>
            </w:r>
          </w:p>
        </w:tc>
        <w:tc>
          <w:tcPr>
            <w:tcW w:w="5463" w:type="dxa"/>
          </w:tcPr>
          <w:p w14:paraId="0F1F239B" w14:textId="77777777" w:rsidR="006A3DE7" w:rsidRPr="00307266" w:rsidRDefault="006A3DE7" w:rsidP="008160FF">
            <w:pPr>
              <w:spacing w:after="0"/>
              <w:rPr>
                <w:color w:val="000000"/>
              </w:rPr>
            </w:pPr>
            <w:r w:rsidRPr="00307266">
              <w:rPr>
                <w:color w:val="000000"/>
              </w:rPr>
              <w:t>Checksum</w:t>
            </w:r>
          </w:p>
        </w:tc>
        <w:tc>
          <w:tcPr>
            <w:tcW w:w="1180" w:type="dxa"/>
          </w:tcPr>
          <w:p w14:paraId="38A5B1F9" w14:textId="77777777" w:rsidR="006A3DE7" w:rsidRPr="00307266" w:rsidRDefault="006A3DE7" w:rsidP="008160FF">
            <w:pPr>
              <w:spacing w:after="0"/>
              <w:jc w:val="center"/>
              <w:rPr>
                <w:color w:val="000000"/>
              </w:rPr>
            </w:pPr>
            <w:r w:rsidRPr="00307266">
              <w:rPr>
                <w:color w:val="000000"/>
              </w:rPr>
              <w:t>uint16</w:t>
            </w:r>
          </w:p>
        </w:tc>
        <w:tc>
          <w:tcPr>
            <w:tcW w:w="1512" w:type="dxa"/>
            <w:vAlign w:val="center"/>
          </w:tcPr>
          <w:p w14:paraId="47A96DEE" w14:textId="77777777" w:rsidR="006A3DE7" w:rsidRPr="00307266" w:rsidRDefault="006A3DE7" w:rsidP="008160FF">
            <w:pPr>
              <w:spacing w:after="0"/>
              <w:jc w:val="center"/>
              <w:rPr>
                <w:color w:val="000000"/>
              </w:rPr>
            </w:pPr>
            <w:r w:rsidRPr="00307266">
              <w:rPr>
                <w:color w:val="000000"/>
              </w:rPr>
              <w:t>See Section 4.6</w:t>
            </w:r>
          </w:p>
        </w:tc>
      </w:tr>
      <w:tr w:rsidR="006A3DE7" w:rsidRPr="00307266" w14:paraId="4DA79B5C" w14:textId="77777777" w:rsidTr="008160FF">
        <w:trPr>
          <w:cantSplit/>
          <w:trHeight w:val="255"/>
        </w:trPr>
        <w:tc>
          <w:tcPr>
            <w:tcW w:w="880" w:type="dxa"/>
          </w:tcPr>
          <w:p w14:paraId="5C489F36" w14:textId="77777777" w:rsidR="006A3DE7" w:rsidRPr="00307266" w:rsidRDefault="006A3DE7" w:rsidP="008160FF">
            <w:pPr>
              <w:spacing w:after="0"/>
              <w:ind w:right="72"/>
              <w:jc w:val="center"/>
              <w:rPr>
                <w:color w:val="000000"/>
              </w:rPr>
            </w:pPr>
            <w:r w:rsidRPr="00307266">
              <w:rPr>
                <w:color w:val="000000"/>
              </w:rPr>
              <w:t>5</w:t>
            </w:r>
          </w:p>
        </w:tc>
        <w:tc>
          <w:tcPr>
            <w:tcW w:w="5463" w:type="dxa"/>
          </w:tcPr>
          <w:p w14:paraId="6910C6BD" w14:textId="77777777" w:rsidR="006A3DE7" w:rsidRPr="00307266" w:rsidRDefault="006A3DE7" w:rsidP="008160FF">
            <w:pPr>
              <w:spacing w:after="0"/>
              <w:rPr>
                <w:color w:val="000000"/>
              </w:rPr>
            </w:pPr>
            <w:r w:rsidRPr="00307266">
              <w:rPr>
                <w:color w:val="000000"/>
              </w:rPr>
              <w:t>TransactionID</w:t>
            </w:r>
          </w:p>
        </w:tc>
        <w:tc>
          <w:tcPr>
            <w:tcW w:w="1180" w:type="dxa"/>
          </w:tcPr>
          <w:p w14:paraId="43A51E9F" w14:textId="77777777" w:rsidR="006A3DE7" w:rsidRPr="00307266" w:rsidRDefault="006A3DE7" w:rsidP="008160FF">
            <w:pPr>
              <w:spacing w:after="0"/>
              <w:jc w:val="center"/>
              <w:rPr>
                <w:color w:val="000000"/>
              </w:rPr>
            </w:pPr>
            <w:r w:rsidRPr="00307266">
              <w:rPr>
                <w:color w:val="000000"/>
              </w:rPr>
              <w:t>uint8</w:t>
            </w:r>
          </w:p>
        </w:tc>
        <w:tc>
          <w:tcPr>
            <w:tcW w:w="1512" w:type="dxa"/>
            <w:vAlign w:val="center"/>
          </w:tcPr>
          <w:p w14:paraId="30948B0F" w14:textId="77777777" w:rsidR="006A3DE7" w:rsidRPr="00307266" w:rsidRDefault="006A3DE7" w:rsidP="008160FF">
            <w:pPr>
              <w:spacing w:after="0"/>
              <w:jc w:val="center"/>
              <w:rPr>
                <w:color w:val="000000"/>
              </w:rPr>
            </w:pPr>
            <w:r w:rsidRPr="00307266">
              <w:rPr>
                <w:color w:val="000000"/>
              </w:rPr>
              <w:t>See Section 4.3</w:t>
            </w:r>
          </w:p>
        </w:tc>
      </w:tr>
      <w:tr w:rsidR="006A3DE7" w:rsidRPr="00307266" w14:paraId="3A0700AD" w14:textId="77777777" w:rsidTr="008160FF">
        <w:trPr>
          <w:cantSplit/>
        </w:trPr>
        <w:tc>
          <w:tcPr>
            <w:tcW w:w="880" w:type="dxa"/>
          </w:tcPr>
          <w:p w14:paraId="31FFFB41" w14:textId="77777777" w:rsidR="006A3DE7" w:rsidRPr="00307266" w:rsidRDefault="006A3DE7" w:rsidP="008160FF">
            <w:pPr>
              <w:spacing w:after="0"/>
              <w:ind w:right="72"/>
              <w:jc w:val="center"/>
              <w:rPr>
                <w:color w:val="000000"/>
              </w:rPr>
            </w:pPr>
            <w:r w:rsidRPr="00307266">
              <w:rPr>
                <w:color w:val="000000"/>
              </w:rPr>
              <w:t>6</w:t>
            </w:r>
          </w:p>
        </w:tc>
        <w:tc>
          <w:tcPr>
            <w:tcW w:w="5463" w:type="dxa"/>
          </w:tcPr>
          <w:p w14:paraId="4456B67E" w14:textId="77777777" w:rsidR="006A3DE7" w:rsidRPr="00307266" w:rsidRDefault="006A3DE7" w:rsidP="008160FF">
            <w:pPr>
              <w:spacing w:after="0"/>
              <w:rPr>
                <w:color w:val="000000"/>
              </w:rPr>
            </w:pPr>
            <w:r w:rsidRPr="00307266">
              <w:rPr>
                <w:color w:val="000000"/>
              </w:rPr>
              <w:t>MessageID</w:t>
            </w:r>
          </w:p>
        </w:tc>
        <w:tc>
          <w:tcPr>
            <w:tcW w:w="1180" w:type="dxa"/>
          </w:tcPr>
          <w:p w14:paraId="4DA3DD5C" w14:textId="77777777" w:rsidR="006A3DE7" w:rsidRPr="00307266" w:rsidRDefault="006A3DE7" w:rsidP="008160FF">
            <w:pPr>
              <w:spacing w:after="0"/>
              <w:jc w:val="center"/>
              <w:rPr>
                <w:color w:val="000000"/>
              </w:rPr>
            </w:pPr>
            <w:r w:rsidRPr="00307266">
              <w:rPr>
                <w:color w:val="000000"/>
              </w:rPr>
              <w:t>uint8</w:t>
            </w:r>
          </w:p>
        </w:tc>
        <w:tc>
          <w:tcPr>
            <w:tcW w:w="1512" w:type="dxa"/>
            <w:vAlign w:val="center"/>
          </w:tcPr>
          <w:p w14:paraId="226FE73E" w14:textId="77777777" w:rsidR="006A3DE7" w:rsidRPr="00307266" w:rsidRDefault="006A3DE7" w:rsidP="008160FF">
            <w:pPr>
              <w:spacing w:after="0"/>
              <w:jc w:val="center"/>
              <w:rPr>
                <w:color w:val="000000"/>
              </w:rPr>
            </w:pPr>
            <w:r w:rsidRPr="00307266">
              <w:rPr>
                <w:color w:val="000000"/>
              </w:rPr>
              <w:t>166</w:t>
            </w:r>
          </w:p>
        </w:tc>
      </w:tr>
      <w:tr w:rsidR="006A3DE7" w:rsidRPr="00307266" w14:paraId="65184083" w14:textId="77777777" w:rsidTr="008160FF">
        <w:trPr>
          <w:cantSplit/>
        </w:trPr>
        <w:tc>
          <w:tcPr>
            <w:tcW w:w="880" w:type="dxa"/>
          </w:tcPr>
          <w:p w14:paraId="39B1CDCE" w14:textId="77777777" w:rsidR="006A3DE7" w:rsidRPr="00307266" w:rsidRDefault="006A3DE7" w:rsidP="008160FF">
            <w:pPr>
              <w:spacing w:after="0"/>
              <w:ind w:right="72"/>
              <w:jc w:val="center"/>
              <w:rPr>
                <w:color w:val="000000"/>
              </w:rPr>
            </w:pPr>
            <w:r w:rsidRPr="00307266">
              <w:rPr>
                <w:color w:val="000000"/>
              </w:rPr>
              <w:t>7</w:t>
            </w:r>
          </w:p>
        </w:tc>
        <w:tc>
          <w:tcPr>
            <w:tcW w:w="5463" w:type="dxa"/>
          </w:tcPr>
          <w:p w14:paraId="75313352" w14:textId="77777777" w:rsidR="006A3DE7" w:rsidRPr="00307266" w:rsidRDefault="006A3DE7" w:rsidP="008160FF">
            <w:pPr>
              <w:spacing w:after="0"/>
              <w:rPr>
                <w:color w:val="000000"/>
              </w:rPr>
            </w:pPr>
            <w:r w:rsidRPr="00307266">
              <w:rPr>
                <w:color w:val="000000"/>
              </w:rPr>
              <w:t>TestControl</w:t>
            </w:r>
          </w:p>
        </w:tc>
        <w:tc>
          <w:tcPr>
            <w:tcW w:w="1180" w:type="dxa"/>
          </w:tcPr>
          <w:p w14:paraId="7B8AC8AC" w14:textId="77777777" w:rsidR="006A3DE7" w:rsidRPr="00307266" w:rsidRDefault="006A3DE7" w:rsidP="008160FF">
            <w:pPr>
              <w:spacing w:after="0"/>
              <w:jc w:val="center"/>
              <w:rPr>
                <w:color w:val="000000"/>
              </w:rPr>
            </w:pPr>
            <w:r w:rsidRPr="00307266">
              <w:rPr>
                <w:color w:val="000000"/>
              </w:rPr>
              <w:t>uint8</w:t>
            </w:r>
          </w:p>
        </w:tc>
        <w:tc>
          <w:tcPr>
            <w:tcW w:w="1512" w:type="dxa"/>
            <w:vAlign w:val="center"/>
          </w:tcPr>
          <w:p w14:paraId="1641604E" w14:textId="77777777" w:rsidR="006A3DE7" w:rsidRPr="00307266" w:rsidRDefault="006A3DE7" w:rsidP="008160FF">
            <w:pPr>
              <w:spacing w:after="0"/>
              <w:jc w:val="center"/>
              <w:rPr>
                <w:color w:val="000000"/>
              </w:rPr>
            </w:pPr>
            <w:r w:rsidRPr="00307266">
              <w:rPr>
                <w:color w:val="000000"/>
              </w:rPr>
              <w:t>See below</w:t>
            </w:r>
          </w:p>
        </w:tc>
      </w:tr>
      <w:tr w:rsidR="006A3DE7" w:rsidRPr="00307266" w14:paraId="2AB26693" w14:textId="77777777" w:rsidTr="008160FF">
        <w:trPr>
          <w:cantSplit/>
        </w:trPr>
        <w:tc>
          <w:tcPr>
            <w:tcW w:w="880" w:type="dxa"/>
          </w:tcPr>
          <w:p w14:paraId="6E6FD9EC" w14:textId="77777777" w:rsidR="006A3DE7" w:rsidRPr="00307266" w:rsidRDefault="006A3DE7" w:rsidP="008160FF">
            <w:pPr>
              <w:spacing w:after="0"/>
              <w:ind w:right="72"/>
              <w:jc w:val="center"/>
              <w:rPr>
                <w:color w:val="000000"/>
              </w:rPr>
            </w:pPr>
            <w:r w:rsidRPr="00307266">
              <w:rPr>
                <w:color w:val="000000"/>
              </w:rPr>
              <w:t>8</w:t>
            </w:r>
          </w:p>
        </w:tc>
        <w:tc>
          <w:tcPr>
            <w:tcW w:w="5463" w:type="dxa"/>
          </w:tcPr>
          <w:p w14:paraId="540827FF" w14:textId="77777777" w:rsidR="006A3DE7" w:rsidRPr="00307266" w:rsidRDefault="006A3DE7" w:rsidP="008160FF">
            <w:pPr>
              <w:spacing w:after="0"/>
              <w:rPr>
                <w:color w:val="000000"/>
              </w:rPr>
            </w:pPr>
            <w:r w:rsidRPr="00307266">
              <w:rPr>
                <w:color w:val="000000"/>
              </w:rPr>
              <w:t>NumLoops</w:t>
            </w:r>
          </w:p>
        </w:tc>
        <w:tc>
          <w:tcPr>
            <w:tcW w:w="1180" w:type="dxa"/>
          </w:tcPr>
          <w:p w14:paraId="57F345D1" w14:textId="77777777" w:rsidR="006A3DE7" w:rsidRPr="00307266" w:rsidRDefault="006A3DE7" w:rsidP="008160FF">
            <w:pPr>
              <w:spacing w:after="0"/>
              <w:jc w:val="center"/>
              <w:rPr>
                <w:color w:val="000000"/>
              </w:rPr>
            </w:pPr>
            <w:r w:rsidRPr="00307266">
              <w:rPr>
                <w:color w:val="000000"/>
              </w:rPr>
              <w:t>uint8</w:t>
            </w:r>
          </w:p>
        </w:tc>
        <w:tc>
          <w:tcPr>
            <w:tcW w:w="1512" w:type="dxa"/>
            <w:vAlign w:val="center"/>
          </w:tcPr>
          <w:p w14:paraId="2ACA3726" w14:textId="77777777" w:rsidR="006A3DE7" w:rsidRPr="00307266" w:rsidRDefault="006A3DE7" w:rsidP="008160FF">
            <w:pPr>
              <w:spacing w:after="0"/>
              <w:jc w:val="center"/>
              <w:rPr>
                <w:color w:val="000000"/>
              </w:rPr>
            </w:pPr>
            <w:r w:rsidRPr="00307266">
              <w:rPr>
                <w:color w:val="000000"/>
              </w:rPr>
              <w:t>See below</w:t>
            </w:r>
          </w:p>
        </w:tc>
      </w:tr>
    </w:tbl>
    <w:p w14:paraId="1915F0F8" w14:textId="77777777" w:rsidR="006A3DE7" w:rsidRPr="00307266" w:rsidRDefault="006A3DE7" w:rsidP="006A3DE7">
      <w:pPr>
        <w:spacing w:before="240" w:after="60"/>
        <w:ind w:left="1080" w:hanging="360"/>
        <w:rPr>
          <w:color w:val="000000"/>
        </w:rPr>
      </w:pPr>
      <w:r w:rsidRPr="00307266">
        <w:rPr>
          <w:b/>
          <w:color w:val="000000"/>
        </w:rPr>
        <w:t>TestControl</w:t>
      </w:r>
      <w:r w:rsidRPr="00307266">
        <w:rPr>
          <w:color w:val="000000"/>
        </w:rPr>
        <w:t>:  Controls how the NVM test is to be performed. The valid values are:</w:t>
      </w:r>
    </w:p>
    <w:p w14:paraId="79CA0C38" w14:textId="77777777" w:rsidR="006A3DE7" w:rsidRPr="00307266" w:rsidRDefault="006A3DE7" w:rsidP="006A3DE7">
      <w:pPr>
        <w:spacing w:after="0"/>
        <w:ind w:left="1440" w:hanging="360"/>
        <w:rPr>
          <w:color w:val="000000"/>
        </w:rPr>
      </w:pPr>
      <w:r w:rsidRPr="00307266">
        <w:rPr>
          <w:color w:val="000000"/>
        </w:rPr>
        <w:t>0 = Stop the test immediately on detection of an error.</w:t>
      </w:r>
    </w:p>
    <w:p w14:paraId="5743AE0A" w14:textId="77777777" w:rsidR="006A3DE7" w:rsidRPr="00307266" w:rsidRDefault="006A3DE7" w:rsidP="006A3DE7">
      <w:pPr>
        <w:spacing w:before="120"/>
        <w:ind w:left="1080" w:hanging="360"/>
        <w:rPr>
          <w:color w:val="000000"/>
        </w:rPr>
      </w:pPr>
      <w:r w:rsidRPr="00307266">
        <w:rPr>
          <w:b/>
          <w:color w:val="000000"/>
        </w:rPr>
        <w:t>NumLoops</w:t>
      </w:r>
      <w:r w:rsidRPr="00307266">
        <w:rPr>
          <w:color w:val="000000"/>
        </w:rPr>
        <w:t>:  The number of NVM test loops to perform. Valid values are 1-10.</w:t>
      </w:r>
    </w:p>
    <w:p w14:paraId="3BABD623" w14:textId="77777777" w:rsidR="000413A3" w:rsidRDefault="000413A3" w:rsidP="000413A3">
      <w:pPr>
        <w:pStyle w:val="Heading2"/>
      </w:pPr>
      <w:bookmarkStart w:id="155" w:name="_Toc202436142"/>
      <w:r>
        <w:t>NVM Test Control Response</w:t>
      </w:r>
      <w:bookmarkEnd w:id="155"/>
    </w:p>
    <w:p w14:paraId="4A42C099" w14:textId="77777777" w:rsidR="000413A3" w:rsidRDefault="000413A3" w:rsidP="000413A3">
      <w:pPr>
        <w:spacing w:before="120"/>
        <w:jc w:val="both"/>
        <w:rPr>
          <w:color w:val="000000"/>
        </w:rPr>
      </w:pPr>
      <w:r>
        <w:rPr>
          <w:color w:val="000000"/>
        </w:rPr>
        <w:t>When the Module receives a NVM Test Control Dispatch, it verifies the command and performs any processing associated with the command and sends the NVM Test Control Response to the Host.</w:t>
      </w:r>
    </w:p>
    <w:p w14:paraId="7DE39D26" w14:textId="77777777" w:rsidR="000413A3" w:rsidRDefault="000413A3" w:rsidP="000413A3">
      <w:pPr>
        <w:jc w:val="both"/>
        <w:rPr>
          <w:color w:val="000000"/>
        </w:rPr>
      </w:pPr>
      <w:r>
        <w:rPr>
          <w:color w:val="000000"/>
        </w:rPr>
        <w:t xml:space="preserve">The Errors field contains information about the test result of each of the 64 sectors of NVM. </w:t>
      </w:r>
    </w:p>
    <w:p w14:paraId="2010A667" w14:textId="77777777" w:rsidR="000413A3" w:rsidRDefault="000413A3" w:rsidP="000413A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Manufacturing and Service Depot</w:t>
      </w:r>
    </w:p>
    <w:p w14:paraId="39CC90F7" w14:textId="77777777" w:rsidR="000413A3" w:rsidRDefault="000413A3" w:rsidP="000413A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77E21B82" w14:textId="77777777" w:rsidR="000413A3" w:rsidRDefault="000413A3" w:rsidP="000413A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Manufacturing Team</w:t>
      </w:r>
    </w:p>
    <w:p w14:paraId="38464AE1" w14:textId="77777777" w:rsidR="000413A3" w:rsidRDefault="000413A3" w:rsidP="000413A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73</w:t>
      </w:r>
    </w:p>
    <w:p w14:paraId="7BB36EEE" w14:textId="77777777" w:rsidR="000413A3" w:rsidRDefault="000413A3" w:rsidP="000413A3">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2DB38E75" w14:textId="77777777" w:rsidR="000413A3" w:rsidRDefault="000413A3" w:rsidP="000413A3">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13"/>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0413A3" w14:paraId="3B1F081F" w14:textId="77777777" w:rsidTr="008160FF">
        <w:trPr>
          <w:cantSplit/>
          <w:tblHeader/>
        </w:trPr>
        <w:tc>
          <w:tcPr>
            <w:tcW w:w="880" w:type="dxa"/>
            <w:shd w:val="clear" w:color="auto" w:fill="EEECE1"/>
          </w:tcPr>
          <w:p w14:paraId="5C6CEADB" w14:textId="77777777" w:rsidR="000413A3" w:rsidRDefault="000413A3" w:rsidP="008160FF">
            <w:pPr>
              <w:spacing w:after="0"/>
              <w:jc w:val="center"/>
              <w:rPr>
                <w:b/>
                <w:color w:val="000000"/>
              </w:rPr>
            </w:pPr>
            <w:r>
              <w:rPr>
                <w:b/>
                <w:color w:val="000000"/>
              </w:rPr>
              <w:t>Byte #</w:t>
            </w:r>
          </w:p>
        </w:tc>
        <w:tc>
          <w:tcPr>
            <w:tcW w:w="5463" w:type="dxa"/>
            <w:shd w:val="clear" w:color="auto" w:fill="EEECE1"/>
          </w:tcPr>
          <w:p w14:paraId="597AB0EB" w14:textId="77777777" w:rsidR="000413A3" w:rsidRDefault="000413A3" w:rsidP="008160FF">
            <w:pPr>
              <w:spacing w:after="0"/>
              <w:jc w:val="center"/>
              <w:rPr>
                <w:b/>
                <w:color w:val="000000"/>
              </w:rPr>
            </w:pPr>
            <w:r>
              <w:rPr>
                <w:b/>
                <w:color w:val="000000"/>
              </w:rPr>
              <w:t>Field Name</w:t>
            </w:r>
          </w:p>
        </w:tc>
        <w:tc>
          <w:tcPr>
            <w:tcW w:w="1180" w:type="dxa"/>
            <w:shd w:val="clear" w:color="auto" w:fill="EEECE1"/>
          </w:tcPr>
          <w:p w14:paraId="52E20DA6" w14:textId="77777777" w:rsidR="000413A3" w:rsidRDefault="000413A3" w:rsidP="008160FF">
            <w:pPr>
              <w:spacing w:after="0"/>
              <w:jc w:val="center"/>
              <w:rPr>
                <w:b/>
                <w:color w:val="000000"/>
              </w:rPr>
            </w:pPr>
            <w:r>
              <w:rPr>
                <w:b/>
                <w:color w:val="000000"/>
              </w:rPr>
              <w:t>Data Type</w:t>
            </w:r>
          </w:p>
        </w:tc>
        <w:tc>
          <w:tcPr>
            <w:tcW w:w="1512" w:type="dxa"/>
            <w:shd w:val="clear" w:color="auto" w:fill="EEECE1"/>
            <w:vAlign w:val="center"/>
          </w:tcPr>
          <w:p w14:paraId="453270D2" w14:textId="77777777" w:rsidR="000413A3" w:rsidRDefault="000413A3" w:rsidP="008160FF">
            <w:pPr>
              <w:spacing w:after="0"/>
              <w:jc w:val="center"/>
              <w:rPr>
                <w:b/>
                <w:color w:val="000000"/>
              </w:rPr>
            </w:pPr>
            <w:r>
              <w:rPr>
                <w:b/>
                <w:color w:val="000000"/>
              </w:rPr>
              <w:t>Value</w:t>
            </w:r>
          </w:p>
        </w:tc>
      </w:tr>
      <w:tr w:rsidR="000413A3" w14:paraId="52041212" w14:textId="77777777" w:rsidTr="008160FF">
        <w:trPr>
          <w:cantSplit/>
        </w:trPr>
        <w:tc>
          <w:tcPr>
            <w:tcW w:w="880" w:type="dxa"/>
          </w:tcPr>
          <w:p w14:paraId="30877351" w14:textId="77777777" w:rsidR="000413A3" w:rsidRDefault="000413A3" w:rsidP="008160FF">
            <w:pPr>
              <w:spacing w:after="0"/>
              <w:ind w:right="72"/>
              <w:jc w:val="center"/>
              <w:rPr>
                <w:color w:val="000000"/>
              </w:rPr>
            </w:pPr>
            <w:r>
              <w:rPr>
                <w:color w:val="000000"/>
              </w:rPr>
              <w:t>0</w:t>
            </w:r>
          </w:p>
        </w:tc>
        <w:tc>
          <w:tcPr>
            <w:tcW w:w="5463" w:type="dxa"/>
          </w:tcPr>
          <w:p w14:paraId="575FAD09" w14:textId="77777777" w:rsidR="000413A3" w:rsidRDefault="000413A3" w:rsidP="008160FF">
            <w:pPr>
              <w:spacing w:after="0"/>
              <w:rPr>
                <w:color w:val="000000"/>
              </w:rPr>
            </w:pPr>
            <w:r>
              <w:rPr>
                <w:color w:val="000000"/>
              </w:rPr>
              <w:t>Sync</w:t>
            </w:r>
          </w:p>
        </w:tc>
        <w:tc>
          <w:tcPr>
            <w:tcW w:w="1180" w:type="dxa"/>
          </w:tcPr>
          <w:p w14:paraId="0C7E1E78" w14:textId="77777777" w:rsidR="000413A3" w:rsidRDefault="000413A3" w:rsidP="008160FF">
            <w:pPr>
              <w:spacing w:after="0"/>
              <w:jc w:val="center"/>
              <w:rPr>
                <w:color w:val="000000"/>
              </w:rPr>
            </w:pPr>
            <w:r>
              <w:rPr>
                <w:color w:val="000000"/>
              </w:rPr>
              <w:t>uint8</w:t>
            </w:r>
          </w:p>
        </w:tc>
        <w:tc>
          <w:tcPr>
            <w:tcW w:w="1512" w:type="dxa"/>
            <w:vAlign w:val="center"/>
          </w:tcPr>
          <w:p w14:paraId="5D63A028" w14:textId="77777777" w:rsidR="000413A3" w:rsidRDefault="000413A3" w:rsidP="008160FF">
            <w:pPr>
              <w:spacing w:after="0"/>
              <w:jc w:val="center"/>
              <w:rPr>
                <w:color w:val="000000"/>
              </w:rPr>
            </w:pPr>
            <w:r>
              <w:rPr>
                <w:color w:val="000000"/>
              </w:rPr>
              <w:t xml:space="preserve"> See Section 4.1</w:t>
            </w:r>
          </w:p>
        </w:tc>
      </w:tr>
      <w:tr w:rsidR="000413A3" w14:paraId="27BD8A03" w14:textId="77777777" w:rsidTr="008160FF">
        <w:trPr>
          <w:cantSplit/>
        </w:trPr>
        <w:tc>
          <w:tcPr>
            <w:tcW w:w="880" w:type="dxa"/>
          </w:tcPr>
          <w:p w14:paraId="013619D4" w14:textId="77777777" w:rsidR="000413A3" w:rsidRDefault="000413A3" w:rsidP="008160FF">
            <w:pPr>
              <w:spacing w:after="0"/>
              <w:ind w:right="72"/>
              <w:jc w:val="center"/>
              <w:rPr>
                <w:color w:val="000000"/>
              </w:rPr>
            </w:pPr>
            <w:r>
              <w:rPr>
                <w:color w:val="000000"/>
              </w:rPr>
              <w:t>1-2</w:t>
            </w:r>
          </w:p>
        </w:tc>
        <w:tc>
          <w:tcPr>
            <w:tcW w:w="5463" w:type="dxa"/>
          </w:tcPr>
          <w:p w14:paraId="138992F7" w14:textId="77777777" w:rsidR="000413A3" w:rsidRDefault="000413A3" w:rsidP="008160FF">
            <w:pPr>
              <w:spacing w:after="0"/>
              <w:rPr>
                <w:color w:val="000000"/>
              </w:rPr>
            </w:pPr>
            <w:r>
              <w:rPr>
                <w:color w:val="000000"/>
              </w:rPr>
              <w:t>NumMsgBytes</w:t>
            </w:r>
          </w:p>
        </w:tc>
        <w:tc>
          <w:tcPr>
            <w:tcW w:w="1180" w:type="dxa"/>
          </w:tcPr>
          <w:p w14:paraId="1FD7C302" w14:textId="77777777" w:rsidR="000413A3" w:rsidRDefault="000413A3" w:rsidP="008160FF">
            <w:pPr>
              <w:spacing w:after="0"/>
              <w:jc w:val="center"/>
              <w:rPr>
                <w:color w:val="000000"/>
              </w:rPr>
            </w:pPr>
            <w:r>
              <w:rPr>
                <w:color w:val="000000"/>
              </w:rPr>
              <w:t>uint16</w:t>
            </w:r>
          </w:p>
        </w:tc>
        <w:tc>
          <w:tcPr>
            <w:tcW w:w="1512" w:type="dxa"/>
            <w:vAlign w:val="center"/>
          </w:tcPr>
          <w:p w14:paraId="3360E853" w14:textId="77777777" w:rsidR="000413A3" w:rsidRDefault="000413A3" w:rsidP="008160FF">
            <w:pPr>
              <w:spacing w:after="0"/>
              <w:jc w:val="center"/>
              <w:rPr>
                <w:color w:val="000000"/>
              </w:rPr>
            </w:pPr>
            <w:r>
              <w:rPr>
                <w:color w:val="000000"/>
              </w:rPr>
              <w:t>73</w:t>
            </w:r>
          </w:p>
        </w:tc>
      </w:tr>
      <w:tr w:rsidR="000413A3" w14:paraId="792BDB1E" w14:textId="77777777" w:rsidTr="008160FF">
        <w:trPr>
          <w:cantSplit/>
        </w:trPr>
        <w:tc>
          <w:tcPr>
            <w:tcW w:w="880" w:type="dxa"/>
          </w:tcPr>
          <w:p w14:paraId="2D646CB8" w14:textId="77777777" w:rsidR="000413A3" w:rsidRDefault="000413A3" w:rsidP="008160FF">
            <w:pPr>
              <w:spacing w:after="0"/>
              <w:ind w:right="72"/>
              <w:jc w:val="center"/>
              <w:rPr>
                <w:color w:val="000000"/>
              </w:rPr>
            </w:pPr>
            <w:r>
              <w:rPr>
                <w:color w:val="000000"/>
              </w:rPr>
              <w:t>3-4</w:t>
            </w:r>
          </w:p>
        </w:tc>
        <w:tc>
          <w:tcPr>
            <w:tcW w:w="5463" w:type="dxa"/>
          </w:tcPr>
          <w:p w14:paraId="00ABA5F4" w14:textId="77777777" w:rsidR="000413A3" w:rsidRDefault="000413A3" w:rsidP="008160FF">
            <w:pPr>
              <w:spacing w:after="0"/>
              <w:rPr>
                <w:color w:val="000000"/>
              </w:rPr>
            </w:pPr>
            <w:r>
              <w:rPr>
                <w:color w:val="000000"/>
              </w:rPr>
              <w:t>Checksum</w:t>
            </w:r>
          </w:p>
        </w:tc>
        <w:tc>
          <w:tcPr>
            <w:tcW w:w="1180" w:type="dxa"/>
          </w:tcPr>
          <w:p w14:paraId="540A27F7" w14:textId="77777777" w:rsidR="000413A3" w:rsidRDefault="000413A3" w:rsidP="008160FF">
            <w:pPr>
              <w:spacing w:after="0"/>
              <w:jc w:val="center"/>
              <w:rPr>
                <w:color w:val="000000"/>
              </w:rPr>
            </w:pPr>
            <w:r>
              <w:rPr>
                <w:color w:val="000000"/>
              </w:rPr>
              <w:t>uint16</w:t>
            </w:r>
          </w:p>
        </w:tc>
        <w:tc>
          <w:tcPr>
            <w:tcW w:w="1512" w:type="dxa"/>
            <w:vAlign w:val="center"/>
          </w:tcPr>
          <w:p w14:paraId="24AC1845" w14:textId="77777777" w:rsidR="000413A3" w:rsidRDefault="000413A3" w:rsidP="008160FF">
            <w:pPr>
              <w:spacing w:after="0"/>
              <w:jc w:val="center"/>
              <w:rPr>
                <w:color w:val="000000"/>
              </w:rPr>
            </w:pPr>
            <w:r>
              <w:rPr>
                <w:color w:val="000000"/>
              </w:rPr>
              <w:t>See Section 4.6</w:t>
            </w:r>
          </w:p>
        </w:tc>
      </w:tr>
      <w:tr w:rsidR="000413A3" w14:paraId="7CDB3D38" w14:textId="77777777" w:rsidTr="008160FF">
        <w:trPr>
          <w:cantSplit/>
          <w:trHeight w:val="255"/>
        </w:trPr>
        <w:tc>
          <w:tcPr>
            <w:tcW w:w="880" w:type="dxa"/>
          </w:tcPr>
          <w:p w14:paraId="2281F5C0" w14:textId="77777777" w:rsidR="000413A3" w:rsidRDefault="000413A3" w:rsidP="008160FF">
            <w:pPr>
              <w:spacing w:after="0"/>
              <w:ind w:right="72"/>
              <w:jc w:val="center"/>
              <w:rPr>
                <w:color w:val="000000"/>
              </w:rPr>
            </w:pPr>
            <w:r>
              <w:rPr>
                <w:color w:val="000000"/>
              </w:rPr>
              <w:t>5</w:t>
            </w:r>
          </w:p>
        </w:tc>
        <w:tc>
          <w:tcPr>
            <w:tcW w:w="5463" w:type="dxa"/>
          </w:tcPr>
          <w:p w14:paraId="6EBD974C" w14:textId="77777777" w:rsidR="000413A3" w:rsidRDefault="000413A3" w:rsidP="008160FF">
            <w:pPr>
              <w:spacing w:after="0"/>
              <w:rPr>
                <w:color w:val="000000"/>
              </w:rPr>
            </w:pPr>
            <w:r>
              <w:rPr>
                <w:color w:val="000000"/>
              </w:rPr>
              <w:t>TransactionID</w:t>
            </w:r>
          </w:p>
        </w:tc>
        <w:tc>
          <w:tcPr>
            <w:tcW w:w="1180" w:type="dxa"/>
          </w:tcPr>
          <w:p w14:paraId="7A62228F" w14:textId="77777777" w:rsidR="000413A3" w:rsidRDefault="000413A3" w:rsidP="008160FF">
            <w:pPr>
              <w:spacing w:after="0"/>
              <w:jc w:val="center"/>
              <w:rPr>
                <w:color w:val="000000"/>
              </w:rPr>
            </w:pPr>
            <w:r>
              <w:rPr>
                <w:color w:val="000000"/>
              </w:rPr>
              <w:t>uint8</w:t>
            </w:r>
          </w:p>
        </w:tc>
        <w:tc>
          <w:tcPr>
            <w:tcW w:w="1512" w:type="dxa"/>
            <w:vAlign w:val="center"/>
          </w:tcPr>
          <w:p w14:paraId="21D4D424" w14:textId="77777777" w:rsidR="000413A3" w:rsidRDefault="000413A3" w:rsidP="008160FF">
            <w:pPr>
              <w:spacing w:after="0"/>
              <w:jc w:val="center"/>
              <w:rPr>
                <w:color w:val="000000"/>
              </w:rPr>
            </w:pPr>
            <w:r>
              <w:rPr>
                <w:color w:val="000000"/>
              </w:rPr>
              <w:t>See Section 4.3</w:t>
            </w:r>
          </w:p>
        </w:tc>
      </w:tr>
      <w:tr w:rsidR="000413A3" w14:paraId="2BE65C5E" w14:textId="77777777" w:rsidTr="008160FF">
        <w:trPr>
          <w:cantSplit/>
        </w:trPr>
        <w:tc>
          <w:tcPr>
            <w:tcW w:w="880" w:type="dxa"/>
          </w:tcPr>
          <w:p w14:paraId="01C88CE0" w14:textId="77777777" w:rsidR="000413A3" w:rsidRDefault="000413A3" w:rsidP="008160FF">
            <w:pPr>
              <w:spacing w:after="0"/>
              <w:ind w:right="72"/>
              <w:jc w:val="center"/>
              <w:rPr>
                <w:color w:val="000000"/>
              </w:rPr>
            </w:pPr>
            <w:r>
              <w:rPr>
                <w:color w:val="000000"/>
              </w:rPr>
              <w:t>6</w:t>
            </w:r>
          </w:p>
        </w:tc>
        <w:tc>
          <w:tcPr>
            <w:tcW w:w="5463" w:type="dxa"/>
          </w:tcPr>
          <w:p w14:paraId="05D126D9" w14:textId="77777777" w:rsidR="000413A3" w:rsidRDefault="000413A3" w:rsidP="008160FF">
            <w:pPr>
              <w:spacing w:after="0"/>
              <w:rPr>
                <w:color w:val="000000"/>
              </w:rPr>
            </w:pPr>
            <w:r>
              <w:rPr>
                <w:color w:val="000000"/>
              </w:rPr>
              <w:t>MessageID</w:t>
            </w:r>
          </w:p>
        </w:tc>
        <w:tc>
          <w:tcPr>
            <w:tcW w:w="1180" w:type="dxa"/>
          </w:tcPr>
          <w:p w14:paraId="43CC1286" w14:textId="77777777" w:rsidR="000413A3" w:rsidRDefault="000413A3" w:rsidP="008160FF">
            <w:pPr>
              <w:spacing w:after="0"/>
              <w:jc w:val="center"/>
              <w:rPr>
                <w:color w:val="000000"/>
              </w:rPr>
            </w:pPr>
            <w:r>
              <w:rPr>
                <w:color w:val="000000"/>
              </w:rPr>
              <w:t>uint8</w:t>
            </w:r>
          </w:p>
        </w:tc>
        <w:tc>
          <w:tcPr>
            <w:tcW w:w="1512" w:type="dxa"/>
            <w:vAlign w:val="center"/>
          </w:tcPr>
          <w:p w14:paraId="06EF784A" w14:textId="77777777" w:rsidR="000413A3" w:rsidRDefault="000413A3" w:rsidP="008160FF">
            <w:pPr>
              <w:spacing w:after="0"/>
              <w:jc w:val="center"/>
              <w:rPr>
                <w:color w:val="000000"/>
              </w:rPr>
            </w:pPr>
            <w:r>
              <w:rPr>
                <w:color w:val="000000"/>
              </w:rPr>
              <w:t>167</w:t>
            </w:r>
          </w:p>
        </w:tc>
      </w:tr>
      <w:tr w:rsidR="000413A3" w14:paraId="4873ABA9" w14:textId="77777777" w:rsidTr="008160FF">
        <w:trPr>
          <w:cantSplit/>
        </w:trPr>
        <w:tc>
          <w:tcPr>
            <w:tcW w:w="880" w:type="dxa"/>
          </w:tcPr>
          <w:p w14:paraId="3F723F71" w14:textId="77777777" w:rsidR="000413A3" w:rsidRDefault="000413A3" w:rsidP="008160FF">
            <w:pPr>
              <w:spacing w:after="0"/>
              <w:ind w:right="72"/>
              <w:jc w:val="center"/>
              <w:rPr>
                <w:color w:val="000000"/>
              </w:rPr>
            </w:pPr>
            <w:r>
              <w:rPr>
                <w:color w:val="000000"/>
              </w:rPr>
              <w:t>7</w:t>
            </w:r>
          </w:p>
        </w:tc>
        <w:tc>
          <w:tcPr>
            <w:tcW w:w="5463" w:type="dxa"/>
          </w:tcPr>
          <w:p w14:paraId="1CF89BDC" w14:textId="77777777" w:rsidR="000413A3" w:rsidRDefault="000413A3" w:rsidP="008160FF">
            <w:pPr>
              <w:spacing w:after="0"/>
              <w:rPr>
                <w:color w:val="000000"/>
              </w:rPr>
            </w:pPr>
            <w:r>
              <w:rPr>
                <w:color w:val="000000"/>
              </w:rPr>
              <w:t>Status</w:t>
            </w:r>
          </w:p>
        </w:tc>
        <w:tc>
          <w:tcPr>
            <w:tcW w:w="1180" w:type="dxa"/>
          </w:tcPr>
          <w:p w14:paraId="087FF72E" w14:textId="77777777" w:rsidR="000413A3" w:rsidRDefault="000413A3" w:rsidP="008160FF">
            <w:pPr>
              <w:spacing w:after="0"/>
              <w:jc w:val="center"/>
              <w:rPr>
                <w:color w:val="000000"/>
              </w:rPr>
            </w:pPr>
            <w:r>
              <w:rPr>
                <w:color w:val="000000"/>
              </w:rPr>
              <w:t>uint8</w:t>
            </w:r>
          </w:p>
        </w:tc>
        <w:tc>
          <w:tcPr>
            <w:tcW w:w="1512" w:type="dxa"/>
            <w:vAlign w:val="center"/>
          </w:tcPr>
          <w:p w14:paraId="303A524A" w14:textId="77777777" w:rsidR="000413A3" w:rsidRDefault="000413A3" w:rsidP="008160FF">
            <w:pPr>
              <w:spacing w:after="0"/>
              <w:jc w:val="center"/>
              <w:rPr>
                <w:color w:val="000000"/>
              </w:rPr>
            </w:pPr>
            <w:r>
              <w:rPr>
                <w:color w:val="000000"/>
              </w:rPr>
              <w:t>See below</w:t>
            </w:r>
          </w:p>
        </w:tc>
      </w:tr>
      <w:tr w:rsidR="000413A3" w14:paraId="78133194" w14:textId="77777777" w:rsidTr="008160FF">
        <w:trPr>
          <w:cantSplit/>
        </w:trPr>
        <w:tc>
          <w:tcPr>
            <w:tcW w:w="880" w:type="dxa"/>
          </w:tcPr>
          <w:p w14:paraId="188D56E0" w14:textId="77777777" w:rsidR="000413A3" w:rsidRDefault="000413A3" w:rsidP="008160FF">
            <w:pPr>
              <w:spacing w:after="0"/>
              <w:ind w:right="72"/>
              <w:jc w:val="center"/>
              <w:rPr>
                <w:color w:val="000000"/>
              </w:rPr>
            </w:pPr>
            <w:r>
              <w:rPr>
                <w:color w:val="000000"/>
              </w:rPr>
              <w:t>8-71</w:t>
            </w:r>
          </w:p>
        </w:tc>
        <w:tc>
          <w:tcPr>
            <w:tcW w:w="5463" w:type="dxa"/>
          </w:tcPr>
          <w:p w14:paraId="014A991C" w14:textId="77777777" w:rsidR="000413A3" w:rsidRDefault="000413A3" w:rsidP="008160FF">
            <w:pPr>
              <w:spacing w:after="0"/>
              <w:rPr>
                <w:color w:val="000000"/>
              </w:rPr>
            </w:pPr>
            <w:r>
              <w:rPr>
                <w:color w:val="000000"/>
              </w:rPr>
              <w:t>Errors[64]</w:t>
            </w:r>
          </w:p>
        </w:tc>
        <w:tc>
          <w:tcPr>
            <w:tcW w:w="1180" w:type="dxa"/>
          </w:tcPr>
          <w:p w14:paraId="25E07076" w14:textId="77777777" w:rsidR="000413A3" w:rsidRDefault="000413A3" w:rsidP="008160FF">
            <w:pPr>
              <w:spacing w:after="0"/>
              <w:jc w:val="center"/>
              <w:rPr>
                <w:color w:val="000000"/>
              </w:rPr>
            </w:pPr>
            <w:r>
              <w:rPr>
                <w:color w:val="000000"/>
              </w:rPr>
              <w:t>uint8</w:t>
            </w:r>
          </w:p>
        </w:tc>
        <w:tc>
          <w:tcPr>
            <w:tcW w:w="1512" w:type="dxa"/>
            <w:vAlign w:val="center"/>
          </w:tcPr>
          <w:p w14:paraId="2E471591" w14:textId="77777777" w:rsidR="000413A3" w:rsidRDefault="000413A3" w:rsidP="008160FF">
            <w:pPr>
              <w:spacing w:after="0"/>
              <w:jc w:val="center"/>
              <w:rPr>
                <w:color w:val="000000"/>
              </w:rPr>
            </w:pPr>
            <w:r>
              <w:rPr>
                <w:color w:val="000000"/>
              </w:rPr>
              <w:t>See below</w:t>
            </w:r>
          </w:p>
        </w:tc>
      </w:tr>
      <w:tr w:rsidR="000413A3" w14:paraId="6ED6DFB8" w14:textId="77777777" w:rsidTr="008160FF">
        <w:trPr>
          <w:cantSplit/>
        </w:trPr>
        <w:tc>
          <w:tcPr>
            <w:tcW w:w="880" w:type="dxa"/>
          </w:tcPr>
          <w:p w14:paraId="1361F16B" w14:textId="77777777" w:rsidR="000413A3" w:rsidRDefault="000413A3" w:rsidP="008160FF">
            <w:pPr>
              <w:spacing w:after="0"/>
              <w:ind w:right="72"/>
              <w:jc w:val="center"/>
              <w:rPr>
                <w:color w:val="000000"/>
              </w:rPr>
            </w:pPr>
            <w:r>
              <w:rPr>
                <w:color w:val="000000"/>
              </w:rPr>
              <w:t>72</w:t>
            </w:r>
          </w:p>
        </w:tc>
        <w:tc>
          <w:tcPr>
            <w:tcW w:w="5463" w:type="dxa"/>
          </w:tcPr>
          <w:p w14:paraId="2F774E4B" w14:textId="77777777" w:rsidR="000413A3" w:rsidRDefault="000413A3" w:rsidP="008160FF">
            <w:pPr>
              <w:spacing w:after="0"/>
              <w:rPr>
                <w:color w:val="000000"/>
              </w:rPr>
            </w:pPr>
            <w:r>
              <w:rPr>
                <w:color w:val="000000"/>
              </w:rPr>
              <w:t>NumLoops</w:t>
            </w:r>
          </w:p>
        </w:tc>
        <w:tc>
          <w:tcPr>
            <w:tcW w:w="1180" w:type="dxa"/>
          </w:tcPr>
          <w:p w14:paraId="0F036479" w14:textId="77777777" w:rsidR="000413A3" w:rsidRDefault="000413A3" w:rsidP="008160FF">
            <w:pPr>
              <w:spacing w:after="0"/>
              <w:jc w:val="center"/>
              <w:rPr>
                <w:color w:val="000000"/>
              </w:rPr>
            </w:pPr>
            <w:r>
              <w:rPr>
                <w:color w:val="000000"/>
              </w:rPr>
              <w:t>uint8</w:t>
            </w:r>
          </w:p>
        </w:tc>
        <w:tc>
          <w:tcPr>
            <w:tcW w:w="1512" w:type="dxa"/>
            <w:vAlign w:val="center"/>
          </w:tcPr>
          <w:p w14:paraId="1032258A" w14:textId="77777777" w:rsidR="000413A3" w:rsidRDefault="000413A3" w:rsidP="008160FF">
            <w:pPr>
              <w:spacing w:after="0"/>
              <w:jc w:val="center"/>
              <w:rPr>
                <w:color w:val="000000"/>
              </w:rPr>
            </w:pPr>
            <w:r>
              <w:rPr>
                <w:color w:val="000000"/>
              </w:rPr>
              <w:t>See below</w:t>
            </w:r>
          </w:p>
        </w:tc>
      </w:tr>
    </w:tbl>
    <w:p w14:paraId="445185B6" w14:textId="77777777" w:rsidR="000413A3" w:rsidRDefault="000413A3" w:rsidP="000413A3">
      <w:pPr>
        <w:spacing w:before="240" w:after="60"/>
        <w:ind w:left="1080" w:hanging="360"/>
        <w:rPr>
          <w:color w:val="000000"/>
        </w:rPr>
      </w:pPr>
      <w:r>
        <w:rPr>
          <w:b/>
          <w:color w:val="000000"/>
        </w:rPr>
        <w:lastRenderedPageBreak/>
        <w:t>Status</w:t>
      </w:r>
      <w:r>
        <w:rPr>
          <w:color w:val="000000"/>
        </w:rPr>
        <w:t>:  Provides status on the NVM test. The valid values are:</w:t>
      </w:r>
    </w:p>
    <w:p w14:paraId="0683784E" w14:textId="77777777" w:rsidR="000413A3" w:rsidRDefault="000413A3" w:rsidP="000413A3">
      <w:pPr>
        <w:spacing w:after="0"/>
        <w:ind w:left="1440" w:hanging="360"/>
        <w:rPr>
          <w:color w:val="000000"/>
        </w:rPr>
      </w:pPr>
      <w:r>
        <w:rPr>
          <w:color w:val="000000"/>
        </w:rPr>
        <w:t>0 = Test Completed Successfully</w:t>
      </w:r>
    </w:p>
    <w:p w14:paraId="7CAAEC00" w14:textId="77777777" w:rsidR="000413A3" w:rsidRDefault="000413A3" w:rsidP="000413A3">
      <w:pPr>
        <w:spacing w:after="0"/>
        <w:ind w:left="1440" w:hanging="360"/>
        <w:rPr>
          <w:color w:val="000000"/>
        </w:rPr>
      </w:pPr>
      <w:r>
        <w:rPr>
          <w:color w:val="000000"/>
        </w:rPr>
        <w:t>1 = Test Failed and Halted for Errors</w:t>
      </w:r>
    </w:p>
    <w:p w14:paraId="442CA786" w14:textId="77777777" w:rsidR="000413A3" w:rsidRDefault="000413A3" w:rsidP="000413A3">
      <w:pPr>
        <w:spacing w:before="120"/>
        <w:ind w:left="1080" w:hanging="360"/>
        <w:rPr>
          <w:color w:val="000000"/>
        </w:rPr>
      </w:pPr>
      <w:r>
        <w:rPr>
          <w:b/>
          <w:color w:val="000000"/>
        </w:rPr>
        <w:t>Errors</w:t>
      </w:r>
      <w:r>
        <w:rPr>
          <w:color w:val="000000"/>
        </w:rPr>
        <w:t>:  Each byte in Errors array represent one of the 64 sectors available in the NVM. The valid values are:</w:t>
      </w:r>
    </w:p>
    <w:p w14:paraId="00238C56" w14:textId="77777777" w:rsidR="000413A3" w:rsidRDefault="000413A3" w:rsidP="000413A3">
      <w:pPr>
        <w:spacing w:before="120"/>
        <w:ind w:left="1080" w:hanging="360"/>
        <w:rPr>
          <w:bCs/>
          <w:color w:val="000000"/>
        </w:rPr>
      </w:pPr>
      <w:r>
        <w:rPr>
          <w:b/>
          <w:color w:val="000000"/>
        </w:rPr>
        <w:t xml:space="preserve">       </w:t>
      </w:r>
      <w:r>
        <w:rPr>
          <w:bCs/>
          <w:color w:val="000000"/>
        </w:rPr>
        <w:t>0 = Sector test successful.</w:t>
      </w:r>
    </w:p>
    <w:p w14:paraId="6ECB6BBF" w14:textId="77777777" w:rsidR="000413A3" w:rsidRDefault="000413A3" w:rsidP="000413A3">
      <w:pPr>
        <w:spacing w:before="120"/>
        <w:ind w:left="1080" w:hanging="360"/>
        <w:rPr>
          <w:bCs/>
          <w:color w:val="000000"/>
        </w:rPr>
      </w:pPr>
      <w:r>
        <w:rPr>
          <w:bCs/>
          <w:color w:val="000000"/>
        </w:rPr>
        <w:t xml:space="preserve">       1 = Sector test failed on compare</w:t>
      </w:r>
      <w:del w:id="156" w:author="Lerner, Kenneth" w:date="2025-05-29T15:36:00Z">
        <w:r w:rsidDel="00140462">
          <w:rPr>
            <w:bCs/>
            <w:color w:val="000000"/>
          </w:rPr>
          <w:delText>.</w:delText>
        </w:r>
      </w:del>
    </w:p>
    <w:p w14:paraId="0CF17A8C" w14:textId="77777777" w:rsidR="000413A3" w:rsidRDefault="000413A3" w:rsidP="000413A3">
      <w:pPr>
        <w:spacing w:before="120"/>
        <w:ind w:left="1080" w:hanging="360"/>
        <w:rPr>
          <w:bCs/>
          <w:color w:val="000000"/>
        </w:rPr>
      </w:pPr>
      <w:r>
        <w:rPr>
          <w:bCs/>
          <w:color w:val="000000"/>
        </w:rPr>
        <w:t xml:space="preserve">       2 = Sector test failed on erase</w:t>
      </w:r>
      <w:del w:id="157" w:author="Lerner, Kenneth" w:date="2025-05-29T15:36:00Z">
        <w:r w:rsidDel="00140462">
          <w:rPr>
            <w:bCs/>
            <w:color w:val="000000"/>
          </w:rPr>
          <w:delText>.</w:delText>
        </w:r>
      </w:del>
    </w:p>
    <w:p w14:paraId="26F70DF9" w14:textId="77777777" w:rsidR="000413A3" w:rsidRDefault="000413A3" w:rsidP="000413A3">
      <w:pPr>
        <w:spacing w:before="120"/>
        <w:ind w:left="1080" w:hanging="360"/>
        <w:rPr>
          <w:bCs/>
          <w:color w:val="000000"/>
        </w:rPr>
      </w:pPr>
      <w:r>
        <w:rPr>
          <w:bCs/>
          <w:color w:val="000000"/>
        </w:rPr>
        <w:t xml:space="preserve">       3 = Sector test failed on write</w:t>
      </w:r>
      <w:del w:id="158" w:author="Lerner, Kenneth" w:date="2025-05-29T15:36:00Z">
        <w:r w:rsidDel="00140462">
          <w:rPr>
            <w:bCs/>
            <w:color w:val="000000"/>
          </w:rPr>
          <w:delText>.</w:delText>
        </w:r>
      </w:del>
    </w:p>
    <w:p w14:paraId="6EDFDD60" w14:textId="77777777" w:rsidR="000413A3" w:rsidRDefault="000413A3" w:rsidP="000413A3">
      <w:pPr>
        <w:spacing w:before="120"/>
        <w:ind w:left="1080" w:hanging="360"/>
        <w:rPr>
          <w:bCs/>
          <w:color w:val="000000"/>
        </w:rPr>
      </w:pPr>
      <w:r>
        <w:rPr>
          <w:bCs/>
          <w:color w:val="000000"/>
        </w:rPr>
        <w:t xml:space="preserve">       4 = Sector test failed on read</w:t>
      </w:r>
      <w:del w:id="159" w:author="Lerner, Kenneth" w:date="2025-05-29T15:36:00Z">
        <w:r w:rsidDel="00140462">
          <w:rPr>
            <w:bCs/>
            <w:color w:val="000000"/>
          </w:rPr>
          <w:delText>.</w:delText>
        </w:r>
      </w:del>
    </w:p>
    <w:p w14:paraId="1D3C9680" w14:textId="77777777" w:rsidR="000413A3" w:rsidRDefault="000413A3" w:rsidP="000413A3">
      <w:pPr>
        <w:spacing w:before="120"/>
        <w:ind w:left="1080" w:hanging="360"/>
        <w:rPr>
          <w:color w:val="000000"/>
        </w:rPr>
      </w:pPr>
      <w:r>
        <w:rPr>
          <w:bCs/>
          <w:color w:val="000000"/>
        </w:rPr>
        <w:t xml:space="preserve">   </w:t>
      </w:r>
      <w:r>
        <w:rPr>
          <w:bCs/>
          <w:color w:val="000000"/>
        </w:rPr>
        <w:tab/>
        <w:t>255</w:t>
      </w:r>
      <w:r>
        <w:rPr>
          <w:color w:val="000000"/>
        </w:rPr>
        <w:t xml:space="preserve"> = Sector not tested</w:t>
      </w:r>
      <w:del w:id="160" w:author="Lerner, Kenneth" w:date="2025-05-29T15:36:00Z">
        <w:r w:rsidDel="00140462">
          <w:rPr>
            <w:color w:val="000000"/>
          </w:rPr>
          <w:delText xml:space="preserve">. </w:delText>
        </w:r>
      </w:del>
    </w:p>
    <w:p w14:paraId="38667242" w14:textId="77777777" w:rsidR="000413A3" w:rsidDel="000413A3" w:rsidRDefault="000413A3" w:rsidP="000413A3">
      <w:pPr>
        <w:spacing w:before="120"/>
        <w:ind w:left="1080" w:hanging="360"/>
        <w:rPr>
          <w:del w:id="161" w:author="Lerner, Kenneth" w:date="2025-05-30T10:49:00Z"/>
          <w:color w:val="000000"/>
        </w:rPr>
      </w:pPr>
      <w:r>
        <w:rPr>
          <w:b/>
          <w:color w:val="000000"/>
        </w:rPr>
        <w:t>NumLoops</w:t>
      </w:r>
      <w:r>
        <w:rPr>
          <w:color w:val="000000"/>
        </w:rPr>
        <w:t>:  The number of NVM test loops that were started. Valid values are 0-10.</w:t>
      </w:r>
    </w:p>
    <w:p w14:paraId="4D3A2BF0" w14:textId="77777777" w:rsidR="000413A3" w:rsidRDefault="000413A3" w:rsidP="000413A3">
      <w:pPr>
        <w:spacing w:before="120"/>
        <w:ind w:left="1080" w:hanging="360"/>
        <w:rPr>
          <w:color w:val="000000"/>
        </w:rPr>
      </w:pPr>
    </w:p>
    <w:p w14:paraId="4BB4677C" w14:textId="77777777" w:rsidR="000413A3" w:rsidRDefault="000413A3">
      <w:pPr>
        <w:pPrChange w:id="162" w:author="Lerner, Kenneth" w:date="2025-05-30T10:50:00Z">
          <w:pPr>
            <w:pStyle w:val="Heading2"/>
            <w:numPr>
              <w:ilvl w:val="0"/>
              <w:numId w:val="0"/>
            </w:numPr>
            <w:ind w:left="576" w:firstLine="0"/>
          </w:pPr>
        </w:pPrChange>
      </w:pPr>
    </w:p>
    <w:p w14:paraId="62F2DCF5" w14:textId="77777777" w:rsidR="000413A3" w:rsidRDefault="000413A3">
      <w:pPr>
        <w:rPr>
          <w:color w:val="000000"/>
        </w:rPr>
        <w:pPrChange w:id="163" w:author="Lerner, Kenneth" w:date="2025-05-30T10:50:00Z">
          <w:pPr>
            <w:spacing w:before="120"/>
            <w:ind w:left="1080" w:hanging="360"/>
            <w:jc w:val="both"/>
          </w:pPr>
        </w:pPrChange>
      </w:pPr>
    </w:p>
    <w:p w14:paraId="1A1385D6" w14:textId="77777777" w:rsidR="000413A3" w:rsidRDefault="000413A3">
      <w:pPr>
        <w:rPr>
          <w:color w:val="000000"/>
        </w:rPr>
        <w:pPrChange w:id="164" w:author="Lerner, Kenneth" w:date="2025-05-30T10:50:00Z">
          <w:pPr>
            <w:spacing w:before="120"/>
            <w:ind w:left="1080" w:hanging="360"/>
            <w:jc w:val="both"/>
          </w:pPr>
        </w:pPrChange>
      </w:pPr>
    </w:p>
    <w:p w14:paraId="4AAABCED" w14:textId="77777777" w:rsidR="001233F8" w:rsidRDefault="008160FF" w:rsidP="0086059E">
      <w:pPr>
        <w:pStyle w:val="Heading1"/>
        <w:numPr>
          <w:ilvl w:val="0"/>
          <w:numId w:val="24"/>
        </w:numPr>
      </w:pPr>
      <w:bookmarkStart w:id="165" w:name="_Toc202436143"/>
      <w:r>
        <w:lastRenderedPageBreak/>
        <w:t>Engineering Messages – Memory</w:t>
      </w:r>
      <w:bookmarkEnd w:id="165"/>
    </w:p>
    <w:p w14:paraId="131EADD6" w14:textId="77777777" w:rsidR="001233F8" w:rsidRDefault="008160FF">
      <w:pPr>
        <w:spacing w:before="120"/>
        <w:jc w:val="both"/>
        <w:rPr>
          <w:color w:val="000000"/>
        </w:rPr>
      </w:pPr>
      <w:r>
        <w:rPr>
          <w:color w:val="000000"/>
        </w:rPr>
        <w:t>The messages in the chapter are intended for use in an Engineering and/or Test environment. These messages will be disabled in production Module Firmware and should not be used by a production Host.</w:t>
      </w:r>
    </w:p>
    <w:p w14:paraId="1AFFA723" w14:textId="77777777" w:rsidR="001233F8" w:rsidRDefault="008160FF">
      <w:pPr>
        <w:spacing w:before="120"/>
        <w:jc w:val="both"/>
        <w:rPr>
          <w:color w:val="000000"/>
        </w:rPr>
      </w:pPr>
      <w:r>
        <w:rPr>
          <w:color w:val="000000"/>
        </w:rPr>
        <w:t>If the definition of an Engineering message changes, then an attempt will be made to make it backward and forward compatible with the message’s previous definition. However, if this is not doable without unnecessarily complicating the message, then compatibility will not be preserved.</w:t>
      </w:r>
    </w:p>
    <w:p w14:paraId="5CBBACA0" w14:textId="77777777" w:rsidR="001233F8" w:rsidRDefault="008160FF" w:rsidP="0086059E">
      <w:pPr>
        <w:pStyle w:val="Heading2"/>
        <w:numPr>
          <w:ilvl w:val="1"/>
          <w:numId w:val="24"/>
        </w:numPr>
      </w:pPr>
      <w:bookmarkStart w:id="166" w:name="_Toc202436144"/>
      <w:r>
        <w:t>Write Memory Dispatch</w:t>
      </w:r>
      <w:bookmarkEnd w:id="166"/>
    </w:p>
    <w:p w14:paraId="26DA57D5" w14:textId="77777777" w:rsidR="001233F8" w:rsidRDefault="008160FF">
      <w:pPr>
        <w:spacing w:before="120"/>
        <w:jc w:val="both"/>
        <w:rPr>
          <w:color w:val="000000"/>
        </w:rPr>
      </w:pPr>
      <w:r>
        <w:rPr>
          <w:color w:val="000000"/>
        </w:rPr>
        <w:t>The Host sends the Write Memory Dispatch to the Module to write a value to a specific memory address in the COP’s address space. This could include DDR, ITCM , DTCM, or memory mapped hardware registers.</w:t>
      </w:r>
    </w:p>
    <w:p w14:paraId="21685AD3" w14:textId="77777777" w:rsidR="001233F8" w:rsidRDefault="008160FF">
      <w:pPr>
        <w:spacing w:before="120"/>
        <w:jc w:val="both"/>
        <w:rPr>
          <w:color w:val="000000"/>
        </w:rPr>
      </w:pPr>
      <w:r>
        <w:rPr>
          <w:color w:val="000000"/>
        </w:rPr>
        <w:t>There is nothing to prevent this command from overwriting code, data, vital hardware registers, etc. It is up to the Host to know what it is writing and how it will affect Module Firmware operation. Given the danger inherent in this message, it is recommended that only Engineering tools implement this message and that Production Hosts do not have access to this message.</w:t>
      </w:r>
    </w:p>
    <w:p w14:paraId="3B711F54" w14:textId="77777777" w:rsidR="001233F8" w:rsidRDefault="008160FF">
      <w:pPr>
        <w:spacing w:before="120"/>
        <w:jc w:val="both"/>
        <w:rPr>
          <w:color w:val="000000"/>
        </w:rPr>
      </w:pPr>
      <w:r>
        <w:rPr>
          <w:color w:val="000000"/>
        </w:rPr>
        <w:t>When the Module receives a Write Memory Dispatch it validates the command parameters, verifies the Module is in the proper state to receive the command, and performs any processing associated with that command. If these operations are successful then the Module sends the Generic Response to the Host. If these operations are not successful then the Module sends the Write Memory Error Response to the Host.</w:t>
      </w:r>
    </w:p>
    <w:p w14:paraId="7DCBA8B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SiriusXM Engineering</w:t>
      </w:r>
    </w:p>
    <w:p w14:paraId="09144E1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6B04D1D9"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Write Memory Error Response</w:t>
      </w:r>
    </w:p>
    <w:p w14:paraId="32F3579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3C73E2B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44CE774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20</w:t>
      </w:r>
    </w:p>
    <w:p w14:paraId="3FC2B9F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2C65AE32"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7"/>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477A32D9" w14:textId="77777777">
        <w:trPr>
          <w:cantSplit/>
          <w:tblHeader/>
        </w:trPr>
        <w:tc>
          <w:tcPr>
            <w:tcW w:w="880" w:type="dxa"/>
            <w:shd w:val="clear" w:color="auto" w:fill="EEECE1"/>
          </w:tcPr>
          <w:p w14:paraId="53D8901A" w14:textId="77777777" w:rsidR="001233F8" w:rsidRDefault="008160FF">
            <w:pPr>
              <w:spacing w:after="0"/>
              <w:jc w:val="center"/>
              <w:rPr>
                <w:b/>
                <w:color w:val="000000"/>
              </w:rPr>
            </w:pPr>
            <w:r>
              <w:rPr>
                <w:b/>
                <w:color w:val="000000"/>
              </w:rPr>
              <w:t>Byte #</w:t>
            </w:r>
          </w:p>
        </w:tc>
        <w:tc>
          <w:tcPr>
            <w:tcW w:w="5463" w:type="dxa"/>
            <w:shd w:val="clear" w:color="auto" w:fill="EEECE1"/>
          </w:tcPr>
          <w:p w14:paraId="361D0A6A" w14:textId="77777777" w:rsidR="001233F8" w:rsidRDefault="008160FF">
            <w:pPr>
              <w:spacing w:after="0"/>
              <w:jc w:val="center"/>
              <w:rPr>
                <w:b/>
                <w:color w:val="000000"/>
              </w:rPr>
            </w:pPr>
            <w:r>
              <w:rPr>
                <w:b/>
                <w:color w:val="000000"/>
              </w:rPr>
              <w:t>Field Name</w:t>
            </w:r>
          </w:p>
        </w:tc>
        <w:tc>
          <w:tcPr>
            <w:tcW w:w="1180" w:type="dxa"/>
            <w:shd w:val="clear" w:color="auto" w:fill="EEECE1"/>
          </w:tcPr>
          <w:p w14:paraId="13255D9A"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B848F4D" w14:textId="77777777" w:rsidR="001233F8" w:rsidRDefault="008160FF">
            <w:pPr>
              <w:spacing w:after="0"/>
              <w:jc w:val="center"/>
              <w:rPr>
                <w:b/>
                <w:color w:val="000000"/>
              </w:rPr>
            </w:pPr>
            <w:r>
              <w:rPr>
                <w:b/>
                <w:color w:val="000000"/>
              </w:rPr>
              <w:t>Value</w:t>
            </w:r>
          </w:p>
        </w:tc>
      </w:tr>
      <w:tr w:rsidR="001233F8" w14:paraId="7301A08C" w14:textId="77777777">
        <w:trPr>
          <w:cantSplit/>
        </w:trPr>
        <w:tc>
          <w:tcPr>
            <w:tcW w:w="880" w:type="dxa"/>
          </w:tcPr>
          <w:p w14:paraId="35FD7950" w14:textId="77777777" w:rsidR="001233F8" w:rsidRDefault="008160FF">
            <w:pPr>
              <w:spacing w:after="0"/>
              <w:ind w:right="72"/>
              <w:jc w:val="center"/>
              <w:rPr>
                <w:color w:val="000000"/>
              </w:rPr>
            </w:pPr>
            <w:r>
              <w:rPr>
                <w:color w:val="000000"/>
              </w:rPr>
              <w:t>0</w:t>
            </w:r>
          </w:p>
        </w:tc>
        <w:tc>
          <w:tcPr>
            <w:tcW w:w="5463" w:type="dxa"/>
          </w:tcPr>
          <w:p w14:paraId="5823BAAB" w14:textId="77777777" w:rsidR="001233F8" w:rsidRDefault="008160FF">
            <w:pPr>
              <w:spacing w:after="0"/>
              <w:rPr>
                <w:color w:val="000000"/>
              </w:rPr>
            </w:pPr>
            <w:r>
              <w:rPr>
                <w:color w:val="000000"/>
              </w:rPr>
              <w:t>Sync</w:t>
            </w:r>
          </w:p>
        </w:tc>
        <w:tc>
          <w:tcPr>
            <w:tcW w:w="1180" w:type="dxa"/>
          </w:tcPr>
          <w:p w14:paraId="6DBD0C55" w14:textId="77777777" w:rsidR="001233F8" w:rsidRDefault="008160FF">
            <w:pPr>
              <w:spacing w:after="0"/>
              <w:jc w:val="center"/>
              <w:rPr>
                <w:color w:val="000000"/>
              </w:rPr>
            </w:pPr>
            <w:r>
              <w:rPr>
                <w:color w:val="000000"/>
              </w:rPr>
              <w:t>uint8</w:t>
            </w:r>
          </w:p>
        </w:tc>
        <w:tc>
          <w:tcPr>
            <w:tcW w:w="1512" w:type="dxa"/>
            <w:vAlign w:val="center"/>
          </w:tcPr>
          <w:p w14:paraId="088F0D65" w14:textId="77777777" w:rsidR="001233F8" w:rsidRDefault="008160FF">
            <w:pPr>
              <w:spacing w:after="0"/>
              <w:jc w:val="center"/>
              <w:rPr>
                <w:color w:val="000000"/>
              </w:rPr>
            </w:pPr>
            <w:r>
              <w:rPr>
                <w:color w:val="000000"/>
              </w:rPr>
              <w:t xml:space="preserve"> See Section 4.1</w:t>
            </w:r>
          </w:p>
        </w:tc>
      </w:tr>
      <w:tr w:rsidR="001233F8" w14:paraId="58705683" w14:textId="77777777">
        <w:trPr>
          <w:cantSplit/>
        </w:trPr>
        <w:tc>
          <w:tcPr>
            <w:tcW w:w="880" w:type="dxa"/>
          </w:tcPr>
          <w:p w14:paraId="2079184B" w14:textId="77777777" w:rsidR="001233F8" w:rsidRDefault="008160FF">
            <w:pPr>
              <w:spacing w:after="0"/>
              <w:ind w:right="72"/>
              <w:jc w:val="center"/>
              <w:rPr>
                <w:color w:val="000000"/>
              </w:rPr>
            </w:pPr>
            <w:r>
              <w:rPr>
                <w:color w:val="000000"/>
              </w:rPr>
              <w:t>1-2</w:t>
            </w:r>
          </w:p>
        </w:tc>
        <w:tc>
          <w:tcPr>
            <w:tcW w:w="5463" w:type="dxa"/>
          </w:tcPr>
          <w:p w14:paraId="60A5AB6B" w14:textId="77777777" w:rsidR="001233F8" w:rsidRDefault="008160FF">
            <w:pPr>
              <w:spacing w:after="0"/>
              <w:rPr>
                <w:color w:val="000000"/>
              </w:rPr>
            </w:pPr>
            <w:r>
              <w:rPr>
                <w:color w:val="000000"/>
              </w:rPr>
              <w:t>NumMsgBytes</w:t>
            </w:r>
          </w:p>
        </w:tc>
        <w:tc>
          <w:tcPr>
            <w:tcW w:w="1180" w:type="dxa"/>
          </w:tcPr>
          <w:p w14:paraId="4EAE0E39" w14:textId="77777777" w:rsidR="001233F8" w:rsidRDefault="008160FF">
            <w:pPr>
              <w:spacing w:after="0"/>
              <w:jc w:val="center"/>
              <w:rPr>
                <w:color w:val="000000"/>
              </w:rPr>
            </w:pPr>
            <w:r>
              <w:rPr>
                <w:color w:val="000000"/>
              </w:rPr>
              <w:t>uint16</w:t>
            </w:r>
          </w:p>
        </w:tc>
        <w:tc>
          <w:tcPr>
            <w:tcW w:w="1512" w:type="dxa"/>
            <w:vAlign w:val="center"/>
          </w:tcPr>
          <w:p w14:paraId="06647F32" w14:textId="77777777" w:rsidR="001233F8" w:rsidRDefault="008160FF">
            <w:pPr>
              <w:spacing w:after="0"/>
              <w:jc w:val="center"/>
              <w:rPr>
                <w:color w:val="000000"/>
              </w:rPr>
            </w:pPr>
            <w:r>
              <w:rPr>
                <w:color w:val="000000"/>
              </w:rPr>
              <w:t>20</w:t>
            </w:r>
          </w:p>
        </w:tc>
      </w:tr>
      <w:tr w:rsidR="001233F8" w14:paraId="78F7497E" w14:textId="77777777">
        <w:trPr>
          <w:cantSplit/>
        </w:trPr>
        <w:tc>
          <w:tcPr>
            <w:tcW w:w="880" w:type="dxa"/>
          </w:tcPr>
          <w:p w14:paraId="68B3C604" w14:textId="77777777" w:rsidR="001233F8" w:rsidRDefault="008160FF">
            <w:pPr>
              <w:spacing w:after="0"/>
              <w:ind w:right="72"/>
              <w:jc w:val="center"/>
              <w:rPr>
                <w:color w:val="000000"/>
              </w:rPr>
            </w:pPr>
            <w:r>
              <w:rPr>
                <w:color w:val="000000"/>
              </w:rPr>
              <w:t>3-4</w:t>
            </w:r>
          </w:p>
        </w:tc>
        <w:tc>
          <w:tcPr>
            <w:tcW w:w="5463" w:type="dxa"/>
          </w:tcPr>
          <w:p w14:paraId="53C06CE8" w14:textId="77777777" w:rsidR="001233F8" w:rsidRDefault="008160FF">
            <w:pPr>
              <w:spacing w:after="0"/>
              <w:rPr>
                <w:color w:val="000000"/>
              </w:rPr>
            </w:pPr>
            <w:r>
              <w:rPr>
                <w:color w:val="000000"/>
              </w:rPr>
              <w:t>Checksum</w:t>
            </w:r>
          </w:p>
        </w:tc>
        <w:tc>
          <w:tcPr>
            <w:tcW w:w="1180" w:type="dxa"/>
          </w:tcPr>
          <w:p w14:paraId="181ED7E0" w14:textId="77777777" w:rsidR="001233F8" w:rsidRDefault="008160FF">
            <w:pPr>
              <w:spacing w:after="0"/>
              <w:jc w:val="center"/>
              <w:rPr>
                <w:color w:val="000000"/>
              </w:rPr>
            </w:pPr>
            <w:r>
              <w:rPr>
                <w:color w:val="000000"/>
              </w:rPr>
              <w:t>uint16</w:t>
            </w:r>
          </w:p>
        </w:tc>
        <w:tc>
          <w:tcPr>
            <w:tcW w:w="1512" w:type="dxa"/>
            <w:vAlign w:val="center"/>
          </w:tcPr>
          <w:p w14:paraId="724C6CD0" w14:textId="77777777" w:rsidR="001233F8" w:rsidRDefault="008160FF">
            <w:pPr>
              <w:spacing w:after="0"/>
              <w:jc w:val="center"/>
              <w:rPr>
                <w:color w:val="000000"/>
              </w:rPr>
            </w:pPr>
            <w:r>
              <w:rPr>
                <w:color w:val="000000"/>
              </w:rPr>
              <w:t>See Section 4.6</w:t>
            </w:r>
          </w:p>
        </w:tc>
      </w:tr>
      <w:tr w:rsidR="001233F8" w14:paraId="1E5E86E8" w14:textId="77777777">
        <w:trPr>
          <w:cantSplit/>
          <w:trHeight w:val="255"/>
        </w:trPr>
        <w:tc>
          <w:tcPr>
            <w:tcW w:w="880" w:type="dxa"/>
          </w:tcPr>
          <w:p w14:paraId="41CB5033" w14:textId="77777777" w:rsidR="001233F8" w:rsidRDefault="008160FF">
            <w:pPr>
              <w:spacing w:after="0"/>
              <w:ind w:right="72"/>
              <w:jc w:val="center"/>
              <w:rPr>
                <w:color w:val="000000"/>
              </w:rPr>
            </w:pPr>
            <w:r>
              <w:rPr>
                <w:color w:val="000000"/>
              </w:rPr>
              <w:t>5</w:t>
            </w:r>
          </w:p>
        </w:tc>
        <w:tc>
          <w:tcPr>
            <w:tcW w:w="5463" w:type="dxa"/>
          </w:tcPr>
          <w:p w14:paraId="2FD07DE2" w14:textId="77777777" w:rsidR="001233F8" w:rsidRDefault="008160FF">
            <w:pPr>
              <w:spacing w:after="0"/>
              <w:rPr>
                <w:color w:val="000000"/>
              </w:rPr>
            </w:pPr>
            <w:r>
              <w:rPr>
                <w:color w:val="000000"/>
              </w:rPr>
              <w:t>TransactionID</w:t>
            </w:r>
          </w:p>
        </w:tc>
        <w:tc>
          <w:tcPr>
            <w:tcW w:w="1180" w:type="dxa"/>
          </w:tcPr>
          <w:p w14:paraId="6C7A1A45" w14:textId="77777777" w:rsidR="001233F8" w:rsidRDefault="008160FF">
            <w:pPr>
              <w:spacing w:after="0"/>
              <w:jc w:val="center"/>
              <w:rPr>
                <w:color w:val="000000"/>
              </w:rPr>
            </w:pPr>
            <w:r>
              <w:rPr>
                <w:color w:val="000000"/>
              </w:rPr>
              <w:t>uint8</w:t>
            </w:r>
          </w:p>
        </w:tc>
        <w:tc>
          <w:tcPr>
            <w:tcW w:w="1512" w:type="dxa"/>
            <w:vAlign w:val="center"/>
          </w:tcPr>
          <w:p w14:paraId="234EBABC" w14:textId="77777777" w:rsidR="001233F8" w:rsidRDefault="008160FF">
            <w:pPr>
              <w:spacing w:after="0"/>
              <w:jc w:val="center"/>
              <w:rPr>
                <w:color w:val="000000"/>
              </w:rPr>
            </w:pPr>
            <w:r>
              <w:rPr>
                <w:color w:val="000000"/>
              </w:rPr>
              <w:t>See Section 4.3</w:t>
            </w:r>
          </w:p>
        </w:tc>
      </w:tr>
      <w:tr w:rsidR="001233F8" w14:paraId="319264ED" w14:textId="77777777">
        <w:trPr>
          <w:cantSplit/>
        </w:trPr>
        <w:tc>
          <w:tcPr>
            <w:tcW w:w="880" w:type="dxa"/>
          </w:tcPr>
          <w:p w14:paraId="2B6A2622" w14:textId="77777777" w:rsidR="001233F8" w:rsidRDefault="008160FF">
            <w:pPr>
              <w:spacing w:after="0"/>
              <w:ind w:right="72"/>
              <w:jc w:val="center"/>
              <w:rPr>
                <w:color w:val="000000"/>
              </w:rPr>
            </w:pPr>
            <w:r>
              <w:rPr>
                <w:color w:val="000000"/>
              </w:rPr>
              <w:t>6</w:t>
            </w:r>
          </w:p>
        </w:tc>
        <w:tc>
          <w:tcPr>
            <w:tcW w:w="5463" w:type="dxa"/>
          </w:tcPr>
          <w:p w14:paraId="2245B481" w14:textId="77777777" w:rsidR="001233F8" w:rsidRDefault="008160FF">
            <w:pPr>
              <w:spacing w:after="0"/>
              <w:rPr>
                <w:color w:val="000000"/>
              </w:rPr>
            </w:pPr>
            <w:r>
              <w:rPr>
                <w:color w:val="000000"/>
              </w:rPr>
              <w:t>MessageID</w:t>
            </w:r>
          </w:p>
        </w:tc>
        <w:tc>
          <w:tcPr>
            <w:tcW w:w="1180" w:type="dxa"/>
          </w:tcPr>
          <w:p w14:paraId="672A7DA5" w14:textId="77777777" w:rsidR="001233F8" w:rsidRDefault="008160FF">
            <w:pPr>
              <w:spacing w:after="0"/>
              <w:jc w:val="center"/>
              <w:rPr>
                <w:color w:val="000000"/>
              </w:rPr>
            </w:pPr>
            <w:r>
              <w:rPr>
                <w:color w:val="000000"/>
              </w:rPr>
              <w:t>uint8</w:t>
            </w:r>
          </w:p>
        </w:tc>
        <w:tc>
          <w:tcPr>
            <w:tcW w:w="1512" w:type="dxa"/>
            <w:vAlign w:val="center"/>
          </w:tcPr>
          <w:p w14:paraId="64231967" w14:textId="77777777" w:rsidR="001233F8" w:rsidRDefault="008160FF">
            <w:pPr>
              <w:spacing w:after="0"/>
              <w:jc w:val="center"/>
              <w:rPr>
                <w:color w:val="000000"/>
              </w:rPr>
            </w:pPr>
            <w:r>
              <w:rPr>
                <w:color w:val="000000"/>
              </w:rPr>
              <w:t>108</w:t>
            </w:r>
          </w:p>
        </w:tc>
      </w:tr>
      <w:tr w:rsidR="001233F8" w14:paraId="3D7EF2C8" w14:textId="77777777">
        <w:trPr>
          <w:cantSplit/>
        </w:trPr>
        <w:tc>
          <w:tcPr>
            <w:tcW w:w="880" w:type="dxa"/>
          </w:tcPr>
          <w:p w14:paraId="5836B023" w14:textId="77777777" w:rsidR="001233F8" w:rsidRDefault="008160FF">
            <w:pPr>
              <w:spacing w:after="0"/>
              <w:ind w:right="72"/>
              <w:jc w:val="center"/>
              <w:rPr>
                <w:color w:val="000000"/>
              </w:rPr>
            </w:pPr>
            <w:r>
              <w:rPr>
                <w:color w:val="000000"/>
              </w:rPr>
              <w:t>7-11</w:t>
            </w:r>
          </w:p>
        </w:tc>
        <w:tc>
          <w:tcPr>
            <w:tcW w:w="5463" w:type="dxa"/>
          </w:tcPr>
          <w:p w14:paraId="451018F7" w14:textId="77777777" w:rsidR="001233F8" w:rsidRDefault="008160FF">
            <w:pPr>
              <w:spacing w:after="0"/>
              <w:rPr>
                <w:color w:val="000000"/>
              </w:rPr>
            </w:pPr>
            <w:r>
              <w:rPr>
                <w:color w:val="000000"/>
              </w:rPr>
              <w:t>IVSMID[5]</w:t>
            </w:r>
          </w:p>
        </w:tc>
        <w:tc>
          <w:tcPr>
            <w:tcW w:w="1180" w:type="dxa"/>
          </w:tcPr>
          <w:p w14:paraId="159A84F0" w14:textId="77777777" w:rsidR="001233F8" w:rsidRDefault="008160FF">
            <w:pPr>
              <w:spacing w:after="0"/>
              <w:jc w:val="center"/>
              <w:rPr>
                <w:color w:val="000000"/>
              </w:rPr>
            </w:pPr>
            <w:r>
              <w:rPr>
                <w:color w:val="000000"/>
              </w:rPr>
              <w:t>uint8</w:t>
            </w:r>
          </w:p>
        </w:tc>
        <w:tc>
          <w:tcPr>
            <w:tcW w:w="1512" w:type="dxa"/>
            <w:vAlign w:val="center"/>
          </w:tcPr>
          <w:p w14:paraId="63EAB06B" w14:textId="77777777" w:rsidR="001233F8" w:rsidRDefault="008160FF">
            <w:pPr>
              <w:spacing w:after="0"/>
              <w:jc w:val="center"/>
              <w:rPr>
                <w:color w:val="000000"/>
              </w:rPr>
            </w:pPr>
            <w:r>
              <w:rPr>
                <w:color w:val="000000"/>
              </w:rPr>
              <w:t>See below</w:t>
            </w:r>
          </w:p>
        </w:tc>
      </w:tr>
      <w:tr w:rsidR="001233F8" w14:paraId="672E8B74" w14:textId="77777777">
        <w:trPr>
          <w:cantSplit/>
        </w:trPr>
        <w:tc>
          <w:tcPr>
            <w:tcW w:w="880" w:type="dxa"/>
          </w:tcPr>
          <w:p w14:paraId="4A34AA70" w14:textId="77777777" w:rsidR="001233F8" w:rsidRDefault="008160FF">
            <w:pPr>
              <w:spacing w:after="0"/>
              <w:ind w:right="72"/>
              <w:jc w:val="center"/>
              <w:rPr>
                <w:color w:val="000000"/>
              </w:rPr>
            </w:pPr>
            <w:r>
              <w:rPr>
                <w:color w:val="000000"/>
              </w:rPr>
              <w:t>12-15</w:t>
            </w:r>
          </w:p>
        </w:tc>
        <w:tc>
          <w:tcPr>
            <w:tcW w:w="5463" w:type="dxa"/>
          </w:tcPr>
          <w:p w14:paraId="617B64F9" w14:textId="77777777" w:rsidR="001233F8" w:rsidRDefault="008160FF">
            <w:pPr>
              <w:spacing w:after="0"/>
              <w:rPr>
                <w:color w:val="000000"/>
              </w:rPr>
            </w:pPr>
            <w:r>
              <w:rPr>
                <w:color w:val="000000"/>
              </w:rPr>
              <w:t>Address</w:t>
            </w:r>
          </w:p>
        </w:tc>
        <w:tc>
          <w:tcPr>
            <w:tcW w:w="1180" w:type="dxa"/>
          </w:tcPr>
          <w:p w14:paraId="55DD9FF0" w14:textId="77777777" w:rsidR="001233F8" w:rsidRDefault="008160FF">
            <w:pPr>
              <w:spacing w:after="0"/>
              <w:jc w:val="center"/>
              <w:rPr>
                <w:color w:val="000000"/>
              </w:rPr>
            </w:pPr>
            <w:r>
              <w:rPr>
                <w:color w:val="000000"/>
              </w:rPr>
              <w:t>uint32</w:t>
            </w:r>
          </w:p>
        </w:tc>
        <w:tc>
          <w:tcPr>
            <w:tcW w:w="1512" w:type="dxa"/>
            <w:vAlign w:val="center"/>
          </w:tcPr>
          <w:p w14:paraId="324DA137" w14:textId="77777777" w:rsidR="001233F8" w:rsidRDefault="008160FF">
            <w:pPr>
              <w:spacing w:after="0"/>
              <w:jc w:val="center"/>
              <w:rPr>
                <w:color w:val="000000"/>
              </w:rPr>
            </w:pPr>
            <w:r>
              <w:rPr>
                <w:color w:val="000000"/>
              </w:rPr>
              <w:t>See below</w:t>
            </w:r>
          </w:p>
        </w:tc>
      </w:tr>
      <w:tr w:rsidR="001233F8" w14:paraId="3793481D" w14:textId="77777777">
        <w:trPr>
          <w:cantSplit/>
        </w:trPr>
        <w:tc>
          <w:tcPr>
            <w:tcW w:w="880" w:type="dxa"/>
          </w:tcPr>
          <w:p w14:paraId="7FA8BE20" w14:textId="77777777" w:rsidR="001233F8" w:rsidRDefault="008160FF">
            <w:pPr>
              <w:spacing w:after="0"/>
              <w:ind w:right="72"/>
              <w:jc w:val="center"/>
              <w:rPr>
                <w:color w:val="000000"/>
              </w:rPr>
            </w:pPr>
            <w:r>
              <w:rPr>
                <w:color w:val="000000"/>
              </w:rPr>
              <w:t>16-19</w:t>
            </w:r>
          </w:p>
        </w:tc>
        <w:tc>
          <w:tcPr>
            <w:tcW w:w="5463" w:type="dxa"/>
          </w:tcPr>
          <w:p w14:paraId="0792BB6D" w14:textId="77777777" w:rsidR="001233F8" w:rsidRDefault="008160FF">
            <w:pPr>
              <w:spacing w:after="0"/>
              <w:rPr>
                <w:color w:val="000000"/>
              </w:rPr>
            </w:pPr>
            <w:r>
              <w:rPr>
                <w:color w:val="000000"/>
              </w:rPr>
              <w:t>Data</w:t>
            </w:r>
          </w:p>
        </w:tc>
        <w:tc>
          <w:tcPr>
            <w:tcW w:w="1180" w:type="dxa"/>
          </w:tcPr>
          <w:p w14:paraId="232D0A5C" w14:textId="77777777" w:rsidR="001233F8" w:rsidRDefault="008160FF">
            <w:pPr>
              <w:spacing w:after="0"/>
              <w:jc w:val="center"/>
              <w:rPr>
                <w:color w:val="000000"/>
              </w:rPr>
            </w:pPr>
            <w:r>
              <w:rPr>
                <w:color w:val="000000"/>
              </w:rPr>
              <w:t>uint32</w:t>
            </w:r>
          </w:p>
        </w:tc>
        <w:tc>
          <w:tcPr>
            <w:tcW w:w="1512" w:type="dxa"/>
            <w:vAlign w:val="center"/>
          </w:tcPr>
          <w:p w14:paraId="11F32306" w14:textId="77777777" w:rsidR="001233F8" w:rsidRDefault="008160FF">
            <w:pPr>
              <w:spacing w:after="0"/>
              <w:jc w:val="center"/>
              <w:rPr>
                <w:color w:val="000000"/>
              </w:rPr>
            </w:pPr>
            <w:r>
              <w:rPr>
                <w:color w:val="000000"/>
              </w:rPr>
              <w:t>See below</w:t>
            </w:r>
          </w:p>
        </w:tc>
      </w:tr>
    </w:tbl>
    <w:p w14:paraId="28425D73" w14:textId="77777777" w:rsidR="001233F8" w:rsidRDefault="008160FF">
      <w:pPr>
        <w:spacing w:before="240"/>
        <w:ind w:left="1080" w:hanging="360"/>
        <w:jc w:val="both"/>
        <w:rPr>
          <w:color w:val="000000"/>
        </w:rPr>
      </w:pPr>
      <w:r>
        <w:rPr>
          <w:b/>
          <w:color w:val="000000"/>
        </w:rPr>
        <w:t>IVSMID</w:t>
      </w:r>
      <w:r>
        <w:rPr>
          <w:color w:val="000000"/>
        </w:rPr>
        <w:t>:  This is the IVSMID reported to the Host in the Module Configure Response. Because of the criticality of this message, this field is included to help prevent a Host from accidentally sending this message to the Module.</w:t>
      </w:r>
    </w:p>
    <w:p w14:paraId="1507C13F" w14:textId="77777777" w:rsidR="001233F8" w:rsidRDefault="008160FF">
      <w:pPr>
        <w:spacing w:before="120" w:after="0"/>
        <w:ind w:left="1080" w:hanging="360"/>
        <w:rPr>
          <w:color w:val="000000"/>
        </w:rPr>
      </w:pPr>
      <w:r>
        <w:rPr>
          <w:b/>
          <w:color w:val="000000"/>
        </w:rPr>
        <w:t>Address</w:t>
      </w:r>
      <w:r>
        <w:rPr>
          <w:color w:val="000000"/>
        </w:rPr>
        <w:t>:  Address of memory to write to. The valid range is 0x00000000 through 0xFFFFFFFC, and must be evenly divisible by 4. The sender of the message is responsible for verifying that the address is a valid, writable memory location and will not cause any undesirable side effects.</w:t>
      </w:r>
    </w:p>
    <w:p w14:paraId="658D57C4" w14:textId="77777777" w:rsidR="001233F8" w:rsidRDefault="008160FF">
      <w:pPr>
        <w:spacing w:before="120" w:after="0"/>
        <w:ind w:left="1080" w:hanging="360"/>
        <w:rPr>
          <w:color w:val="000000"/>
        </w:rPr>
      </w:pPr>
      <w:r>
        <w:rPr>
          <w:b/>
          <w:color w:val="000000"/>
        </w:rPr>
        <w:t>Data</w:t>
      </w:r>
      <w:r>
        <w:rPr>
          <w:color w:val="000000"/>
        </w:rPr>
        <w:t>:  Value to write to the specified address.</w:t>
      </w:r>
    </w:p>
    <w:p w14:paraId="7A6CD7C9" w14:textId="77777777" w:rsidR="001233F8" w:rsidRDefault="008160FF" w:rsidP="0086059E">
      <w:pPr>
        <w:pStyle w:val="Heading2"/>
        <w:numPr>
          <w:ilvl w:val="1"/>
          <w:numId w:val="24"/>
        </w:numPr>
      </w:pPr>
      <w:bookmarkStart w:id="167" w:name="_Toc202436145"/>
      <w:r>
        <w:lastRenderedPageBreak/>
        <w:t>Write Memory Error Response</w:t>
      </w:r>
      <w:bookmarkEnd w:id="167"/>
    </w:p>
    <w:p w14:paraId="3C9F3534" w14:textId="77777777" w:rsidR="001233F8" w:rsidRDefault="008160FF">
      <w:pPr>
        <w:spacing w:before="120"/>
        <w:jc w:val="both"/>
        <w:rPr>
          <w:color w:val="000000"/>
        </w:rPr>
      </w:pPr>
      <w:r>
        <w:rPr>
          <w:color w:val="000000"/>
        </w:rPr>
        <w:t>When the Module receives a Write Memory Dispatch it validates the command parameters, verifies the Module is in the proper state to receive the command, and performs any processing associated with that command. If these operations are not successful then the Module sends the Write Memory Error Response to the Host.</w:t>
      </w:r>
    </w:p>
    <w:p w14:paraId="42C8D70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SiriusXM Engineering</w:t>
      </w:r>
    </w:p>
    <w:p w14:paraId="2DEEA1F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36C7E92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2E476883"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0481350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6BDCBD76"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6"/>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71E308A" w14:textId="77777777">
        <w:trPr>
          <w:cantSplit/>
          <w:tblHeader/>
        </w:trPr>
        <w:tc>
          <w:tcPr>
            <w:tcW w:w="880" w:type="dxa"/>
            <w:shd w:val="clear" w:color="auto" w:fill="EEECE1"/>
          </w:tcPr>
          <w:p w14:paraId="0E5D493D" w14:textId="77777777" w:rsidR="001233F8" w:rsidRDefault="008160FF">
            <w:pPr>
              <w:spacing w:after="0"/>
              <w:jc w:val="center"/>
              <w:rPr>
                <w:b/>
                <w:color w:val="000000"/>
              </w:rPr>
            </w:pPr>
            <w:r>
              <w:rPr>
                <w:b/>
                <w:color w:val="000000"/>
              </w:rPr>
              <w:t>Byte #</w:t>
            </w:r>
          </w:p>
        </w:tc>
        <w:tc>
          <w:tcPr>
            <w:tcW w:w="5463" w:type="dxa"/>
            <w:shd w:val="clear" w:color="auto" w:fill="EEECE1"/>
          </w:tcPr>
          <w:p w14:paraId="2BCF55E5" w14:textId="77777777" w:rsidR="001233F8" w:rsidRDefault="008160FF">
            <w:pPr>
              <w:spacing w:after="0"/>
              <w:jc w:val="center"/>
              <w:rPr>
                <w:b/>
                <w:color w:val="000000"/>
              </w:rPr>
            </w:pPr>
            <w:r>
              <w:rPr>
                <w:b/>
                <w:color w:val="000000"/>
              </w:rPr>
              <w:t>Field Name</w:t>
            </w:r>
          </w:p>
        </w:tc>
        <w:tc>
          <w:tcPr>
            <w:tcW w:w="1180" w:type="dxa"/>
            <w:shd w:val="clear" w:color="auto" w:fill="EEECE1"/>
          </w:tcPr>
          <w:p w14:paraId="4C1EF687"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5AE465B1" w14:textId="77777777" w:rsidR="001233F8" w:rsidRDefault="008160FF">
            <w:pPr>
              <w:spacing w:after="0"/>
              <w:jc w:val="center"/>
              <w:rPr>
                <w:b/>
                <w:color w:val="000000"/>
              </w:rPr>
            </w:pPr>
            <w:r>
              <w:rPr>
                <w:b/>
                <w:color w:val="000000"/>
              </w:rPr>
              <w:t>Value</w:t>
            </w:r>
          </w:p>
        </w:tc>
      </w:tr>
      <w:tr w:rsidR="001233F8" w14:paraId="529FC521" w14:textId="77777777">
        <w:trPr>
          <w:cantSplit/>
        </w:trPr>
        <w:tc>
          <w:tcPr>
            <w:tcW w:w="880" w:type="dxa"/>
          </w:tcPr>
          <w:p w14:paraId="2C38CD90" w14:textId="77777777" w:rsidR="001233F8" w:rsidRDefault="008160FF">
            <w:pPr>
              <w:spacing w:after="0"/>
              <w:ind w:right="72"/>
              <w:jc w:val="center"/>
              <w:rPr>
                <w:color w:val="000000"/>
              </w:rPr>
            </w:pPr>
            <w:r>
              <w:rPr>
                <w:color w:val="000000"/>
              </w:rPr>
              <w:t>0</w:t>
            </w:r>
          </w:p>
        </w:tc>
        <w:tc>
          <w:tcPr>
            <w:tcW w:w="5463" w:type="dxa"/>
          </w:tcPr>
          <w:p w14:paraId="1A32E654" w14:textId="77777777" w:rsidR="001233F8" w:rsidRDefault="008160FF">
            <w:pPr>
              <w:spacing w:after="0"/>
              <w:rPr>
                <w:color w:val="000000"/>
              </w:rPr>
            </w:pPr>
            <w:r>
              <w:rPr>
                <w:color w:val="000000"/>
              </w:rPr>
              <w:t>Sync</w:t>
            </w:r>
          </w:p>
        </w:tc>
        <w:tc>
          <w:tcPr>
            <w:tcW w:w="1180" w:type="dxa"/>
          </w:tcPr>
          <w:p w14:paraId="2DBAF644" w14:textId="77777777" w:rsidR="001233F8" w:rsidRDefault="008160FF">
            <w:pPr>
              <w:spacing w:after="0"/>
              <w:jc w:val="center"/>
              <w:rPr>
                <w:color w:val="000000"/>
              </w:rPr>
            </w:pPr>
            <w:r>
              <w:rPr>
                <w:color w:val="000000"/>
              </w:rPr>
              <w:t>uint8</w:t>
            </w:r>
          </w:p>
        </w:tc>
        <w:tc>
          <w:tcPr>
            <w:tcW w:w="1512" w:type="dxa"/>
            <w:vAlign w:val="center"/>
          </w:tcPr>
          <w:p w14:paraId="788648B2" w14:textId="77777777" w:rsidR="001233F8" w:rsidRDefault="008160FF">
            <w:pPr>
              <w:spacing w:after="0"/>
              <w:jc w:val="center"/>
              <w:rPr>
                <w:color w:val="000000"/>
              </w:rPr>
            </w:pPr>
            <w:r>
              <w:rPr>
                <w:color w:val="000000"/>
              </w:rPr>
              <w:t xml:space="preserve"> See Section 4.1</w:t>
            </w:r>
          </w:p>
        </w:tc>
      </w:tr>
      <w:tr w:rsidR="001233F8" w14:paraId="6B49038B" w14:textId="77777777">
        <w:trPr>
          <w:cantSplit/>
        </w:trPr>
        <w:tc>
          <w:tcPr>
            <w:tcW w:w="880" w:type="dxa"/>
          </w:tcPr>
          <w:p w14:paraId="565A758D" w14:textId="77777777" w:rsidR="001233F8" w:rsidRDefault="008160FF">
            <w:pPr>
              <w:spacing w:after="0"/>
              <w:ind w:right="72"/>
              <w:jc w:val="center"/>
              <w:rPr>
                <w:color w:val="000000"/>
              </w:rPr>
            </w:pPr>
            <w:r>
              <w:rPr>
                <w:color w:val="000000"/>
              </w:rPr>
              <w:t>1-2</w:t>
            </w:r>
          </w:p>
        </w:tc>
        <w:tc>
          <w:tcPr>
            <w:tcW w:w="5463" w:type="dxa"/>
          </w:tcPr>
          <w:p w14:paraId="675C9802" w14:textId="77777777" w:rsidR="001233F8" w:rsidRDefault="008160FF">
            <w:pPr>
              <w:spacing w:after="0"/>
              <w:rPr>
                <w:color w:val="000000"/>
              </w:rPr>
            </w:pPr>
            <w:r>
              <w:rPr>
                <w:color w:val="000000"/>
              </w:rPr>
              <w:t>NumMsgBytes</w:t>
            </w:r>
          </w:p>
        </w:tc>
        <w:tc>
          <w:tcPr>
            <w:tcW w:w="1180" w:type="dxa"/>
          </w:tcPr>
          <w:p w14:paraId="6640733E" w14:textId="77777777" w:rsidR="001233F8" w:rsidRDefault="008160FF">
            <w:pPr>
              <w:spacing w:after="0"/>
              <w:jc w:val="center"/>
              <w:rPr>
                <w:color w:val="000000"/>
              </w:rPr>
            </w:pPr>
            <w:r>
              <w:rPr>
                <w:color w:val="000000"/>
              </w:rPr>
              <w:t>uint16</w:t>
            </w:r>
          </w:p>
        </w:tc>
        <w:tc>
          <w:tcPr>
            <w:tcW w:w="1512" w:type="dxa"/>
            <w:vAlign w:val="center"/>
          </w:tcPr>
          <w:p w14:paraId="51920EA7" w14:textId="77777777" w:rsidR="001233F8" w:rsidRDefault="008160FF">
            <w:pPr>
              <w:spacing w:after="0"/>
              <w:jc w:val="center"/>
              <w:rPr>
                <w:color w:val="000000"/>
              </w:rPr>
            </w:pPr>
            <w:r>
              <w:rPr>
                <w:color w:val="000000"/>
              </w:rPr>
              <w:t>56</w:t>
            </w:r>
          </w:p>
        </w:tc>
      </w:tr>
      <w:tr w:rsidR="001233F8" w14:paraId="7713871D" w14:textId="77777777">
        <w:trPr>
          <w:cantSplit/>
        </w:trPr>
        <w:tc>
          <w:tcPr>
            <w:tcW w:w="880" w:type="dxa"/>
          </w:tcPr>
          <w:p w14:paraId="6B19D465" w14:textId="77777777" w:rsidR="001233F8" w:rsidRDefault="008160FF">
            <w:pPr>
              <w:spacing w:after="0"/>
              <w:ind w:right="72"/>
              <w:jc w:val="center"/>
              <w:rPr>
                <w:color w:val="000000"/>
              </w:rPr>
            </w:pPr>
            <w:r>
              <w:rPr>
                <w:color w:val="000000"/>
              </w:rPr>
              <w:t>3-4</w:t>
            </w:r>
          </w:p>
        </w:tc>
        <w:tc>
          <w:tcPr>
            <w:tcW w:w="5463" w:type="dxa"/>
          </w:tcPr>
          <w:p w14:paraId="58F60BEB" w14:textId="77777777" w:rsidR="001233F8" w:rsidRDefault="008160FF">
            <w:pPr>
              <w:spacing w:after="0"/>
              <w:rPr>
                <w:color w:val="000000"/>
              </w:rPr>
            </w:pPr>
            <w:r>
              <w:rPr>
                <w:color w:val="000000"/>
              </w:rPr>
              <w:t>Checksum</w:t>
            </w:r>
          </w:p>
        </w:tc>
        <w:tc>
          <w:tcPr>
            <w:tcW w:w="1180" w:type="dxa"/>
          </w:tcPr>
          <w:p w14:paraId="72341F7E" w14:textId="77777777" w:rsidR="001233F8" w:rsidRDefault="008160FF">
            <w:pPr>
              <w:spacing w:after="0"/>
              <w:jc w:val="center"/>
              <w:rPr>
                <w:color w:val="000000"/>
              </w:rPr>
            </w:pPr>
            <w:r>
              <w:rPr>
                <w:color w:val="000000"/>
              </w:rPr>
              <w:t>uint16</w:t>
            </w:r>
          </w:p>
        </w:tc>
        <w:tc>
          <w:tcPr>
            <w:tcW w:w="1512" w:type="dxa"/>
            <w:vAlign w:val="center"/>
          </w:tcPr>
          <w:p w14:paraId="54A91EE8" w14:textId="77777777" w:rsidR="001233F8" w:rsidRDefault="008160FF">
            <w:pPr>
              <w:spacing w:after="0"/>
              <w:jc w:val="center"/>
              <w:rPr>
                <w:color w:val="000000"/>
              </w:rPr>
            </w:pPr>
            <w:r>
              <w:rPr>
                <w:color w:val="000000"/>
              </w:rPr>
              <w:t>See Section 4.6</w:t>
            </w:r>
          </w:p>
        </w:tc>
      </w:tr>
      <w:tr w:rsidR="001233F8" w14:paraId="72191E5D" w14:textId="77777777">
        <w:trPr>
          <w:cantSplit/>
          <w:trHeight w:val="255"/>
        </w:trPr>
        <w:tc>
          <w:tcPr>
            <w:tcW w:w="880" w:type="dxa"/>
          </w:tcPr>
          <w:p w14:paraId="433365C3" w14:textId="77777777" w:rsidR="001233F8" w:rsidRDefault="008160FF">
            <w:pPr>
              <w:spacing w:after="0"/>
              <w:ind w:right="72"/>
              <w:jc w:val="center"/>
              <w:rPr>
                <w:color w:val="000000"/>
              </w:rPr>
            </w:pPr>
            <w:r>
              <w:rPr>
                <w:color w:val="000000"/>
              </w:rPr>
              <w:t>5</w:t>
            </w:r>
          </w:p>
        </w:tc>
        <w:tc>
          <w:tcPr>
            <w:tcW w:w="5463" w:type="dxa"/>
          </w:tcPr>
          <w:p w14:paraId="25D3B7FE" w14:textId="77777777" w:rsidR="001233F8" w:rsidRDefault="008160FF">
            <w:pPr>
              <w:spacing w:after="0"/>
              <w:rPr>
                <w:color w:val="000000"/>
              </w:rPr>
            </w:pPr>
            <w:r>
              <w:rPr>
                <w:color w:val="000000"/>
              </w:rPr>
              <w:t>TransactionID</w:t>
            </w:r>
          </w:p>
        </w:tc>
        <w:tc>
          <w:tcPr>
            <w:tcW w:w="1180" w:type="dxa"/>
          </w:tcPr>
          <w:p w14:paraId="4646500F" w14:textId="77777777" w:rsidR="001233F8" w:rsidRDefault="008160FF">
            <w:pPr>
              <w:spacing w:after="0"/>
              <w:jc w:val="center"/>
              <w:rPr>
                <w:color w:val="000000"/>
              </w:rPr>
            </w:pPr>
            <w:r>
              <w:rPr>
                <w:color w:val="000000"/>
              </w:rPr>
              <w:t>uint8</w:t>
            </w:r>
          </w:p>
        </w:tc>
        <w:tc>
          <w:tcPr>
            <w:tcW w:w="1512" w:type="dxa"/>
            <w:vAlign w:val="center"/>
          </w:tcPr>
          <w:p w14:paraId="127A1F8D" w14:textId="77777777" w:rsidR="001233F8" w:rsidRDefault="008160FF">
            <w:pPr>
              <w:spacing w:after="0"/>
              <w:jc w:val="center"/>
              <w:rPr>
                <w:color w:val="000000"/>
              </w:rPr>
            </w:pPr>
            <w:r>
              <w:rPr>
                <w:color w:val="000000"/>
              </w:rPr>
              <w:t>See Section 4.3</w:t>
            </w:r>
          </w:p>
        </w:tc>
      </w:tr>
      <w:tr w:rsidR="001233F8" w14:paraId="2987AC57" w14:textId="77777777">
        <w:trPr>
          <w:cantSplit/>
        </w:trPr>
        <w:tc>
          <w:tcPr>
            <w:tcW w:w="880" w:type="dxa"/>
          </w:tcPr>
          <w:p w14:paraId="48AED430" w14:textId="77777777" w:rsidR="001233F8" w:rsidRDefault="008160FF">
            <w:pPr>
              <w:spacing w:after="0"/>
              <w:ind w:right="72"/>
              <w:jc w:val="center"/>
              <w:rPr>
                <w:color w:val="000000"/>
              </w:rPr>
            </w:pPr>
            <w:r>
              <w:rPr>
                <w:color w:val="000000"/>
              </w:rPr>
              <w:t>6</w:t>
            </w:r>
          </w:p>
        </w:tc>
        <w:tc>
          <w:tcPr>
            <w:tcW w:w="5463" w:type="dxa"/>
          </w:tcPr>
          <w:p w14:paraId="760F1FC2" w14:textId="77777777" w:rsidR="001233F8" w:rsidRDefault="008160FF">
            <w:pPr>
              <w:spacing w:after="0"/>
              <w:rPr>
                <w:color w:val="000000"/>
              </w:rPr>
            </w:pPr>
            <w:r>
              <w:rPr>
                <w:color w:val="000000"/>
              </w:rPr>
              <w:t>MessageID</w:t>
            </w:r>
          </w:p>
        </w:tc>
        <w:tc>
          <w:tcPr>
            <w:tcW w:w="1180" w:type="dxa"/>
          </w:tcPr>
          <w:p w14:paraId="3D424C03" w14:textId="77777777" w:rsidR="001233F8" w:rsidRDefault="008160FF">
            <w:pPr>
              <w:spacing w:after="0"/>
              <w:jc w:val="center"/>
              <w:rPr>
                <w:color w:val="000000"/>
              </w:rPr>
            </w:pPr>
            <w:r>
              <w:rPr>
                <w:color w:val="000000"/>
              </w:rPr>
              <w:t>uint8</w:t>
            </w:r>
          </w:p>
        </w:tc>
        <w:tc>
          <w:tcPr>
            <w:tcW w:w="1512" w:type="dxa"/>
            <w:vAlign w:val="center"/>
          </w:tcPr>
          <w:p w14:paraId="336AF6B7" w14:textId="77777777" w:rsidR="001233F8" w:rsidRDefault="008160FF">
            <w:pPr>
              <w:spacing w:after="0"/>
              <w:jc w:val="center"/>
              <w:rPr>
                <w:color w:val="000000"/>
              </w:rPr>
            </w:pPr>
            <w:r>
              <w:rPr>
                <w:color w:val="000000"/>
              </w:rPr>
              <w:t>109</w:t>
            </w:r>
          </w:p>
        </w:tc>
      </w:tr>
      <w:tr w:rsidR="001233F8" w14:paraId="311543E9" w14:textId="77777777">
        <w:trPr>
          <w:cantSplit/>
        </w:trPr>
        <w:tc>
          <w:tcPr>
            <w:tcW w:w="880" w:type="dxa"/>
          </w:tcPr>
          <w:p w14:paraId="54EB419F" w14:textId="77777777" w:rsidR="001233F8" w:rsidRDefault="008160FF">
            <w:pPr>
              <w:spacing w:after="0"/>
              <w:ind w:right="72"/>
              <w:jc w:val="center"/>
              <w:rPr>
                <w:color w:val="000000"/>
              </w:rPr>
            </w:pPr>
            <w:r>
              <w:rPr>
                <w:color w:val="000000"/>
              </w:rPr>
              <w:t>7</w:t>
            </w:r>
          </w:p>
        </w:tc>
        <w:tc>
          <w:tcPr>
            <w:tcW w:w="5463" w:type="dxa"/>
          </w:tcPr>
          <w:p w14:paraId="60415D8E" w14:textId="77777777" w:rsidR="001233F8" w:rsidRDefault="008160FF">
            <w:pPr>
              <w:spacing w:after="0"/>
              <w:rPr>
                <w:color w:val="000000"/>
              </w:rPr>
            </w:pPr>
            <w:r>
              <w:rPr>
                <w:color w:val="000000"/>
              </w:rPr>
              <w:t>ErrorCode</w:t>
            </w:r>
          </w:p>
        </w:tc>
        <w:tc>
          <w:tcPr>
            <w:tcW w:w="1180" w:type="dxa"/>
          </w:tcPr>
          <w:p w14:paraId="46AF06E6" w14:textId="77777777" w:rsidR="001233F8" w:rsidRDefault="008160FF">
            <w:pPr>
              <w:spacing w:after="0"/>
              <w:jc w:val="center"/>
              <w:rPr>
                <w:color w:val="000000"/>
              </w:rPr>
            </w:pPr>
            <w:r>
              <w:rPr>
                <w:color w:val="000000"/>
              </w:rPr>
              <w:t>uint8</w:t>
            </w:r>
          </w:p>
        </w:tc>
        <w:tc>
          <w:tcPr>
            <w:tcW w:w="1512" w:type="dxa"/>
            <w:vAlign w:val="center"/>
          </w:tcPr>
          <w:p w14:paraId="43A87820" w14:textId="77777777" w:rsidR="001233F8" w:rsidRDefault="008160FF">
            <w:pPr>
              <w:spacing w:after="0"/>
              <w:jc w:val="center"/>
              <w:rPr>
                <w:color w:val="000000"/>
              </w:rPr>
            </w:pPr>
            <w:r>
              <w:rPr>
                <w:color w:val="000000"/>
              </w:rPr>
              <w:t>See below</w:t>
            </w:r>
          </w:p>
        </w:tc>
      </w:tr>
      <w:tr w:rsidR="001233F8" w14:paraId="3765BA21" w14:textId="77777777">
        <w:trPr>
          <w:cantSplit/>
        </w:trPr>
        <w:tc>
          <w:tcPr>
            <w:tcW w:w="880" w:type="dxa"/>
          </w:tcPr>
          <w:p w14:paraId="17DB04C8" w14:textId="77777777" w:rsidR="001233F8" w:rsidRDefault="008160FF">
            <w:pPr>
              <w:spacing w:after="0"/>
              <w:ind w:right="72"/>
              <w:jc w:val="center"/>
              <w:rPr>
                <w:color w:val="000000"/>
              </w:rPr>
            </w:pPr>
            <w:r>
              <w:rPr>
                <w:color w:val="000000"/>
              </w:rPr>
              <w:t>8-55</w:t>
            </w:r>
          </w:p>
        </w:tc>
        <w:tc>
          <w:tcPr>
            <w:tcW w:w="5463" w:type="dxa"/>
          </w:tcPr>
          <w:p w14:paraId="48533CE7" w14:textId="77777777" w:rsidR="001233F8" w:rsidRDefault="008160FF">
            <w:pPr>
              <w:spacing w:after="0"/>
              <w:rPr>
                <w:color w:val="000000"/>
              </w:rPr>
            </w:pPr>
            <w:r>
              <w:rPr>
                <w:color w:val="000000"/>
              </w:rPr>
              <w:t>ErrorText[48]</w:t>
            </w:r>
          </w:p>
        </w:tc>
        <w:tc>
          <w:tcPr>
            <w:tcW w:w="1180" w:type="dxa"/>
          </w:tcPr>
          <w:p w14:paraId="3C54585D" w14:textId="77777777" w:rsidR="001233F8" w:rsidRDefault="008160FF">
            <w:pPr>
              <w:spacing w:after="0"/>
              <w:jc w:val="center"/>
              <w:rPr>
                <w:color w:val="000000"/>
              </w:rPr>
            </w:pPr>
            <w:r>
              <w:rPr>
                <w:color w:val="000000"/>
              </w:rPr>
              <w:t>uint8</w:t>
            </w:r>
          </w:p>
        </w:tc>
        <w:tc>
          <w:tcPr>
            <w:tcW w:w="1512" w:type="dxa"/>
            <w:vAlign w:val="center"/>
          </w:tcPr>
          <w:p w14:paraId="0ACEB796" w14:textId="77777777" w:rsidR="001233F8" w:rsidRDefault="008160FF">
            <w:pPr>
              <w:spacing w:after="0"/>
              <w:jc w:val="center"/>
              <w:rPr>
                <w:color w:val="000000"/>
              </w:rPr>
            </w:pPr>
            <w:r>
              <w:rPr>
                <w:color w:val="000000"/>
              </w:rPr>
              <w:t>See below</w:t>
            </w:r>
          </w:p>
        </w:tc>
      </w:tr>
    </w:tbl>
    <w:p w14:paraId="54A24626"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706A088D" w14:textId="77777777" w:rsidR="001233F8" w:rsidRDefault="008160FF">
      <w:pPr>
        <w:spacing w:after="0"/>
        <w:ind w:left="1440" w:hanging="360"/>
        <w:rPr>
          <w:color w:val="000000"/>
        </w:rPr>
      </w:pPr>
      <w:r>
        <w:rPr>
          <w:color w:val="000000"/>
        </w:rPr>
        <w:t xml:space="preserve">0 = invalid </w:t>
      </w:r>
      <w:r>
        <w:rPr>
          <w:b/>
          <w:color w:val="000000"/>
        </w:rPr>
        <w:t>IVSMID</w:t>
      </w:r>
      <w:r>
        <w:rPr>
          <w:color w:val="000000"/>
        </w:rPr>
        <w:t xml:space="preserve"> – data not written</w:t>
      </w:r>
    </w:p>
    <w:p w14:paraId="2ED706E1" w14:textId="77777777" w:rsidR="001233F8" w:rsidRDefault="008160FF">
      <w:pPr>
        <w:spacing w:after="0"/>
        <w:ind w:left="1440" w:hanging="360"/>
        <w:rPr>
          <w:color w:val="000000"/>
        </w:rPr>
      </w:pPr>
      <w:r>
        <w:rPr>
          <w:color w:val="000000"/>
        </w:rPr>
        <w:t xml:space="preserve">1 = </w:t>
      </w:r>
      <w:r>
        <w:rPr>
          <w:b/>
          <w:color w:val="000000"/>
        </w:rPr>
        <w:t>Address</w:t>
      </w:r>
      <w:r>
        <w:rPr>
          <w:color w:val="000000"/>
        </w:rPr>
        <w:t xml:space="preserve"> is not evenly divisible by 4 – data not written</w:t>
      </w:r>
    </w:p>
    <w:p w14:paraId="0A2FB0BF"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629C3C0B" w14:textId="77777777" w:rsidR="001233F8" w:rsidRDefault="008160FF" w:rsidP="0086059E">
      <w:pPr>
        <w:pStyle w:val="Heading2"/>
        <w:numPr>
          <w:ilvl w:val="1"/>
          <w:numId w:val="24"/>
        </w:numPr>
      </w:pPr>
      <w:bookmarkStart w:id="168" w:name="_Toc202436146"/>
      <w:r>
        <w:t>Read Memory Dispatch</w:t>
      </w:r>
      <w:bookmarkEnd w:id="168"/>
    </w:p>
    <w:p w14:paraId="1EB855BA" w14:textId="77777777" w:rsidR="001233F8" w:rsidRDefault="008160FF">
      <w:pPr>
        <w:spacing w:before="120"/>
        <w:jc w:val="both"/>
        <w:rPr>
          <w:color w:val="000000"/>
        </w:rPr>
      </w:pPr>
      <w:r>
        <w:rPr>
          <w:color w:val="000000"/>
        </w:rPr>
        <w:t>The Host sends the Read Memory Dispatch to the Module to read a value from a specific memory address in the COP’s address space. This could include DDR, ITCM , DTCM, or memory mapped hardware registers.</w:t>
      </w:r>
    </w:p>
    <w:p w14:paraId="20BD9158" w14:textId="77777777" w:rsidR="001233F8" w:rsidRDefault="008160FF">
      <w:pPr>
        <w:spacing w:before="120"/>
        <w:jc w:val="both"/>
        <w:rPr>
          <w:color w:val="000000"/>
        </w:rPr>
      </w:pPr>
      <w:r>
        <w:rPr>
          <w:color w:val="000000"/>
        </w:rPr>
        <w:t>There is nothing to prevent this command from reading from an invalid address, or cause fatal effects if reading from certain hardware registers. It is up to the Host to know what it is reading and how it will affect Module Firmware operation. Given the danger inherent in this message, it is recommended that only Engineering tools implement this message and that Production Hosts do not have access to this message.</w:t>
      </w:r>
    </w:p>
    <w:p w14:paraId="237DAF78" w14:textId="77777777" w:rsidR="001233F8" w:rsidRDefault="008160FF">
      <w:pPr>
        <w:spacing w:before="120"/>
        <w:jc w:val="both"/>
        <w:rPr>
          <w:color w:val="000000"/>
        </w:rPr>
      </w:pPr>
      <w:r>
        <w:rPr>
          <w:color w:val="000000"/>
        </w:rPr>
        <w:t>When the Module receives a Read Memory Dispatch it validates the command parameters, verifies the Module is in the proper state to receive the command, performs any processing associated with that command, and sends the Read Memory Response to the Host.</w:t>
      </w:r>
    </w:p>
    <w:p w14:paraId="27C1418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SiriusXM Engineering</w:t>
      </w:r>
    </w:p>
    <w:p w14:paraId="3BFC5F1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5BD9D1C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Read Memory Response</w:t>
      </w:r>
    </w:p>
    <w:p w14:paraId="4E516488"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238A99D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173B835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11</w:t>
      </w:r>
    </w:p>
    <w:p w14:paraId="6129DAE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1DC06C6C"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5"/>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7863FE6D" w14:textId="77777777">
        <w:trPr>
          <w:cantSplit/>
          <w:tblHeader/>
        </w:trPr>
        <w:tc>
          <w:tcPr>
            <w:tcW w:w="880" w:type="dxa"/>
            <w:shd w:val="clear" w:color="auto" w:fill="EEECE1"/>
          </w:tcPr>
          <w:p w14:paraId="7A0C3928" w14:textId="77777777" w:rsidR="001233F8" w:rsidRDefault="008160FF">
            <w:pPr>
              <w:spacing w:after="0"/>
              <w:jc w:val="center"/>
              <w:rPr>
                <w:b/>
                <w:color w:val="000000"/>
              </w:rPr>
            </w:pPr>
            <w:r>
              <w:rPr>
                <w:b/>
                <w:color w:val="000000"/>
              </w:rPr>
              <w:t>Byte #</w:t>
            </w:r>
          </w:p>
        </w:tc>
        <w:tc>
          <w:tcPr>
            <w:tcW w:w="5463" w:type="dxa"/>
            <w:shd w:val="clear" w:color="auto" w:fill="EEECE1"/>
          </w:tcPr>
          <w:p w14:paraId="41F9B023" w14:textId="77777777" w:rsidR="001233F8" w:rsidRDefault="008160FF">
            <w:pPr>
              <w:spacing w:after="0"/>
              <w:jc w:val="center"/>
              <w:rPr>
                <w:b/>
                <w:color w:val="000000"/>
              </w:rPr>
            </w:pPr>
            <w:r>
              <w:rPr>
                <w:b/>
                <w:color w:val="000000"/>
              </w:rPr>
              <w:t>Field Name</w:t>
            </w:r>
          </w:p>
        </w:tc>
        <w:tc>
          <w:tcPr>
            <w:tcW w:w="1180" w:type="dxa"/>
            <w:shd w:val="clear" w:color="auto" w:fill="EEECE1"/>
          </w:tcPr>
          <w:p w14:paraId="22E70B41"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4A77C9B" w14:textId="77777777" w:rsidR="001233F8" w:rsidRDefault="008160FF">
            <w:pPr>
              <w:spacing w:after="0"/>
              <w:jc w:val="center"/>
              <w:rPr>
                <w:b/>
                <w:color w:val="000000"/>
              </w:rPr>
            </w:pPr>
            <w:r>
              <w:rPr>
                <w:b/>
                <w:color w:val="000000"/>
              </w:rPr>
              <w:t>Value</w:t>
            </w:r>
          </w:p>
        </w:tc>
      </w:tr>
      <w:tr w:rsidR="001233F8" w14:paraId="15BC044A" w14:textId="77777777">
        <w:trPr>
          <w:cantSplit/>
        </w:trPr>
        <w:tc>
          <w:tcPr>
            <w:tcW w:w="880" w:type="dxa"/>
          </w:tcPr>
          <w:p w14:paraId="2F249DAD" w14:textId="77777777" w:rsidR="001233F8" w:rsidRDefault="008160FF">
            <w:pPr>
              <w:spacing w:after="0"/>
              <w:ind w:right="72"/>
              <w:jc w:val="center"/>
              <w:rPr>
                <w:color w:val="000000"/>
              </w:rPr>
            </w:pPr>
            <w:r>
              <w:rPr>
                <w:color w:val="000000"/>
              </w:rPr>
              <w:t>0</w:t>
            </w:r>
          </w:p>
        </w:tc>
        <w:tc>
          <w:tcPr>
            <w:tcW w:w="5463" w:type="dxa"/>
          </w:tcPr>
          <w:p w14:paraId="2AC1B5EA" w14:textId="77777777" w:rsidR="001233F8" w:rsidRDefault="008160FF">
            <w:pPr>
              <w:spacing w:after="0"/>
              <w:rPr>
                <w:color w:val="000000"/>
              </w:rPr>
            </w:pPr>
            <w:r>
              <w:rPr>
                <w:color w:val="000000"/>
              </w:rPr>
              <w:t>Sync</w:t>
            </w:r>
          </w:p>
        </w:tc>
        <w:tc>
          <w:tcPr>
            <w:tcW w:w="1180" w:type="dxa"/>
          </w:tcPr>
          <w:p w14:paraId="646C9118" w14:textId="77777777" w:rsidR="001233F8" w:rsidRDefault="008160FF">
            <w:pPr>
              <w:spacing w:after="0"/>
              <w:jc w:val="center"/>
              <w:rPr>
                <w:color w:val="000000"/>
              </w:rPr>
            </w:pPr>
            <w:r>
              <w:rPr>
                <w:color w:val="000000"/>
              </w:rPr>
              <w:t>uint8</w:t>
            </w:r>
          </w:p>
        </w:tc>
        <w:tc>
          <w:tcPr>
            <w:tcW w:w="1512" w:type="dxa"/>
            <w:vAlign w:val="center"/>
          </w:tcPr>
          <w:p w14:paraId="340743AD" w14:textId="77777777" w:rsidR="001233F8" w:rsidRDefault="008160FF">
            <w:pPr>
              <w:spacing w:after="0"/>
              <w:jc w:val="center"/>
              <w:rPr>
                <w:color w:val="000000"/>
              </w:rPr>
            </w:pPr>
            <w:r>
              <w:rPr>
                <w:color w:val="000000"/>
              </w:rPr>
              <w:t xml:space="preserve"> See Section 4.1</w:t>
            </w:r>
          </w:p>
        </w:tc>
      </w:tr>
      <w:tr w:rsidR="001233F8" w14:paraId="208617A9" w14:textId="77777777">
        <w:trPr>
          <w:cantSplit/>
        </w:trPr>
        <w:tc>
          <w:tcPr>
            <w:tcW w:w="880" w:type="dxa"/>
          </w:tcPr>
          <w:p w14:paraId="68FD4673" w14:textId="77777777" w:rsidR="001233F8" w:rsidRDefault="008160FF">
            <w:pPr>
              <w:spacing w:after="0"/>
              <w:ind w:right="72"/>
              <w:jc w:val="center"/>
              <w:rPr>
                <w:color w:val="000000"/>
              </w:rPr>
            </w:pPr>
            <w:r>
              <w:rPr>
                <w:color w:val="000000"/>
              </w:rPr>
              <w:t>1-2</w:t>
            </w:r>
          </w:p>
        </w:tc>
        <w:tc>
          <w:tcPr>
            <w:tcW w:w="5463" w:type="dxa"/>
          </w:tcPr>
          <w:p w14:paraId="57849320" w14:textId="77777777" w:rsidR="001233F8" w:rsidRDefault="008160FF">
            <w:pPr>
              <w:spacing w:after="0"/>
              <w:rPr>
                <w:color w:val="000000"/>
              </w:rPr>
            </w:pPr>
            <w:r>
              <w:rPr>
                <w:color w:val="000000"/>
              </w:rPr>
              <w:t>NumMsgBytes</w:t>
            </w:r>
          </w:p>
        </w:tc>
        <w:tc>
          <w:tcPr>
            <w:tcW w:w="1180" w:type="dxa"/>
          </w:tcPr>
          <w:p w14:paraId="140D1B4E" w14:textId="77777777" w:rsidR="001233F8" w:rsidRDefault="008160FF">
            <w:pPr>
              <w:spacing w:after="0"/>
              <w:jc w:val="center"/>
              <w:rPr>
                <w:color w:val="000000"/>
              </w:rPr>
            </w:pPr>
            <w:r>
              <w:rPr>
                <w:color w:val="000000"/>
              </w:rPr>
              <w:t>uint16</w:t>
            </w:r>
          </w:p>
        </w:tc>
        <w:tc>
          <w:tcPr>
            <w:tcW w:w="1512" w:type="dxa"/>
            <w:vAlign w:val="center"/>
          </w:tcPr>
          <w:p w14:paraId="55DD294B" w14:textId="77777777" w:rsidR="001233F8" w:rsidRDefault="008160FF">
            <w:pPr>
              <w:spacing w:after="0"/>
              <w:jc w:val="center"/>
              <w:rPr>
                <w:color w:val="000000"/>
              </w:rPr>
            </w:pPr>
            <w:r>
              <w:rPr>
                <w:color w:val="000000"/>
              </w:rPr>
              <w:t>11</w:t>
            </w:r>
          </w:p>
        </w:tc>
      </w:tr>
      <w:tr w:rsidR="001233F8" w14:paraId="5E7AAAF1" w14:textId="77777777">
        <w:trPr>
          <w:cantSplit/>
        </w:trPr>
        <w:tc>
          <w:tcPr>
            <w:tcW w:w="880" w:type="dxa"/>
          </w:tcPr>
          <w:p w14:paraId="53467A12" w14:textId="77777777" w:rsidR="001233F8" w:rsidRDefault="008160FF">
            <w:pPr>
              <w:spacing w:after="0"/>
              <w:ind w:right="72"/>
              <w:jc w:val="center"/>
              <w:rPr>
                <w:color w:val="000000"/>
              </w:rPr>
            </w:pPr>
            <w:r>
              <w:rPr>
                <w:color w:val="000000"/>
              </w:rPr>
              <w:t>3-4</w:t>
            </w:r>
          </w:p>
        </w:tc>
        <w:tc>
          <w:tcPr>
            <w:tcW w:w="5463" w:type="dxa"/>
          </w:tcPr>
          <w:p w14:paraId="51C5EFE9" w14:textId="77777777" w:rsidR="001233F8" w:rsidRDefault="008160FF">
            <w:pPr>
              <w:spacing w:after="0"/>
              <w:rPr>
                <w:color w:val="000000"/>
              </w:rPr>
            </w:pPr>
            <w:r>
              <w:rPr>
                <w:color w:val="000000"/>
              </w:rPr>
              <w:t>Checksum</w:t>
            </w:r>
          </w:p>
        </w:tc>
        <w:tc>
          <w:tcPr>
            <w:tcW w:w="1180" w:type="dxa"/>
          </w:tcPr>
          <w:p w14:paraId="3191A2A6" w14:textId="77777777" w:rsidR="001233F8" w:rsidRDefault="008160FF">
            <w:pPr>
              <w:spacing w:after="0"/>
              <w:jc w:val="center"/>
              <w:rPr>
                <w:color w:val="000000"/>
              </w:rPr>
            </w:pPr>
            <w:r>
              <w:rPr>
                <w:color w:val="000000"/>
              </w:rPr>
              <w:t>uint16</w:t>
            </w:r>
          </w:p>
        </w:tc>
        <w:tc>
          <w:tcPr>
            <w:tcW w:w="1512" w:type="dxa"/>
            <w:vAlign w:val="center"/>
          </w:tcPr>
          <w:p w14:paraId="3B198E73" w14:textId="77777777" w:rsidR="001233F8" w:rsidRDefault="008160FF">
            <w:pPr>
              <w:spacing w:after="0"/>
              <w:jc w:val="center"/>
              <w:rPr>
                <w:color w:val="000000"/>
              </w:rPr>
            </w:pPr>
            <w:r>
              <w:rPr>
                <w:color w:val="000000"/>
              </w:rPr>
              <w:t>See Section 4.6</w:t>
            </w:r>
          </w:p>
        </w:tc>
      </w:tr>
      <w:tr w:rsidR="001233F8" w14:paraId="22C0841F" w14:textId="77777777">
        <w:trPr>
          <w:cantSplit/>
          <w:trHeight w:val="255"/>
        </w:trPr>
        <w:tc>
          <w:tcPr>
            <w:tcW w:w="880" w:type="dxa"/>
          </w:tcPr>
          <w:p w14:paraId="22FCBF3C" w14:textId="77777777" w:rsidR="001233F8" w:rsidRDefault="008160FF">
            <w:pPr>
              <w:spacing w:after="0"/>
              <w:ind w:right="72"/>
              <w:jc w:val="center"/>
              <w:rPr>
                <w:color w:val="000000"/>
              </w:rPr>
            </w:pPr>
            <w:r>
              <w:rPr>
                <w:color w:val="000000"/>
              </w:rPr>
              <w:t>5</w:t>
            </w:r>
          </w:p>
        </w:tc>
        <w:tc>
          <w:tcPr>
            <w:tcW w:w="5463" w:type="dxa"/>
          </w:tcPr>
          <w:p w14:paraId="554138E9" w14:textId="77777777" w:rsidR="001233F8" w:rsidRDefault="008160FF">
            <w:pPr>
              <w:spacing w:after="0"/>
              <w:rPr>
                <w:color w:val="000000"/>
              </w:rPr>
            </w:pPr>
            <w:r>
              <w:rPr>
                <w:color w:val="000000"/>
              </w:rPr>
              <w:t>TransactionID</w:t>
            </w:r>
          </w:p>
        </w:tc>
        <w:tc>
          <w:tcPr>
            <w:tcW w:w="1180" w:type="dxa"/>
          </w:tcPr>
          <w:p w14:paraId="423133DD" w14:textId="77777777" w:rsidR="001233F8" w:rsidRDefault="008160FF">
            <w:pPr>
              <w:spacing w:after="0"/>
              <w:jc w:val="center"/>
              <w:rPr>
                <w:color w:val="000000"/>
              </w:rPr>
            </w:pPr>
            <w:r>
              <w:rPr>
                <w:color w:val="000000"/>
              </w:rPr>
              <w:t>uint8</w:t>
            </w:r>
          </w:p>
        </w:tc>
        <w:tc>
          <w:tcPr>
            <w:tcW w:w="1512" w:type="dxa"/>
            <w:vAlign w:val="center"/>
          </w:tcPr>
          <w:p w14:paraId="749F6A5E" w14:textId="77777777" w:rsidR="001233F8" w:rsidRDefault="008160FF">
            <w:pPr>
              <w:spacing w:after="0"/>
              <w:jc w:val="center"/>
              <w:rPr>
                <w:color w:val="000000"/>
              </w:rPr>
            </w:pPr>
            <w:r>
              <w:rPr>
                <w:color w:val="000000"/>
              </w:rPr>
              <w:t>See Section 4.3</w:t>
            </w:r>
          </w:p>
        </w:tc>
      </w:tr>
      <w:tr w:rsidR="001233F8" w14:paraId="0B803ED4" w14:textId="77777777">
        <w:trPr>
          <w:cantSplit/>
        </w:trPr>
        <w:tc>
          <w:tcPr>
            <w:tcW w:w="880" w:type="dxa"/>
          </w:tcPr>
          <w:p w14:paraId="4E99695C" w14:textId="77777777" w:rsidR="001233F8" w:rsidRDefault="008160FF">
            <w:pPr>
              <w:spacing w:after="0"/>
              <w:ind w:right="72"/>
              <w:jc w:val="center"/>
              <w:rPr>
                <w:color w:val="000000"/>
              </w:rPr>
            </w:pPr>
            <w:r>
              <w:rPr>
                <w:color w:val="000000"/>
              </w:rPr>
              <w:t>6</w:t>
            </w:r>
          </w:p>
        </w:tc>
        <w:tc>
          <w:tcPr>
            <w:tcW w:w="5463" w:type="dxa"/>
          </w:tcPr>
          <w:p w14:paraId="6E6BCEED" w14:textId="77777777" w:rsidR="001233F8" w:rsidRDefault="008160FF">
            <w:pPr>
              <w:spacing w:after="0"/>
              <w:rPr>
                <w:color w:val="000000"/>
              </w:rPr>
            </w:pPr>
            <w:r>
              <w:rPr>
                <w:color w:val="000000"/>
              </w:rPr>
              <w:t>MessageID</w:t>
            </w:r>
          </w:p>
        </w:tc>
        <w:tc>
          <w:tcPr>
            <w:tcW w:w="1180" w:type="dxa"/>
          </w:tcPr>
          <w:p w14:paraId="38EE5881" w14:textId="77777777" w:rsidR="001233F8" w:rsidRDefault="008160FF">
            <w:pPr>
              <w:spacing w:after="0"/>
              <w:jc w:val="center"/>
              <w:rPr>
                <w:color w:val="000000"/>
              </w:rPr>
            </w:pPr>
            <w:r>
              <w:rPr>
                <w:color w:val="000000"/>
              </w:rPr>
              <w:t>uint8</w:t>
            </w:r>
          </w:p>
        </w:tc>
        <w:tc>
          <w:tcPr>
            <w:tcW w:w="1512" w:type="dxa"/>
            <w:vAlign w:val="center"/>
          </w:tcPr>
          <w:p w14:paraId="2AC610D3" w14:textId="77777777" w:rsidR="001233F8" w:rsidRDefault="008160FF">
            <w:pPr>
              <w:spacing w:after="0"/>
              <w:jc w:val="center"/>
              <w:rPr>
                <w:color w:val="000000"/>
              </w:rPr>
            </w:pPr>
            <w:r>
              <w:rPr>
                <w:color w:val="000000"/>
              </w:rPr>
              <w:t>112</w:t>
            </w:r>
          </w:p>
        </w:tc>
      </w:tr>
      <w:tr w:rsidR="001233F8" w14:paraId="0077E2BA" w14:textId="77777777">
        <w:trPr>
          <w:cantSplit/>
        </w:trPr>
        <w:tc>
          <w:tcPr>
            <w:tcW w:w="880" w:type="dxa"/>
          </w:tcPr>
          <w:p w14:paraId="51F70C21" w14:textId="77777777" w:rsidR="001233F8" w:rsidRDefault="008160FF">
            <w:pPr>
              <w:spacing w:after="0"/>
              <w:ind w:right="72"/>
              <w:jc w:val="center"/>
              <w:rPr>
                <w:color w:val="000000"/>
              </w:rPr>
            </w:pPr>
            <w:r>
              <w:rPr>
                <w:color w:val="000000"/>
              </w:rPr>
              <w:t>7-10</w:t>
            </w:r>
          </w:p>
        </w:tc>
        <w:tc>
          <w:tcPr>
            <w:tcW w:w="5463" w:type="dxa"/>
          </w:tcPr>
          <w:p w14:paraId="0D9921E9" w14:textId="77777777" w:rsidR="001233F8" w:rsidRDefault="008160FF">
            <w:pPr>
              <w:spacing w:after="0"/>
              <w:rPr>
                <w:color w:val="000000"/>
              </w:rPr>
            </w:pPr>
            <w:r>
              <w:rPr>
                <w:color w:val="000000"/>
              </w:rPr>
              <w:t>Address</w:t>
            </w:r>
          </w:p>
        </w:tc>
        <w:tc>
          <w:tcPr>
            <w:tcW w:w="1180" w:type="dxa"/>
          </w:tcPr>
          <w:p w14:paraId="46B6ABE7" w14:textId="77777777" w:rsidR="001233F8" w:rsidRDefault="008160FF">
            <w:pPr>
              <w:spacing w:after="0"/>
              <w:jc w:val="center"/>
              <w:rPr>
                <w:color w:val="000000"/>
              </w:rPr>
            </w:pPr>
            <w:r>
              <w:rPr>
                <w:color w:val="000000"/>
              </w:rPr>
              <w:t>uint32</w:t>
            </w:r>
          </w:p>
        </w:tc>
        <w:tc>
          <w:tcPr>
            <w:tcW w:w="1512" w:type="dxa"/>
            <w:vAlign w:val="center"/>
          </w:tcPr>
          <w:p w14:paraId="68EDA8F6" w14:textId="77777777" w:rsidR="001233F8" w:rsidRDefault="008160FF">
            <w:pPr>
              <w:spacing w:after="0"/>
              <w:jc w:val="center"/>
              <w:rPr>
                <w:color w:val="000000"/>
              </w:rPr>
            </w:pPr>
            <w:r>
              <w:rPr>
                <w:color w:val="000000"/>
              </w:rPr>
              <w:t>See below</w:t>
            </w:r>
          </w:p>
        </w:tc>
      </w:tr>
    </w:tbl>
    <w:p w14:paraId="1241A8A1" w14:textId="77777777" w:rsidR="001233F8" w:rsidRDefault="008160FF">
      <w:pPr>
        <w:spacing w:before="240"/>
        <w:ind w:left="1080" w:hanging="360"/>
        <w:jc w:val="both"/>
        <w:rPr>
          <w:color w:val="000000"/>
        </w:rPr>
      </w:pPr>
      <w:r>
        <w:rPr>
          <w:b/>
          <w:color w:val="000000"/>
        </w:rPr>
        <w:t>Address</w:t>
      </w:r>
      <w:r>
        <w:rPr>
          <w:color w:val="000000"/>
        </w:rPr>
        <w:t>:  Address of memory to read from. The valid range is 0x00000000 through 0xFFFFFFFC, and must be evenly divisible by 4. The sender of the message is responsible for verifying that the address is a valid, readable memory location and will not cause any undesirable side effects.</w:t>
      </w:r>
    </w:p>
    <w:p w14:paraId="7BEEDEA9" w14:textId="77777777" w:rsidR="001233F8" w:rsidRDefault="008160FF" w:rsidP="0086059E">
      <w:pPr>
        <w:pStyle w:val="Heading2"/>
        <w:numPr>
          <w:ilvl w:val="1"/>
          <w:numId w:val="24"/>
        </w:numPr>
      </w:pPr>
      <w:bookmarkStart w:id="169" w:name="_Toc202436147"/>
      <w:r>
        <w:t>Read Memory Response</w:t>
      </w:r>
      <w:bookmarkEnd w:id="169"/>
    </w:p>
    <w:p w14:paraId="15E0EB40" w14:textId="77777777" w:rsidR="001233F8" w:rsidRDefault="008160FF">
      <w:pPr>
        <w:spacing w:before="120"/>
        <w:jc w:val="both"/>
        <w:rPr>
          <w:color w:val="000000"/>
        </w:rPr>
      </w:pPr>
      <w:r>
        <w:rPr>
          <w:color w:val="000000"/>
        </w:rPr>
        <w:t>When the Module receives a Read Memory Dispatch it validates the command parameters, verifies the Module is in the proper state to receive the command, performs any processing associated with that command, and sends the Read Memory Response to the Host.</w:t>
      </w:r>
    </w:p>
    <w:p w14:paraId="70ADBD0E"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SiriusXM Engineering</w:t>
      </w:r>
    </w:p>
    <w:p w14:paraId="543AB4E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6B39D9B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2561B08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12</w:t>
      </w:r>
    </w:p>
    <w:p w14:paraId="2FBEC2E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4447DBCE"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4"/>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052C119" w14:textId="77777777">
        <w:trPr>
          <w:cantSplit/>
          <w:tblHeader/>
        </w:trPr>
        <w:tc>
          <w:tcPr>
            <w:tcW w:w="880" w:type="dxa"/>
            <w:shd w:val="clear" w:color="auto" w:fill="EEECE1"/>
          </w:tcPr>
          <w:p w14:paraId="13C8370B" w14:textId="77777777" w:rsidR="001233F8" w:rsidRDefault="008160FF">
            <w:pPr>
              <w:spacing w:after="0"/>
              <w:jc w:val="center"/>
              <w:rPr>
                <w:b/>
                <w:color w:val="000000"/>
              </w:rPr>
            </w:pPr>
            <w:r>
              <w:rPr>
                <w:b/>
                <w:color w:val="000000"/>
              </w:rPr>
              <w:t>Byte #</w:t>
            </w:r>
          </w:p>
        </w:tc>
        <w:tc>
          <w:tcPr>
            <w:tcW w:w="5463" w:type="dxa"/>
            <w:shd w:val="clear" w:color="auto" w:fill="EEECE1"/>
          </w:tcPr>
          <w:p w14:paraId="02F4663C" w14:textId="77777777" w:rsidR="001233F8" w:rsidRDefault="008160FF">
            <w:pPr>
              <w:spacing w:after="0"/>
              <w:jc w:val="center"/>
              <w:rPr>
                <w:b/>
                <w:color w:val="000000"/>
              </w:rPr>
            </w:pPr>
            <w:r>
              <w:rPr>
                <w:b/>
                <w:color w:val="000000"/>
              </w:rPr>
              <w:t>Field Name</w:t>
            </w:r>
          </w:p>
        </w:tc>
        <w:tc>
          <w:tcPr>
            <w:tcW w:w="1180" w:type="dxa"/>
            <w:shd w:val="clear" w:color="auto" w:fill="EEECE1"/>
          </w:tcPr>
          <w:p w14:paraId="7502B8FA"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047F3CF9" w14:textId="77777777" w:rsidR="001233F8" w:rsidRDefault="008160FF">
            <w:pPr>
              <w:spacing w:after="0"/>
              <w:jc w:val="center"/>
              <w:rPr>
                <w:b/>
                <w:color w:val="000000"/>
              </w:rPr>
            </w:pPr>
            <w:r>
              <w:rPr>
                <w:b/>
                <w:color w:val="000000"/>
              </w:rPr>
              <w:t>Value</w:t>
            </w:r>
          </w:p>
        </w:tc>
      </w:tr>
      <w:tr w:rsidR="001233F8" w14:paraId="1F1439CB" w14:textId="77777777">
        <w:trPr>
          <w:cantSplit/>
        </w:trPr>
        <w:tc>
          <w:tcPr>
            <w:tcW w:w="880" w:type="dxa"/>
          </w:tcPr>
          <w:p w14:paraId="21C6AF1B" w14:textId="77777777" w:rsidR="001233F8" w:rsidRDefault="008160FF">
            <w:pPr>
              <w:spacing w:after="0"/>
              <w:ind w:right="72"/>
              <w:jc w:val="center"/>
              <w:rPr>
                <w:color w:val="000000"/>
              </w:rPr>
            </w:pPr>
            <w:r>
              <w:rPr>
                <w:color w:val="000000"/>
              </w:rPr>
              <w:t>0</w:t>
            </w:r>
          </w:p>
        </w:tc>
        <w:tc>
          <w:tcPr>
            <w:tcW w:w="5463" w:type="dxa"/>
          </w:tcPr>
          <w:p w14:paraId="5E385C2C" w14:textId="77777777" w:rsidR="001233F8" w:rsidRDefault="008160FF">
            <w:pPr>
              <w:spacing w:after="0"/>
              <w:rPr>
                <w:color w:val="000000"/>
              </w:rPr>
            </w:pPr>
            <w:r>
              <w:rPr>
                <w:color w:val="000000"/>
              </w:rPr>
              <w:t>Sync</w:t>
            </w:r>
          </w:p>
        </w:tc>
        <w:tc>
          <w:tcPr>
            <w:tcW w:w="1180" w:type="dxa"/>
          </w:tcPr>
          <w:p w14:paraId="3334FB1F" w14:textId="77777777" w:rsidR="001233F8" w:rsidRDefault="008160FF">
            <w:pPr>
              <w:spacing w:after="0"/>
              <w:jc w:val="center"/>
              <w:rPr>
                <w:color w:val="000000"/>
              </w:rPr>
            </w:pPr>
            <w:r>
              <w:rPr>
                <w:color w:val="000000"/>
              </w:rPr>
              <w:t>uint8</w:t>
            </w:r>
          </w:p>
        </w:tc>
        <w:tc>
          <w:tcPr>
            <w:tcW w:w="1512" w:type="dxa"/>
            <w:vAlign w:val="center"/>
          </w:tcPr>
          <w:p w14:paraId="1292A6C3" w14:textId="77777777" w:rsidR="001233F8" w:rsidRDefault="008160FF">
            <w:pPr>
              <w:spacing w:after="0"/>
              <w:jc w:val="center"/>
              <w:rPr>
                <w:color w:val="000000"/>
              </w:rPr>
            </w:pPr>
            <w:r>
              <w:rPr>
                <w:color w:val="000000"/>
              </w:rPr>
              <w:t xml:space="preserve"> See Section 4.1</w:t>
            </w:r>
          </w:p>
        </w:tc>
      </w:tr>
      <w:tr w:rsidR="001233F8" w14:paraId="372B99A6" w14:textId="77777777">
        <w:trPr>
          <w:cantSplit/>
        </w:trPr>
        <w:tc>
          <w:tcPr>
            <w:tcW w:w="880" w:type="dxa"/>
          </w:tcPr>
          <w:p w14:paraId="65F9E800" w14:textId="77777777" w:rsidR="001233F8" w:rsidRDefault="008160FF">
            <w:pPr>
              <w:spacing w:after="0"/>
              <w:ind w:right="72"/>
              <w:jc w:val="center"/>
              <w:rPr>
                <w:color w:val="000000"/>
              </w:rPr>
            </w:pPr>
            <w:r>
              <w:rPr>
                <w:color w:val="000000"/>
              </w:rPr>
              <w:t>1-2</w:t>
            </w:r>
          </w:p>
        </w:tc>
        <w:tc>
          <w:tcPr>
            <w:tcW w:w="5463" w:type="dxa"/>
          </w:tcPr>
          <w:p w14:paraId="3F463E3D" w14:textId="77777777" w:rsidR="001233F8" w:rsidRDefault="008160FF">
            <w:pPr>
              <w:spacing w:after="0"/>
              <w:rPr>
                <w:color w:val="000000"/>
              </w:rPr>
            </w:pPr>
            <w:r>
              <w:rPr>
                <w:color w:val="000000"/>
              </w:rPr>
              <w:t>NumMsgBytes</w:t>
            </w:r>
          </w:p>
        </w:tc>
        <w:tc>
          <w:tcPr>
            <w:tcW w:w="1180" w:type="dxa"/>
          </w:tcPr>
          <w:p w14:paraId="04CE75C4" w14:textId="77777777" w:rsidR="001233F8" w:rsidRDefault="008160FF">
            <w:pPr>
              <w:spacing w:after="0"/>
              <w:jc w:val="center"/>
              <w:rPr>
                <w:color w:val="000000"/>
              </w:rPr>
            </w:pPr>
            <w:r>
              <w:rPr>
                <w:color w:val="000000"/>
              </w:rPr>
              <w:t>uint16</w:t>
            </w:r>
          </w:p>
        </w:tc>
        <w:tc>
          <w:tcPr>
            <w:tcW w:w="1512" w:type="dxa"/>
            <w:vAlign w:val="center"/>
          </w:tcPr>
          <w:p w14:paraId="7F889E3D" w14:textId="77777777" w:rsidR="001233F8" w:rsidRDefault="008160FF">
            <w:pPr>
              <w:spacing w:after="0"/>
              <w:jc w:val="center"/>
              <w:rPr>
                <w:color w:val="000000"/>
              </w:rPr>
            </w:pPr>
            <w:r>
              <w:rPr>
                <w:color w:val="000000"/>
              </w:rPr>
              <w:t>12</w:t>
            </w:r>
          </w:p>
        </w:tc>
      </w:tr>
      <w:tr w:rsidR="001233F8" w14:paraId="4A9B8163" w14:textId="77777777">
        <w:trPr>
          <w:cantSplit/>
        </w:trPr>
        <w:tc>
          <w:tcPr>
            <w:tcW w:w="880" w:type="dxa"/>
          </w:tcPr>
          <w:p w14:paraId="1EB24927" w14:textId="77777777" w:rsidR="001233F8" w:rsidRDefault="008160FF">
            <w:pPr>
              <w:spacing w:after="0"/>
              <w:ind w:right="72"/>
              <w:jc w:val="center"/>
              <w:rPr>
                <w:color w:val="000000"/>
              </w:rPr>
            </w:pPr>
            <w:r>
              <w:rPr>
                <w:color w:val="000000"/>
              </w:rPr>
              <w:t>3-4</w:t>
            </w:r>
          </w:p>
        </w:tc>
        <w:tc>
          <w:tcPr>
            <w:tcW w:w="5463" w:type="dxa"/>
          </w:tcPr>
          <w:p w14:paraId="38AD1A76" w14:textId="77777777" w:rsidR="001233F8" w:rsidRDefault="008160FF">
            <w:pPr>
              <w:spacing w:after="0"/>
              <w:rPr>
                <w:color w:val="000000"/>
              </w:rPr>
            </w:pPr>
            <w:r>
              <w:rPr>
                <w:color w:val="000000"/>
              </w:rPr>
              <w:t>Checksum</w:t>
            </w:r>
          </w:p>
        </w:tc>
        <w:tc>
          <w:tcPr>
            <w:tcW w:w="1180" w:type="dxa"/>
          </w:tcPr>
          <w:p w14:paraId="63DCEAAB" w14:textId="77777777" w:rsidR="001233F8" w:rsidRDefault="008160FF">
            <w:pPr>
              <w:spacing w:after="0"/>
              <w:jc w:val="center"/>
              <w:rPr>
                <w:color w:val="000000"/>
              </w:rPr>
            </w:pPr>
            <w:r>
              <w:rPr>
                <w:color w:val="000000"/>
              </w:rPr>
              <w:t>uint16</w:t>
            </w:r>
          </w:p>
        </w:tc>
        <w:tc>
          <w:tcPr>
            <w:tcW w:w="1512" w:type="dxa"/>
            <w:vAlign w:val="center"/>
          </w:tcPr>
          <w:p w14:paraId="2D239F1A" w14:textId="77777777" w:rsidR="001233F8" w:rsidRDefault="008160FF">
            <w:pPr>
              <w:spacing w:after="0"/>
              <w:jc w:val="center"/>
              <w:rPr>
                <w:color w:val="000000"/>
              </w:rPr>
            </w:pPr>
            <w:r>
              <w:rPr>
                <w:color w:val="000000"/>
              </w:rPr>
              <w:t>See Section 4.6</w:t>
            </w:r>
          </w:p>
        </w:tc>
      </w:tr>
      <w:tr w:rsidR="001233F8" w14:paraId="54D40BC9" w14:textId="77777777">
        <w:trPr>
          <w:cantSplit/>
          <w:trHeight w:val="255"/>
        </w:trPr>
        <w:tc>
          <w:tcPr>
            <w:tcW w:w="880" w:type="dxa"/>
          </w:tcPr>
          <w:p w14:paraId="4ABF7DBE" w14:textId="77777777" w:rsidR="001233F8" w:rsidRDefault="008160FF">
            <w:pPr>
              <w:spacing w:after="0"/>
              <w:ind w:right="72"/>
              <w:jc w:val="center"/>
              <w:rPr>
                <w:color w:val="000000"/>
              </w:rPr>
            </w:pPr>
            <w:r>
              <w:rPr>
                <w:color w:val="000000"/>
              </w:rPr>
              <w:t>5</w:t>
            </w:r>
          </w:p>
        </w:tc>
        <w:tc>
          <w:tcPr>
            <w:tcW w:w="5463" w:type="dxa"/>
          </w:tcPr>
          <w:p w14:paraId="2F47C681" w14:textId="77777777" w:rsidR="001233F8" w:rsidRDefault="008160FF">
            <w:pPr>
              <w:spacing w:after="0"/>
              <w:rPr>
                <w:color w:val="000000"/>
              </w:rPr>
            </w:pPr>
            <w:r>
              <w:rPr>
                <w:color w:val="000000"/>
              </w:rPr>
              <w:t>TransactionID</w:t>
            </w:r>
          </w:p>
        </w:tc>
        <w:tc>
          <w:tcPr>
            <w:tcW w:w="1180" w:type="dxa"/>
          </w:tcPr>
          <w:p w14:paraId="6F970C97" w14:textId="77777777" w:rsidR="001233F8" w:rsidRDefault="008160FF">
            <w:pPr>
              <w:spacing w:after="0"/>
              <w:jc w:val="center"/>
              <w:rPr>
                <w:color w:val="000000"/>
              </w:rPr>
            </w:pPr>
            <w:r>
              <w:rPr>
                <w:color w:val="000000"/>
              </w:rPr>
              <w:t>uint8</w:t>
            </w:r>
          </w:p>
        </w:tc>
        <w:tc>
          <w:tcPr>
            <w:tcW w:w="1512" w:type="dxa"/>
            <w:vAlign w:val="center"/>
          </w:tcPr>
          <w:p w14:paraId="10CAF2DF" w14:textId="77777777" w:rsidR="001233F8" w:rsidRDefault="008160FF">
            <w:pPr>
              <w:spacing w:after="0"/>
              <w:jc w:val="center"/>
              <w:rPr>
                <w:color w:val="000000"/>
              </w:rPr>
            </w:pPr>
            <w:r>
              <w:rPr>
                <w:color w:val="000000"/>
              </w:rPr>
              <w:t>See Section 4.3</w:t>
            </w:r>
          </w:p>
        </w:tc>
      </w:tr>
      <w:tr w:rsidR="001233F8" w14:paraId="0F6D1C9D" w14:textId="77777777">
        <w:trPr>
          <w:cantSplit/>
        </w:trPr>
        <w:tc>
          <w:tcPr>
            <w:tcW w:w="880" w:type="dxa"/>
          </w:tcPr>
          <w:p w14:paraId="65D4EF64" w14:textId="77777777" w:rsidR="001233F8" w:rsidRDefault="008160FF">
            <w:pPr>
              <w:spacing w:after="0"/>
              <w:ind w:right="72"/>
              <w:jc w:val="center"/>
              <w:rPr>
                <w:color w:val="000000"/>
              </w:rPr>
            </w:pPr>
            <w:r>
              <w:rPr>
                <w:color w:val="000000"/>
              </w:rPr>
              <w:t>6</w:t>
            </w:r>
          </w:p>
        </w:tc>
        <w:tc>
          <w:tcPr>
            <w:tcW w:w="5463" w:type="dxa"/>
          </w:tcPr>
          <w:p w14:paraId="34F0B335" w14:textId="77777777" w:rsidR="001233F8" w:rsidRDefault="008160FF">
            <w:pPr>
              <w:spacing w:after="0"/>
              <w:rPr>
                <w:color w:val="000000"/>
              </w:rPr>
            </w:pPr>
            <w:r>
              <w:rPr>
                <w:color w:val="000000"/>
              </w:rPr>
              <w:t>MessageID</w:t>
            </w:r>
          </w:p>
        </w:tc>
        <w:tc>
          <w:tcPr>
            <w:tcW w:w="1180" w:type="dxa"/>
          </w:tcPr>
          <w:p w14:paraId="1117D6F7" w14:textId="77777777" w:rsidR="001233F8" w:rsidRDefault="008160FF">
            <w:pPr>
              <w:spacing w:after="0"/>
              <w:jc w:val="center"/>
              <w:rPr>
                <w:color w:val="000000"/>
              </w:rPr>
            </w:pPr>
            <w:r>
              <w:rPr>
                <w:color w:val="000000"/>
              </w:rPr>
              <w:t>uint8</w:t>
            </w:r>
          </w:p>
        </w:tc>
        <w:tc>
          <w:tcPr>
            <w:tcW w:w="1512" w:type="dxa"/>
            <w:vAlign w:val="center"/>
          </w:tcPr>
          <w:p w14:paraId="5A9E8BFC" w14:textId="77777777" w:rsidR="001233F8" w:rsidRDefault="008160FF">
            <w:pPr>
              <w:spacing w:after="0"/>
              <w:jc w:val="center"/>
              <w:rPr>
                <w:color w:val="000000"/>
              </w:rPr>
            </w:pPr>
            <w:r>
              <w:rPr>
                <w:color w:val="000000"/>
              </w:rPr>
              <w:t>113</w:t>
            </w:r>
          </w:p>
        </w:tc>
      </w:tr>
      <w:tr w:rsidR="001233F8" w14:paraId="0DB4B988" w14:textId="77777777">
        <w:trPr>
          <w:cantSplit/>
        </w:trPr>
        <w:tc>
          <w:tcPr>
            <w:tcW w:w="880" w:type="dxa"/>
          </w:tcPr>
          <w:p w14:paraId="67EF733F" w14:textId="77777777" w:rsidR="001233F8" w:rsidRDefault="008160FF">
            <w:pPr>
              <w:spacing w:after="0"/>
              <w:ind w:right="72"/>
              <w:jc w:val="center"/>
              <w:rPr>
                <w:color w:val="000000"/>
              </w:rPr>
            </w:pPr>
            <w:r>
              <w:rPr>
                <w:color w:val="000000"/>
              </w:rPr>
              <w:t>7</w:t>
            </w:r>
          </w:p>
        </w:tc>
        <w:tc>
          <w:tcPr>
            <w:tcW w:w="5463" w:type="dxa"/>
          </w:tcPr>
          <w:p w14:paraId="68252B46" w14:textId="77777777" w:rsidR="001233F8" w:rsidRDefault="008160FF">
            <w:pPr>
              <w:spacing w:after="0"/>
              <w:rPr>
                <w:color w:val="000000"/>
              </w:rPr>
            </w:pPr>
            <w:r>
              <w:rPr>
                <w:color w:val="000000"/>
              </w:rPr>
              <w:t>Status</w:t>
            </w:r>
          </w:p>
        </w:tc>
        <w:tc>
          <w:tcPr>
            <w:tcW w:w="1180" w:type="dxa"/>
          </w:tcPr>
          <w:p w14:paraId="74FA1224" w14:textId="77777777" w:rsidR="001233F8" w:rsidRDefault="008160FF">
            <w:pPr>
              <w:spacing w:after="0"/>
              <w:jc w:val="center"/>
              <w:rPr>
                <w:color w:val="000000"/>
              </w:rPr>
            </w:pPr>
            <w:r>
              <w:rPr>
                <w:color w:val="000000"/>
              </w:rPr>
              <w:t>uint8</w:t>
            </w:r>
          </w:p>
        </w:tc>
        <w:tc>
          <w:tcPr>
            <w:tcW w:w="1512" w:type="dxa"/>
            <w:vAlign w:val="center"/>
          </w:tcPr>
          <w:p w14:paraId="3896D6A1" w14:textId="77777777" w:rsidR="001233F8" w:rsidRDefault="008160FF">
            <w:pPr>
              <w:spacing w:after="0"/>
              <w:jc w:val="center"/>
              <w:rPr>
                <w:color w:val="000000"/>
              </w:rPr>
            </w:pPr>
            <w:r>
              <w:rPr>
                <w:color w:val="000000"/>
              </w:rPr>
              <w:t>See below</w:t>
            </w:r>
          </w:p>
        </w:tc>
      </w:tr>
      <w:tr w:rsidR="001233F8" w14:paraId="68847945" w14:textId="77777777">
        <w:trPr>
          <w:cantSplit/>
        </w:trPr>
        <w:tc>
          <w:tcPr>
            <w:tcW w:w="880" w:type="dxa"/>
          </w:tcPr>
          <w:p w14:paraId="693E3E1E" w14:textId="77777777" w:rsidR="001233F8" w:rsidRDefault="008160FF">
            <w:pPr>
              <w:spacing w:after="0"/>
              <w:ind w:right="72"/>
              <w:jc w:val="center"/>
              <w:rPr>
                <w:color w:val="000000"/>
              </w:rPr>
            </w:pPr>
            <w:r>
              <w:rPr>
                <w:color w:val="000000"/>
              </w:rPr>
              <w:t>8-11</w:t>
            </w:r>
          </w:p>
        </w:tc>
        <w:tc>
          <w:tcPr>
            <w:tcW w:w="5463" w:type="dxa"/>
          </w:tcPr>
          <w:p w14:paraId="13E1E915" w14:textId="77777777" w:rsidR="001233F8" w:rsidRDefault="008160FF">
            <w:pPr>
              <w:spacing w:after="0"/>
              <w:rPr>
                <w:color w:val="000000"/>
              </w:rPr>
            </w:pPr>
            <w:r>
              <w:rPr>
                <w:color w:val="000000"/>
              </w:rPr>
              <w:t>Data</w:t>
            </w:r>
          </w:p>
        </w:tc>
        <w:tc>
          <w:tcPr>
            <w:tcW w:w="1180" w:type="dxa"/>
          </w:tcPr>
          <w:p w14:paraId="5CB7787C" w14:textId="77777777" w:rsidR="001233F8" w:rsidRDefault="008160FF">
            <w:pPr>
              <w:spacing w:after="0"/>
              <w:jc w:val="center"/>
              <w:rPr>
                <w:color w:val="000000"/>
              </w:rPr>
            </w:pPr>
            <w:r>
              <w:rPr>
                <w:color w:val="000000"/>
              </w:rPr>
              <w:t>uint32</w:t>
            </w:r>
          </w:p>
        </w:tc>
        <w:tc>
          <w:tcPr>
            <w:tcW w:w="1512" w:type="dxa"/>
            <w:vAlign w:val="center"/>
          </w:tcPr>
          <w:p w14:paraId="05960D2F" w14:textId="77777777" w:rsidR="001233F8" w:rsidRDefault="008160FF">
            <w:pPr>
              <w:spacing w:after="0"/>
              <w:jc w:val="center"/>
              <w:rPr>
                <w:color w:val="000000"/>
              </w:rPr>
            </w:pPr>
            <w:r>
              <w:rPr>
                <w:color w:val="000000"/>
              </w:rPr>
              <w:t>See below</w:t>
            </w:r>
          </w:p>
        </w:tc>
      </w:tr>
    </w:tbl>
    <w:p w14:paraId="3D2D4AEC" w14:textId="77777777" w:rsidR="001233F8" w:rsidRDefault="008160FF">
      <w:pPr>
        <w:spacing w:before="240" w:after="60"/>
        <w:ind w:left="1080" w:hanging="360"/>
        <w:rPr>
          <w:color w:val="000000"/>
        </w:rPr>
      </w:pPr>
      <w:r>
        <w:rPr>
          <w:b/>
          <w:color w:val="000000"/>
        </w:rPr>
        <w:t>Status</w:t>
      </w:r>
      <w:r>
        <w:rPr>
          <w:color w:val="000000"/>
        </w:rPr>
        <w:t>:  Indicates if the read request was successful or not, and why. The valid values are:</w:t>
      </w:r>
    </w:p>
    <w:p w14:paraId="0DA00712" w14:textId="77777777" w:rsidR="001233F8" w:rsidRDefault="008160FF">
      <w:pPr>
        <w:spacing w:after="0"/>
        <w:ind w:left="1440" w:hanging="360"/>
        <w:rPr>
          <w:color w:val="000000"/>
        </w:rPr>
      </w:pPr>
      <w:r>
        <w:rPr>
          <w:color w:val="000000"/>
        </w:rPr>
        <w:t>0 = successful, data is valid</w:t>
      </w:r>
    </w:p>
    <w:p w14:paraId="4F3BEE04" w14:textId="77777777" w:rsidR="001233F8" w:rsidRDefault="008160FF">
      <w:pPr>
        <w:spacing w:after="0"/>
        <w:ind w:left="1440" w:hanging="360"/>
        <w:rPr>
          <w:color w:val="000000"/>
        </w:rPr>
      </w:pPr>
      <w:r>
        <w:rPr>
          <w:color w:val="000000"/>
        </w:rPr>
        <w:t xml:space="preserve">1 = failed, </w:t>
      </w:r>
      <w:r>
        <w:rPr>
          <w:b/>
          <w:color w:val="000000"/>
        </w:rPr>
        <w:t>Address</w:t>
      </w:r>
      <w:r>
        <w:rPr>
          <w:color w:val="000000"/>
        </w:rPr>
        <w:t xml:space="preserve"> is not evenly divisible by 4, data is not valid</w:t>
      </w:r>
    </w:p>
    <w:p w14:paraId="4926FD4C" w14:textId="77777777" w:rsidR="001233F8" w:rsidRDefault="008160FF">
      <w:pPr>
        <w:spacing w:before="120"/>
        <w:ind w:left="1080" w:hanging="360"/>
        <w:jc w:val="both"/>
        <w:rPr>
          <w:color w:val="000000"/>
        </w:rPr>
      </w:pPr>
      <w:r>
        <w:rPr>
          <w:b/>
          <w:color w:val="000000"/>
        </w:rPr>
        <w:t>Data</w:t>
      </w:r>
      <w:r>
        <w:rPr>
          <w:color w:val="000000"/>
        </w:rPr>
        <w:t xml:space="preserve">:  uint32 read from </w:t>
      </w:r>
      <w:r>
        <w:rPr>
          <w:b/>
          <w:color w:val="000000"/>
        </w:rPr>
        <w:t>Address</w:t>
      </w:r>
      <w:r>
        <w:rPr>
          <w:color w:val="000000"/>
        </w:rPr>
        <w:t>.</w:t>
      </w:r>
    </w:p>
    <w:p w14:paraId="77D03163" w14:textId="77777777" w:rsidR="001233F8" w:rsidRDefault="008160FF" w:rsidP="0086059E">
      <w:pPr>
        <w:pStyle w:val="Heading2"/>
        <w:numPr>
          <w:ilvl w:val="1"/>
          <w:numId w:val="24"/>
        </w:numPr>
      </w:pPr>
      <w:bookmarkStart w:id="170" w:name="_Toc202436148"/>
      <w:r>
        <w:lastRenderedPageBreak/>
        <w:t>Write Serial Flash Dispatch</w:t>
      </w:r>
      <w:bookmarkEnd w:id="170"/>
    </w:p>
    <w:p w14:paraId="09038892" w14:textId="77777777" w:rsidR="001233F8" w:rsidRDefault="008160FF">
      <w:pPr>
        <w:spacing w:before="120"/>
        <w:jc w:val="both"/>
        <w:rPr>
          <w:color w:val="000000"/>
        </w:rPr>
      </w:pPr>
      <w:r>
        <w:rPr>
          <w:color w:val="000000"/>
        </w:rPr>
        <w:t>The Host sends the Write Serial Flash Dispatch to the Module to write the specified number of values to the specified sequential addresses in the COP’s serial flash.</w:t>
      </w:r>
    </w:p>
    <w:p w14:paraId="679B0834" w14:textId="77777777" w:rsidR="001233F8" w:rsidRDefault="008160FF">
      <w:pPr>
        <w:spacing w:before="120"/>
        <w:jc w:val="both"/>
        <w:rPr>
          <w:color w:val="000000"/>
        </w:rPr>
      </w:pPr>
      <w:r>
        <w:rPr>
          <w:color w:val="000000"/>
        </w:rPr>
        <w:t>There is nothing to prevent this command from overwriting code, NVM data, etc. It is up to the Host to know what it is writing and how it will affect Module Firmware operation. Given the danger inherent in this message, it is recommended that only Engineering tools implement this message and that Production Hosts do not have access to this message.</w:t>
      </w:r>
    </w:p>
    <w:p w14:paraId="41969173" w14:textId="77777777" w:rsidR="001233F8" w:rsidRDefault="008160FF">
      <w:pPr>
        <w:spacing w:before="120"/>
        <w:jc w:val="both"/>
        <w:rPr>
          <w:color w:val="000000"/>
        </w:rPr>
      </w:pPr>
      <w:r>
        <w:rPr>
          <w:color w:val="000000"/>
        </w:rPr>
        <w:t>When the Module receives a Write Serial Flash Dispatch it validates the command parameters, verifies the Module is in the proper state to receive the command, and performs any processing associated with that command. If these operations are successful then the Module sends the Generic Response to the Host. If these operations are not successful then the Module sends the Write Serial Flash Error Response to the Host.</w:t>
      </w:r>
    </w:p>
    <w:p w14:paraId="4856CB75"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SiriusXM Engineering Debug releases only</w:t>
      </w:r>
    </w:p>
    <w:p w14:paraId="44C829C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4DF8D007"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Generic Response or Write Serial Flash Error Response</w:t>
      </w:r>
    </w:p>
    <w:p w14:paraId="5D51709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185A093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5121003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82</w:t>
      </w:r>
    </w:p>
    <w:p w14:paraId="7A12FBE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45569B4B"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3"/>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130A80A9" w14:textId="77777777">
        <w:trPr>
          <w:cantSplit/>
          <w:tblHeader/>
        </w:trPr>
        <w:tc>
          <w:tcPr>
            <w:tcW w:w="880" w:type="dxa"/>
            <w:shd w:val="clear" w:color="auto" w:fill="EEECE1"/>
          </w:tcPr>
          <w:p w14:paraId="26906616" w14:textId="77777777" w:rsidR="001233F8" w:rsidRDefault="008160FF">
            <w:pPr>
              <w:spacing w:after="0"/>
              <w:jc w:val="center"/>
              <w:rPr>
                <w:b/>
                <w:color w:val="000000"/>
              </w:rPr>
            </w:pPr>
            <w:r>
              <w:rPr>
                <w:b/>
                <w:color w:val="000000"/>
              </w:rPr>
              <w:t>Byte #</w:t>
            </w:r>
          </w:p>
        </w:tc>
        <w:tc>
          <w:tcPr>
            <w:tcW w:w="5463" w:type="dxa"/>
            <w:shd w:val="clear" w:color="auto" w:fill="EEECE1"/>
          </w:tcPr>
          <w:p w14:paraId="0CA92BAB" w14:textId="77777777" w:rsidR="001233F8" w:rsidRDefault="008160FF">
            <w:pPr>
              <w:spacing w:after="0"/>
              <w:jc w:val="center"/>
              <w:rPr>
                <w:b/>
                <w:color w:val="000000"/>
              </w:rPr>
            </w:pPr>
            <w:r>
              <w:rPr>
                <w:b/>
                <w:color w:val="000000"/>
              </w:rPr>
              <w:t>Field Name</w:t>
            </w:r>
          </w:p>
        </w:tc>
        <w:tc>
          <w:tcPr>
            <w:tcW w:w="1180" w:type="dxa"/>
            <w:shd w:val="clear" w:color="auto" w:fill="EEECE1"/>
          </w:tcPr>
          <w:p w14:paraId="50FCF226"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2E26A08" w14:textId="77777777" w:rsidR="001233F8" w:rsidRDefault="008160FF">
            <w:pPr>
              <w:spacing w:after="0"/>
              <w:jc w:val="center"/>
              <w:rPr>
                <w:b/>
                <w:color w:val="000000"/>
              </w:rPr>
            </w:pPr>
            <w:r>
              <w:rPr>
                <w:b/>
                <w:color w:val="000000"/>
              </w:rPr>
              <w:t>Value</w:t>
            </w:r>
          </w:p>
        </w:tc>
      </w:tr>
      <w:tr w:rsidR="001233F8" w14:paraId="18AF3D6C" w14:textId="77777777">
        <w:trPr>
          <w:cantSplit/>
        </w:trPr>
        <w:tc>
          <w:tcPr>
            <w:tcW w:w="880" w:type="dxa"/>
          </w:tcPr>
          <w:p w14:paraId="14F69F60" w14:textId="77777777" w:rsidR="001233F8" w:rsidRDefault="008160FF">
            <w:pPr>
              <w:spacing w:after="0"/>
              <w:ind w:right="72"/>
              <w:jc w:val="center"/>
              <w:rPr>
                <w:color w:val="000000"/>
              </w:rPr>
            </w:pPr>
            <w:r>
              <w:rPr>
                <w:color w:val="000000"/>
              </w:rPr>
              <w:t>0</w:t>
            </w:r>
          </w:p>
        </w:tc>
        <w:tc>
          <w:tcPr>
            <w:tcW w:w="5463" w:type="dxa"/>
          </w:tcPr>
          <w:p w14:paraId="544CE065" w14:textId="77777777" w:rsidR="001233F8" w:rsidRDefault="008160FF">
            <w:pPr>
              <w:spacing w:after="0"/>
              <w:rPr>
                <w:color w:val="000000"/>
              </w:rPr>
            </w:pPr>
            <w:r>
              <w:rPr>
                <w:color w:val="000000"/>
              </w:rPr>
              <w:t>Sync</w:t>
            </w:r>
          </w:p>
        </w:tc>
        <w:tc>
          <w:tcPr>
            <w:tcW w:w="1180" w:type="dxa"/>
          </w:tcPr>
          <w:p w14:paraId="24495736" w14:textId="77777777" w:rsidR="001233F8" w:rsidRDefault="008160FF">
            <w:pPr>
              <w:spacing w:after="0"/>
              <w:jc w:val="center"/>
              <w:rPr>
                <w:color w:val="000000"/>
              </w:rPr>
            </w:pPr>
            <w:r>
              <w:rPr>
                <w:color w:val="000000"/>
              </w:rPr>
              <w:t>uint8</w:t>
            </w:r>
          </w:p>
        </w:tc>
        <w:tc>
          <w:tcPr>
            <w:tcW w:w="1512" w:type="dxa"/>
            <w:vAlign w:val="center"/>
          </w:tcPr>
          <w:p w14:paraId="2CA38843" w14:textId="77777777" w:rsidR="001233F8" w:rsidRDefault="008160FF">
            <w:pPr>
              <w:spacing w:after="0"/>
              <w:jc w:val="center"/>
              <w:rPr>
                <w:color w:val="000000"/>
              </w:rPr>
            </w:pPr>
            <w:r>
              <w:rPr>
                <w:color w:val="000000"/>
              </w:rPr>
              <w:t xml:space="preserve"> See Section 4.1</w:t>
            </w:r>
          </w:p>
        </w:tc>
      </w:tr>
      <w:tr w:rsidR="001233F8" w14:paraId="3229DE07" w14:textId="77777777">
        <w:trPr>
          <w:cantSplit/>
        </w:trPr>
        <w:tc>
          <w:tcPr>
            <w:tcW w:w="880" w:type="dxa"/>
          </w:tcPr>
          <w:p w14:paraId="15D40BDD" w14:textId="77777777" w:rsidR="001233F8" w:rsidRDefault="008160FF">
            <w:pPr>
              <w:spacing w:after="0"/>
              <w:ind w:right="72"/>
              <w:jc w:val="center"/>
              <w:rPr>
                <w:color w:val="000000"/>
              </w:rPr>
            </w:pPr>
            <w:r>
              <w:rPr>
                <w:color w:val="000000"/>
              </w:rPr>
              <w:t>1-2</w:t>
            </w:r>
          </w:p>
        </w:tc>
        <w:tc>
          <w:tcPr>
            <w:tcW w:w="5463" w:type="dxa"/>
          </w:tcPr>
          <w:p w14:paraId="02D7D689" w14:textId="77777777" w:rsidR="001233F8" w:rsidRDefault="008160FF">
            <w:pPr>
              <w:spacing w:after="0"/>
              <w:rPr>
                <w:color w:val="000000"/>
              </w:rPr>
            </w:pPr>
            <w:r>
              <w:rPr>
                <w:color w:val="000000"/>
              </w:rPr>
              <w:t>NumMsgBytes</w:t>
            </w:r>
          </w:p>
        </w:tc>
        <w:tc>
          <w:tcPr>
            <w:tcW w:w="1180" w:type="dxa"/>
          </w:tcPr>
          <w:p w14:paraId="2D4DF08E" w14:textId="77777777" w:rsidR="001233F8" w:rsidRDefault="008160FF">
            <w:pPr>
              <w:spacing w:after="0"/>
              <w:jc w:val="center"/>
              <w:rPr>
                <w:color w:val="000000"/>
              </w:rPr>
            </w:pPr>
            <w:r>
              <w:rPr>
                <w:color w:val="000000"/>
              </w:rPr>
              <w:t>uint16</w:t>
            </w:r>
          </w:p>
        </w:tc>
        <w:tc>
          <w:tcPr>
            <w:tcW w:w="1512" w:type="dxa"/>
            <w:vAlign w:val="center"/>
          </w:tcPr>
          <w:p w14:paraId="22124691" w14:textId="77777777" w:rsidR="001233F8" w:rsidRDefault="008160FF">
            <w:pPr>
              <w:spacing w:after="0"/>
              <w:jc w:val="center"/>
              <w:rPr>
                <w:color w:val="000000"/>
              </w:rPr>
            </w:pPr>
            <w:r>
              <w:rPr>
                <w:color w:val="000000"/>
              </w:rPr>
              <w:t>82</w:t>
            </w:r>
          </w:p>
        </w:tc>
      </w:tr>
      <w:tr w:rsidR="001233F8" w14:paraId="2747F1C6" w14:textId="77777777">
        <w:trPr>
          <w:cantSplit/>
        </w:trPr>
        <w:tc>
          <w:tcPr>
            <w:tcW w:w="880" w:type="dxa"/>
          </w:tcPr>
          <w:p w14:paraId="0B37729C" w14:textId="77777777" w:rsidR="001233F8" w:rsidRDefault="008160FF">
            <w:pPr>
              <w:spacing w:after="0"/>
              <w:ind w:right="72"/>
              <w:jc w:val="center"/>
              <w:rPr>
                <w:color w:val="000000"/>
              </w:rPr>
            </w:pPr>
            <w:r>
              <w:rPr>
                <w:color w:val="000000"/>
              </w:rPr>
              <w:t>3-4</w:t>
            </w:r>
          </w:p>
        </w:tc>
        <w:tc>
          <w:tcPr>
            <w:tcW w:w="5463" w:type="dxa"/>
          </w:tcPr>
          <w:p w14:paraId="693489C2" w14:textId="77777777" w:rsidR="001233F8" w:rsidRDefault="008160FF">
            <w:pPr>
              <w:spacing w:after="0"/>
              <w:rPr>
                <w:color w:val="000000"/>
              </w:rPr>
            </w:pPr>
            <w:r>
              <w:rPr>
                <w:color w:val="000000"/>
              </w:rPr>
              <w:t>Checksum</w:t>
            </w:r>
          </w:p>
        </w:tc>
        <w:tc>
          <w:tcPr>
            <w:tcW w:w="1180" w:type="dxa"/>
          </w:tcPr>
          <w:p w14:paraId="1F95D56F" w14:textId="77777777" w:rsidR="001233F8" w:rsidRDefault="008160FF">
            <w:pPr>
              <w:spacing w:after="0"/>
              <w:jc w:val="center"/>
              <w:rPr>
                <w:color w:val="000000"/>
              </w:rPr>
            </w:pPr>
            <w:r>
              <w:rPr>
                <w:color w:val="000000"/>
              </w:rPr>
              <w:t>uint16</w:t>
            </w:r>
          </w:p>
        </w:tc>
        <w:tc>
          <w:tcPr>
            <w:tcW w:w="1512" w:type="dxa"/>
            <w:vAlign w:val="center"/>
          </w:tcPr>
          <w:p w14:paraId="5229C3C3" w14:textId="77777777" w:rsidR="001233F8" w:rsidRDefault="008160FF">
            <w:pPr>
              <w:spacing w:after="0"/>
              <w:jc w:val="center"/>
              <w:rPr>
                <w:color w:val="000000"/>
              </w:rPr>
            </w:pPr>
            <w:r>
              <w:rPr>
                <w:color w:val="000000"/>
              </w:rPr>
              <w:t>See Section 4.6</w:t>
            </w:r>
          </w:p>
        </w:tc>
      </w:tr>
      <w:tr w:rsidR="001233F8" w14:paraId="17F34D10" w14:textId="77777777">
        <w:trPr>
          <w:cantSplit/>
          <w:trHeight w:val="255"/>
        </w:trPr>
        <w:tc>
          <w:tcPr>
            <w:tcW w:w="880" w:type="dxa"/>
          </w:tcPr>
          <w:p w14:paraId="0E12FBEB" w14:textId="77777777" w:rsidR="001233F8" w:rsidRDefault="008160FF">
            <w:pPr>
              <w:spacing w:after="0"/>
              <w:ind w:right="72"/>
              <w:jc w:val="center"/>
              <w:rPr>
                <w:color w:val="000000"/>
              </w:rPr>
            </w:pPr>
            <w:r>
              <w:rPr>
                <w:color w:val="000000"/>
              </w:rPr>
              <w:t>5</w:t>
            </w:r>
          </w:p>
        </w:tc>
        <w:tc>
          <w:tcPr>
            <w:tcW w:w="5463" w:type="dxa"/>
          </w:tcPr>
          <w:p w14:paraId="095728B0" w14:textId="77777777" w:rsidR="001233F8" w:rsidRDefault="008160FF">
            <w:pPr>
              <w:spacing w:after="0"/>
              <w:rPr>
                <w:color w:val="000000"/>
              </w:rPr>
            </w:pPr>
            <w:r>
              <w:rPr>
                <w:color w:val="000000"/>
              </w:rPr>
              <w:t>TransactionID</w:t>
            </w:r>
          </w:p>
        </w:tc>
        <w:tc>
          <w:tcPr>
            <w:tcW w:w="1180" w:type="dxa"/>
          </w:tcPr>
          <w:p w14:paraId="6FC091E5" w14:textId="77777777" w:rsidR="001233F8" w:rsidRDefault="008160FF">
            <w:pPr>
              <w:spacing w:after="0"/>
              <w:jc w:val="center"/>
              <w:rPr>
                <w:color w:val="000000"/>
              </w:rPr>
            </w:pPr>
            <w:r>
              <w:rPr>
                <w:color w:val="000000"/>
              </w:rPr>
              <w:t>uint8</w:t>
            </w:r>
          </w:p>
        </w:tc>
        <w:tc>
          <w:tcPr>
            <w:tcW w:w="1512" w:type="dxa"/>
            <w:vAlign w:val="center"/>
          </w:tcPr>
          <w:p w14:paraId="49A9F39B" w14:textId="77777777" w:rsidR="001233F8" w:rsidRDefault="008160FF">
            <w:pPr>
              <w:spacing w:after="0"/>
              <w:jc w:val="center"/>
              <w:rPr>
                <w:color w:val="000000"/>
              </w:rPr>
            </w:pPr>
            <w:r>
              <w:rPr>
                <w:color w:val="000000"/>
              </w:rPr>
              <w:t>See Section 4.3</w:t>
            </w:r>
          </w:p>
        </w:tc>
      </w:tr>
      <w:tr w:rsidR="001233F8" w14:paraId="1D9886AB" w14:textId="77777777">
        <w:trPr>
          <w:cantSplit/>
        </w:trPr>
        <w:tc>
          <w:tcPr>
            <w:tcW w:w="880" w:type="dxa"/>
          </w:tcPr>
          <w:p w14:paraId="6BE02ACA" w14:textId="77777777" w:rsidR="001233F8" w:rsidRDefault="008160FF">
            <w:pPr>
              <w:spacing w:after="0"/>
              <w:ind w:right="72"/>
              <w:jc w:val="center"/>
              <w:rPr>
                <w:color w:val="000000"/>
              </w:rPr>
            </w:pPr>
            <w:r>
              <w:rPr>
                <w:color w:val="000000"/>
              </w:rPr>
              <w:t>6</w:t>
            </w:r>
          </w:p>
        </w:tc>
        <w:tc>
          <w:tcPr>
            <w:tcW w:w="5463" w:type="dxa"/>
          </w:tcPr>
          <w:p w14:paraId="11D66845" w14:textId="77777777" w:rsidR="001233F8" w:rsidRDefault="008160FF">
            <w:pPr>
              <w:spacing w:after="0"/>
              <w:rPr>
                <w:color w:val="000000"/>
              </w:rPr>
            </w:pPr>
            <w:r>
              <w:rPr>
                <w:color w:val="000000"/>
              </w:rPr>
              <w:t>MessageID</w:t>
            </w:r>
          </w:p>
        </w:tc>
        <w:tc>
          <w:tcPr>
            <w:tcW w:w="1180" w:type="dxa"/>
          </w:tcPr>
          <w:p w14:paraId="696ACD4C" w14:textId="77777777" w:rsidR="001233F8" w:rsidRDefault="008160FF">
            <w:pPr>
              <w:spacing w:after="0"/>
              <w:jc w:val="center"/>
              <w:rPr>
                <w:color w:val="000000"/>
              </w:rPr>
            </w:pPr>
            <w:r>
              <w:rPr>
                <w:color w:val="000000"/>
              </w:rPr>
              <w:t>uint8</w:t>
            </w:r>
          </w:p>
        </w:tc>
        <w:tc>
          <w:tcPr>
            <w:tcW w:w="1512" w:type="dxa"/>
            <w:vAlign w:val="center"/>
          </w:tcPr>
          <w:p w14:paraId="4152B939" w14:textId="77777777" w:rsidR="001233F8" w:rsidRDefault="008160FF">
            <w:pPr>
              <w:spacing w:after="0"/>
              <w:jc w:val="center"/>
              <w:rPr>
                <w:color w:val="000000"/>
              </w:rPr>
            </w:pPr>
            <w:r>
              <w:rPr>
                <w:color w:val="000000"/>
              </w:rPr>
              <w:t>110</w:t>
            </w:r>
          </w:p>
        </w:tc>
      </w:tr>
      <w:tr w:rsidR="001233F8" w14:paraId="672C58F4" w14:textId="77777777">
        <w:trPr>
          <w:cantSplit/>
        </w:trPr>
        <w:tc>
          <w:tcPr>
            <w:tcW w:w="880" w:type="dxa"/>
          </w:tcPr>
          <w:p w14:paraId="7F73021E" w14:textId="77777777" w:rsidR="001233F8" w:rsidRDefault="008160FF">
            <w:pPr>
              <w:spacing w:after="0"/>
              <w:ind w:right="72"/>
              <w:jc w:val="center"/>
              <w:rPr>
                <w:color w:val="000000"/>
              </w:rPr>
            </w:pPr>
            <w:r>
              <w:rPr>
                <w:color w:val="000000"/>
              </w:rPr>
              <w:t>7-11</w:t>
            </w:r>
          </w:p>
        </w:tc>
        <w:tc>
          <w:tcPr>
            <w:tcW w:w="5463" w:type="dxa"/>
          </w:tcPr>
          <w:p w14:paraId="7A253B58" w14:textId="77777777" w:rsidR="001233F8" w:rsidRDefault="008160FF">
            <w:pPr>
              <w:spacing w:after="0"/>
              <w:rPr>
                <w:color w:val="000000"/>
              </w:rPr>
            </w:pPr>
            <w:r>
              <w:rPr>
                <w:color w:val="000000"/>
              </w:rPr>
              <w:t>IVSMID[5]</w:t>
            </w:r>
          </w:p>
        </w:tc>
        <w:tc>
          <w:tcPr>
            <w:tcW w:w="1180" w:type="dxa"/>
          </w:tcPr>
          <w:p w14:paraId="0162A851" w14:textId="77777777" w:rsidR="001233F8" w:rsidRDefault="008160FF">
            <w:pPr>
              <w:spacing w:after="0"/>
              <w:jc w:val="center"/>
              <w:rPr>
                <w:color w:val="000000"/>
              </w:rPr>
            </w:pPr>
            <w:r>
              <w:rPr>
                <w:color w:val="000000"/>
              </w:rPr>
              <w:t>uint8</w:t>
            </w:r>
          </w:p>
        </w:tc>
        <w:tc>
          <w:tcPr>
            <w:tcW w:w="1512" w:type="dxa"/>
            <w:vAlign w:val="center"/>
          </w:tcPr>
          <w:p w14:paraId="40DFDCF4" w14:textId="77777777" w:rsidR="001233F8" w:rsidRDefault="008160FF">
            <w:pPr>
              <w:spacing w:after="0"/>
              <w:jc w:val="center"/>
              <w:rPr>
                <w:color w:val="000000"/>
              </w:rPr>
            </w:pPr>
            <w:r>
              <w:rPr>
                <w:color w:val="000000"/>
              </w:rPr>
              <w:t>See below</w:t>
            </w:r>
          </w:p>
        </w:tc>
      </w:tr>
      <w:tr w:rsidR="001233F8" w14:paraId="3ED3B03F" w14:textId="77777777">
        <w:trPr>
          <w:cantSplit/>
        </w:trPr>
        <w:tc>
          <w:tcPr>
            <w:tcW w:w="880" w:type="dxa"/>
          </w:tcPr>
          <w:p w14:paraId="2B5D658E" w14:textId="77777777" w:rsidR="001233F8" w:rsidRDefault="008160FF">
            <w:pPr>
              <w:spacing w:after="0"/>
              <w:ind w:right="72"/>
              <w:jc w:val="center"/>
              <w:rPr>
                <w:color w:val="000000"/>
              </w:rPr>
            </w:pPr>
            <w:r>
              <w:rPr>
                <w:color w:val="000000"/>
              </w:rPr>
              <w:t>12</w:t>
            </w:r>
          </w:p>
        </w:tc>
        <w:tc>
          <w:tcPr>
            <w:tcW w:w="5463" w:type="dxa"/>
          </w:tcPr>
          <w:p w14:paraId="390DB50E" w14:textId="77777777" w:rsidR="001233F8" w:rsidRDefault="008160FF">
            <w:pPr>
              <w:spacing w:after="0"/>
              <w:rPr>
                <w:color w:val="000000"/>
              </w:rPr>
            </w:pPr>
            <w:r>
              <w:rPr>
                <w:color w:val="000000"/>
              </w:rPr>
              <w:t>Command</w:t>
            </w:r>
          </w:p>
        </w:tc>
        <w:tc>
          <w:tcPr>
            <w:tcW w:w="1180" w:type="dxa"/>
          </w:tcPr>
          <w:p w14:paraId="5DE7A3F7" w14:textId="77777777" w:rsidR="001233F8" w:rsidRDefault="008160FF">
            <w:pPr>
              <w:spacing w:after="0"/>
              <w:jc w:val="center"/>
              <w:rPr>
                <w:color w:val="000000"/>
              </w:rPr>
            </w:pPr>
            <w:r>
              <w:rPr>
                <w:color w:val="000000"/>
              </w:rPr>
              <w:t>uint8</w:t>
            </w:r>
          </w:p>
        </w:tc>
        <w:tc>
          <w:tcPr>
            <w:tcW w:w="1512" w:type="dxa"/>
            <w:vAlign w:val="center"/>
          </w:tcPr>
          <w:p w14:paraId="1A8A1852" w14:textId="77777777" w:rsidR="001233F8" w:rsidRDefault="008160FF">
            <w:pPr>
              <w:spacing w:after="0"/>
              <w:jc w:val="center"/>
              <w:rPr>
                <w:color w:val="000000"/>
              </w:rPr>
            </w:pPr>
            <w:r>
              <w:rPr>
                <w:color w:val="000000"/>
              </w:rPr>
              <w:t>See below</w:t>
            </w:r>
          </w:p>
        </w:tc>
      </w:tr>
      <w:tr w:rsidR="001233F8" w14:paraId="05ED323B" w14:textId="77777777">
        <w:trPr>
          <w:cantSplit/>
        </w:trPr>
        <w:tc>
          <w:tcPr>
            <w:tcW w:w="880" w:type="dxa"/>
          </w:tcPr>
          <w:p w14:paraId="5A1D2C0A" w14:textId="77777777" w:rsidR="001233F8" w:rsidRDefault="008160FF">
            <w:pPr>
              <w:spacing w:after="0"/>
              <w:ind w:right="72"/>
              <w:jc w:val="center"/>
              <w:rPr>
                <w:color w:val="000000"/>
              </w:rPr>
            </w:pPr>
            <w:r>
              <w:rPr>
                <w:color w:val="000000"/>
              </w:rPr>
              <w:t>13-16</w:t>
            </w:r>
          </w:p>
        </w:tc>
        <w:tc>
          <w:tcPr>
            <w:tcW w:w="5463" w:type="dxa"/>
          </w:tcPr>
          <w:p w14:paraId="2C2F5C97" w14:textId="77777777" w:rsidR="001233F8" w:rsidRDefault="008160FF">
            <w:pPr>
              <w:spacing w:after="0"/>
              <w:rPr>
                <w:color w:val="000000"/>
              </w:rPr>
            </w:pPr>
            <w:r>
              <w:rPr>
                <w:color w:val="000000"/>
              </w:rPr>
              <w:t>Address</w:t>
            </w:r>
          </w:p>
        </w:tc>
        <w:tc>
          <w:tcPr>
            <w:tcW w:w="1180" w:type="dxa"/>
          </w:tcPr>
          <w:p w14:paraId="2FFFE858" w14:textId="77777777" w:rsidR="001233F8" w:rsidRDefault="008160FF">
            <w:pPr>
              <w:spacing w:after="0"/>
              <w:jc w:val="center"/>
              <w:rPr>
                <w:color w:val="000000"/>
              </w:rPr>
            </w:pPr>
            <w:r>
              <w:rPr>
                <w:color w:val="000000"/>
              </w:rPr>
              <w:t>uint32</w:t>
            </w:r>
          </w:p>
        </w:tc>
        <w:tc>
          <w:tcPr>
            <w:tcW w:w="1512" w:type="dxa"/>
            <w:vAlign w:val="center"/>
          </w:tcPr>
          <w:p w14:paraId="0781497F" w14:textId="77777777" w:rsidR="001233F8" w:rsidRDefault="008160FF">
            <w:pPr>
              <w:spacing w:after="0"/>
              <w:jc w:val="center"/>
              <w:rPr>
                <w:color w:val="000000"/>
              </w:rPr>
            </w:pPr>
            <w:r>
              <w:rPr>
                <w:color w:val="000000"/>
              </w:rPr>
              <w:t>See below</w:t>
            </w:r>
          </w:p>
        </w:tc>
      </w:tr>
      <w:tr w:rsidR="001233F8" w14:paraId="7EBE4E34" w14:textId="77777777">
        <w:trPr>
          <w:cantSplit/>
        </w:trPr>
        <w:tc>
          <w:tcPr>
            <w:tcW w:w="880" w:type="dxa"/>
          </w:tcPr>
          <w:p w14:paraId="77ACB189" w14:textId="77777777" w:rsidR="001233F8" w:rsidRDefault="008160FF">
            <w:pPr>
              <w:spacing w:after="0"/>
              <w:ind w:right="72"/>
              <w:jc w:val="center"/>
              <w:rPr>
                <w:color w:val="000000"/>
              </w:rPr>
            </w:pPr>
            <w:r>
              <w:rPr>
                <w:color w:val="000000"/>
              </w:rPr>
              <w:t>17</w:t>
            </w:r>
          </w:p>
        </w:tc>
        <w:tc>
          <w:tcPr>
            <w:tcW w:w="5463" w:type="dxa"/>
          </w:tcPr>
          <w:p w14:paraId="3723C623" w14:textId="77777777" w:rsidR="001233F8" w:rsidRDefault="008160FF">
            <w:pPr>
              <w:spacing w:after="0"/>
              <w:rPr>
                <w:color w:val="000000"/>
              </w:rPr>
            </w:pPr>
            <w:r>
              <w:rPr>
                <w:color w:val="000000"/>
              </w:rPr>
              <w:t>NData</w:t>
            </w:r>
          </w:p>
        </w:tc>
        <w:tc>
          <w:tcPr>
            <w:tcW w:w="1180" w:type="dxa"/>
          </w:tcPr>
          <w:p w14:paraId="7274FFCF" w14:textId="77777777" w:rsidR="001233F8" w:rsidRDefault="008160FF">
            <w:pPr>
              <w:spacing w:after="0"/>
              <w:jc w:val="center"/>
              <w:rPr>
                <w:color w:val="000000"/>
              </w:rPr>
            </w:pPr>
            <w:r>
              <w:rPr>
                <w:color w:val="000000"/>
              </w:rPr>
              <w:t>uint8</w:t>
            </w:r>
          </w:p>
        </w:tc>
        <w:tc>
          <w:tcPr>
            <w:tcW w:w="1512" w:type="dxa"/>
            <w:vAlign w:val="center"/>
          </w:tcPr>
          <w:p w14:paraId="0D8692E7" w14:textId="77777777" w:rsidR="001233F8" w:rsidRDefault="008160FF">
            <w:pPr>
              <w:spacing w:after="0"/>
              <w:jc w:val="center"/>
              <w:rPr>
                <w:color w:val="000000"/>
              </w:rPr>
            </w:pPr>
            <w:r>
              <w:rPr>
                <w:color w:val="000000"/>
              </w:rPr>
              <w:t>See below</w:t>
            </w:r>
          </w:p>
        </w:tc>
      </w:tr>
      <w:tr w:rsidR="001233F8" w14:paraId="02A55E62" w14:textId="77777777">
        <w:trPr>
          <w:cantSplit/>
        </w:trPr>
        <w:tc>
          <w:tcPr>
            <w:tcW w:w="880" w:type="dxa"/>
          </w:tcPr>
          <w:p w14:paraId="65CB1A1F" w14:textId="77777777" w:rsidR="001233F8" w:rsidRDefault="008160FF">
            <w:pPr>
              <w:spacing w:after="0"/>
              <w:ind w:right="72"/>
              <w:jc w:val="center"/>
              <w:rPr>
                <w:color w:val="000000"/>
              </w:rPr>
            </w:pPr>
            <w:r>
              <w:rPr>
                <w:color w:val="000000"/>
              </w:rPr>
              <w:t>18-81</w:t>
            </w:r>
          </w:p>
        </w:tc>
        <w:tc>
          <w:tcPr>
            <w:tcW w:w="5463" w:type="dxa"/>
          </w:tcPr>
          <w:p w14:paraId="3BB61391" w14:textId="77777777" w:rsidR="001233F8" w:rsidRDefault="008160FF">
            <w:pPr>
              <w:spacing w:after="0"/>
              <w:rPr>
                <w:color w:val="000000"/>
              </w:rPr>
            </w:pPr>
            <w:r>
              <w:rPr>
                <w:color w:val="000000"/>
              </w:rPr>
              <w:t>Data[64]</w:t>
            </w:r>
          </w:p>
        </w:tc>
        <w:tc>
          <w:tcPr>
            <w:tcW w:w="1180" w:type="dxa"/>
          </w:tcPr>
          <w:p w14:paraId="531988A0" w14:textId="77777777" w:rsidR="001233F8" w:rsidRDefault="008160FF">
            <w:pPr>
              <w:spacing w:after="0"/>
              <w:jc w:val="center"/>
              <w:rPr>
                <w:color w:val="000000"/>
              </w:rPr>
            </w:pPr>
            <w:r>
              <w:rPr>
                <w:color w:val="000000"/>
              </w:rPr>
              <w:t>uint8</w:t>
            </w:r>
          </w:p>
        </w:tc>
        <w:tc>
          <w:tcPr>
            <w:tcW w:w="1512" w:type="dxa"/>
            <w:vAlign w:val="center"/>
          </w:tcPr>
          <w:p w14:paraId="159B51FF" w14:textId="77777777" w:rsidR="001233F8" w:rsidRDefault="008160FF">
            <w:pPr>
              <w:spacing w:after="0"/>
              <w:jc w:val="center"/>
              <w:rPr>
                <w:color w:val="000000"/>
              </w:rPr>
            </w:pPr>
            <w:r>
              <w:rPr>
                <w:color w:val="000000"/>
              </w:rPr>
              <w:t>See below</w:t>
            </w:r>
          </w:p>
        </w:tc>
      </w:tr>
    </w:tbl>
    <w:p w14:paraId="1D2298AA" w14:textId="77777777" w:rsidR="001233F8" w:rsidRDefault="008160FF">
      <w:pPr>
        <w:spacing w:before="240"/>
        <w:ind w:left="1080" w:hanging="360"/>
        <w:jc w:val="both"/>
        <w:rPr>
          <w:color w:val="000000"/>
        </w:rPr>
      </w:pPr>
      <w:r>
        <w:rPr>
          <w:b/>
          <w:color w:val="000000"/>
        </w:rPr>
        <w:t>IVSMID</w:t>
      </w:r>
      <w:r>
        <w:rPr>
          <w:color w:val="000000"/>
        </w:rPr>
        <w:t>:  This is the IVSMID reported to the Host in the Module Configure Response. Because of the criticality of this message, this field is included to help prevent a Host from accidentally sending this message to the Module.</w:t>
      </w:r>
    </w:p>
    <w:p w14:paraId="53477B0A" w14:textId="77777777" w:rsidR="001233F8" w:rsidRDefault="008160FF">
      <w:pPr>
        <w:spacing w:before="120" w:after="0"/>
        <w:ind w:left="1080" w:hanging="360"/>
        <w:rPr>
          <w:color w:val="000000"/>
        </w:rPr>
      </w:pPr>
      <w:r>
        <w:rPr>
          <w:b/>
          <w:color w:val="000000"/>
        </w:rPr>
        <w:t>Command</w:t>
      </w:r>
      <w:r>
        <w:rPr>
          <w:color w:val="000000"/>
        </w:rPr>
        <w:t>:  Controls the erase/write operation to be performed by the Module. The valid values are:</w:t>
      </w:r>
    </w:p>
    <w:p w14:paraId="784811D6" w14:textId="77777777" w:rsidR="001233F8" w:rsidRDefault="008160FF">
      <w:pPr>
        <w:spacing w:after="0"/>
        <w:ind w:left="1440" w:hanging="360"/>
        <w:rPr>
          <w:color w:val="000000"/>
        </w:rPr>
      </w:pPr>
      <w:r>
        <w:rPr>
          <w:color w:val="000000"/>
        </w:rPr>
        <w:t>0 = do not erase the serial flash sector before writing the values</w:t>
      </w:r>
    </w:p>
    <w:p w14:paraId="7FE12B76" w14:textId="77777777" w:rsidR="001233F8" w:rsidRDefault="008160FF">
      <w:pPr>
        <w:spacing w:after="0"/>
        <w:ind w:left="1440" w:hanging="360"/>
        <w:rPr>
          <w:color w:val="000000"/>
        </w:rPr>
      </w:pPr>
      <w:r>
        <w:rPr>
          <w:color w:val="000000"/>
        </w:rPr>
        <w:t>1 = erase the enclosing serial flash sector before writing the data</w:t>
      </w:r>
    </w:p>
    <w:p w14:paraId="7C4D3D48" w14:textId="77777777" w:rsidR="001233F8" w:rsidRDefault="008160FF">
      <w:pPr>
        <w:spacing w:before="120" w:after="0"/>
        <w:ind w:left="1080" w:hanging="360"/>
        <w:rPr>
          <w:color w:val="000000"/>
        </w:rPr>
      </w:pPr>
      <w:r>
        <w:rPr>
          <w:b/>
          <w:color w:val="000000"/>
        </w:rPr>
        <w:t>Address</w:t>
      </w:r>
      <w:r>
        <w:rPr>
          <w:color w:val="000000"/>
        </w:rPr>
        <w:t>:  Beginning address of serial flash to write. The valid range is 0 thru [size of serial flash – 1]. The Module increments the address accordingly for each data value written.</w:t>
      </w:r>
    </w:p>
    <w:p w14:paraId="3A34F741" w14:textId="77777777" w:rsidR="001233F8" w:rsidRDefault="008160FF">
      <w:pPr>
        <w:spacing w:before="120" w:after="0"/>
        <w:ind w:left="1080" w:hanging="360"/>
        <w:rPr>
          <w:color w:val="000000"/>
        </w:rPr>
      </w:pPr>
      <w:r>
        <w:rPr>
          <w:b/>
          <w:color w:val="000000"/>
        </w:rPr>
        <w:t>NData</w:t>
      </w:r>
      <w:r>
        <w:rPr>
          <w:color w:val="000000"/>
        </w:rPr>
        <w:t xml:space="preserve">:  Number of uint8 data items in </w:t>
      </w:r>
      <w:r>
        <w:rPr>
          <w:b/>
          <w:color w:val="000000"/>
        </w:rPr>
        <w:t>Data</w:t>
      </w:r>
      <w:r>
        <w:rPr>
          <w:color w:val="000000"/>
        </w:rPr>
        <w:t xml:space="preserve"> to write to the serial flash. The valid values are 1-64.</w:t>
      </w:r>
    </w:p>
    <w:p w14:paraId="1CFE5B72" w14:textId="77777777" w:rsidR="001233F8" w:rsidRDefault="008160FF">
      <w:pPr>
        <w:spacing w:before="120" w:after="0"/>
        <w:ind w:left="1080" w:hanging="360"/>
        <w:rPr>
          <w:color w:val="000000"/>
        </w:rPr>
      </w:pPr>
      <w:r>
        <w:rPr>
          <w:b/>
          <w:color w:val="000000"/>
        </w:rPr>
        <w:t>Data</w:t>
      </w:r>
      <w:r>
        <w:rPr>
          <w:color w:val="000000"/>
        </w:rPr>
        <w:t>:  Data to write to the serial flash. Unused entries are ignored by the Module.</w:t>
      </w:r>
    </w:p>
    <w:p w14:paraId="6506EE4B" w14:textId="77777777" w:rsidR="001233F8" w:rsidRDefault="008160FF" w:rsidP="0086059E">
      <w:pPr>
        <w:pStyle w:val="Heading2"/>
        <w:numPr>
          <w:ilvl w:val="1"/>
          <w:numId w:val="24"/>
        </w:numPr>
      </w:pPr>
      <w:bookmarkStart w:id="171" w:name="_Toc202436149"/>
      <w:r>
        <w:lastRenderedPageBreak/>
        <w:t>Write Serial Flash Error Response</w:t>
      </w:r>
      <w:bookmarkEnd w:id="171"/>
    </w:p>
    <w:p w14:paraId="55F090D5" w14:textId="77777777" w:rsidR="001233F8" w:rsidRDefault="008160FF">
      <w:pPr>
        <w:spacing w:before="120"/>
        <w:jc w:val="both"/>
        <w:rPr>
          <w:color w:val="000000"/>
        </w:rPr>
      </w:pPr>
      <w:r>
        <w:rPr>
          <w:color w:val="000000"/>
        </w:rPr>
        <w:t>When the Module receives a Write Serial Flash Dispatch it validates the command parameters, verifies the Module is in the proper state to receive the command, and performs any processing associated with that command. If these operations are not successful then the Module sends the Write Serial Flash Error Response to the Host.</w:t>
      </w:r>
    </w:p>
    <w:p w14:paraId="08F1103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SiriusXM Engineering</w:t>
      </w:r>
    </w:p>
    <w:p w14:paraId="23073FAF"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6822D72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1BA5681C"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56</w:t>
      </w:r>
    </w:p>
    <w:p w14:paraId="3397CBB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616E371D"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2"/>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3D78DB65" w14:textId="77777777">
        <w:trPr>
          <w:cantSplit/>
          <w:tblHeader/>
        </w:trPr>
        <w:tc>
          <w:tcPr>
            <w:tcW w:w="880" w:type="dxa"/>
            <w:shd w:val="clear" w:color="auto" w:fill="EEECE1"/>
          </w:tcPr>
          <w:p w14:paraId="5C45505D" w14:textId="77777777" w:rsidR="001233F8" w:rsidRDefault="008160FF">
            <w:pPr>
              <w:spacing w:after="0"/>
              <w:jc w:val="center"/>
              <w:rPr>
                <w:b/>
                <w:color w:val="000000"/>
              </w:rPr>
            </w:pPr>
            <w:r>
              <w:rPr>
                <w:b/>
                <w:color w:val="000000"/>
              </w:rPr>
              <w:t>Byte #</w:t>
            </w:r>
          </w:p>
        </w:tc>
        <w:tc>
          <w:tcPr>
            <w:tcW w:w="5463" w:type="dxa"/>
            <w:shd w:val="clear" w:color="auto" w:fill="EEECE1"/>
          </w:tcPr>
          <w:p w14:paraId="6A28F126" w14:textId="77777777" w:rsidR="001233F8" w:rsidRDefault="008160FF">
            <w:pPr>
              <w:spacing w:after="0"/>
              <w:jc w:val="center"/>
              <w:rPr>
                <w:b/>
                <w:color w:val="000000"/>
              </w:rPr>
            </w:pPr>
            <w:r>
              <w:rPr>
                <w:b/>
                <w:color w:val="000000"/>
              </w:rPr>
              <w:t>Field Name</w:t>
            </w:r>
          </w:p>
        </w:tc>
        <w:tc>
          <w:tcPr>
            <w:tcW w:w="1180" w:type="dxa"/>
            <w:shd w:val="clear" w:color="auto" w:fill="EEECE1"/>
          </w:tcPr>
          <w:p w14:paraId="3FB83830"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19506D2B" w14:textId="77777777" w:rsidR="001233F8" w:rsidRDefault="008160FF">
            <w:pPr>
              <w:spacing w:after="0"/>
              <w:jc w:val="center"/>
              <w:rPr>
                <w:b/>
                <w:color w:val="000000"/>
              </w:rPr>
            </w:pPr>
            <w:r>
              <w:rPr>
                <w:b/>
                <w:color w:val="000000"/>
              </w:rPr>
              <w:t>Value</w:t>
            </w:r>
          </w:p>
        </w:tc>
      </w:tr>
      <w:tr w:rsidR="001233F8" w14:paraId="13EF5E71" w14:textId="77777777">
        <w:trPr>
          <w:cantSplit/>
        </w:trPr>
        <w:tc>
          <w:tcPr>
            <w:tcW w:w="880" w:type="dxa"/>
          </w:tcPr>
          <w:p w14:paraId="60858430" w14:textId="77777777" w:rsidR="001233F8" w:rsidRDefault="008160FF">
            <w:pPr>
              <w:spacing w:after="0"/>
              <w:ind w:right="72"/>
              <w:jc w:val="center"/>
              <w:rPr>
                <w:color w:val="000000"/>
              </w:rPr>
            </w:pPr>
            <w:r>
              <w:rPr>
                <w:color w:val="000000"/>
              </w:rPr>
              <w:t>0</w:t>
            </w:r>
          </w:p>
        </w:tc>
        <w:tc>
          <w:tcPr>
            <w:tcW w:w="5463" w:type="dxa"/>
          </w:tcPr>
          <w:p w14:paraId="7D2CFEC0" w14:textId="77777777" w:rsidR="001233F8" w:rsidRDefault="008160FF">
            <w:pPr>
              <w:spacing w:after="0"/>
              <w:rPr>
                <w:color w:val="000000"/>
              </w:rPr>
            </w:pPr>
            <w:r>
              <w:rPr>
                <w:color w:val="000000"/>
              </w:rPr>
              <w:t>Sync</w:t>
            </w:r>
          </w:p>
        </w:tc>
        <w:tc>
          <w:tcPr>
            <w:tcW w:w="1180" w:type="dxa"/>
          </w:tcPr>
          <w:p w14:paraId="4235F95F" w14:textId="77777777" w:rsidR="001233F8" w:rsidRDefault="008160FF">
            <w:pPr>
              <w:spacing w:after="0"/>
              <w:jc w:val="center"/>
              <w:rPr>
                <w:color w:val="000000"/>
              </w:rPr>
            </w:pPr>
            <w:r>
              <w:rPr>
                <w:color w:val="000000"/>
              </w:rPr>
              <w:t>uint8</w:t>
            </w:r>
          </w:p>
        </w:tc>
        <w:tc>
          <w:tcPr>
            <w:tcW w:w="1512" w:type="dxa"/>
            <w:vAlign w:val="center"/>
          </w:tcPr>
          <w:p w14:paraId="2BAC8176" w14:textId="77777777" w:rsidR="001233F8" w:rsidRDefault="008160FF">
            <w:pPr>
              <w:spacing w:after="0"/>
              <w:jc w:val="center"/>
              <w:rPr>
                <w:color w:val="000000"/>
              </w:rPr>
            </w:pPr>
            <w:r>
              <w:rPr>
                <w:color w:val="000000"/>
              </w:rPr>
              <w:t xml:space="preserve"> See Section 4.1</w:t>
            </w:r>
          </w:p>
        </w:tc>
      </w:tr>
      <w:tr w:rsidR="001233F8" w14:paraId="47F4AFA5" w14:textId="77777777">
        <w:trPr>
          <w:cantSplit/>
        </w:trPr>
        <w:tc>
          <w:tcPr>
            <w:tcW w:w="880" w:type="dxa"/>
          </w:tcPr>
          <w:p w14:paraId="6106CEF8" w14:textId="77777777" w:rsidR="001233F8" w:rsidRDefault="008160FF">
            <w:pPr>
              <w:spacing w:after="0"/>
              <w:ind w:right="72"/>
              <w:jc w:val="center"/>
              <w:rPr>
                <w:color w:val="000000"/>
              </w:rPr>
            </w:pPr>
            <w:r>
              <w:rPr>
                <w:color w:val="000000"/>
              </w:rPr>
              <w:t>1-2</w:t>
            </w:r>
          </w:p>
        </w:tc>
        <w:tc>
          <w:tcPr>
            <w:tcW w:w="5463" w:type="dxa"/>
          </w:tcPr>
          <w:p w14:paraId="5D3EE997" w14:textId="77777777" w:rsidR="001233F8" w:rsidRDefault="008160FF">
            <w:pPr>
              <w:spacing w:after="0"/>
              <w:rPr>
                <w:color w:val="000000"/>
              </w:rPr>
            </w:pPr>
            <w:r>
              <w:rPr>
                <w:color w:val="000000"/>
              </w:rPr>
              <w:t>NumMsgBytes</w:t>
            </w:r>
          </w:p>
        </w:tc>
        <w:tc>
          <w:tcPr>
            <w:tcW w:w="1180" w:type="dxa"/>
          </w:tcPr>
          <w:p w14:paraId="51943C77" w14:textId="77777777" w:rsidR="001233F8" w:rsidRDefault="008160FF">
            <w:pPr>
              <w:spacing w:after="0"/>
              <w:jc w:val="center"/>
              <w:rPr>
                <w:color w:val="000000"/>
              </w:rPr>
            </w:pPr>
            <w:r>
              <w:rPr>
                <w:color w:val="000000"/>
              </w:rPr>
              <w:t>uint16</w:t>
            </w:r>
          </w:p>
        </w:tc>
        <w:tc>
          <w:tcPr>
            <w:tcW w:w="1512" w:type="dxa"/>
            <w:vAlign w:val="center"/>
          </w:tcPr>
          <w:p w14:paraId="3EE08FAD" w14:textId="77777777" w:rsidR="001233F8" w:rsidRDefault="008160FF">
            <w:pPr>
              <w:spacing w:after="0"/>
              <w:jc w:val="center"/>
              <w:rPr>
                <w:color w:val="000000"/>
              </w:rPr>
            </w:pPr>
            <w:r>
              <w:rPr>
                <w:color w:val="000000"/>
              </w:rPr>
              <w:t>56</w:t>
            </w:r>
          </w:p>
        </w:tc>
      </w:tr>
      <w:tr w:rsidR="001233F8" w14:paraId="3362177B" w14:textId="77777777">
        <w:trPr>
          <w:cantSplit/>
        </w:trPr>
        <w:tc>
          <w:tcPr>
            <w:tcW w:w="880" w:type="dxa"/>
          </w:tcPr>
          <w:p w14:paraId="110337F1" w14:textId="77777777" w:rsidR="001233F8" w:rsidRDefault="008160FF">
            <w:pPr>
              <w:spacing w:after="0"/>
              <w:ind w:right="72"/>
              <w:jc w:val="center"/>
              <w:rPr>
                <w:color w:val="000000"/>
              </w:rPr>
            </w:pPr>
            <w:r>
              <w:rPr>
                <w:color w:val="000000"/>
              </w:rPr>
              <w:t>3-4</w:t>
            </w:r>
          </w:p>
        </w:tc>
        <w:tc>
          <w:tcPr>
            <w:tcW w:w="5463" w:type="dxa"/>
          </w:tcPr>
          <w:p w14:paraId="4385DAB6" w14:textId="77777777" w:rsidR="001233F8" w:rsidRDefault="008160FF">
            <w:pPr>
              <w:spacing w:after="0"/>
              <w:rPr>
                <w:color w:val="000000"/>
              </w:rPr>
            </w:pPr>
            <w:r>
              <w:rPr>
                <w:color w:val="000000"/>
              </w:rPr>
              <w:t>Checksum</w:t>
            </w:r>
          </w:p>
        </w:tc>
        <w:tc>
          <w:tcPr>
            <w:tcW w:w="1180" w:type="dxa"/>
          </w:tcPr>
          <w:p w14:paraId="012460DF" w14:textId="77777777" w:rsidR="001233F8" w:rsidRDefault="008160FF">
            <w:pPr>
              <w:spacing w:after="0"/>
              <w:jc w:val="center"/>
              <w:rPr>
                <w:color w:val="000000"/>
              </w:rPr>
            </w:pPr>
            <w:r>
              <w:rPr>
                <w:color w:val="000000"/>
              </w:rPr>
              <w:t>uint16</w:t>
            </w:r>
          </w:p>
        </w:tc>
        <w:tc>
          <w:tcPr>
            <w:tcW w:w="1512" w:type="dxa"/>
            <w:vAlign w:val="center"/>
          </w:tcPr>
          <w:p w14:paraId="6BA4FBF0" w14:textId="77777777" w:rsidR="001233F8" w:rsidRDefault="008160FF">
            <w:pPr>
              <w:spacing w:after="0"/>
              <w:jc w:val="center"/>
              <w:rPr>
                <w:color w:val="000000"/>
              </w:rPr>
            </w:pPr>
            <w:r>
              <w:rPr>
                <w:color w:val="000000"/>
              </w:rPr>
              <w:t>See Section 4.6</w:t>
            </w:r>
          </w:p>
        </w:tc>
      </w:tr>
      <w:tr w:rsidR="001233F8" w14:paraId="34A67C07" w14:textId="77777777">
        <w:trPr>
          <w:cantSplit/>
          <w:trHeight w:val="255"/>
        </w:trPr>
        <w:tc>
          <w:tcPr>
            <w:tcW w:w="880" w:type="dxa"/>
          </w:tcPr>
          <w:p w14:paraId="552BA146" w14:textId="77777777" w:rsidR="001233F8" w:rsidRDefault="008160FF">
            <w:pPr>
              <w:spacing w:after="0"/>
              <w:ind w:right="72"/>
              <w:jc w:val="center"/>
              <w:rPr>
                <w:color w:val="000000"/>
              </w:rPr>
            </w:pPr>
            <w:r>
              <w:rPr>
                <w:color w:val="000000"/>
              </w:rPr>
              <w:t>5</w:t>
            </w:r>
          </w:p>
        </w:tc>
        <w:tc>
          <w:tcPr>
            <w:tcW w:w="5463" w:type="dxa"/>
          </w:tcPr>
          <w:p w14:paraId="05D6E13C" w14:textId="77777777" w:rsidR="001233F8" w:rsidRDefault="008160FF">
            <w:pPr>
              <w:spacing w:after="0"/>
              <w:rPr>
                <w:color w:val="000000"/>
              </w:rPr>
            </w:pPr>
            <w:r>
              <w:rPr>
                <w:color w:val="000000"/>
              </w:rPr>
              <w:t>TransactionID</w:t>
            </w:r>
          </w:p>
        </w:tc>
        <w:tc>
          <w:tcPr>
            <w:tcW w:w="1180" w:type="dxa"/>
          </w:tcPr>
          <w:p w14:paraId="1F8B765E" w14:textId="77777777" w:rsidR="001233F8" w:rsidRDefault="008160FF">
            <w:pPr>
              <w:spacing w:after="0"/>
              <w:jc w:val="center"/>
              <w:rPr>
                <w:color w:val="000000"/>
              </w:rPr>
            </w:pPr>
            <w:r>
              <w:rPr>
                <w:color w:val="000000"/>
              </w:rPr>
              <w:t>uint8</w:t>
            </w:r>
          </w:p>
        </w:tc>
        <w:tc>
          <w:tcPr>
            <w:tcW w:w="1512" w:type="dxa"/>
            <w:vAlign w:val="center"/>
          </w:tcPr>
          <w:p w14:paraId="4448B722" w14:textId="77777777" w:rsidR="001233F8" w:rsidRDefault="008160FF">
            <w:pPr>
              <w:spacing w:after="0"/>
              <w:jc w:val="center"/>
              <w:rPr>
                <w:color w:val="000000"/>
              </w:rPr>
            </w:pPr>
            <w:r>
              <w:rPr>
                <w:color w:val="000000"/>
              </w:rPr>
              <w:t>See Section 4.3</w:t>
            </w:r>
          </w:p>
        </w:tc>
      </w:tr>
      <w:tr w:rsidR="001233F8" w14:paraId="694B30BB" w14:textId="77777777">
        <w:trPr>
          <w:cantSplit/>
        </w:trPr>
        <w:tc>
          <w:tcPr>
            <w:tcW w:w="880" w:type="dxa"/>
          </w:tcPr>
          <w:p w14:paraId="71F0E8DD" w14:textId="77777777" w:rsidR="001233F8" w:rsidRDefault="008160FF">
            <w:pPr>
              <w:spacing w:after="0"/>
              <w:ind w:right="72"/>
              <w:jc w:val="center"/>
              <w:rPr>
                <w:color w:val="000000"/>
              </w:rPr>
            </w:pPr>
            <w:r>
              <w:rPr>
                <w:color w:val="000000"/>
              </w:rPr>
              <w:t>6</w:t>
            </w:r>
          </w:p>
        </w:tc>
        <w:tc>
          <w:tcPr>
            <w:tcW w:w="5463" w:type="dxa"/>
          </w:tcPr>
          <w:p w14:paraId="42225BB3" w14:textId="77777777" w:rsidR="001233F8" w:rsidRDefault="008160FF">
            <w:pPr>
              <w:spacing w:after="0"/>
              <w:rPr>
                <w:color w:val="000000"/>
              </w:rPr>
            </w:pPr>
            <w:r>
              <w:rPr>
                <w:color w:val="000000"/>
              </w:rPr>
              <w:t>MessageID</w:t>
            </w:r>
          </w:p>
        </w:tc>
        <w:tc>
          <w:tcPr>
            <w:tcW w:w="1180" w:type="dxa"/>
          </w:tcPr>
          <w:p w14:paraId="3B24ADC8" w14:textId="77777777" w:rsidR="001233F8" w:rsidRDefault="008160FF">
            <w:pPr>
              <w:spacing w:after="0"/>
              <w:jc w:val="center"/>
              <w:rPr>
                <w:color w:val="000000"/>
              </w:rPr>
            </w:pPr>
            <w:r>
              <w:rPr>
                <w:color w:val="000000"/>
              </w:rPr>
              <w:t>uint8</w:t>
            </w:r>
          </w:p>
        </w:tc>
        <w:tc>
          <w:tcPr>
            <w:tcW w:w="1512" w:type="dxa"/>
            <w:vAlign w:val="center"/>
          </w:tcPr>
          <w:p w14:paraId="092B9DA3" w14:textId="77777777" w:rsidR="001233F8" w:rsidRDefault="008160FF">
            <w:pPr>
              <w:spacing w:after="0"/>
              <w:jc w:val="center"/>
              <w:rPr>
                <w:color w:val="000000"/>
              </w:rPr>
            </w:pPr>
            <w:r>
              <w:rPr>
                <w:color w:val="000000"/>
              </w:rPr>
              <w:t>111</w:t>
            </w:r>
          </w:p>
        </w:tc>
      </w:tr>
      <w:tr w:rsidR="001233F8" w14:paraId="676A1B25" w14:textId="77777777">
        <w:trPr>
          <w:cantSplit/>
        </w:trPr>
        <w:tc>
          <w:tcPr>
            <w:tcW w:w="880" w:type="dxa"/>
          </w:tcPr>
          <w:p w14:paraId="049970D2" w14:textId="77777777" w:rsidR="001233F8" w:rsidRDefault="008160FF">
            <w:pPr>
              <w:spacing w:after="0"/>
              <w:ind w:right="72"/>
              <w:jc w:val="center"/>
              <w:rPr>
                <w:color w:val="000000"/>
              </w:rPr>
            </w:pPr>
            <w:r>
              <w:rPr>
                <w:color w:val="000000"/>
              </w:rPr>
              <w:t>7</w:t>
            </w:r>
          </w:p>
        </w:tc>
        <w:tc>
          <w:tcPr>
            <w:tcW w:w="5463" w:type="dxa"/>
          </w:tcPr>
          <w:p w14:paraId="0D89D792" w14:textId="77777777" w:rsidR="001233F8" w:rsidRDefault="008160FF">
            <w:pPr>
              <w:spacing w:after="0"/>
              <w:rPr>
                <w:color w:val="000000"/>
              </w:rPr>
            </w:pPr>
            <w:r>
              <w:rPr>
                <w:color w:val="000000"/>
              </w:rPr>
              <w:t>ErrorCode</w:t>
            </w:r>
          </w:p>
        </w:tc>
        <w:tc>
          <w:tcPr>
            <w:tcW w:w="1180" w:type="dxa"/>
          </w:tcPr>
          <w:p w14:paraId="7C1FC71D" w14:textId="77777777" w:rsidR="001233F8" w:rsidRDefault="008160FF">
            <w:pPr>
              <w:spacing w:after="0"/>
              <w:jc w:val="center"/>
              <w:rPr>
                <w:color w:val="000000"/>
              </w:rPr>
            </w:pPr>
            <w:r>
              <w:rPr>
                <w:color w:val="000000"/>
              </w:rPr>
              <w:t>uint8</w:t>
            </w:r>
          </w:p>
        </w:tc>
        <w:tc>
          <w:tcPr>
            <w:tcW w:w="1512" w:type="dxa"/>
            <w:vAlign w:val="center"/>
          </w:tcPr>
          <w:p w14:paraId="6A26A3E3" w14:textId="77777777" w:rsidR="001233F8" w:rsidRDefault="008160FF">
            <w:pPr>
              <w:spacing w:after="0"/>
              <w:jc w:val="center"/>
              <w:rPr>
                <w:color w:val="000000"/>
              </w:rPr>
            </w:pPr>
            <w:r>
              <w:rPr>
                <w:color w:val="000000"/>
              </w:rPr>
              <w:t>See below</w:t>
            </w:r>
          </w:p>
        </w:tc>
      </w:tr>
      <w:tr w:rsidR="001233F8" w14:paraId="48A9C2F5" w14:textId="77777777">
        <w:trPr>
          <w:cantSplit/>
        </w:trPr>
        <w:tc>
          <w:tcPr>
            <w:tcW w:w="880" w:type="dxa"/>
          </w:tcPr>
          <w:p w14:paraId="6CA058EB" w14:textId="77777777" w:rsidR="001233F8" w:rsidRDefault="008160FF">
            <w:pPr>
              <w:spacing w:after="0"/>
              <w:ind w:right="72"/>
              <w:jc w:val="center"/>
              <w:rPr>
                <w:color w:val="000000"/>
              </w:rPr>
            </w:pPr>
            <w:r>
              <w:rPr>
                <w:color w:val="000000"/>
              </w:rPr>
              <w:t>8-55</w:t>
            </w:r>
          </w:p>
        </w:tc>
        <w:tc>
          <w:tcPr>
            <w:tcW w:w="5463" w:type="dxa"/>
          </w:tcPr>
          <w:p w14:paraId="5E802096" w14:textId="77777777" w:rsidR="001233F8" w:rsidRDefault="008160FF">
            <w:pPr>
              <w:spacing w:after="0"/>
              <w:rPr>
                <w:color w:val="000000"/>
              </w:rPr>
            </w:pPr>
            <w:r>
              <w:rPr>
                <w:color w:val="000000"/>
              </w:rPr>
              <w:t>ErrorText[48]</w:t>
            </w:r>
          </w:p>
        </w:tc>
        <w:tc>
          <w:tcPr>
            <w:tcW w:w="1180" w:type="dxa"/>
          </w:tcPr>
          <w:p w14:paraId="746F0603" w14:textId="77777777" w:rsidR="001233F8" w:rsidRDefault="008160FF">
            <w:pPr>
              <w:spacing w:after="0"/>
              <w:jc w:val="center"/>
              <w:rPr>
                <w:color w:val="000000"/>
              </w:rPr>
            </w:pPr>
            <w:r>
              <w:rPr>
                <w:color w:val="000000"/>
              </w:rPr>
              <w:t>uint8</w:t>
            </w:r>
          </w:p>
        </w:tc>
        <w:tc>
          <w:tcPr>
            <w:tcW w:w="1512" w:type="dxa"/>
            <w:vAlign w:val="center"/>
          </w:tcPr>
          <w:p w14:paraId="62469407" w14:textId="77777777" w:rsidR="001233F8" w:rsidRDefault="008160FF">
            <w:pPr>
              <w:spacing w:after="0"/>
              <w:jc w:val="center"/>
              <w:rPr>
                <w:color w:val="000000"/>
              </w:rPr>
            </w:pPr>
            <w:r>
              <w:rPr>
                <w:color w:val="000000"/>
              </w:rPr>
              <w:t>See below</w:t>
            </w:r>
          </w:p>
        </w:tc>
      </w:tr>
    </w:tbl>
    <w:p w14:paraId="33A918DB" w14:textId="77777777" w:rsidR="001233F8" w:rsidRDefault="008160FF">
      <w:pPr>
        <w:spacing w:before="240" w:after="60"/>
        <w:ind w:left="1080" w:hanging="360"/>
        <w:rPr>
          <w:color w:val="000000"/>
        </w:rPr>
      </w:pPr>
      <w:r>
        <w:rPr>
          <w:b/>
          <w:color w:val="000000"/>
        </w:rPr>
        <w:t>ErrorCode</w:t>
      </w:r>
      <w:r>
        <w:rPr>
          <w:color w:val="000000"/>
        </w:rPr>
        <w:t>:  Indicates why the command failed. The valid values are:</w:t>
      </w:r>
    </w:p>
    <w:p w14:paraId="792B59F4" w14:textId="77777777" w:rsidR="001233F8" w:rsidRDefault="008160FF">
      <w:pPr>
        <w:spacing w:after="0"/>
        <w:ind w:left="1440" w:hanging="360"/>
        <w:rPr>
          <w:color w:val="000000"/>
        </w:rPr>
      </w:pPr>
      <w:r>
        <w:rPr>
          <w:color w:val="000000"/>
        </w:rPr>
        <w:t xml:space="preserve">0 = invalid </w:t>
      </w:r>
      <w:r>
        <w:rPr>
          <w:b/>
          <w:color w:val="000000"/>
        </w:rPr>
        <w:t>IVSMID</w:t>
      </w:r>
      <w:r>
        <w:rPr>
          <w:color w:val="000000"/>
        </w:rPr>
        <w:t xml:space="preserve"> – data not written</w:t>
      </w:r>
    </w:p>
    <w:p w14:paraId="0F26E206" w14:textId="77777777" w:rsidR="001233F8" w:rsidRDefault="008160FF">
      <w:pPr>
        <w:spacing w:after="0"/>
        <w:ind w:left="1440" w:hanging="360"/>
        <w:rPr>
          <w:color w:val="000000"/>
        </w:rPr>
      </w:pPr>
      <w:r>
        <w:rPr>
          <w:color w:val="000000"/>
        </w:rPr>
        <w:t xml:space="preserve">1 = invalid </w:t>
      </w:r>
      <w:r>
        <w:rPr>
          <w:b/>
          <w:color w:val="000000"/>
        </w:rPr>
        <w:t>Command</w:t>
      </w:r>
      <w:r>
        <w:rPr>
          <w:color w:val="000000"/>
        </w:rPr>
        <w:t xml:space="preserve"> – data not written</w:t>
      </w:r>
    </w:p>
    <w:p w14:paraId="61B9C7BC" w14:textId="77777777" w:rsidR="001233F8" w:rsidRDefault="008160FF">
      <w:pPr>
        <w:spacing w:after="0"/>
        <w:ind w:left="1440" w:hanging="360"/>
        <w:rPr>
          <w:color w:val="000000"/>
        </w:rPr>
      </w:pPr>
      <w:r>
        <w:rPr>
          <w:color w:val="000000"/>
        </w:rPr>
        <w:t xml:space="preserve">2 = invalid </w:t>
      </w:r>
      <w:r>
        <w:rPr>
          <w:b/>
          <w:color w:val="000000"/>
        </w:rPr>
        <w:t>Address</w:t>
      </w:r>
      <w:r>
        <w:rPr>
          <w:color w:val="000000"/>
        </w:rPr>
        <w:t xml:space="preserve"> – data not written</w:t>
      </w:r>
    </w:p>
    <w:p w14:paraId="2F30630C" w14:textId="77777777" w:rsidR="001233F8" w:rsidRDefault="008160FF">
      <w:pPr>
        <w:spacing w:after="0"/>
        <w:ind w:left="1440" w:hanging="360"/>
        <w:rPr>
          <w:color w:val="000000"/>
        </w:rPr>
      </w:pPr>
      <w:r>
        <w:rPr>
          <w:color w:val="000000"/>
        </w:rPr>
        <w:t xml:space="preserve">3 = invalid </w:t>
      </w:r>
      <w:r>
        <w:rPr>
          <w:b/>
          <w:color w:val="000000"/>
        </w:rPr>
        <w:t>NData</w:t>
      </w:r>
      <w:r>
        <w:rPr>
          <w:color w:val="000000"/>
        </w:rPr>
        <w:t xml:space="preserve"> – data not written</w:t>
      </w:r>
    </w:p>
    <w:p w14:paraId="6E547E7A" w14:textId="77777777" w:rsidR="001233F8" w:rsidRDefault="008160FF">
      <w:pPr>
        <w:spacing w:after="0"/>
        <w:ind w:left="1440" w:hanging="360"/>
        <w:rPr>
          <w:color w:val="000000"/>
        </w:rPr>
      </w:pPr>
      <w:r>
        <w:rPr>
          <w:color w:val="000000"/>
        </w:rPr>
        <w:t xml:space="preserve">4 = </w:t>
      </w:r>
      <w:r>
        <w:rPr>
          <w:b/>
          <w:color w:val="000000"/>
        </w:rPr>
        <w:t>Address</w:t>
      </w:r>
      <w:r>
        <w:rPr>
          <w:color w:val="000000"/>
        </w:rPr>
        <w:t>/</w:t>
      </w:r>
      <w:r>
        <w:rPr>
          <w:b/>
          <w:color w:val="000000"/>
        </w:rPr>
        <w:t>NData</w:t>
      </w:r>
      <w:r>
        <w:rPr>
          <w:color w:val="000000"/>
        </w:rPr>
        <w:t xml:space="preserve"> traverses a serial flash sector – data not written</w:t>
      </w:r>
    </w:p>
    <w:p w14:paraId="3A84F439" w14:textId="77777777" w:rsidR="001233F8" w:rsidRDefault="008160FF">
      <w:pPr>
        <w:spacing w:after="0"/>
        <w:ind w:left="1440" w:hanging="360"/>
        <w:rPr>
          <w:color w:val="000000"/>
        </w:rPr>
      </w:pPr>
      <w:r>
        <w:rPr>
          <w:color w:val="000000"/>
        </w:rPr>
        <w:t>5 = NVM erase failed</w:t>
      </w:r>
    </w:p>
    <w:p w14:paraId="199A09BF" w14:textId="77777777" w:rsidR="001233F8" w:rsidRDefault="008160FF">
      <w:pPr>
        <w:spacing w:after="0"/>
        <w:ind w:left="1440" w:hanging="360"/>
        <w:rPr>
          <w:color w:val="000000"/>
        </w:rPr>
      </w:pPr>
      <w:r>
        <w:rPr>
          <w:color w:val="000000"/>
        </w:rPr>
        <w:t>6 = NVM write failed</w:t>
      </w:r>
    </w:p>
    <w:p w14:paraId="4574B276" w14:textId="77777777" w:rsidR="001233F8" w:rsidRDefault="008160FF">
      <w:pPr>
        <w:spacing w:after="0"/>
        <w:ind w:left="1440" w:hanging="360"/>
        <w:rPr>
          <w:color w:val="000000"/>
        </w:rPr>
      </w:pPr>
      <w:r>
        <w:rPr>
          <w:color w:val="000000"/>
        </w:rPr>
        <w:t>7 = readback failed</w:t>
      </w:r>
    </w:p>
    <w:p w14:paraId="28EF3D0C" w14:textId="77777777" w:rsidR="001233F8" w:rsidRDefault="008160FF">
      <w:pPr>
        <w:spacing w:after="0"/>
        <w:ind w:left="1440" w:hanging="360"/>
        <w:rPr>
          <w:color w:val="000000"/>
        </w:rPr>
      </w:pPr>
      <w:r>
        <w:rPr>
          <w:color w:val="000000"/>
        </w:rPr>
        <w:t>8 = this feature is disabled in the currently running code</w:t>
      </w:r>
    </w:p>
    <w:p w14:paraId="7D05C993" w14:textId="77777777" w:rsidR="001233F8" w:rsidRDefault="008160FF">
      <w:pPr>
        <w:spacing w:before="120"/>
        <w:ind w:left="1080" w:hanging="360"/>
        <w:jc w:val="both"/>
        <w:rPr>
          <w:color w:val="000000"/>
        </w:rPr>
      </w:pPr>
      <w:r>
        <w:rPr>
          <w:b/>
          <w:color w:val="000000"/>
        </w:rPr>
        <w:t>ErrorText</w:t>
      </w:r>
      <w:r>
        <w:rPr>
          <w:color w:val="000000"/>
        </w:rPr>
        <w:t>:  ASCII characters describing the error in human-readable form. Any unused bytes at the end of the text will be set to 0. The Host should ignore the content in this field as it is for Engineering Use Only and could be changed at any time.</w:t>
      </w:r>
    </w:p>
    <w:p w14:paraId="621312E6" w14:textId="77777777" w:rsidR="001233F8" w:rsidRDefault="008160FF" w:rsidP="0086059E">
      <w:pPr>
        <w:pStyle w:val="Heading2"/>
        <w:numPr>
          <w:ilvl w:val="1"/>
          <w:numId w:val="24"/>
        </w:numPr>
      </w:pPr>
      <w:bookmarkStart w:id="172" w:name="_Toc202436150"/>
      <w:r>
        <w:t>Read Serial Flash Dispatch</w:t>
      </w:r>
      <w:bookmarkEnd w:id="172"/>
    </w:p>
    <w:p w14:paraId="10C8DD32" w14:textId="77777777" w:rsidR="001233F8" w:rsidRDefault="008160FF">
      <w:pPr>
        <w:spacing w:before="120"/>
        <w:jc w:val="both"/>
        <w:rPr>
          <w:color w:val="000000"/>
        </w:rPr>
      </w:pPr>
      <w:r>
        <w:rPr>
          <w:color w:val="000000"/>
        </w:rPr>
        <w:t>The Host sends the Read Serial Flash Dispatch to the Module to read the specified number of values from the specified sequential addresses in the COP’s serial flash.</w:t>
      </w:r>
    </w:p>
    <w:p w14:paraId="04DA8043" w14:textId="77777777" w:rsidR="001233F8" w:rsidRDefault="008160FF">
      <w:pPr>
        <w:spacing w:before="120"/>
        <w:jc w:val="both"/>
        <w:rPr>
          <w:color w:val="000000"/>
        </w:rPr>
      </w:pPr>
      <w:r>
        <w:rPr>
          <w:color w:val="000000"/>
        </w:rPr>
        <w:t>When the Module receives a Read Serial Flash Dispatch it validates the command parameters, verifies the Module is in the proper state to receive the command, performs any processing associated with that command, and sends the Read Serial Flash Response to the Host.</w:t>
      </w:r>
    </w:p>
    <w:p w14:paraId="4D774D8D"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lastRenderedPageBreak/>
        <w:t>Message Usage:  SiriusXM Engineering</w:t>
      </w:r>
    </w:p>
    <w:p w14:paraId="74E6F17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to Module</w:t>
      </w:r>
    </w:p>
    <w:p w14:paraId="5AC9400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Read Serial Flash Response</w:t>
      </w:r>
    </w:p>
    <w:p w14:paraId="75A98356"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Response Timeout:  500 msec</w:t>
      </w:r>
    </w:p>
    <w:p w14:paraId="032068B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0D5CF7E4"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12</w:t>
      </w:r>
    </w:p>
    <w:p w14:paraId="429E920A"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58555A8E" w14:textId="77777777" w:rsidR="001233F8" w:rsidRDefault="008160FF">
      <w:pPr>
        <w:keepNext/>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1"/>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072ACE29" w14:textId="77777777">
        <w:trPr>
          <w:cantSplit/>
          <w:tblHeader/>
        </w:trPr>
        <w:tc>
          <w:tcPr>
            <w:tcW w:w="880" w:type="dxa"/>
            <w:shd w:val="clear" w:color="auto" w:fill="EEECE1"/>
          </w:tcPr>
          <w:p w14:paraId="5D7FDA04" w14:textId="77777777" w:rsidR="001233F8" w:rsidRDefault="008160FF">
            <w:pPr>
              <w:spacing w:after="0"/>
              <w:jc w:val="center"/>
              <w:rPr>
                <w:b/>
                <w:color w:val="000000"/>
              </w:rPr>
            </w:pPr>
            <w:r>
              <w:rPr>
                <w:b/>
                <w:color w:val="000000"/>
              </w:rPr>
              <w:t>Byte #</w:t>
            </w:r>
          </w:p>
        </w:tc>
        <w:tc>
          <w:tcPr>
            <w:tcW w:w="5463" w:type="dxa"/>
            <w:shd w:val="clear" w:color="auto" w:fill="EEECE1"/>
          </w:tcPr>
          <w:p w14:paraId="0CDBC2E4" w14:textId="77777777" w:rsidR="001233F8" w:rsidRDefault="008160FF">
            <w:pPr>
              <w:spacing w:after="0"/>
              <w:jc w:val="center"/>
              <w:rPr>
                <w:b/>
                <w:color w:val="000000"/>
              </w:rPr>
            </w:pPr>
            <w:r>
              <w:rPr>
                <w:b/>
                <w:color w:val="000000"/>
              </w:rPr>
              <w:t>Field Name</w:t>
            </w:r>
          </w:p>
        </w:tc>
        <w:tc>
          <w:tcPr>
            <w:tcW w:w="1180" w:type="dxa"/>
            <w:shd w:val="clear" w:color="auto" w:fill="EEECE1"/>
          </w:tcPr>
          <w:p w14:paraId="65D06CD5"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07EC1694" w14:textId="77777777" w:rsidR="001233F8" w:rsidRDefault="008160FF">
            <w:pPr>
              <w:spacing w:after="0"/>
              <w:jc w:val="center"/>
              <w:rPr>
                <w:b/>
                <w:color w:val="000000"/>
              </w:rPr>
            </w:pPr>
            <w:r>
              <w:rPr>
                <w:b/>
                <w:color w:val="000000"/>
              </w:rPr>
              <w:t>Value</w:t>
            </w:r>
          </w:p>
        </w:tc>
      </w:tr>
      <w:tr w:rsidR="001233F8" w14:paraId="7B0E92CE" w14:textId="77777777">
        <w:trPr>
          <w:cantSplit/>
        </w:trPr>
        <w:tc>
          <w:tcPr>
            <w:tcW w:w="880" w:type="dxa"/>
          </w:tcPr>
          <w:p w14:paraId="1033BCAF" w14:textId="77777777" w:rsidR="001233F8" w:rsidRDefault="008160FF">
            <w:pPr>
              <w:spacing w:after="0"/>
              <w:ind w:right="72"/>
              <w:jc w:val="center"/>
              <w:rPr>
                <w:color w:val="000000"/>
              </w:rPr>
            </w:pPr>
            <w:r>
              <w:rPr>
                <w:color w:val="000000"/>
              </w:rPr>
              <w:t>0</w:t>
            </w:r>
          </w:p>
        </w:tc>
        <w:tc>
          <w:tcPr>
            <w:tcW w:w="5463" w:type="dxa"/>
          </w:tcPr>
          <w:p w14:paraId="2BDA4B7C" w14:textId="77777777" w:rsidR="001233F8" w:rsidRDefault="008160FF">
            <w:pPr>
              <w:spacing w:after="0"/>
              <w:rPr>
                <w:color w:val="000000"/>
              </w:rPr>
            </w:pPr>
            <w:r>
              <w:rPr>
                <w:color w:val="000000"/>
              </w:rPr>
              <w:t>Sync</w:t>
            </w:r>
          </w:p>
        </w:tc>
        <w:tc>
          <w:tcPr>
            <w:tcW w:w="1180" w:type="dxa"/>
          </w:tcPr>
          <w:p w14:paraId="708E9994" w14:textId="77777777" w:rsidR="001233F8" w:rsidRDefault="008160FF">
            <w:pPr>
              <w:spacing w:after="0"/>
              <w:jc w:val="center"/>
              <w:rPr>
                <w:color w:val="000000"/>
              </w:rPr>
            </w:pPr>
            <w:r>
              <w:rPr>
                <w:color w:val="000000"/>
              </w:rPr>
              <w:t>uint8</w:t>
            </w:r>
          </w:p>
        </w:tc>
        <w:tc>
          <w:tcPr>
            <w:tcW w:w="1512" w:type="dxa"/>
            <w:vAlign w:val="center"/>
          </w:tcPr>
          <w:p w14:paraId="29A6B230" w14:textId="77777777" w:rsidR="001233F8" w:rsidRDefault="008160FF">
            <w:pPr>
              <w:spacing w:after="0"/>
              <w:jc w:val="center"/>
              <w:rPr>
                <w:color w:val="000000"/>
              </w:rPr>
            </w:pPr>
            <w:r>
              <w:rPr>
                <w:color w:val="000000"/>
              </w:rPr>
              <w:t xml:space="preserve"> See Section 4.1</w:t>
            </w:r>
          </w:p>
        </w:tc>
      </w:tr>
      <w:tr w:rsidR="001233F8" w14:paraId="317ABD12" w14:textId="77777777">
        <w:trPr>
          <w:cantSplit/>
        </w:trPr>
        <w:tc>
          <w:tcPr>
            <w:tcW w:w="880" w:type="dxa"/>
          </w:tcPr>
          <w:p w14:paraId="7922F1F4" w14:textId="77777777" w:rsidR="001233F8" w:rsidRDefault="008160FF">
            <w:pPr>
              <w:spacing w:after="0"/>
              <w:ind w:right="72"/>
              <w:jc w:val="center"/>
              <w:rPr>
                <w:color w:val="000000"/>
              </w:rPr>
            </w:pPr>
            <w:r>
              <w:rPr>
                <w:color w:val="000000"/>
              </w:rPr>
              <w:t>1-2</w:t>
            </w:r>
          </w:p>
        </w:tc>
        <w:tc>
          <w:tcPr>
            <w:tcW w:w="5463" w:type="dxa"/>
          </w:tcPr>
          <w:p w14:paraId="4CA90710" w14:textId="77777777" w:rsidR="001233F8" w:rsidRDefault="008160FF">
            <w:pPr>
              <w:spacing w:after="0"/>
              <w:rPr>
                <w:color w:val="000000"/>
              </w:rPr>
            </w:pPr>
            <w:r>
              <w:rPr>
                <w:color w:val="000000"/>
              </w:rPr>
              <w:t>NumMsgBytes</w:t>
            </w:r>
          </w:p>
        </w:tc>
        <w:tc>
          <w:tcPr>
            <w:tcW w:w="1180" w:type="dxa"/>
          </w:tcPr>
          <w:p w14:paraId="0B80E089" w14:textId="77777777" w:rsidR="001233F8" w:rsidRDefault="008160FF">
            <w:pPr>
              <w:spacing w:after="0"/>
              <w:jc w:val="center"/>
              <w:rPr>
                <w:color w:val="000000"/>
              </w:rPr>
            </w:pPr>
            <w:r>
              <w:rPr>
                <w:color w:val="000000"/>
              </w:rPr>
              <w:t>uint16</w:t>
            </w:r>
          </w:p>
        </w:tc>
        <w:tc>
          <w:tcPr>
            <w:tcW w:w="1512" w:type="dxa"/>
            <w:vAlign w:val="center"/>
          </w:tcPr>
          <w:p w14:paraId="6A329493" w14:textId="77777777" w:rsidR="001233F8" w:rsidRDefault="008160FF">
            <w:pPr>
              <w:spacing w:after="0"/>
              <w:jc w:val="center"/>
              <w:rPr>
                <w:color w:val="000000"/>
              </w:rPr>
            </w:pPr>
            <w:r>
              <w:rPr>
                <w:color w:val="000000"/>
              </w:rPr>
              <w:t>12</w:t>
            </w:r>
          </w:p>
        </w:tc>
      </w:tr>
      <w:tr w:rsidR="001233F8" w14:paraId="3A6B93A7" w14:textId="77777777">
        <w:trPr>
          <w:cantSplit/>
        </w:trPr>
        <w:tc>
          <w:tcPr>
            <w:tcW w:w="880" w:type="dxa"/>
          </w:tcPr>
          <w:p w14:paraId="4CB42412" w14:textId="77777777" w:rsidR="001233F8" w:rsidRDefault="008160FF">
            <w:pPr>
              <w:spacing w:after="0"/>
              <w:ind w:right="72"/>
              <w:jc w:val="center"/>
              <w:rPr>
                <w:color w:val="000000"/>
              </w:rPr>
            </w:pPr>
            <w:r>
              <w:rPr>
                <w:color w:val="000000"/>
              </w:rPr>
              <w:t>3-4</w:t>
            </w:r>
          </w:p>
        </w:tc>
        <w:tc>
          <w:tcPr>
            <w:tcW w:w="5463" w:type="dxa"/>
          </w:tcPr>
          <w:p w14:paraId="35D899C9" w14:textId="77777777" w:rsidR="001233F8" w:rsidRDefault="008160FF">
            <w:pPr>
              <w:spacing w:after="0"/>
              <w:rPr>
                <w:color w:val="000000"/>
              </w:rPr>
            </w:pPr>
            <w:r>
              <w:rPr>
                <w:color w:val="000000"/>
              </w:rPr>
              <w:t>Checksum</w:t>
            </w:r>
          </w:p>
        </w:tc>
        <w:tc>
          <w:tcPr>
            <w:tcW w:w="1180" w:type="dxa"/>
          </w:tcPr>
          <w:p w14:paraId="5190864A" w14:textId="77777777" w:rsidR="001233F8" w:rsidRDefault="008160FF">
            <w:pPr>
              <w:spacing w:after="0"/>
              <w:jc w:val="center"/>
              <w:rPr>
                <w:color w:val="000000"/>
              </w:rPr>
            </w:pPr>
            <w:r>
              <w:rPr>
                <w:color w:val="000000"/>
              </w:rPr>
              <w:t>uint16</w:t>
            </w:r>
          </w:p>
        </w:tc>
        <w:tc>
          <w:tcPr>
            <w:tcW w:w="1512" w:type="dxa"/>
            <w:vAlign w:val="center"/>
          </w:tcPr>
          <w:p w14:paraId="307CAFA8" w14:textId="77777777" w:rsidR="001233F8" w:rsidRDefault="008160FF">
            <w:pPr>
              <w:spacing w:after="0"/>
              <w:jc w:val="center"/>
              <w:rPr>
                <w:color w:val="000000"/>
              </w:rPr>
            </w:pPr>
            <w:r>
              <w:rPr>
                <w:color w:val="000000"/>
              </w:rPr>
              <w:t>See Section 4.6</w:t>
            </w:r>
          </w:p>
        </w:tc>
      </w:tr>
      <w:tr w:rsidR="001233F8" w14:paraId="33637B38" w14:textId="77777777">
        <w:trPr>
          <w:cantSplit/>
          <w:trHeight w:val="255"/>
        </w:trPr>
        <w:tc>
          <w:tcPr>
            <w:tcW w:w="880" w:type="dxa"/>
          </w:tcPr>
          <w:p w14:paraId="4C0C3C6B" w14:textId="77777777" w:rsidR="001233F8" w:rsidRDefault="008160FF">
            <w:pPr>
              <w:spacing w:after="0"/>
              <w:ind w:right="72"/>
              <w:jc w:val="center"/>
              <w:rPr>
                <w:color w:val="000000"/>
              </w:rPr>
            </w:pPr>
            <w:r>
              <w:rPr>
                <w:color w:val="000000"/>
              </w:rPr>
              <w:t>5</w:t>
            </w:r>
          </w:p>
        </w:tc>
        <w:tc>
          <w:tcPr>
            <w:tcW w:w="5463" w:type="dxa"/>
          </w:tcPr>
          <w:p w14:paraId="0C76AB0B" w14:textId="77777777" w:rsidR="001233F8" w:rsidRDefault="008160FF">
            <w:pPr>
              <w:spacing w:after="0"/>
              <w:rPr>
                <w:color w:val="000000"/>
              </w:rPr>
            </w:pPr>
            <w:r>
              <w:rPr>
                <w:color w:val="000000"/>
              </w:rPr>
              <w:t>TransactionID</w:t>
            </w:r>
          </w:p>
        </w:tc>
        <w:tc>
          <w:tcPr>
            <w:tcW w:w="1180" w:type="dxa"/>
          </w:tcPr>
          <w:p w14:paraId="3F8C7420" w14:textId="77777777" w:rsidR="001233F8" w:rsidRDefault="008160FF">
            <w:pPr>
              <w:spacing w:after="0"/>
              <w:jc w:val="center"/>
              <w:rPr>
                <w:color w:val="000000"/>
              </w:rPr>
            </w:pPr>
            <w:r>
              <w:rPr>
                <w:color w:val="000000"/>
              </w:rPr>
              <w:t>uint8</w:t>
            </w:r>
          </w:p>
        </w:tc>
        <w:tc>
          <w:tcPr>
            <w:tcW w:w="1512" w:type="dxa"/>
            <w:vAlign w:val="center"/>
          </w:tcPr>
          <w:p w14:paraId="0A4FD322" w14:textId="77777777" w:rsidR="001233F8" w:rsidRDefault="008160FF">
            <w:pPr>
              <w:spacing w:after="0"/>
              <w:jc w:val="center"/>
              <w:rPr>
                <w:color w:val="000000"/>
              </w:rPr>
            </w:pPr>
            <w:r>
              <w:rPr>
                <w:color w:val="000000"/>
              </w:rPr>
              <w:t>See Section 4.3</w:t>
            </w:r>
          </w:p>
        </w:tc>
      </w:tr>
      <w:tr w:rsidR="001233F8" w14:paraId="059638CC" w14:textId="77777777">
        <w:trPr>
          <w:cantSplit/>
        </w:trPr>
        <w:tc>
          <w:tcPr>
            <w:tcW w:w="880" w:type="dxa"/>
          </w:tcPr>
          <w:p w14:paraId="0A7AF235" w14:textId="77777777" w:rsidR="001233F8" w:rsidRDefault="008160FF">
            <w:pPr>
              <w:spacing w:after="0"/>
              <w:ind w:right="72"/>
              <w:jc w:val="center"/>
              <w:rPr>
                <w:color w:val="000000"/>
              </w:rPr>
            </w:pPr>
            <w:r>
              <w:rPr>
                <w:color w:val="000000"/>
              </w:rPr>
              <w:t>6</w:t>
            </w:r>
          </w:p>
        </w:tc>
        <w:tc>
          <w:tcPr>
            <w:tcW w:w="5463" w:type="dxa"/>
          </w:tcPr>
          <w:p w14:paraId="29AA8D15" w14:textId="77777777" w:rsidR="001233F8" w:rsidRDefault="008160FF">
            <w:pPr>
              <w:spacing w:after="0"/>
              <w:rPr>
                <w:color w:val="000000"/>
              </w:rPr>
            </w:pPr>
            <w:r>
              <w:rPr>
                <w:color w:val="000000"/>
              </w:rPr>
              <w:t>MessageID</w:t>
            </w:r>
          </w:p>
        </w:tc>
        <w:tc>
          <w:tcPr>
            <w:tcW w:w="1180" w:type="dxa"/>
          </w:tcPr>
          <w:p w14:paraId="0EF33074" w14:textId="77777777" w:rsidR="001233F8" w:rsidRDefault="008160FF">
            <w:pPr>
              <w:spacing w:after="0"/>
              <w:jc w:val="center"/>
              <w:rPr>
                <w:color w:val="000000"/>
              </w:rPr>
            </w:pPr>
            <w:r>
              <w:rPr>
                <w:color w:val="000000"/>
              </w:rPr>
              <w:t>uint8</w:t>
            </w:r>
          </w:p>
        </w:tc>
        <w:tc>
          <w:tcPr>
            <w:tcW w:w="1512" w:type="dxa"/>
            <w:vAlign w:val="center"/>
          </w:tcPr>
          <w:p w14:paraId="2296931B" w14:textId="77777777" w:rsidR="001233F8" w:rsidRDefault="008160FF">
            <w:pPr>
              <w:spacing w:after="0"/>
              <w:jc w:val="center"/>
              <w:rPr>
                <w:color w:val="000000"/>
              </w:rPr>
            </w:pPr>
            <w:r>
              <w:rPr>
                <w:color w:val="000000"/>
              </w:rPr>
              <w:t>114</w:t>
            </w:r>
          </w:p>
        </w:tc>
      </w:tr>
      <w:tr w:rsidR="001233F8" w14:paraId="36C67059" w14:textId="77777777">
        <w:trPr>
          <w:cantSplit/>
        </w:trPr>
        <w:tc>
          <w:tcPr>
            <w:tcW w:w="880" w:type="dxa"/>
          </w:tcPr>
          <w:p w14:paraId="6F0D903F" w14:textId="77777777" w:rsidR="001233F8" w:rsidRDefault="008160FF">
            <w:pPr>
              <w:spacing w:after="0"/>
              <w:ind w:right="72"/>
              <w:jc w:val="center"/>
              <w:rPr>
                <w:color w:val="000000"/>
              </w:rPr>
            </w:pPr>
            <w:r>
              <w:rPr>
                <w:color w:val="000000"/>
              </w:rPr>
              <w:t>7-10</w:t>
            </w:r>
          </w:p>
        </w:tc>
        <w:tc>
          <w:tcPr>
            <w:tcW w:w="5463" w:type="dxa"/>
          </w:tcPr>
          <w:p w14:paraId="7663AC2E" w14:textId="77777777" w:rsidR="001233F8" w:rsidRDefault="008160FF">
            <w:pPr>
              <w:spacing w:after="0"/>
              <w:rPr>
                <w:color w:val="000000"/>
              </w:rPr>
            </w:pPr>
            <w:r>
              <w:rPr>
                <w:color w:val="000000"/>
              </w:rPr>
              <w:t>Address</w:t>
            </w:r>
          </w:p>
        </w:tc>
        <w:tc>
          <w:tcPr>
            <w:tcW w:w="1180" w:type="dxa"/>
          </w:tcPr>
          <w:p w14:paraId="68D1651B" w14:textId="77777777" w:rsidR="001233F8" w:rsidRDefault="008160FF">
            <w:pPr>
              <w:spacing w:after="0"/>
              <w:jc w:val="center"/>
              <w:rPr>
                <w:color w:val="000000"/>
              </w:rPr>
            </w:pPr>
            <w:r>
              <w:rPr>
                <w:color w:val="000000"/>
              </w:rPr>
              <w:t>uint32</w:t>
            </w:r>
          </w:p>
        </w:tc>
        <w:tc>
          <w:tcPr>
            <w:tcW w:w="1512" w:type="dxa"/>
            <w:vAlign w:val="center"/>
          </w:tcPr>
          <w:p w14:paraId="4420BB83" w14:textId="77777777" w:rsidR="001233F8" w:rsidRDefault="008160FF">
            <w:pPr>
              <w:spacing w:after="0"/>
              <w:jc w:val="center"/>
              <w:rPr>
                <w:color w:val="000000"/>
              </w:rPr>
            </w:pPr>
            <w:r>
              <w:rPr>
                <w:color w:val="000000"/>
              </w:rPr>
              <w:t>See below</w:t>
            </w:r>
          </w:p>
        </w:tc>
      </w:tr>
      <w:tr w:rsidR="001233F8" w14:paraId="6587EA73" w14:textId="77777777">
        <w:trPr>
          <w:cantSplit/>
        </w:trPr>
        <w:tc>
          <w:tcPr>
            <w:tcW w:w="880" w:type="dxa"/>
          </w:tcPr>
          <w:p w14:paraId="75D0E56A" w14:textId="77777777" w:rsidR="001233F8" w:rsidRDefault="008160FF">
            <w:pPr>
              <w:spacing w:after="0"/>
              <w:ind w:right="72"/>
              <w:jc w:val="center"/>
              <w:rPr>
                <w:color w:val="000000"/>
              </w:rPr>
            </w:pPr>
            <w:r>
              <w:rPr>
                <w:color w:val="000000"/>
              </w:rPr>
              <w:t>11</w:t>
            </w:r>
          </w:p>
        </w:tc>
        <w:tc>
          <w:tcPr>
            <w:tcW w:w="5463" w:type="dxa"/>
          </w:tcPr>
          <w:p w14:paraId="69FE009A" w14:textId="77777777" w:rsidR="001233F8" w:rsidRDefault="008160FF">
            <w:pPr>
              <w:spacing w:after="0"/>
              <w:rPr>
                <w:color w:val="000000"/>
              </w:rPr>
            </w:pPr>
            <w:r>
              <w:rPr>
                <w:color w:val="000000"/>
              </w:rPr>
              <w:t>NData</w:t>
            </w:r>
          </w:p>
        </w:tc>
        <w:tc>
          <w:tcPr>
            <w:tcW w:w="1180" w:type="dxa"/>
          </w:tcPr>
          <w:p w14:paraId="5069FFC4" w14:textId="77777777" w:rsidR="001233F8" w:rsidRDefault="008160FF">
            <w:pPr>
              <w:spacing w:after="0"/>
              <w:jc w:val="center"/>
              <w:rPr>
                <w:color w:val="000000"/>
              </w:rPr>
            </w:pPr>
            <w:r>
              <w:rPr>
                <w:color w:val="000000"/>
              </w:rPr>
              <w:t>uint8</w:t>
            </w:r>
          </w:p>
        </w:tc>
        <w:tc>
          <w:tcPr>
            <w:tcW w:w="1512" w:type="dxa"/>
            <w:vAlign w:val="center"/>
          </w:tcPr>
          <w:p w14:paraId="0D85EAA8" w14:textId="77777777" w:rsidR="001233F8" w:rsidRDefault="008160FF">
            <w:pPr>
              <w:spacing w:after="0"/>
              <w:jc w:val="center"/>
              <w:rPr>
                <w:color w:val="000000"/>
              </w:rPr>
            </w:pPr>
            <w:r>
              <w:rPr>
                <w:color w:val="000000"/>
              </w:rPr>
              <w:t>See below</w:t>
            </w:r>
          </w:p>
        </w:tc>
      </w:tr>
    </w:tbl>
    <w:p w14:paraId="2A3A1931" w14:textId="77777777" w:rsidR="001233F8" w:rsidRDefault="008160FF">
      <w:pPr>
        <w:spacing w:before="240"/>
        <w:ind w:left="1080" w:hanging="360"/>
        <w:jc w:val="both"/>
        <w:rPr>
          <w:color w:val="000000"/>
        </w:rPr>
      </w:pPr>
      <w:r>
        <w:rPr>
          <w:b/>
          <w:color w:val="000000"/>
        </w:rPr>
        <w:t>Address</w:t>
      </w:r>
      <w:r>
        <w:rPr>
          <w:color w:val="000000"/>
        </w:rPr>
        <w:t>:  Beginning address of serial flash to read. The valid range is 0 thru [size of serial flash – 1]. The Module increments the address accordingly for each data value read.</w:t>
      </w:r>
    </w:p>
    <w:p w14:paraId="11E5375C" w14:textId="77777777" w:rsidR="001233F8" w:rsidRDefault="008160FF">
      <w:pPr>
        <w:spacing w:before="120" w:after="0"/>
        <w:ind w:left="1080" w:hanging="360"/>
        <w:rPr>
          <w:color w:val="000000"/>
        </w:rPr>
      </w:pPr>
      <w:r>
        <w:rPr>
          <w:b/>
          <w:color w:val="000000"/>
        </w:rPr>
        <w:t>NData</w:t>
      </w:r>
      <w:r>
        <w:rPr>
          <w:color w:val="000000"/>
        </w:rPr>
        <w:t>:  Number of uint8 data items to read from the serial flash. The valid values are 1-64.</w:t>
      </w:r>
    </w:p>
    <w:p w14:paraId="21896DA2" w14:textId="77777777" w:rsidR="001233F8" w:rsidRDefault="008160FF" w:rsidP="0086059E">
      <w:pPr>
        <w:pStyle w:val="Heading2"/>
        <w:numPr>
          <w:ilvl w:val="1"/>
          <w:numId w:val="24"/>
        </w:numPr>
      </w:pPr>
      <w:bookmarkStart w:id="173" w:name="_Toc202436151"/>
      <w:r>
        <w:t>Read Serial Flash Response</w:t>
      </w:r>
      <w:bookmarkEnd w:id="173"/>
    </w:p>
    <w:p w14:paraId="303FB5F2" w14:textId="77777777" w:rsidR="001233F8" w:rsidRDefault="008160FF">
      <w:pPr>
        <w:spacing w:before="120"/>
        <w:jc w:val="both"/>
        <w:rPr>
          <w:color w:val="000000"/>
        </w:rPr>
      </w:pPr>
      <w:r>
        <w:rPr>
          <w:color w:val="000000"/>
        </w:rPr>
        <w:t>When the Module receives a Read Serial Flash Dispatch it validates the command parameters, verifies the Module is in the proper state to receive the command, performs any processing associated with that command, and sends the Read Serial Flash Response to the Host.</w:t>
      </w:r>
    </w:p>
    <w:p w14:paraId="1733D371"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Usage:  SiriusXM Engineering</w:t>
      </w:r>
    </w:p>
    <w:p w14:paraId="3A435750"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Message Direction:  Sent from Module</w:t>
      </w:r>
    </w:p>
    <w:p w14:paraId="447979E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Test:  General message validation by Test Team; data verification by Development Team</w:t>
      </w:r>
    </w:p>
    <w:p w14:paraId="03470EC2"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Minimum </w:t>
      </w:r>
      <w:r>
        <w:rPr>
          <w:b/>
          <w:color w:val="000000"/>
          <w:szCs w:val="22"/>
        </w:rPr>
        <w:t>NumMsgBytes</w:t>
      </w:r>
      <w:r>
        <w:rPr>
          <w:color w:val="000000"/>
          <w:szCs w:val="22"/>
        </w:rPr>
        <w:t>:  72</w:t>
      </w:r>
    </w:p>
    <w:p w14:paraId="580DC88B" w14:textId="77777777" w:rsidR="001233F8" w:rsidRDefault="008160FF">
      <w:pPr>
        <w:keepNext/>
        <w:pBdr>
          <w:top w:val="nil"/>
          <w:left w:val="nil"/>
          <w:bottom w:val="nil"/>
          <w:right w:val="nil"/>
          <w:between w:val="nil"/>
        </w:pBdr>
        <w:tabs>
          <w:tab w:val="left" w:pos="2592"/>
          <w:tab w:val="left" w:pos="2340"/>
        </w:tabs>
        <w:spacing w:before="60" w:after="60"/>
        <w:ind w:left="648"/>
        <w:rPr>
          <w:color w:val="000000"/>
          <w:szCs w:val="22"/>
        </w:rPr>
      </w:pPr>
      <w:r>
        <w:rPr>
          <w:color w:val="000000"/>
          <w:szCs w:val="22"/>
        </w:rPr>
        <w:t xml:space="preserve">Maximum </w:t>
      </w:r>
      <w:r>
        <w:rPr>
          <w:b/>
          <w:color w:val="000000"/>
          <w:szCs w:val="22"/>
        </w:rPr>
        <w:t>NumMsgBytes</w:t>
      </w:r>
      <w:r>
        <w:rPr>
          <w:color w:val="000000"/>
          <w:szCs w:val="22"/>
        </w:rPr>
        <w:t>:  128</w:t>
      </w:r>
    </w:p>
    <w:p w14:paraId="23D372D0" w14:textId="77777777" w:rsidR="001233F8" w:rsidRDefault="008160FF">
      <w:pPr>
        <w:pBdr>
          <w:top w:val="nil"/>
          <w:left w:val="nil"/>
          <w:bottom w:val="nil"/>
          <w:right w:val="nil"/>
          <w:between w:val="nil"/>
        </w:pBdr>
        <w:tabs>
          <w:tab w:val="left" w:pos="2592"/>
        </w:tabs>
        <w:spacing w:before="60" w:after="60"/>
        <w:ind w:left="648"/>
        <w:rPr>
          <w:color w:val="000000"/>
          <w:szCs w:val="22"/>
        </w:rPr>
      </w:pPr>
      <w:r>
        <w:rPr>
          <w:color w:val="000000"/>
          <w:szCs w:val="22"/>
        </w:rPr>
        <w:t>Message Format:</w:t>
      </w:r>
    </w:p>
    <w:tbl>
      <w:tblPr>
        <w:tblStyle w:val="10"/>
        <w:tblW w:w="9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0"/>
        <w:gridCol w:w="5463"/>
        <w:gridCol w:w="1180"/>
        <w:gridCol w:w="1512"/>
      </w:tblGrid>
      <w:tr w:rsidR="001233F8" w14:paraId="2DFE19B9" w14:textId="77777777">
        <w:trPr>
          <w:cantSplit/>
          <w:tblHeader/>
        </w:trPr>
        <w:tc>
          <w:tcPr>
            <w:tcW w:w="880" w:type="dxa"/>
            <w:shd w:val="clear" w:color="auto" w:fill="EEECE1"/>
          </w:tcPr>
          <w:p w14:paraId="01E858C7" w14:textId="77777777" w:rsidR="001233F8" w:rsidRDefault="008160FF">
            <w:pPr>
              <w:spacing w:after="0"/>
              <w:jc w:val="center"/>
              <w:rPr>
                <w:b/>
                <w:color w:val="000000"/>
              </w:rPr>
            </w:pPr>
            <w:r>
              <w:rPr>
                <w:b/>
                <w:color w:val="000000"/>
              </w:rPr>
              <w:t>Byte #</w:t>
            </w:r>
          </w:p>
        </w:tc>
        <w:tc>
          <w:tcPr>
            <w:tcW w:w="5463" w:type="dxa"/>
            <w:shd w:val="clear" w:color="auto" w:fill="EEECE1"/>
          </w:tcPr>
          <w:p w14:paraId="49A27B25" w14:textId="77777777" w:rsidR="001233F8" w:rsidRDefault="008160FF">
            <w:pPr>
              <w:spacing w:after="0"/>
              <w:jc w:val="center"/>
              <w:rPr>
                <w:b/>
                <w:color w:val="000000"/>
              </w:rPr>
            </w:pPr>
            <w:r>
              <w:rPr>
                <w:b/>
                <w:color w:val="000000"/>
              </w:rPr>
              <w:t>Field Name</w:t>
            </w:r>
          </w:p>
        </w:tc>
        <w:tc>
          <w:tcPr>
            <w:tcW w:w="1180" w:type="dxa"/>
            <w:shd w:val="clear" w:color="auto" w:fill="EEECE1"/>
          </w:tcPr>
          <w:p w14:paraId="795B24C4" w14:textId="77777777" w:rsidR="001233F8" w:rsidRDefault="008160FF">
            <w:pPr>
              <w:spacing w:after="0"/>
              <w:jc w:val="center"/>
              <w:rPr>
                <w:b/>
                <w:color w:val="000000"/>
              </w:rPr>
            </w:pPr>
            <w:r>
              <w:rPr>
                <w:b/>
                <w:color w:val="000000"/>
              </w:rPr>
              <w:t>Data Type</w:t>
            </w:r>
          </w:p>
        </w:tc>
        <w:tc>
          <w:tcPr>
            <w:tcW w:w="1512" w:type="dxa"/>
            <w:shd w:val="clear" w:color="auto" w:fill="EEECE1"/>
            <w:vAlign w:val="center"/>
          </w:tcPr>
          <w:p w14:paraId="389E5A61" w14:textId="77777777" w:rsidR="001233F8" w:rsidRDefault="008160FF">
            <w:pPr>
              <w:spacing w:after="0"/>
              <w:jc w:val="center"/>
              <w:rPr>
                <w:b/>
                <w:color w:val="000000"/>
              </w:rPr>
            </w:pPr>
            <w:r>
              <w:rPr>
                <w:b/>
                <w:color w:val="000000"/>
              </w:rPr>
              <w:t>Value</w:t>
            </w:r>
          </w:p>
        </w:tc>
      </w:tr>
      <w:tr w:rsidR="001233F8" w14:paraId="796C5CB7" w14:textId="77777777">
        <w:trPr>
          <w:cantSplit/>
        </w:trPr>
        <w:tc>
          <w:tcPr>
            <w:tcW w:w="880" w:type="dxa"/>
          </w:tcPr>
          <w:p w14:paraId="082DA9EC" w14:textId="77777777" w:rsidR="001233F8" w:rsidRDefault="008160FF">
            <w:pPr>
              <w:spacing w:after="0"/>
              <w:ind w:right="72"/>
              <w:jc w:val="center"/>
              <w:rPr>
                <w:color w:val="000000"/>
              </w:rPr>
            </w:pPr>
            <w:r>
              <w:rPr>
                <w:color w:val="000000"/>
              </w:rPr>
              <w:t>0</w:t>
            </w:r>
          </w:p>
        </w:tc>
        <w:tc>
          <w:tcPr>
            <w:tcW w:w="5463" w:type="dxa"/>
          </w:tcPr>
          <w:p w14:paraId="5ADC82CC" w14:textId="77777777" w:rsidR="001233F8" w:rsidRDefault="008160FF">
            <w:pPr>
              <w:spacing w:after="0"/>
              <w:rPr>
                <w:color w:val="000000"/>
              </w:rPr>
            </w:pPr>
            <w:r>
              <w:rPr>
                <w:color w:val="000000"/>
              </w:rPr>
              <w:t>Sync</w:t>
            </w:r>
          </w:p>
        </w:tc>
        <w:tc>
          <w:tcPr>
            <w:tcW w:w="1180" w:type="dxa"/>
          </w:tcPr>
          <w:p w14:paraId="5892B190" w14:textId="77777777" w:rsidR="001233F8" w:rsidRDefault="008160FF">
            <w:pPr>
              <w:spacing w:after="0"/>
              <w:jc w:val="center"/>
              <w:rPr>
                <w:color w:val="000000"/>
              </w:rPr>
            </w:pPr>
            <w:r>
              <w:rPr>
                <w:color w:val="000000"/>
              </w:rPr>
              <w:t>uint8</w:t>
            </w:r>
          </w:p>
        </w:tc>
        <w:tc>
          <w:tcPr>
            <w:tcW w:w="1512" w:type="dxa"/>
            <w:vAlign w:val="center"/>
          </w:tcPr>
          <w:p w14:paraId="0EB2B8E8" w14:textId="77777777" w:rsidR="001233F8" w:rsidRDefault="008160FF">
            <w:pPr>
              <w:spacing w:after="0"/>
              <w:jc w:val="center"/>
              <w:rPr>
                <w:color w:val="000000"/>
              </w:rPr>
            </w:pPr>
            <w:r>
              <w:rPr>
                <w:color w:val="000000"/>
              </w:rPr>
              <w:t xml:space="preserve"> See Section 4.1</w:t>
            </w:r>
          </w:p>
        </w:tc>
      </w:tr>
      <w:tr w:rsidR="001233F8" w14:paraId="397D8A5E" w14:textId="77777777">
        <w:trPr>
          <w:cantSplit/>
        </w:trPr>
        <w:tc>
          <w:tcPr>
            <w:tcW w:w="880" w:type="dxa"/>
          </w:tcPr>
          <w:p w14:paraId="4D2DE0C6" w14:textId="77777777" w:rsidR="001233F8" w:rsidRDefault="008160FF">
            <w:pPr>
              <w:spacing w:after="0"/>
              <w:ind w:right="72"/>
              <w:jc w:val="center"/>
              <w:rPr>
                <w:color w:val="000000"/>
              </w:rPr>
            </w:pPr>
            <w:r>
              <w:rPr>
                <w:color w:val="000000"/>
              </w:rPr>
              <w:t>1-2</w:t>
            </w:r>
          </w:p>
        </w:tc>
        <w:tc>
          <w:tcPr>
            <w:tcW w:w="5463" w:type="dxa"/>
          </w:tcPr>
          <w:p w14:paraId="7414F55A" w14:textId="77777777" w:rsidR="001233F8" w:rsidRDefault="008160FF">
            <w:pPr>
              <w:spacing w:after="0"/>
              <w:rPr>
                <w:color w:val="000000"/>
              </w:rPr>
            </w:pPr>
            <w:r>
              <w:rPr>
                <w:color w:val="000000"/>
              </w:rPr>
              <w:t>NumMsgBytes</w:t>
            </w:r>
          </w:p>
        </w:tc>
        <w:tc>
          <w:tcPr>
            <w:tcW w:w="1180" w:type="dxa"/>
          </w:tcPr>
          <w:p w14:paraId="63156D56" w14:textId="77777777" w:rsidR="001233F8" w:rsidRDefault="008160FF">
            <w:pPr>
              <w:spacing w:after="0"/>
              <w:jc w:val="center"/>
              <w:rPr>
                <w:color w:val="000000"/>
              </w:rPr>
            </w:pPr>
            <w:r>
              <w:rPr>
                <w:color w:val="000000"/>
              </w:rPr>
              <w:t>uint16</w:t>
            </w:r>
          </w:p>
        </w:tc>
        <w:tc>
          <w:tcPr>
            <w:tcW w:w="1512" w:type="dxa"/>
            <w:vAlign w:val="center"/>
          </w:tcPr>
          <w:p w14:paraId="48106EF5" w14:textId="77777777" w:rsidR="001233F8" w:rsidRDefault="008160FF">
            <w:pPr>
              <w:spacing w:after="0"/>
              <w:jc w:val="center"/>
              <w:rPr>
                <w:color w:val="000000"/>
              </w:rPr>
            </w:pPr>
            <w:r>
              <w:rPr>
                <w:color w:val="000000"/>
              </w:rPr>
              <w:t>72</w:t>
            </w:r>
          </w:p>
        </w:tc>
      </w:tr>
      <w:tr w:rsidR="001233F8" w14:paraId="0F2EB394" w14:textId="77777777">
        <w:trPr>
          <w:cantSplit/>
        </w:trPr>
        <w:tc>
          <w:tcPr>
            <w:tcW w:w="880" w:type="dxa"/>
          </w:tcPr>
          <w:p w14:paraId="2031F811" w14:textId="77777777" w:rsidR="001233F8" w:rsidRDefault="008160FF">
            <w:pPr>
              <w:spacing w:after="0"/>
              <w:ind w:right="72"/>
              <w:jc w:val="center"/>
              <w:rPr>
                <w:color w:val="000000"/>
              </w:rPr>
            </w:pPr>
            <w:r>
              <w:rPr>
                <w:color w:val="000000"/>
              </w:rPr>
              <w:t>3-4</w:t>
            </w:r>
          </w:p>
        </w:tc>
        <w:tc>
          <w:tcPr>
            <w:tcW w:w="5463" w:type="dxa"/>
          </w:tcPr>
          <w:p w14:paraId="38065554" w14:textId="77777777" w:rsidR="001233F8" w:rsidRDefault="008160FF">
            <w:pPr>
              <w:spacing w:after="0"/>
              <w:rPr>
                <w:color w:val="000000"/>
              </w:rPr>
            </w:pPr>
            <w:r>
              <w:rPr>
                <w:color w:val="000000"/>
              </w:rPr>
              <w:t>Checksum</w:t>
            </w:r>
          </w:p>
        </w:tc>
        <w:tc>
          <w:tcPr>
            <w:tcW w:w="1180" w:type="dxa"/>
          </w:tcPr>
          <w:p w14:paraId="66045759" w14:textId="77777777" w:rsidR="001233F8" w:rsidRDefault="008160FF">
            <w:pPr>
              <w:spacing w:after="0"/>
              <w:jc w:val="center"/>
              <w:rPr>
                <w:color w:val="000000"/>
              </w:rPr>
            </w:pPr>
            <w:r>
              <w:rPr>
                <w:color w:val="000000"/>
              </w:rPr>
              <w:t>uint16</w:t>
            </w:r>
          </w:p>
        </w:tc>
        <w:tc>
          <w:tcPr>
            <w:tcW w:w="1512" w:type="dxa"/>
            <w:vAlign w:val="center"/>
          </w:tcPr>
          <w:p w14:paraId="4F97D762" w14:textId="77777777" w:rsidR="001233F8" w:rsidRDefault="008160FF">
            <w:pPr>
              <w:spacing w:after="0"/>
              <w:jc w:val="center"/>
              <w:rPr>
                <w:color w:val="000000"/>
              </w:rPr>
            </w:pPr>
            <w:r>
              <w:rPr>
                <w:color w:val="000000"/>
              </w:rPr>
              <w:t>See Section 4.6</w:t>
            </w:r>
          </w:p>
        </w:tc>
      </w:tr>
      <w:tr w:rsidR="001233F8" w14:paraId="42CBF8B9" w14:textId="77777777">
        <w:trPr>
          <w:cantSplit/>
          <w:trHeight w:val="255"/>
        </w:trPr>
        <w:tc>
          <w:tcPr>
            <w:tcW w:w="880" w:type="dxa"/>
          </w:tcPr>
          <w:p w14:paraId="0DABFA9A" w14:textId="77777777" w:rsidR="001233F8" w:rsidRDefault="008160FF">
            <w:pPr>
              <w:spacing w:after="0"/>
              <w:ind w:right="72"/>
              <w:jc w:val="center"/>
              <w:rPr>
                <w:color w:val="000000"/>
              </w:rPr>
            </w:pPr>
            <w:r>
              <w:rPr>
                <w:color w:val="000000"/>
              </w:rPr>
              <w:t>5</w:t>
            </w:r>
          </w:p>
        </w:tc>
        <w:tc>
          <w:tcPr>
            <w:tcW w:w="5463" w:type="dxa"/>
          </w:tcPr>
          <w:p w14:paraId="19B9A483" w14:textId="77777777" w:rsidR="001233F8" w:rsidRDefault="008160FF">
            <w:pPr>
              <w:spacing w:after="0"/>
              <w:rPr>
                <w:color w:val="000000"/>
              </w:rPr>
            </w:pPr>
            <w:r>
              <w:rPr>
                <w:color w:val="000000"/>
              </w:rPr>
              <w:t>TransactionID</w:t>
            </w:r>
          </w:p>
        </w:tc>
        <w:tc>
          <w:tcPr>
            <w:tcW w:w="1180" w:type="dxa"/>
          </w:tcPr>
          <w:p w14:paraId="01E902C5" w14:textId="77777777" w:rsidR="001233F8" w:rsidRDefault="008160FF">
            <w:pPr>
              <w:spacing w:after="0"/>
              <w:jc w:val="center"/>
              <w:rPr>
                <w:color w:val="000000"/>
              </w:rPr>
            </w:pPr>
            <w:r>
              <w:rPr>
                <w:color w:val="000000"/>
              </w:rPr>
              <w:t>uint8</w:t>
            </w:r>
          </w:p>
        </w:tc>
        <w:tc>
          <w:tcPr>
            <w:tcW w:w="1512" w:type="dxa"/>
            <w:vAlign w:val="center"/>
          </w:tcPr>
          <w:p w14:paraId="631BF67D" w14:textId="77777777" w:rsidR="001233F8" w:rsidRDefault="008160FF">
            <w:pPr>
              <w:spacing w:after="0"/>
              <w:jc w:val="center"/>
              <w:rPr>
                <w:color w:val="000000"/>
              </w:rPr>
            </w:pPr>
            <w:r>
              <w:rPr>
                <w:color w:val="000000"/>
              </w:rPr>
              <w:t>See Section 4.3</w:t>
            </w:r>
          </w:p>
        </w:tc>
      </w:tr>
      <w:tr w:rsidR="001233F8" w14:paraId="285A81B5" w14:textId="77777777">
        <w:trPr>
          <w:cantSplit/>
        </w:trPr>
        <w:tc>
          <w:tcPr>
            <w:tcW w:w="880" w:type="dxa"/>
          </w:tcPr>
          <w:p w14:paraId="26119D7C" w14:textId="77777777" w:rsidR="001233F8" w:rsidRDefault="008160FF">
            <w:pPr>
              <w:spacing w:after="0"/>
              <w:ind w:right="72"/>
              <w:jc w:val="center"/>
              <w:rPr>
                <w:color w:val="000000"/>
              </w:rPr>
            </w:pPr>
            <w:r>
              <w:rPr>
                <w:color w:val="000000"/>
              </w:rPr>
              <w:t>6</w:t>
            </w:r>
          </w:p>
        </w:tc>
        <w:tc>
          <w:tcPr>
            <w:tcW w:w="5463" w:type="dxa"/>
          </w:tcPr>
          <w:p w14:paraId="0CD37471" w14:textId="77777777" w:rsidR="001233F8" w:rsidRDefault="008160FF">
            <w:pPr>
              <w:spacing w:after="0"/>
              <w:rPr>
                <w:color w:val="000000"/>
              </w:rPr>
            </w:pPr>
            <w:r>
              <w:rPr>
                <w:color w:val="000000"/>
              </w:rPr>
              <w:t>MessageID</w:t>
            </w:r>
          </w:p>
        </w:tc>
        <w:tc>
          <w:tcPr>
            <w:tcW w:w="1180" w:type="dxa"/>
          </w:tcPr>
          <w:p w14:paraId="2726D716" w14:textId="77777777" w:rsidR="001233F8" w:rsidRDefault="008160FF">
            <w:pPr>
              <w:spacing w:after="0"/>
              <w:jc w:val="center"/>
              <w:rPr>
                <w:color w:val="000000"/>
              </w:rPr>
            </w:pPr>
            <w:r>
              <w:rPr>
                <w:color w:val="000000"/>
              </w:rPr>
              <w:t>uint8</w:t>
            </w:r>
          </w:p>
        </w:tc>
        <w:tc>
          <w:tcPr>
            <w:tcW w:w="1512" w:type="dxa"/>
            <w:vAlign w:val="center"/>
          </w:tcPr>
          <w:p w14:paraId="18163E23" w14:textId="77777777" w:rsidR="001233F8" w:rsidRDefault="008160FF">
            <w:pPr>
              <w:spacing w:after="0"/>
              <w:jc w:val="center"/>
              <w:rPr>
                <w:color w:val="000000"/>
              </w:rPr>
            </w:pPr>
            <w:r>
              <w:rPr>
                <w:color w:val="000000"/>
              </w:rPr>
              <w:t>115</w:t>
            </w:r>
          </w:p>
        </w:tc>
      </w:tr>
      <w:tr w:rsidR="001233F8" w14:paraId="366A677D" w14:textId="77777777">
        <w:trPr>
          <w:cantSplit/>
        </w:trPr>
        <w:tc>
          <w:tcPr>
            <w:tcW w:w="880" w:type="dxa"/>
          </w:tcPr>
          <w:p w14:paraId="332ED10D" w14:textId="77777777" w:rsidR="001233F8" w:rsidRDefault="008160FF">
            <w:pPr>
              <w:spacing w:after="0"/>
              <w:ind w:right="72"/>
              <w:jc w:val="center"/>
              <w:rPr>
                <w:color w:val="000000"/>
              </w:rPr>
            </w:pPr>
            <w:r>
              <w:rPr>
                <w:color w:val="000000"/>
              </w:rPr>
              <w:t>7</w:t>
            </w:r>
          </w:p>
        </w:tc>
        <w:tc>
          <w:tcPr>
            <w:tcW w:w="5463" w:type="dxa"/>
          </w:tcPr>
          <w:p w14:paraId="2616A076" w14:textId="77777777" w:rsidR="001233F8" w:rsidRDefault="008160FF">
            <w:pPr>
              <w:spacing w:after="0"/>
              <w:rPr>
                <w:color w:val="000000"/>
              </w:rPr>
            </w:pPr>
            <w:r>
              <w:rPr>
                <w:color w:val="000000"/>
              </w:rPr>
              <w:t>Status</w:t>
            </w:r>
          </w:p>
        </w:tc>
        <w:tc>
          <w:tcPr>
            <w:tcW w:w="1180" w:type="dxa"/>
          </w:tcPr>
          <w:p w14:paraId="4D16A64F" w14:textId="77777777" w:rsidR="001233F8" w:rsidRDefault="008160FF">
            <w:pPr>
              <w:spacing w:after="0"/>
              <w:jc w:val="center"/>
              <w:rPr>
                <w:color w:val="000000"/>
              </w:rPr>
            </w:pPr>
            <w:r>
              <w:rPr>
                <w:color w:val="000000"/>
              </w:rPr>
              <w:t>uint8</w:t>
            </w:r>
          </w:p>
        </w:tc>
        <w:tc>
          <w:tcPr>
            <w:tcW w:w="1512" w:type="dxa"/>
            <w:vAlign w:val="center"/>
          </w:tcPr>
          <w:p w14:paraId="78F6FD90" w14:textId="77777777" w:rsidR="001233F8" w:rsidRDefault="008160FF">
            <w:pPr>
              <w:spacing w:after="0"/>
              <w:jc w:val="center"/>
              <w:rPr>
                <w:color w:val="000000"/>
              </w:rPr>
            </w:pPr>
            <w:r>
              <w:rPr>
                <w:color w:val="000000"/>
              </w:rPr>
              <w:t>See below</w:t>
            </w:r>
          </w:p>
        </w:tc>
      </w:tr>
      <w:tr w:rsidR="001233F8" w14:paraId="27071916" w14:textId="77777777">
        <w:trPr>
          <w:cantSplit/>
        </w:trPr>
        <w:tc>
          <w:tcPr>
            <w:tcW w:w="880" w:type="dxa"/>
          </w:tcPr>
          <w:p w14:paraId="2B10E8B9" w14:textId="77777777" w:rsidR="001233F8" w:rsidRDefault="008160FF">
            <w:pPr>
              <w:spacing w:after="0"/>
              <w:ind w:right="72"/>
              <w:jc w:val="center"/>
              <w:rPr>
                <w:color w:val="000000"/>
              </w:rPr>
            </w:pPr>
            <w:r>
              <w:rPr>
                <w:color w:val="000000"/>
              </w:rPr>
              <w:t>8-71</w:t>
            </w:r>
          </w:p>
        </w:tc>
        <w:tc>
          <w:tcPr>
            <w:tcW w:w="5463" w:type="dxa"/>
          </w:tcPr>
          <w:p w14:paraId="42BCD188" w14:textId="77777777" w:rsidR="001233F8" w:rsidRDefault="008160FF">
            <w:pPr>
              <w:spacing w:after="0"/>
              <w:rPr>
                <w:color w:val="000000"/>
              </w:rPr>
            </w:pPr>
            <w:r>
              <w:rPr>
                <w:color w:val="000000"/>
              </w:rPr>
              <w:t>Data[64]</w:t>
            </w:r>
          </w:p>
        </w:tc>
        <w:tc>
          <w:tcPr>
            <w:tcW w:w="1180" w:type="dxa"/>
          </w:tcPr>
          <w:p w14:paraId="60BF1D74" w14:textId="77777777" w:rsidR="001233F8" w:rsidRDefault="008160FF">
            <w:pPr>
              <w:spacing w:after="0"/>
              <w:jc w:val="center"/>
              <w:rPr>
                <w:color w:val="000000"/>
              </w:rPr>
            </w:pPr>
            <w:r>
              <w:rPr>
                <w:color w:val="000000"/>
              </w:rPr>
              <w:t>uint8</w:t>
            </w:r>
          </w:p>
        </w:tc>
        <w:tc>
          <w:tcPr>
            <w:tcW w:w="1512" w:type="dxa"/>
            <w:vAlign w:val="center"/>
          </w:tcPr>
          <w:p w14:paraId="1ED9DD2F" w14:textId="77777777" w:rsidR="001233F8" w:rsidRDefault="008160FF">
            <w:pPr>
              <w:spacing w:after="0"/>
              <w:jc w:val="center"/>
              <w:rPr>
                <w:color w:val="000000"/>
              </w:rPr>
            </w:pPr>
            <w:r>
              <w:rPr>
                <w:color w:val="000000"/>
              </w:rPr>
              <w:t>See below</w:t>
            </w:r>
          </w:p>
        </w:tc>
      </w:tr>
    </w:tbl>
    <w:p w14:paraId="565A1FA2" w14:textId="77777777" w:rsidR="001233F8" w:rsidRDefault="008160FF">
      <w:pPr>
        <w:spacing w:before="240" w:after="60"/>
        <w:ind w:left="1080" w:hanging="360"/>
        <w:rPr>
          <w:color w:val="000000"/>
        </w:rPr>
      </w:pPr>
      <w:r>
        <w:rPr>
          <w:b/>
          <w:color w:val="000000"/>
        </w:rPr>
        <w:t>Status</w:t>
      </w:r>
      <w:r>
        <w:rPr>
          <w:color w:val="000000"/>
        </w:rPr>
        <w:t>:  Indicates if the read request was successful or not, and why. The valid values are:</w:t>
      </w:r>
    </w:p>
    <w:p w14:paraId="5A7C5DFF" w14:textId="77777777" w:rsidR="001233F8" w:rsidRDefault="008160FF">
      <w:pPr>
        <w:spacing w:after="0"/>
        <w:ind w:left="1440" w:hanging="360"/>
        <w:rPr>
          <w:color w:val="000000"/>
        </w:rPr>
      </w:pPr>
      <w:r>
        <w:rPr>
          <w:color w:val="000000"/>
        </w:rPr>
        <w:t>0 = successful, data is valid</w:t>
      </w:r>
    </w:p>
    <w:p w14:paraId="702ED8CC" w14:textId="77777777" w:rsidR="001233F8" w:rsidRDefault="008160FF">
      <w:pPr>
        <w:spacing w:after="0"/>
        <w:ind w:left="1440" w:hanging="360"/>
        <w:rPr>
          <w:color w:val="000000"/>
        </w:rPr>
      </w:pPr>
      <w:r>
        <w:rPr>
          <w:color w:val="000000"/>
        </w:rPr>
        <w:t xml:space="preserve">1 = failed, invalid </w:t>
      </w:r>
      <w:r>
        <w:rPr>
          <w:b/>
          <w:color w:val="000000"/>
        </w:rPr>
        <w:t>Address</w:t>
      </w:r>
      <w:r>
        <w:rPr>
          <w:color w:val="000000"/>
        </w:rPr>
        <w:t>, data is not valid</w:t>
      </w:r>
    </w:p>
    <w:p w14:paraId="50401028" w14:textId="77777777" w:rsidR="001233F8" w:rsidRDefault="008160FF">
      <w:pPr>
        <w:spacing w:after="0"/>
        <w:ind w:left="1440" w:hanging="360"/>
        <w:rPr>
          <w:color w:val="000000"/>
        </w:rPr>
      </w:pPr>
      <w:r>
        <w:rPr>
          <w:color w:val="000000"/>
        </w:rPr>
        <w:t xml:space="preserve">2 = failed, invalid </w:t>
      </w:r>
      <w:r>
        <w:rPr>
          <w:b/>
          <w:color w:val="000000"/>
        </w:rPr>
        <w:t>NData</w:t>
      </w:r>
      <w:r>
        <w:rPr>
          <w:color w:val="000000"/>
        </w:rPr>
        <w:t>, data is not valid</w:t>
      </w:r>
    </w:p>
    <w:p w14:paraId="44B8A6B9" w14:textId="77777777" w:rsidR="001233F8" w:rsidRDefault="008160FF">
      <w:pPr>
        <w:spacing w:before="120"/>
        <w:ind w:left="1080" w:hanging="360"/>
        <w:jc w:val="both"/>
        <w:rPr>
          <w:color w:val="000000"/>
        </w:rPr>
      </w:pPr>
      <w:r>
        <w:rPr>
          <w:b/>
          <w:color w:val="000000"/>
        </w:rPr>
        <w:lastRenderedPageBreak/>
        <w:t>Data</w:t>
      </w:r>
      <w:r>
        <w:rPr>
          <w:color w:val="000000"/>
        </w:rPr>
        <w:t xml:space="preserve">:  uint8 values read from the specified serial flash </w:t>
      </w:r>
      <w:r>
        <w:rPr>
          <w:b/>
          <w:color w:val="000000"/>
        </w:rPr>
        <w:t>Address</w:t>
      </w:r>
      <w:r>
        <w:rPr>
          <w:color w:val="000000"/>
        </w:rPr>
        <w:t xml:space="preserve">. The first </w:t>
      </w:r>
      <w:r>
        <w:rPr>
          <w:b/>
          <w:color w:val="000000"/>
        </w:rPr>
        <w:t>NData</w:t>
      </w:r>
      <w:r>
        <w:rPr>
          <w:color w:val="000000"/>
        </w:rPr>
        <w:t xml:space="preserve"> values are valid, and any remaining entries are set to 0.</w:t>
      </w:r>
    </w:p>
    <w:sectPr w:rsidR="001233F8">
      <w:headerReference w:type="default" r:id="rId9"/>
      <w:footerReference w:type="default" r:id="rId10"/>
      <w:headerReference w:type="first" r:id="rId11"/>
      <w:footerReference w:type="first" r:id="rId12"/>
      <w:pgSz w:w="12240" w:h="15840"/>
      <w:pgMar w:top="864" w:right="1008" w:bottom="1008" w:left="864" w:header="432" w:footer="43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5E535D" w14:textId="77777777" w:rsidR="00F13E37" w:rsidRDefault="00F13E37">
      <w:pPr>
        <w:spacing w:after="0"/>
      </w:pPr>
      <w:r>
        <w:separator/>
      </w:r>
    </w:p>
  </w:endnote>
  <w:endnote w:type="continuationSeparator" w:id="0">
    <w:p w14:paraId="15A3FE13" w14:textId="77777777" w:rsidR="00F13E37" w:rsidRDefault="00F13E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Frutiger 4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C8CF5" w14:textId="34D241F4" w:rsidR="001233F8" w:rsidRDefault="001233F8">
    <w:pPr>
      <w:pBdr>
        <w:top w:val="nil"/>
        <w:left w:val="nil"/>
        <w:bottom w:val="nil"/>
        <w:right w:val="nil"/>
        <w:between w:val="nil"/>
      </w:pBdr>
      <w:tabs>
        <w:tab w:val="right" w:pos="9360"/>
      </w:tabs>
      <w:spacing w:before="20" w:after="0"/>
      <w:jc w:val="center"/>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9169713"/>
      <w:placeholder>
        <w:docPart w:val="B532749164494C8481509DFF02235B33"/>
      </w:placeholder>
      <w:temporary/>
      <w:showingPlcHdr/>
      <w15:appearance w15:val="hidden"/>
    </w:sdtPr>
    <w:sdtContent>
      <w:p w14:paraId="35D31C3F" w14:textId="77777777" w:rsidR="0008681D" w:rsidRDefault="0008681D">
        <w:pPr>
          <w:pStyle w:val="Footer"/>
        </w:pPr>
        <w:r>
          <w:t>[Type here]</w:t>
        </w:r>
      </w:p>
    </w:sdtContent>
  </w:sdt>
  <w:p w14:paraId="2B5C67E6" w14:textId="77777777" w:rsidR="001233F8" w:rsidRDefault="001233F8">
    <w:pPr>
      <w:pBdr>
        <w:top w:val="nil"/>
        <w:left w:val="nil"/>
        <w:bottom w:val="nil"/>
        <w:right w:val="nil"/>
        <w:between w:val="nil"/>
      </w:pBdr>
      <w:spacing w:before="20" w:after="0"/>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0B6F92" w14:textId="77777777" w:rsidR="00F13E37" w:rsidRDefault="00F13E37">
      <w:pPr>
        <w:spacing w:after="0"/>
      </w:pPr>
      <w:r>
        <w:separator/>
      </w:r>
    </w:p>
  </w:footnote>
  <w:footnote w:type="continuationSeparator" w:id="0">
    <w:p w14:paraId="12E7595D" w14:textId="77777777" w:rsidR="00F13E37" w:rsidRDefault="00F13E37">
      <w:pPr>
        <w:spacing w:after="0"/>
      </w:pPr>
      <w:r>
        <w:continuationSeparator/>
      </w:r>
    </w:p>
  </w:footnote>
  <w:footnote w:id="1">
    <w:p w14:paraId="6E2C1F4F" w14:textId="77777777" w:rsidR="001233F8" w:rsidRDefault="008160FF">
      <w:pPr>
        <w:pBdr>
          <w:top w:val="nil"/>
          <w:left w:val="nil"/>
          <w:bottom w:val="nil"/>
          <w:right w:val="nil"/>
          <w:between w:val="nil"/>
        </w:pBdr>
        <w:rPr>
          <w:color w:val="000000"/>
          <w:sz w:val="18"/>
          <w:szCs w:val="18"/>
        </w:rPr>
      </w:pPr>
      <w:r>
        <w:rPr>
          <w:rStyle w:val="FootnoteReference"/>
        </w:rPr>
        <w:footnoteRef/>
      </w:r>
      <w:r>
        <w:rPr>
          <w:color w:val="000000"/>
          <w:sz w:val="18"/>
          <w:szCs w:val="18"/>
        </w:rPr>
        <w:t xml:space="preserve"> All of the Pellets have the same “Prefix” (a0012345678900001234b032f305) which is the portion of the Pellet prior to the Selection byte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463855987"/>
      <w:docPartObj>
        <w:docPartGallery w:val="Page Numbers (Top of Page)"/>
        <w:docPartUnique/>
      </w:docPartObj>
    </w:sdtPr>
    <w:sdtEndPr>
      <w:rPr>
        <w:noProof/>
      </w:rPr>
    </w:sdtEndPr>
    <w:sdtContent>
      <w:p w14:paraId="0A40E8E4" w14:textId="38FAEFEC" w:rsidR="0008681D" w:rsidRDefault="0008681D">
        <w:pPr>
          <w:pStyle w:val="Header"/>
        </w:pPr>
        <w:r>
          <w:rPr>
            <w:noProof w:val="0"/>
          </w:rPr>
          <w:fldChar w:fldCharType="begin"/>
        </w:r>
        <w:r>
          <w:instrText xml:space="preserve"> PAGE   \* MERGEFORMAT </w:instrText>
        </w:r>
        <w:r>
          <w:rPr>
            <w:noProof w:val="0"/>
          </w:rPr>
          <w:fldChar w:fldCharType="separate"/>
        </w:r>
        <w:r>
          <w:t>2</w:t>
        </w:r>
        <w:r>
          <w:fldChar w:fldCharType="end"/>
        </w:r>
      </w:p>
    </w:sdtContent>
  </w:sdt>
  <w:p w14:paraId="1617CACC" w14:textId="77777777" w:rsidR="001233F8" w:rsidRDefault="001233F8">
    <w:pPr>
      <w:keepLines/>
      <w:pBdr>
        <w:top w:val="nil"/>
        <w:left w:val="nil"/>
        <w:bottom w:val="nil"/>
        <w:right w:val="nil"/>
        <w:between w:val="nil"/>
      </w:pBdr>
      <w:spacing w:before="20" w:after="0"/>
      <w:rPr>
        <w:rFonts w:ascii="Arial" w:eastAsia="Arial" w:hAnsi="Arial" w:cs="Arial"/>
        <w:smallCaps/>
        <w:color w:val="000000"/>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669CF" w14:textId="01D786E3" w:rsidR="0008681D" w:rsidRDefault="0008681D">
    <w:pPr>
      <w:pStyle w:val="Header"/>
    </w:pPr>
    <w:r>
      <w:t>Copyright © Abhiram Lingamsetty.</w:t>
    </w:r>
  </w:p>
  <w:p w14:paraId="7494C6F3" w14:textId="77777777" w:rsidR="0008681D" w:rsidRDefault="000868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E0E"/>
    <w:multiLevelType w:val="multilevel"/>
    <w:tmpl w:val="812E53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DF6C9D"/>
    <w:multiLevelType w:val="multilevel"/>
    <w:tmpl w:val="08C83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F33BAC"/>
    <w:multiLevelType w:val="multilevel"/>
    <w:tmpl w:val="DC762E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B704F6"/>
    <w:multiLevelType w:val="multilevel"/>
    <w:tmpl w:val="011CEEC2"/>
    <w:lvl w:ilvl="0">
      <w:start w:val="1"/>
      <w:numFmt w:val="decimal"/>
      <w:lvlText w:val="%1"/>
      <w:lvlJc w:val="left"/>
      <w:pPr>
        <w:ind w:left="432" w:hanging="432"/>
      </w:pPr>
    </w:lvl>
    <w:lvl w:ilvl="1">
      <w:start w:val="1"/>
      <w:numFmt w:val="decimal"/>
      <w:lvlText w:val="%1.%2"/>
      <w:lvlJc w:val="left"/>
      <w:pPr>
        <w:ind w:left="6606" w:hanging="576"/>
      </w:pPr>
      <w:rPr>
        <w:b/>
        <w:i w:val="0"/>
      </w:rPr>
    </w:lvl>
    <w:lvl w:ilvl="2">
      <w:start w:val="1"/>
      <w:numFmt w:val="decimal"/>
      <w:lvlText w:val="%1.%2.%3"/>
      <w:lvlJc w:val="left"/>
      <w:pPr>
        <w:ind w:left="0" w:firstLine="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584" w:hanging="1584"/>
      </w:pPr>
    </w:lvl>
    <w:lvl w:ilvl="8">
      <w:start w:val="1"/>
      <w:numFmt w:val="decimal"/>
      <w:lvlText w:val="%1.%2.%3.%4.%5.%6.%7.%8.%9"/>
      <w:lvlJc w:val="left"/>
      <w:pPr>
        <w:ind w:left="1728" w:hanging="1728"/>
      </w:pPr>
    </w:lvl>
  </w:abstractNum>
  <w:abstractNum w:abstractNumId="4" w15:restartNumberingAfterBreak="0">
    <w:nsid w:val="1B26270A"/>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5" w15:restartNumberingAfterBreak="0">
    <w:nsid w:val="1D741879"/>
    <w:multiLevelType w:val="multilevel"/>
    <w:tmpl w:val="D1E60136"/>
    <w:styleLink w:val="AppendixHdgList"/>
    <w:lvl w:ilvl="0">
      <w:start w:val="1"/>
      <w:numFmt w:val="upperLetter"/>
      <w:lvlText w:val="Appendix %1"/>
      <w:lvlJc w:val="left"/>
      <w:pPr>
        <w:tabs>
          <w:tab w:val="num" w:pos="432"/>
        </w:tabs>
        <w:ind w:left="576" w:hanging="576"/>
      </w:pPr>
      <w:rPr>
        <w:rFonts w:cs="Times New Roman" w:hint="default"/>
      </w:rPr>
    </w:lvl>
    <w:lvl w:ilvl="1">
      <w:start w:val="1"/>
      <w:numFmt w:val="decimal"/>
      <w:lvlText w:val="%1.%2"/>
      <w:lvlJc w:val="left"/>
      <w:pPr>
        <w:tabs>
          <w:tab w:val="num" w:pos="576"/>
        </w:tabs>
        <w:ind w:left="576" w:hanging="576"/>
      </w:pPr>
      <w:rPr>
        <w:rFonts w:cs="Times New Roman" w:hint="default"/>
        <w:b/>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584"/>
        </w:tabs>
        <w:ind w:left="1584" w:hanging="1584"/>
      </w:pPr>
      <w:rPr>
        <w:rFonts w:cs="Times New Roman" w:hint="default"/>
      </w:rPr>
    </w:lvl>
    <w:lvl w:ilvl="8">
      <w:start w:val="1"/>
      <w:numFmt w:val="decimal"/>
      <w:lvlText w:val="%1.%2.%3.%4.%5.%6.%7.%8.%9"/>
      <w:lvlJc w:val="left"/>
      <w:pPr>
        <w:tabs>
          <w:tab w:val="num" w:pos="1728"/>
        </w:tabs>
        <w:ind w:left="1728" w:hanging="1728"/>
      </w:pPr>
      <w:rPr>
        <w:rFonts w:cs="Times New Roman" w:hint="default"/>
      </w:rPr>
    </w:lvl>
  </w:abstractNum>
  <w:abstractNum w:abstractNumId="6" w15:restartNumberingAfterBreak="0">
    <w:nsid w:val="22C110FE"/>
    <w:multiLevelType w:val="multilevel"/>
    <w:tmpl w:val="985436EE"/>
    <w:lvl w:ilvl="0">
      <w:start w:val="1"/>
      <w:numFmt w:val="decimal"/>
      <w:pStyle w:val="Heading1"/>
      <w:lvlText w:val="%1"/>
      <w:lvlJc w:val="left"/>
      <w:pPr>
        <w:ind w:left="432" w:hanging="432"/>
      </w:pPr>
    </w:lvl>
    <w:lvl w:ilvl="1">
      <w:start w:val="1"/>
      <w:numFmt w:val="decimal"/>
      <w:pStyle w:val="Heading2"/>
      <w:lvlText w:val="%1.%2"/>
      <w:lvlJc w:val="left"/>
      <w:pPr>
        <w:ind w:left="6606" w:hanging="576"/>
      </w:pPr>
      <w:rPr>
        <w:b/>
        <w:i w:val="0"/>
      </w:rPr>
    </w:lvl>
    <w:lvl w:ilvl="2">
      <w:start w:val="1"/>
      <w:numFmt w:val="decimal"/>
      <w:pStyle w:val="Heading3"/>
      <w:lvlText w:val="%1.%2.%3"/>
      <w:lvlJc w:val="left"/>
      <w:pPr>
        <w:ind w:left="0" w:firstLine="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584" w:hanging="1584"/>
      </w:pPr>
    </w:lvl>
    <w:lvl w:ilvl="8">
      <w:start w:val="1"/>
      <w:numFmt w:val="decimal"/>
      <w:pStyle w:val="Heading9"/>
      <w:lvlText w:val="%1.%2.%3.%4.%5.%6.%7.%8.%9"/>
      <w:lvlJc w:val="left"/>
      <w:pPr>
        <w:ind w:left="1728" w:hanging="1728"/>
      </w:pPr>
    </w:lvl>
  </w:abstractNum>
  <w:abstractNum w:abstractNumId="7" w15:restartNumberingAfterBreak="0">
    <w:nsid w:val="25880DBA"/>
    <w:multiLevelType w:val="multilevel"/>
    <w:tmpl w:val="6FD22F3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D136A18"/>
    <w:multiLevelType w:val="multilevel"/>
    <w:tmpl w:val="F45C15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4B378DE"/>
    <w:multiLevelType w:val="multilevel"/>
    <w:tmpl w:val="70F4A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C815A4F"/>
    <w:multiLevelType w:val="multilevel"/>
    <w:tmpl w:val="60A2C358"/>
    <w:name w:val="SXMHdrNum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6606"/>
        </w:tabs>
        <w:ind w:left="6606" w:hanging="576"/>
      </w:pPr>
      <w:rPr>
        <w:rFonts w:cs="Times New Roman" w:hint="default"/>
        <w:b/>
        <w:i w:val="0"/>
      </w:rPr>
    </w:lvl>
    <w:lvl w:ilvl="2">
      <w:start w:val="1"/>
      <w:numFmt w:val="decimal"/>
      <w:lvlText w:val="%1.%2.%3"/>
      <w:lvlJc w:val="left"/>
      <w:pPr>
        <w:tabs>
          <w:tab w:val="num" w:pos="720"/>
        </w:tabs>
        <w:ind w:left="0" w:firstLine="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584"/>
        </w:tabs>
        <w:ind w:left="1584" w:hanging="1584"/>
      </w:pPr>
      <w:rPr>
        <w:rFonts w:cs="Times New Roman" w:hint="default"/>
      </w:rPr>
    </w:lvl>
    <w:lvl w:ilvl="8">
      <w:start w:val="1"/>
      <w:numFmt w:val="decimal"/>
      <w:lvlText w:val="%1.%2.%3.%4.%5.%6.%7.%8.%9"/>
      <w:lvlJc w:val="left"/>
      <w:pPr>
        <w:tabs>
          <w:tab w:val="num" w:pos="1728"/>
        </w:tabs>
        <w:ind w:left="1728" w:hanging="1728"/>
      </w:pPr>
      <w:rPr>
        <w:rFonts w:cs="Times New Roman" w:hint="default"/>
      </w:rPr>
    </w:lvl>
  </w:abstractNum>
  <w:abstractNum w:abstractNumId="11" w15:restartNumberingAfterBreak="0">
    <w:nsid w:val="3DA17DCE"/>
    <w:multiLevelType w:val="multilevel"/>
    <w:tmpl w:val="2AE28DD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E446E2E"/>
    <w:multiLevelType w:val="multilevel"/>
    <w:tmpl w:val="413050B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3FCC2835"/>
    <w:multiLevelType w:val="multilevel"/>
    <w:tmpl w:val="582AC1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1355192"/>
    <w:multiLevelType w:val="multilevel"/>
    <w:tmpl w:val="4934B5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6590250"/>
    <w:multiLevelType w:val="multilevel"/>
    <w:tmpl w:val="C63445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F0408CB"/>
    <w:multiLevelType w:val="multilevel"/>
    <w:tmpl w:val="0D8C0E8E"/>
    <w:lvl w:ilvl="0">
      <w:start w:val="13"/>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51A4551F"/>
    <w:multiLevelType w:val="multilevel"/>
    <w:tmpl w:val="9B56D5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1AF6EE4"/>
    <w:multiLevelType w:val="multilevel"/>
    <w:tmpl w:val="CECAA3A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9722F2F"/>
    <w:multiLevelType w:val="multilevel"/>
    <w:tmpl w:val="AFAE4D8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59FD1340"/>
    <w:multiLevelType w:val="multilevel"/>
    <w:tmpl w:val="0409001F"/>
    <w:styleLink w:val="111111"/>
    <w:lvl w:ilvl="0">
      <w:start w:val="1"/>
      <w:numFmt w:val="decimal"/>
      <w:lvlText w:val="%1."/>
      <w:lvlJc w:val="left"/>
      <w:pPr>
        <w:ind w:left="360" w:hanging="360"/>
      </w:pPr>
      <w:rPr>
        <w:rFonts w:cs="Times New Roman"/>
      </w:rPr>
    </w:lvl>
    <w:lvl w:ilvl="1">
      <w:start w:val="1"/>
      <w:numFmt w:val="decimal"/>
      <w:lvlText w:val="%1.%2."/>
      <w:lvlJc w:val="left"/>
      <w:pPr>
        <w:ind w:left="432" w:hanging="432"/>
      </w:pPr>
      <w:rPr>
        <w:rFonts w:cs="Times New Roman"/>
      </w:rPr>
    </w:lvl>
    <w:lvl w:ilvl="2">
      <w:start w:val="1"/>
      <w:numFmt w:val="decimal"/>
      <w:lvlText w:val="%1.%2.%3."/>
      <w:lvlJc w:val="left"/>
      <w:pPr>
        <w:ind w:left="504" w:hanging="504"/>
      </w:pPr>
      <w:rPr>
        <w:rFonts w:cs="Times New Roman"/>
      </w:rPr>
    </w:lvl>
    <w:lvl w:ilvl="3">
      <w:start w:val="1"/>
      <w:numFmt w:val="decimal"/>
      <w:lvlText w:val="%1.%2.%3.%4."/>
      <w:lvlJc w:val="left"/>
      <w:pPr>
        <w:ind w:left="64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5BAA52F5"/>
    <w:multiLevelType w:val="multilevel"/>
    <w:tmpl w:val="A2C288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BEE51C5"/>
    <w:multiLevelType w:val="multilevel"/>
    <w:tmpl w:val="5A1672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D7D15B0"/>
    <w:multiLevelType w:val="multilevel"/>
    <w:tmpl w:val="5A1EBD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5A7566B"/>
    <w:multiLevelType w:val="multilevel"/>
    <w:tmpl w:val="102012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A6414C8"/>
    <w:multiLevelType w:val="multilevel"/>
    <w:tmpl w:val="E326CB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7C0A6122"/>
    <w:multiLevelType w:val="multilevel"/>
    <w:tmpl w:val="3F004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DC827AB"/>
    <w:multiLevelType w:val="multilevel"/>
    <w:tmpl w:val="F8A454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339917">
    <w:abstractNumId w:val="12"/>
  </w:num>
  <w:num w:numId="2" w16cid:durableId="1774978475">
    <w:abstractNumId w:val="24"/>
  </w:num>
  <w:num w:numId="3" w16cid:durableId="1086800301">
    <w:abstractNumId w:val="26"/>
  </w:num>
  <w:num w:numId="4" w16cid:durableId="404570425">
    <w:abstractNumId w:val="11"/>
  </w:num>
  <w:num w:numId="5" w16cid:durableId="57946844">
    <w:abstractNumId w:val="7"/>
  </w:num>
  <w:num w:numId="6" w16cid:durableId="1340429872">
    <w:abstractNumId w:val="1"/>
  </w:num>
  <w:num w:numId="7" w16cid:durableId="437062205">
    <w:abstractNumId w:val="9"/>
  </w:num>
  <w:num w:numId="8" w16cid:durableId="99304529">
    <w:abstractNumId w:val="17"/>
  </w:num>
  <w:num w:numId="9" w16cid:durableId="203061832">
    <w:abstractNumId w:val="23"/>
  </w:num>
  <w:num w:numId="10" w16cid:durableId="388892071">
    <w:abstractNumId w:val="22"/>
  </w:num>
  <w:num w:numId="11" w16cid:durableId="2084180781">
    <w:abstractNumId w:val="13"/>
  </w:num>
  <w:num w:numId="12" w16cid:durableId="2025011930">
    <w:abstractNumId w:val="19"/>
  </w:num>
  <w:num w:numId="13" w16cid:durableId="1426849995">
    <w:abstractNumId w:val="15"/>
  </w:num>
  <w:num w:numId="14" w16cid:durableId="1561016913">
    <w:abstractNumId w:val="25"/>
  </w:num>
  <w:num w:numId="15" w16cid:durableId="1999452887">
    <w:abstractNumId w:val="8"/>
  </w:num>
  <w:num w:numId="16" w16cid:durableId="126632684">
    <w:abstractNumId w:val="21"/>
  </w:num>
  <w:num w:numId="17" w16cid:durableId="826089758">
    <w:abstractNumId w:val="0"/>
  </w:num>
  <w:num w:numId="18" w16cid:durableId="1509980283">
    <w:abstractNumId w:val="6"/>
  </w:num>
  <w:num w:numId="19" w16cid:durableId="1036587191">
    <w:abstractNumId w:val="14"/>
  </w:num>
  <w:num w:numId="20" w16cid:durableId="950166343">
    <w:abstractNumId w:val="2"/>
  </w:num>
  <w:num w:numId="21" w16cid:durableId="2046755008">
    <w:abstractNumId w:val="27"/>
  </w:num>
  <w:num w:numId="22" w16cid:durableId="339160652">
    <w:abstractNumId w:val="18"/>
  </w:num>
  <w:num w:numId="23" w16cid:durableId="127868987">
    <w:abstractNumId w:val="3"/>
  </w:num>
  <w:num w:numId="24" w16cid:durableId="1644507592">
    <w:abstractNumId w:val="16"/>
  </w:num>
  <w:num w:numId="25" w16cid:durableId="740830781">
    <w:abstractNumId w:val="20"/>
  </w:num>
  <w:num w:numId="26" w16cid:durableId="680664764">
    <w:abstractNumId w:val="5"/>
  </w:num>
  <w:num w:numId="27" w16cid:durableId="1422069639">
    <w:abstractNumId w:val="4"/>
  </w:num>
  <w:num w:numId="28" w16cid:durableId="1591087719">
    <w:abstractNumId w:val="10"/>
  </w:num>
  <w:num w:numId="29" w16cid:durableId="575749914">
    <w:abstractNumId w:val="10"/>
  </w:num>
  <w:num w:numId="30" w16cid:durableId="468859320">
    <w:abstractNumId w:val="10"/>
  </w:num>
  <w:num w:numId="31" w16cid:durableId="2126149847">
    <w:abstractNumId w:val="10"/>
  </w:num>
  <w:num w:numId="32" w16cid:durableId="369035070">
    <w:abstractNumId w:val="10"/>
  </w:num>
  <w:num w:numId="33" w16cid:durableId="2015910700">
    <w:abstractNumId w:val="10"/>
  </w:num>
  <w:num w:numId="34" w16cid:durableId="1886333665">
    <w:abstractNumId w:val="10"/>
  </w:num>
  <w:num w:numId="35" w16cid:durableId="814293970">
    <w:abstractNumId w:val="10"/>
  </w:num>
  <w:num w:numId="36" w16cid:durableId="1957104348">
    <w:abstractNumId w:val="10"/>
  </w:num>
  <w:num w:numId="37" w16cid:durableId="1063025997">
    <w:abstractNumId w:val="10"/>
  </w:num>
  <w:num w:numId="38" w16cid:durableId="1052197020">
    <w:abstractNumId w:val="10"/>
  </w:num>
  <w:num w:numId="39" w16cid:durableId="1666978728">
    <w:abstractNumId w:val="10"/>
  </w:num>
  <w:num w:numId="40" w16cid:durableId="12954786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3F8"/>
    <w:rsid w:val="000056D1"/>
    <w:rsid w:val="00005897"/>
    <w:rsid w:val="00014FBE"/>
    <w:rsid w:val="00020B9A"/>
    <w:rsid w:val="0002403D"/>
    <w:rsid w:val="000413A3"/>
    <w:rsid w:val="0005586C"/>
    <w:rsid w:val="00067329"/>
    <w:rsid w:val="00072AC0"/>
    <w:rsid w:val="0008681D"/>
    <w:rsid w:val="00094C7F"/>
    <w:rsid w:val="000A19AD"/>
    <w:rsid w:val="000C626C"/>
    <w:rsid w:val="00103A49"/>
    <w:rsid w:val="00114195"/>
    <w:rsid w:val="00122AC0"/>
    <w:rsid w:val="001233F8"/>
    <w:rsid w:val="00140462"/>
    <w:rsid w:val="001B0E8A"/>
    <w:rsid w:val="001B3CD2"/>
    <w:rsid w:val="00200388"/>
    <w:rsid w:val="00210F00"/>
    <w:rsid w:val="002149C8"/>
    <w:rsid w:val="00231781"/>
    <w:rsid w:val="002350A6"/>
    <w:rsid w:val="002678C9"/>
    <w:rsid w:val="002C1CB4"/>
    <w:rsid w:val="002C6585"/>
    <w:rsid w:val="002D2FB0"/>
    <w:rsid w:val="002D5F82"/>
    <w:rsid w:val="00307266"/>
    <w:rsid w:val="00326E3C"/>
    <w:rsid w:val="00331820"/>
    <w:rsid w:val="0038436B"/>
    <w:rsid w:val="003B0980"/>
    <w:rsid w:val="003B6A4F"/>
    <w:rsid w:val="003F0E74"/>
    <w:rsid w:val="00402486"/>
    <w:rsid w:val="00410CD5"/>
    <w:rsid w:val="00432CB3"/>
    <w:rsid w:val="00477F2C"/>
    <w:rsid w:val="004D1835"/>
    <w:rsid w:val="004E102A"/>
    <w:rsid w:val="004E5E78"/>
    <w:rsid w:val="005039F2"/>
    <w:rsid w:val="005209FB"/>
    <w:rsid w:val="00522B53"/>
    <w:rsid w:val="005441FA"/>
    <w:rsid w:val="005653D1"/>
    <w:rsid w:val="00573B77"/>
    <w:rsid w:val="0058442C"/>
    <w:rsid w:val="005865AD"/>
    <w:rsid w:val="005A707D"/>
    <w:rsid w:val="005B1088"/>
    <w:rsid w:val="005E1AEB"/>
    <w:rsid w:val="005F4D4B"/>
    <w:rsid w:val="005F5495"/>
    <w:rsid w:val="0061042A"/>
    <w:rsid w:val="006147CD"/>
    <w:rsid w:val="006641CE"/>
    <w:rsid w:val="00670AEB"/>
    <w:rsid w:val="00675B6D"/>
    <w:rsid w:val="00695669"/>
    <w:rsid w:val="006A3DE7"/>
    <w:rsid w:val="006B0525"/>
    <w:rsid w:val="006B59F6"/>
    <w:rsid w:val="007103B6"/>
    <w:rsid w:val="00717E23"/>
    <w:rsid w:val="00737967"/>
    <w:rsid w:val="007519A5"/>
    <w:rsid w:val="00765C20"/>
    <w:rsid w:val="007661CB"/>
    <w:rsid w:val="007832DC"/>
    <w:rsid w:val="007A1532"/>
    <w:rsid w:val="00803261"/>
    <w:rsid w:val="008160FF"/>
    <w:rsid w:val="00831064"/>
    <w:rsid w:val="00851093"/>
    <w:rsid w:val="0086059E"/>
    <w:rsid w:val="008740A0"/>
    <w:rsid w:val="00895382"/>
    <w:rsid w:val="008C0DD3"/>
    <w:rsid w:val="008E6181"/>
    <w:rsid w:val="0091490C"/>
    <w:rsid w:val="00915882"/>
    <w:rsid w:val="00920B52"/>
    <w:rsid w:val="00925FFA"/>
    <w:rsid w:val="009605CD"/>
    <w:rsid w:val="00985A7F"/>
    <w:rsid w:val="009B6431"/>
    <w:rsid w:val="009C3F98"/>
    <w:rsid w:val="009E73B0"/>
    <w:rsid w:val="00AA381B"/>
    <w:rsid w:val="00AD103E"/>
    <w:rsid w:val="00AD7228"/>
    <w:rsid w:val="00AF1D28"/>
    <w:rsid w:val="00B0352D"/>
    <w:rsid w:val="00B55D18"/>
    <w:rsid w:val="00B966E0"/>
    <w:rsid w:val="00BA600B"/>
    <w:rsid w:val="00C61206"/>
    <w:rsid w:val="00C63452"/>
    <w:rsid w:val="00C71B18"/>
    <w:rsid w:val="00C87729"/>
    <w:rsid w:val="00CA5A94"/>
    <w:rsid w:val="00CB5934"/>
    <w:rsid w:val="00D15038"/>
    <w:rsid w:val="00D15E6C"/>
    <w:rsid w:val="00D15FFD"/>
    <w:rsid w:val="00D26D87"/>
    <w:rsid w:val="00D41223"/>
    <w:rsid w:val="00D57D9A"/>
    <w:rsid w:val="00D63E41"/>
    <w:rsid w:val="00D643DF"/>
    <w:rsid w:val="00D648DF"/>
    <w:rsid w:val="00D71282"/>
    <w:rsid w:val="00D72C55"/>
    <w:rsid w:val="00D80A78"/>
    <w:rsid w:val="00D872CD"/>
    <w:rsid w:val="00DA696E"/>
    <w:rsid w:val="00DC1098"/>
    <w:rsid w:val="00E10849"/>
    <w:rsid w:val="00E25D20"/>
    <w:rsid w:val="00E30B22"/>
    <w:rsid w:val="00E347F9"/>
    <w:rsid w:val="00E47C97"/>
    <w:rsid w:val="00E85FF5"/>
    <w:rsid w:val="00EE7330"/>
    <w:rsid w:val="00F13E37"/>
    <w:rsid w:val="00F54CB7"/>
    <w:rsid w:val="00FB20D6"/>
    <w:rsid w:val="00FD0BEB"/>
    <w:rsid w:val="00FE6FC8"/>
    <w:rsid w:val="00FF2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67C4"/>
  <w15:docId w15:val="{5803A7B1-03D3-47F3-AD53-C61CEBA82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206"/>
    <w:rPr>
      <w:rFonts w:eastAsia="MS Mincho"/>
      <w:szCs w:val="24"/>
      <w:lang w:eastAsia="ja-JP"/>
    </w:rPr>
  </w:style>
  <w:style w:type="paragraph" w:styleId="Heading1">
    <w:name w:val="heading 1"/>
    <w:basedOn w:val="Normal"/>
    <w:next w:val="Normal"/>
    <w:link w:val="Heading1Char"/>
    <w:autoRedefine/>
    <w:qFormat/>
    <w:rsid w:val="0086059E"/>
    <w:pPr>
      <w:keepNext/>
      <w:keepLines/>
      <w:pageBreakBefore/>
      <w:numPr>
        <w:numId w:val="18"/>
      </w:numPr>
      <w:pBdr>
        <w:bottom w:val="single" w:sz="24" w:space="0" w:color="auto"/>
      </w:pBdr>
      <w:tabs>
        <w:tab w:val="left" w:pos="576"/>
        <w:tab w:val="left" w:pos="864"/>
      </w:tabs>
      <w:spacing w:after="240"/>
      <w:outlineLvl w:val="0"/>
    </w:pPr>
    <w:rPr>
      <w:rFonts w:ascii="Arial Black" w:hAnsi="Arial Black"/>
      <w:bCs/>
      <w:color w:val="000000" w:themeColor="text1"/>
      <w:spacing w:val="-10"/>
      <w:kern w:val="20"/>
      <w:position w:val="8"/>
      <w:sz w:val="32"/>
      <w:szCs w:val="32"/>
    </w:rPr>
  </w:style>
  <w:style w:type="paragraph" w:styleId="Heading2">
    <w:name w:val="heading 2"/>
    <w:basedOn w:val="Heading1"/>
    <w:next w:val="Normal"/>
    <w:link w:val="Heading2Char"/>
    <w:qFormat/>
    <w:rsid w:val="002D2FB0"/>
    <w:pPr>
      <w:pageBreakBefore w:val="0"/>
      <w:numPr>
        <w:ilvl w:val="1"/>
      </w:numPr>
      <w:pBdr>
        <w:bottom w:val="none" w:sz="0" w:space="0" w:color="auto"/>
      </w:pBdr>
      <w:tabs>
        <w:tab w:val="clear" w:pos="576"/>
      </w:tabs>
      <w:spacing w:before="480" w:after="120"/>
      <w:ind w:left="540"/>
      <w:outlineLvl w:val="1"/>
    </w:pPr>
    <w:rPr>
      <w:bCs w:val="0"/>
      <w:iCs/>
      <w:sz w:val="28"/>
      <w:szCs w:val="28"/>
    </w:rPr>
  </w:style>
  <w:style w:type="paragraph" w:styleId="Heading3">
    <w:name w:val="heading 3"/>
    <w:basedOn w:val="Heading2"/>
    <w:next w:val="Normal"/>
    <w:link w:val="Heading3Char1"/>
    <w:qFormat/>
    <w:rsid w:val="00C61206"/>
    <w:pPr>
      <w:numPr>
        <w:ilvl w:val="2"/>
      </w:numPr>
      <w:spacing w:before="400"/>
      <w:outlineLvl w:val="2"/>
    </w:pPr>
    <w:rPr>
      <w:rFonts w:ascii="Arial" w:hAnsi="Arial"/>
      <w:b/>
      <w:bCs/>
      <w:spacing w:val="-4"/>
      <w:position w:val="0"/>
      <w:sz w:val="26"/>
      <w:szCs w:val="26"/>
    </w:rPr>
  </w:style>
  <w:style w:type="paragraph" w:styleId="Heading4">
    <w:name w:val="heading 4"/>
    <w:basedOn w:val="Heading3"/>
    <w:next w:val="Normal"/>
    <w:link w:val="Heading4Char"/>
    <w:qFormat/>
    <w:rsid w:val="00C61206"/>
    <w:pPr>
      <w:numPr>
        <w:ilvl w:val="3"/>
      </w:numPr>
      <w:tabs>
        <w:tab w:val="clear" w:pos="864"/>
      </w:tabs>
      <w:outlineLvl w:val="3"/>
    </w:pPr>
    <w:rPr>
      <w:bCs w:val="0"/>
      <w:spacing w:val="0"/>
      <w:sz w:val="22"/>
      <w:szCs w:val="28"/>
    </w:rPr>
  </w:style>
  <w:style w:type="paragraph" w:styleId="Heading5">
    <w:name w:val="heading 5"/>
    <w:basedOn w:val="Heading4"/>
    <w:next w:val="Normal"/>
    <w:link w:val="Heading5Char"/>
    <w:qFormat/>
    <w:rsid w:val="00C61206"/>
    <w:pPr>
      <w:numPr>
        <w:ilvl w:val="4"/>
      </w:numPr>
      <w:outlineLvl w:val="4"/>
    </w:pPr>
    <w:rPr>
      <w:bCs/>
      <w:i/>
      <w:iCs w:val="0"/>
      <w:szCs w:val="26"/>
    </w:rPr>
  </w:style>
  <w:style w:type="paragraph" w:styleId="Heading6">
    <w:name w:val="heading 6"/>
    <w:basedOn w:val="Heading5"/>
    <w:next w:val="Normal"/>
    <w:link w:val="Heading6Char"/>
    <w:qFormat/>
    <w:rsid w:val="00C61206"/>
    <w:pPr>
      <w:numPr>
        <w:ilvl w:val="5"/>
      </w:numPr>
      <w:outlineLvl w:val="5"/>
    </w:pPr>
    <w:rPr>
      <w:b w:val="0"/>
      <w:bCs w:val="0"/>
      <w:i w:val="0"/>
      <w:szCs w:val="22"/>
      <w:u w:val="single"/>
    </w:rPr>
  </w:style>
  <w:style w:type="paragraph" w:styleId="Heading7">
    <w:name w:val="heading 7"/>
    <w:basedOn w:val="Heading6"/>
    <w:next w:val="Normal"/>
    <w:link w:val="Heading7Char"/>
    <w:qFormat/>
    <w:rsid w:val="00C61206"/>
    <w:pPr>
      <w:numPr>
        <w:ilvl w:val="6"/>
      </w:numPr>
      <w:outlineLvl w:val="6"/>
    </w:pPr>
    <w:rPr>
      <w:i/>
    </w:rPr>
  </w:style>
  <w:style w:type="paragraph" w:styleId="Heading8">
    <w:name w:val="heading 8"/>
    <w:basedOn w:val="Heading7"/>
    <w:next w:val="Normal"/>
    <w:link w:val="Heading8Char"/>
    <w:qFormat/>
    <w:rsid w:val="00C61206"/>
    <w:pPr>
      <w:numPr>
        <w:ilvl w:val="7"/>
      </w:numPr>
      <w:outlineLvl w:val="7"/>
    </w:pPr>
    <w:rPr>
      <w:i w:val="0"/>
      <w:iCs/>
      <w:u w:val="none"/>
    </w:rPr>
  </w:style>
  <w:style w:type="paragraph" w:styleId="Heading9">
    <w:name w:val="heading 9"/>
    <w:basedOn w:val="Heading8"/>
    <w:next w:val="Normal"/>
    <w:link w:val="Heading9Char"/>
    <w:qFormat/>
    <w:rsid w:val="00C61206"/>
    <w:pPr>
      <w:numPr>
        <w:ilvl w:val="8"/>
      </w:numPr>
      <w:tabs>
        <w:tab w:val="num" w:pos="1296"/>
      </w:tabs>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C61206"/>
    <w:pPr>
      <w:keepLines/>
      <w:jc w:val="center"/>
    </w:pPr>
    <w:rPr>
      <w:rFonts w:ascii="Arial" w:hAnsi="Arial"/>
      <w:b/>
      <w:bCs/>
      <w:kern w:val="28"/>
      <w:sz w:val="48"/>
      <w:szCs w:val="32"/>
    </w:rPr>
  </w:style>
  <w:style w:type="character" w:customStyle="1" w:styleId="Heading1Char">
    <w:name w:val="Heading 1 Char"/>
    <w:basedOn w:val="DefaultParagraphFont"/>
    <w:link w:val="Heading1"/>
    <w:locked/>
    <w:rsid w:val="0086059E"/>
    <w:rPr>
      <w:rFonts w:ascii="Arial Black" w:eastAsia="MS Mincho" w:hAnsi="Arial Black"/>
      <w:bCs/>
      <w:color w:val="000000" w:themeColor="text1"/>
      <w:spacing w:val="-10"/>
      <w:kern w:val="20"/>
      <w:position w:val="8"/>
      <w:sz w:val="32"/>
      <w:szCs w:val="32"/>
      <w:lang w:eastAsia="ja-JP"/>
    </w:rPr>
  </w:style>
  <w:style w:type="character" w:customStyle="1" w:styleId="Heading2Char">
    <w:name w:val="Heading 2 Char"/>
    <w:basedOn w:val="DefaultParagraphFont"/>
    <w:link w:val="Heading2"/>
    <w:locked/>
    <w:rsid w:val="002D2FB0"/>
    <w:rPr>
      <w:rFonts w:ascii="Arial Black" w:eastAsia="MS Mincho" w:hAnsi="Arial Black"/>
      <w:iCs/>
      <w:color w:val="000000" w:themeColor="text1"/>
      <w:spacing w:val="-10"/>
      <w:kern w:val="20"/>
      <w:position w:val="8"/>
      <w:sz w:val="28"/>
      <w:szCs w:val="28"/>
      <w:lang w:eastAsia="ja-JP"/>
    </w:rPr>
  </w:style>
  <w:style w:type="character" w:customStyle="1" w:styleId="Heading3Char">
    <w:name w:val="Heading 3 Char"/>
    <w:basedOn w:val="DefaultParagraphFont"/>
    <w:uiPriority w:val="99"/>
    <w:locked/>
    <w:rsid w:val="00C61206"/>
    <w:rPr>
      <w:rFonts w:ascii="Cambria" w:eastAsia="MS Gothic" w:hAnsi="Cambria" w:cs="Times New Roman"/>
      <w:b/>
      <w:bCs/>
      <w:sz w:val="26"/>
      <w:szCs w:val="26"/>
    </w:rPr>
  </w:style>
  <w:style w:type="character" w:customStyle="1" w:styleId="Heading4Char">
    <w:name w:val="Heading 4 Char"/>
    <w:basedOn w:val="DefaultParagraphFont"/>
    <w:link w:val="Heading4"/>
    <w:locked/>
    <w:rsid w:val="00C61206"/>
    <w:rPr>
      <w:rFonts w:ascii="Arial" w:eastAsia="MS Mincho" w:hAnsi="Arial"/>
      <w:b/>
      <w:iCs/>
      <w:color w:val="000000" w:themeColor="text1"/>
      <w:kern w:val="20"/>
      <w:szCs w:val="28"/>
      <w:lang w:eastAsia="ja-JP"/>
    </w:rPr>
  </w:style>
  <w:style w:type="character" w:customStyle="1" w:styleId="Heading5Char">
    <w:name w:val="Heading 5 Char"/>
    <w:basedOn w:val="DefaultParagraphFont"/>
    <w:link w:val="Heading5"/>
    <w:locked/>
    <w:rsid w:val="00C61206"/>
    <w:rPr>
      <w:rFonts w:ascii="Arial" w:eastAsia="MS Mincho" w:hAnsi="Arial"/>
      <w:b/>
      <w:bCs/>
      <w:i/>
      <w:color w:val="000000" w:themeColor="text1"/>
      <w:kern w:val="20"/>
      <w:szCs w:val="26"/>
      <w:lang w:eastAsia="ja-JP"/>
    </w:rPr>
  </w:style>
  <w:style w:type="character" w:customStyle="1" w:styleId="Heading6Char">
    <w:name w:val="Heading 6 Char"/>
    <w:basedOn w:val="DefaultParagraphFont"/>
    <w:link w:val="Heading6"/>
    <w:locked/>
    <w:rsid w:val="00C61206"/>
    <w:rPr>
      <w:rFonts w:ascii="Arial" w:eastAsia="MS Mincho" w:hAnsi="Arial"/>
      <w:color w:val="000000" w:themeColor="text1"/>
      <w:kern w:val="20"/>
      <w:u w:val="single"/>
      <w:lang w:eastAsia="ja-JP"/>
    </w:rPr>
  </w:style>
  <w:style w:type="character" w:customStyle="1" w:styleId="Heading7Char">
    <w:name w:val="Heading 7 Char"/>
    <w:basedOn w:val="DefaultParagraphFont"/>
    <w:link w:val="Heading7"/>
    <w:locked/>
    <w:rsid w:val="00C61206"/>
    <w:rPr>
      <w:rFonts w:ascii="Arial" w:eastAsia="MS Mincho" w:hAnsi="Arial"/>
      <w:i/>
      <w:color w:val="000000" w:themeColor="text1"/>
      <w:kern w:val="20"/>
      <w:u w:val="single"/>
      <w:lang w:eastAsia="ja-JP"/>
    </w:rPr>
  </w:style>
  <w:style w:type="character" w:customStyle="1" w:styleId="Heading8Char">
    <w:name w:val="Heading 8 Char"/>
    <w:basedOn w:val="DefaultParagraphFont"/>
    <w:link w:val="Heading8"/>
    <w:locked/>
    <w:rsid w:val="00C61206"/>
    <w:rPr>
      <w:rFonts w:ascii="Arial" w:eastAsia="MS Mincho" w:hAnsi="Arial"/>
      <w:iCs/>
      <w:color w:val="000000" w:themeColor="text1"/>
      <w:kern w:val="20"/>
      <w:lang w:eastAsia="ja-JP"/>
    </w:rPr>
  </w:style>
  <w:style w:type="character" w:customStyle="1" w:styleId="Heading9Char">
    <w:name w:val="Heading 9 Char"/>
    <w:basedOn w:val="DefaultParagraphFont"/>
    <w:link w:val="Heading9"/>
    <w:locked/>
    <w:rsid w:val="00C61206"/>
    <w:rPr>
      <w:rFonts w:ascii="Arial" w:eastAsia="MS Mincho" w:hAnsi="Arial"/>
      <w:i/>
      <w:iCs/>
      <w:color w:val="000000" w:themeColor="text1"/>
      <w:kern w:val="20"/>
      <w:lang w:eastAsia="ja-JP"/>
    </w:rPr>
  </w:style>
  <w:style w:type="paragraph" w:customStyle="1" w:styleId="HeadingBase">
    <w:name w:val="Heading Base"/>
    <w:basedOn w:val="Normal"/>
    <w:next w:val="BodyText"/>
    <w:link w:val="HeadingBaseChar"/>
    <w:uiPriority w:val="99"/>
    <w:rsid w:val="00C61206"/>
    <w:pPr>
      <w:keepNext/>
      <w:keepLines/>
      <w:spacing w:before="140" w:line="220" w:lineRule="atLeast"/>
      <w:ind w:left="1080"/>
    </w:pPr>
    <w:rPr>
      <w:rFonts w:ascii="Arial" w:hAnsi="Arial"/>
      <w:spacing w:val="-4"/>
      <w:kern w:val="28"/>
      <w:szCs w:val="20"/>
    </w:rPr>
  </w:style>
  <w:style w:type="paragraph" w:styleId="BodyText">
    <w:name w:val="Body Text"/>
    <w:basedOn w:val="Normal"/>
    <w:link w:val="BodyTextChar"/>
    <w:uiPriority w:val="99"/>
    <w:rsid w:val="00C61206"/>
  </w:style>
  <w:style w:type="character" w:customStyle="1" w:styleId="BodyTextChar">
    <w:name w:val="Body Text Char"/>
    <w:basedOn w:val="DefaultParagraphFont"/>
    <w:link w:val="BodyText"/>
    <w:uiPriority w:val="99"/>
    <w:locked/>
    <w:rsid w:val="00C61206"/>
    <w:rPr>
      <w:rFonts w:eastAsia="MS Mincho"/>
      <w:szCs w:val="24"/>
      <w:lang w:eastAsia="ja-JP"/>
    </w:rPr>
  </w:style>
  <w:style w:type="paragraph" w:customStyle="1" w:styleId="TitleCover">
    <w:name w:val="Title Cover"/>
    <w:basedOn w:val="Normal"/>
    <w:next w:val="Normal"/>
    <w:uiPriority w:val="99"/>
    <w:rsid w:val="00C61206"/>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szCs w:val="20"/>
    </w:rPr>
  </w:style>
  <w:style w:type="paragraph" w:styleId="Footer">
    <w:name w:val="footer"/>
    <w:basedOn w:val="Normal"/>
    <w:link w:val="FooterChar1"/>
    <w:uiPriority w:val="99"/>
    <w:rsid w:val="00C61206"/>
    <w:pPr>
      <w:spacing w:before="20" w:after="0"/>
    </w:pPr>
    <w:rPr>
      <w:rFonts w:ascii="Arial" w:hAnsi="Arial"/>
      <w:noProof/>
      <w:sz w:val="16"/>
    </w:rPr>
  </w:style>
  <w:style w:type="character" w:customStyle="1" w:styleId="FooterChar">
    <w:name w:val="Footer Char"/>
    <w:basedOn w:val="DefaultParagraphFont"/>
    <w:uiPriority w:val="99"/>
    <w:locked/>
    <w:rsid w:val="00C61206"/>
    <w:rPr>
      <w:rFonts w:eastAsia="MS Mincho" w:cs="Times New Roman"/>
      <w:sz w:val="24"/>
      <w:szCs w:val="24"/>
    </w:rPr>
  </w:style>
  <w:style w:type="character" w:customStyle="1" w:styleId="FooterChar1">
    <w:name w:val="Footer Char1"/>
    <w:basedOn w:val="DefaultParagraphFont"/>
    <w:link w:val="Footer"/>
    <w:uiPriority w:val="99"/>
    <w:locked/>
    <w:rsid w:val="00C61206"/>
    <w:rPr>
      <w:rFonts w:ascii="Arial" w:eastAsia="MS Mincho" w:hAnsi="Arial"/>
      <w:noProof/>
      <w:sz w:val="16"/>
      <w:szCs w:val="24"/>
      <w:lang w:eastAsia="ja-JP"/>
    </w:rPr>
  </w:style>
  <w:style w:type="paragraph" w:styleId="Subtitle">
    <w:name w:val="Subtitle"/>
    <w:basedOn w:val="Normal"/>
    <w:link w:val="SubtitleChar"/>
    <w:uiPriority w:val="99"/>
    <w:qFormat/>
    <w:rsid w:val="00C61206"/>
    <w:pPr>
      <w:spacing w:after="60"/>
      <w:jc w:val="center"/>
      <w:outlineLvl w:val="1"/>
    </w:pPr>
    <w:rPr>
      <w:rFonts w:ascii="Arial" w:hAnsi="Arial"/>
    </w:rPr>
  </w:style>
  <w:style w:type="character" w:customStyle="1" w:styleId="SubtitleChar">
    <w:name w:val="Subtitle Char"/>
    <w:basedOn w:val="DefaultParagraphFont"/>
    <w:link w:val="Subtitle"/>
    <w:uiPriority w:val="99"/>
    <w:locked/>
    <w:rsid w:val="00C61206"/>
    <w:rPr>
      <w:rFonts w:ascii="Arial" w:eastAsia="MS Mincho" w:hAnsi="Arial"/>
      <w:szCs w:val="24"/>
      <w:lang w:eastAsia="ja-JP"/>
    </w:rPr>
  </w:style>
  <w:style w:type="character" w:customStyle="1" w:styleId="TitleChar">
    <w:name w:val="Title Char"/>
    <w:basedOn w:val="DefaultParagraphFont"/>
    <w:link w:val="Title"/>
    <w:uiPriority w:val="99"/>
    <w:locked/>
    <w:rsid w:val="00C61206"/>
    <w:rPr>
      <w:rFonts w:ascii="Arial" w:eastAsia="MS Mincho" w:hAnsi="Arial"/>
      <w:b/>
      <w:bCs/>
      <w:kern w:val="28"/>
      <w:sz w:val="48"/>
      <w:szCs w:val="32"/>
      <w:lang w:eastAsia="ja-JP"/>
    </w:rPr>
  </w:style>
  <w:style w:type="paragraph" w:customStyle="1" w:styleId="SubtitleCover">
    <w:name w:val="Subtitle Cover"/>
    <w:basedOn w:val="TitleCover"/>
    <w:next w:val="BodyText"/>
    <w:uiPriority w:val="99"/>
    <w:rsid w:val="00C61206"/>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BodyText2">
    <w:name w:val="Body Text 2"/>
    <w:basedOn w:val="Normal"/>
    <w:link w:val="BodyText2Char"/>
    <w:uiPriority w:val="99"/>
    <w:semiHidden/>
    <w:rsid w:val="00C61206"/>
    <w:pPr>
      <w:spacing w:line="480" w:lineRule="auto"/>
    </w:pPr>
  </w:style>
  <w:style w:type="character" w:customStyle="1" w:styleId="BodyText2Char">
    <w:name w:val="Body Text 2 Char"/>
    <w:basedOn w:val="DefaultParagraphFont"/>
    <w:link w:val="BodyText2"/>
    <w:uiPriority w:val="99"/>
    <w:semiHidden/>
    <w:locked/>
    <w:rsid w:val="00C61206"/>
    <w:rPr>
      <w:rFonts w:eastAsia="MS Mincho"/>
      <w:szCs w:val="24"/>
      <w:lang w:eastAsia="ja-JP"/>
    </w:rPr>
  </w:style>
  <w:style w:type="paragraph" w:styleId="Header">
    <w:name w:val="header"/>
    <w:basedOn w:val="Footer"/>
    <w:link w:val="HeaderChar"/>
    <w:uiPriority w:val="99"/>
    <w:rsid w:val="00C61206"/>
  </w:style>
  <w:style w:type="character" w:customStyle="1" w:styleId="HeaderChar">
    <w:name w:val="Header Char"/>
    <w:basedOn w:val="DefaultParagraphFont"/>
    <w:link w:val="Header"/>
    <w:uiPriority w:val="99"/>
    <w:locked/>
    <w:rsid w:val="00C61206"/>
    <w:rPr>
      <w:rFonts w:ascii="Arial" w:eastAsia="MS Mincho" w:hAnsi="Arial"/>
      <w:noProof/>
      <w:sz w:val="16"/>
      <w:szCs w:val="24"/>
      <w:lang w:eastAsia="ja-JP"/>
    </w:rPr>
  </w:style>
  <w:style w:type="paragraph" w:customStyle="1" w:styleId="HeaderBase">
    <w:name w:val="Header Base"/>
    <w:basedOn w:val="Normal"/>
    <w:uiPriority w:val="99"/>
    <w:rsid w:val="00C61206"/>
    <w:pPr>
      <w:keepLines/>
      <w:tabs>
        <w:tab w:val="center" w:pos="4320"/>
        <w:tab w:val="right" w:pos="8640"/>
      </w:tabs>
      <w:spacing w:before="120" w:line="190" w:lineRule="atLeast"/>
      <w:ind w:left="1080"/>
    </w:pPr>
    <w:rPr>
      <w:rFonts w:ascii="Arial" w:hAnsi="Arial"/>
      <w:caps/>
      <w:sz w:val="15"/>
      <w:szCs w:val="20"/>
    </w:rPr>
  </w:style>
  <w:style w:type="paragraph" w:customStyle="1" w:styleId="Sximsgtypedefhdrftr">
    <w:name w:val="Sxi_msg_typedef_hdrftr"/>
    <w:basedOn w:val="Normal"/>
    <w:uiPriority w:val="99"/>
    <w:rsid w:val="00C61206"/>
    <w:pPr>
      <w:tabs>
        <w:tab w:val="left" w:pos="2592"/>
      </w:tabs>
      <w:spacing w:before="60" w:after="60"/>
      <w:ind w:firstLine="547"/>
    </w:pPr>
  </w:style>
  <w:style w:type="paragraph" w:styleId="TOC1">
    <w:name w:val="toc 1"/>
    <w:basedOn w:val="Normal"/>
    <w:next w:val="Normal"/>
    <w:uiPriority w:val="39"/>
    <w:rsid w:val="00C61206"/>
    <w:pPr>
      <w:spacing w:after="60"/>
      <w:ind w:right="720"/>
    </w:pPr>
    <w:rPr>
      <w:rFonts w:ascii="Arial" w:hAnsi="Arial"/>
      <w:b/>
      <w:noProof/>
      <w:spacing w:val="-4"/>
      <w:kern w:val="20"/>
    </w:rPr>
  </w:style>
  <w:style w:type="paragraph" w:customStyle="1" w:styleId="TOCBase">
    <w:name w:val="TOC Base"/>
    <w:basedOn w:val="Normal"/>
    <w:uiPriority w:val="99"/>
    <w:rsid w:val="00C61206"/>
    <w:pPr>
      <w:tabs>
        <w:tab w:val="right" w:leader="dot" w:pos="6480"/>
      </w:tabs>
      <w:spacing w:before="120" w:after="240" w:line="240" w:lineRule="atLeast"/>
    </w:pPr>
    <w:rPr>
      <w:rFonts w:ascii="Arial" w:hAnsi="Arial"/>
      <w:szCs w:val="20"/>
    </w:rPr>
  </w:style>
  <w:style w:type="paragraph" w:styleId="TOC2">
    <w:name w:val="toc 2"/>
    <w:basedOn w:val="TOC1"/>
    <w:next w:val="Normal"/>
    <w:uiPriority w:val="39"/>
    <w:rsid w:val="00C61206"/>
    <w:pPr>
      <w:ind w:left="144"/>
    </w:pPr>
    <w:rPr>
      <w:b w:val="0"/>
    </w:rPr>
  </w:style>
  <w:style w:type="paragraph" w:styleId="TOC3">
    <w:name w:val="toc 3"/>
    <w:basedOn w:val="TOC2"/>
    <w:next w:val="Normal"/>
    <w:uiPriority w:val="39"/>
    <w:rsid w:val="00C61206"/>
    <w:pPr>
      <w:ind w:left="288"/>
    </w:pPr>
  </w:style>
  <w:style w:type="paragraph" w:styleId="TOC4">
    <w:name w:val="toc 4"/>
    <w:basedOn w:val="TOCBase"/>
    <w:autoRedefine/>
    <w:uiPriority w:val="39"/>
    <w:rsid w:val="00C61206"/>
    <w:pPr>
      <w:tabs>
        <w:tab w:val="clear" w:pos="6480"/>
        <w:tab w:val="left" w:pos="-1980"/>
        <w:tab w:val="left" w:pos="-1620"/>
        <w:tab w:val="left" w:pos="540"/>
      </w:tabs>
      <w:spacing w:before="0" w:after="0" w:line="240" w:lineRule="auto"/>
    </w:pPr>
  </w:style>
  <w:style w:type="paragraph" w:styleId="TOC5">
    <w:name w:val="toc 5"/>
    <w:basedOn w:val="TOCBase"/>
    <w:autoRedefine/>
    <w:uiPriority w:val="39"/>
    <w:rsid w:val="00C61206"/>
    <w:pPr>
      <w:tabs>
        <w:tab w:val="clear" w:pos="6480"/>
        <w:tab w:val="left" w:pos="1170"/>
      </w:tabs>
      <w:spacing w:before="0" w:after="0" w:line="240" w:lineRule="auto"/>
      <w:ind w:left="1170"/>
    </w:pPr>
    <w:rPr>
      <w:b/>
      <w:bCs/>
    </w:rPr>
  </w:style>
  <w:style w:type="paragraph" w:styleId="TOC6">
    <w:name w:val="toc 6"/>
    <w:basedOn w:val="Normal"/>
    <w:next w:val="Normal"/>
    <w:autoRedefine/>
    <w:uiPriority w:val="39"/>
    <w:rsid w:val="00C61206"/>
    <w:pPr>
      <w:spacing w:before="120"/>
      <w:ind w:left="1000"/>
    </w:pPr>
    <w:rPr>
      <w:rFonts w:ascii="Arial" w:hAnsi="Arial"/>
      <w:szCs w:val="20"/>
    </w:rPr>
  </w:style>
  <w:style w:type="paragraph" w:styleId="TOC7">
    <w:name w:val="toc 7"/>
    <w:basedOn w:val="Normal"/>
    <w:next w:val="Normal"/>
    <w:autoRedefine/>
    <w:uiPriority w:val="39"/>
    <w:rsid w:val="00C61206"/>
    <w:pPr>
      <w:spacing w:before="120"/>
      <w:ind w:left="1200"/>
    </w:pPr>
    <w:rPr>
      <w:rFonts w:ascii="Arial" w:hAnsi="Arial"/>
      <w:szCs w:val="20"/>
    </w:rPr>
  </w:style>
  <w:style w:type="paragraph" w:styleId="TOC8">
    <w:name w:val="toc 8"/>
    <w:basedOn w:val="Normal"/>
    <w:next w:val="Normal"/>
    <w:autoRedefine/>
    <w:uiPriority w:val="39"/>
    <w:rsid w:val="00C61206"/>
    <w:pPr>
      <w:spacing w:before="120"/>
      <w:ind w:left="1400"/>
    </w:pPr>
    <w:rPr>
      <w:rFonts w:ascii="Arial" w:hAnsi="Arial"/>
      <w:szCs w:val="20"/>
    </w:rPr>
  </w:style>
  <w:style w:type="paragraph" w:styleId="TOC9">
    <w:name w:val="toc 9"/>
    <w:basedOn w:val="Normal"/>
    <w:next w:val="Normal"/>
    <w:autoRedefine/>
    <w:uiPriority w:val="39"/>
    <w:rsid w:val="00C61206"/>
    <w:pPr>
      <w:spacing w:before="120"/>
      <w:ind w:left="1600"/>
    </w:pPr>
    <w:rPr>
      <w:rFonts w:ascii="Arial" w:hAnsi="Arial"/>
      <w:szCs w:val="20"/>
    </w:rPr>
  </w:style>
  <w:style w:type="paragraph" w:customStyle="1" w:styleId="BlockQuotation">
    <w:name w:val="Block Quotation"/>
    <w:basedOn w:val="Normal"/>
    <w:uiPriority w:val="99"/>
    <w:rsid w:val="00C61206"/>
    <w:pPr>
      <w:pBdr>
        <w:top w:val="single" w:sz="12" w:space="12" w:color="FFFFFF"/>
        <w:left w:val="single" w:sz="6" w:space="12" w:color="FFFFFF"/>
        <w:bottom w:val="single" w:sz="6" w:space="12" w:color="FFFFFF"/>
        <w:right w:val="single" w:sz="6" w:space="12" w:color="FFFFFF"/>
      </w:pBdr>
      <w:shd w:val="pct5" w:color="auto" w:fill="auto"/>
      <w:spacing w:before="120" w:after="240" w:line="220" w:lineRule="atLeast"/>
      <w:ind w:left="1368" w:right="240"/>
      <w:jc w:val="both"/>
    </w:pPr>
    <w:rPr>
      <w:rFonts w:ascii="Arial Narrow" w:hAnsi="Arial Narrow"/>
      <w:szCs w:val="20"/>
    </w:rPr>
  </w:style>
  <w:style w:type="paragraph" w:styleId="BodyTextIndent">
    <w:name w:val="Body Text Indent"/>
    <w:basedOn w:val="Normal"/>
    <w:link w:val="BodyTextIndentChar"/>
    <w:uiPriority w:val="99"/>
    <w:semiHidden/>
    <w:rsid w:val="00C61206"/>
    <w:pPr>
      <w:ind w:left="360"/>
    </w:pPr>
  </w:style>
  <w:style w:type="character" w:customStyle="1" w:styleId="BodyTextIndentChar">
    <w:name w:val="Body Text Indent Char"/>
    <w:basedOn w:val="DefaultParagraphFont"/>
    <w:link w:val="BodyTextIndent"/>
    <w:uiPriority w:val="99"/>
    <w:semiHidden/>
    <w:locked/>
    <w:rsid w:val="00C61206"/>
    <w:rPr>
      <w:rFonts w:eastAsia="MS Mincho"/>
      <w:szCs w:val="24"/>
      <w:lang w:eastAsia="ja-JP"/>
    </w:rPr>
  </w:style>
  <w:style w:type="paragraph" w:customStyle="1" w:styleId="Picture">
    <w:name w:val="Picture"/>
    <w:basedOn w:val="Normal"/>
    <w:next w:val="Caption"/>
    <w:uiPriority w:val="99"/>
    <w:rsid w:val="00C61206"/>
    <w:pPr>
      <w:keepNext/>
      <w:spacing w:before="120"/>
      <w:ind w:left="1080"/>
    </w:pPr>
    <w:rPr>
      <w:rFonts w:ascii="Arial" w:hAnsi="Arial"/>
      <w:szCs w:val="20"/>
    </w:rPr>
  </w:style>
  <w:style w:type="paragraph" w:styleId="Caption">
    <w:name w:val="caption"/>
    <w:basedOn w:val="Normal"/>
    <w:next w:val="Normal"/>
    <w:uiPriority w:val="99"/>
    <w:qFormat/>
    <w:rsid w:val="00C61206"/>
    <w:pPr>
      <w:jc w:val="center"/>
    </w:pPr>
    <w:rPr>
      <w:b/>
      <w:bCs/>
      <w:sz w:val="20"/>
      <w:szCs w:val="20"/>
    </w:rPr>
  </w:style>
  <w:style w:type="paragraph" w:customStyle="1" w:styleId="Sximsgparamvalueenum">
    <w:name w:val="Sxi_msg_param_value_enum"/>
    <w:basedOn w:val="Normal"/>
    <w:uiPriority w:val="99"/>
    <w:rsid w:val="00C61206"/>
    <w:pPr>
      <w:spacing w:after="60"/>
      <w:ind w:left="1872" w:hanging="432"/>
    </w:pPr>
  </w:style>
  <w:style w:type="paragraph" w:customStyle="1" w:styleId="Normal1">
    <w:name w:val="Normal1"/>
    <w:basedOn w:val="Normal"/>
    <w:next w:val="Normal"/>
    <w:uiPriority w:val="99"/>
    <w:rsid w:val="00C61206"/>
    <w:pPr>
      <w:spacing w:after="0"/>
    </w:pPr>
    <w:rPr>
      <w:rFonts w:ascii="Arial" w:hAnsi="Arial"/>
      <w:szCs w:val="20"/>
      <w:lang w:eastAsia="en-US"/>
    </w:rPr>
  </w:style>
  <w:style w:type="paragraph" w:customStyle="1" w:styleId="Code">
    <w:name w:val="Code"/>
    <w:basedOn w:val="Normal"/>
    <w:uiPriority w:val="99"/>
    <w:rsid w:val="00C61206"/>
    <w:pPr>
      <w:keepLines/>
      <w:tabs>
        <w:tab w:val="left" w:pos="1152"/>
        <w:tab w:val="left" w:pos="1584"/>
        <w:tab w:val="left" w:pos="2016"/>
        <w:tab w:val="left" w:pos="2448"/>
        <w:tab w:val="left" w:pos="2880"/>
        <w:tab w:val="left" w:pos="3312"/>
        <w:tab w:val="left" w:pos="3744"/>
      </w:tabs>
      <w:spacing w:after="180"/>
      <w:ind w:left="720"/>
    </w:pPr>
    <w:rPr>
      <w:rFonts w:ascii="Courier New" w:hAnsi="Courier New"/>
      <w:sz w:val="18"/>
    </w:rPr>
  </w:style>
  <w:style w:type="paragraph" w:customStyle="1" w:styleId="WW-TOAHeading">
    <w:name w:val="WW-TOA Heading"/>
    <w:basedOn w:val="Normal"/>
    <w:next w:val="Normal"/>
    <w:uiPriority w:val="99"/>
    <w:rsid w:val="00C61206"/>
    <w:pPr>
      <w:suppressAutoHyphens/>
      <w:spacing w:before="120" w:after="0"/>
    </w:pPr>
    <w:rPr>
      <w:rFonts w:ascii="Arial" w:eastAsia="Batang" w:hAnsi="Arial"/>
      <w:b/>
      <w:noProof/>
      <w:sz w:val="20"/>
      <w:szCs w:val="20"/>
    </w:rPr>
  </w:style>
  <w:style w:type="paragraph" w:customStyle="1" w:styleId="FootnoteBase">
    <w:name w:val="Footnote Base"/>
    <w:basedOn w:val="Normal"/>
    <w:uiPriority w:val="99"/>
    <w:rsid w:val="00C61206"/>
    <w:pPr>
      <w:keepLines/>
      <w:spacing w:before="120" w:line="200" w:lineRule="atLeast"/>
      <w:ind w:left="1080"/>
    </w:pPr>
    <w:rPr>
      <w:rFonts w:ascii="Arial" w:hAnsi="Arial"/>
      <w:sz w:val="16"/>
      <w:szCs w:val="20"/>
    </w:rPr>
  </w:style>
  <w:style w:type="paragraph" w:styleId="CommentText">
    <w:name w:val="annotation text"/>
    <w:basedOn w:val="FootnoteBase"/>
    <w:link w:val="CommentTextChar"/>
    <w:uiPriority w:val="99"/>
    <w:semiHidden/>
    <w:rsid w:val="00C61206"/>
    <w:pPr>
      <w:ind w:left="0"/>
    </w:pPr>
  </w:style>
  <w:style w:type="character" w:customStyle="1" w:styleId="CommentTextChar">
    <w:name w:val="Comment Text Char"/>
    <w:basedOn w:val="DefaultParagraphFont"/>
    <w:link w:val="CommentText"/>
    <w:uiPriority w:val="99"/>
    <w:semiHidden/>
    <w:locked/>
    <w:rsid w:val="00C61206"/>
    <w:rPr>
      <w:rFonts w:ascii="Arial" w:eastAsia="MS Mincho" w:hAnsi="Arial"/>
      <w:sz w:val="16"/>
      <w:szCs w:val="20"/>
      <w:lang w:eastAsia="ja-JP"/>
    </w:rPr>
  </w:style>
  <w:style w:type="paragraph" w:customStyle="1" w:styleId="TableText">
    <w:name w:val="Table Text"/>
    <w:basedOn w:val="Normal"/>
    <w:uiPriority w:val="99"/>
    <w:rsid w:val="00C61206"/>
    <w:pPr>
      <w:spacing w:before="60"/>
    </w:pPr>
    <w:rPr>
      <w:rFonts w:ascii="Arial" w:hAnsi="Arial"/>
      <w:sz w:val="16"/>
      <w:szCs w:val="20"/>
    </w:rPr>
  </w:style>
  <w:style w:type="paragraph" w:styleId="EndnoteText">
    <w:name w:val="endnote text"/>
    <w:basedOn w:val="FootnoteBase"/>
    <w:link w:val="EndnoteTextChar"/>
    <w:uiPriority w:val="99"/>
    <w:semiHidden/>
    <w:rsid w:val="00C61206"/>
  </w:style>
  <w:style w:type="character" w:customStyle="1" w:styleId="EndnoteTextChar">
    <w:name w:val="Endnote Text Char"/>
    <w:basedOn w:val="DefaultParagraphFont"/>
    <w:link w:val="EndnoteText"/>
    <w:uiPriority w:val="99"/>
    <w:semiHidden/>
    <w:locked/>
    <w:rsid w:val="00C61206"/>
    <w:rPr>
      <w:rFonts w:ascii="Arial" w:eastAsia="MS Mincho" w:hAnsi="Arial"/>
      <w:sz w:val="16"/>
      <w:szCs w:val="20"/>
      <w:lang w:eastAsia="ja-JP"/>
    </w:rPr>
  </w:style>
  <w:style w:type="paragraph" w:customStyle="1" w:styleId="FooterEven">
    <w:name w:val="Footer Even"/>
    <w:basedOn w:val="Footer"/>
    <w:uiPriority w:val="99"/>
    <w:rsid w:val="00C61206"/>
    <w:pPr>
      <w:pBdr>
        <w:top w:val="single" w:sz="6" w:space="2" w:color="auto"/>
      </w:pBdr>
      <w:spacing w:before="600"/>
    </w:pPr>
  </w:style>
  <w:style w:type="paragraph" w:customStyle="1" w:styleId="FooterFirst">
    <w:name w:val="Footer First"/>
    <w:basedOn w:val="Footer"/>
    <w:uiPriority w:val="99"/>
    <w:rsid w:val="00C61206"/>
    <w:pPr>
      <w:pBdr>
        <w:top w:val="single" w:sz="6" w:space="2" w:color="auto"/>
      </w:pBdr>
      <w:spacing w:before="600"/>
    </w:pPr>
  </w:style>
  <w:style w:type="paragraph" w:customStyle="1" w:styleId="FooterOdd">
    <w:name w:val="Footer Odd"/>
    <w:basedOn w:val="Footer"/>
    <w:uiPriority w:val="99"/>
    <w:rsid w:val="00C61206"/>
    <w:pPr>
      <w:pBdr>
        <w:top w:val="single" w:sz="6" w:space="2" w:color="auto"/>
      </w:pBdr>
      <w:spacing w:before="600"/>
    </w:pPr>
  </w:style>
  <w:style w:type="paragraph" w:styleId="FootnoteText">
    <w:name w:val="footnote text"/>
    <w:basedOn w:val="Normal"/>
    <w:link w:val="FootnoteTextChar"/>
    <w:rsid w:val="00C61206"/>
    <w:rPr>
      <w:sz w:val="18"/>
      <w:szCs w:val="20"/>
    </w:rPr>
  </w:style>
  <w:style w:type="character" w:customStyle="1" w:styleId="FootnoteTextChar">
    <w:name w:val="Footnote Text Char"/>
    <w:basedOn w:val="DefaultParagraphFont"/>
    <w:link w:val="FootnoteText"/>
    <w:locked/>
    <w:rsid w:val="00C61206"/>
    <w:rPr>
      <w:rFonts w:eastAsia="MS Mincho"/>
      <w:sz w:val="18"/>
      <w:szCs w:val="20"/>
      <w:lang w:eastAsia="ja-JP"/>
    </w:rPr>
  </w:style>
  <w:style w:type="paragraph" w:customStyle="1" w:styleId="HeaderEven">
    <w:name w:val="Header Even"/>
    <w:basedOn w:val="Header"/>
    <w:uiPriority w:val="99"/>
    <w:rsid w:val="00C61206"/>
    <w:pPr>
      <w:pBdr>
        <w:bottom w:val="single" w:sz="6" w:space="1" w:color="auto"/>
      </w:pBdr>
      <w:spacing w:after="600"/>
    </w:pPr>
  </w:style>
  <w:style w:type="paragraph" w:customStyle="1" w:styleId="HeaderFirst">
    <w:name w:val="Header First"/>
    <w:basedOn w:val="Header"/>
    <w:uiPriority w:val="99"/>
    <w:rsid w:val="00C61206"/>
    <w:pPr>
      <w:pBdr>
        <w:top w:val="single" w:sz="6" w:space="2" w:color="auto"/>
      </w:pBdr>
      <w:jc w:val="right"/>
    </w:pPr>
  </w:style>
  <w:style w:type="paragraph" w:customStyle="1" w:styleId="HeaderOdd">
    <w:name w:val="Header Odd"/>
    <w:basedOn w:val="Header"/>
    <w:uiPriority w:val="99"/>
    <w:rsid w:val="00C61206"/>
    <w:pPr>
      <w:pBdr>
        <w:bottom w:val="single" w:sz="6" w:space="1" w:color="auto"/>
      </w:pBdr>
      <w:spacing w:after="600"/>
    </w:pPr>
  </w:style>
  <w:style w:type="paragraph" w:customStyle="1" w:styleId="IndexBase">
    <w:name w:val="Index Base"/>
    <w:basedOn w:val="Normal"/>
    <w:uiPriority w:val="99"/>
    <w:rsid w:val="00C61206"/>
    <w:pPr>
      <w:spacing w:before="120" w:line="240" w:lineRule="atLeast"/>
      <w:ind w:left="360" w:hanging="360"/>
    </w:pPr>
    <w:rPr>
      <w:rFonts w:ascii="Arial" w:hAnsi="Arial"/>
      <w:sz w:val="18"/>
      <w:szCs w:val="20"/>
    </w:rPr>
  </w:style>
  <w:style w:type="paragraph" w:styleId="Index1">
    <w:name w:val="index 1"/>
    <w:basedOn w:val="IndexBase"/>
    <w:autoRedefine/>
    <w:uiPriority w:val="99"/>
    <w:semiHidden/>
    <w:rsid w:val="00C61206"/>
    <w:pPr>
      <w:spacing w:before="0" w:after="0" w:line="360" w:lineRule="auto"/>
      <w:ind w:left="220" w:hanging="220"/>
    </w:pPr>
    <w:rPr>
      <w:rFonts w:ascii="Times New Roman" w:hAnsi="Times New Roman"/>
      <w:sz w:val="20"/>
    </w:rPr>
  </w:style>
  <w:style w:type="paragraph" w:styleId="Index2">
    <w:name w:val="index 2"/>
    <w:basedOn w:val="IndexBase"/>
    <w:autoRedefine/>
    <w:uiPriority w:val="99"/>
    <w:semiHidden/>
    <w:rsid w:val="00C61206"/>
    <w:pPr>
      <w:spacing w:before="0" w:after="0" w:line="360" w:lineRule="auto"/>
      <w:ind w:left="440" w:hanging="220"/>
    </w:pPr>
    <w:rPr>
      <w:rFonts w:ascii="Times New Roman" w:hAnsi="Times New Roman"/>
      <w:sz w:val="20"/>
    </w:rPr>
  </w:style>
  <w:style w:type="paragraph" w:styleId="Index3">
    <w:name w:val="index 3"/>
    <w:basedOn w:val="IndexBase"/>
    <w:autoRedefine/>
    <w:uiPriority w:val="99"/>
    <w:semiHidden/>
    <w:rsid w:val="00C61206"/>
    <w:pPr>
      <w:spacing w:before="0" w:after="0" w:line="360" w:lineRule="auto"/>
      <w:ind w:left="660" w:hanging="220"/>
    </w:pPr>
    <w:rPr>
      <w:rFonts w:ascii="Times New Roman" w:hAnsi="Times New Roman"/>
      <w:sz w:val="20"/>
    </w:rPr>
  </w:style>
  <w:style w:type="paragraph" w:styleId="Index4">
    <w:name w:val="index 4"/>
    <w:basedOn w:val="IndexBase"/>
    <w:autoRedefine/>
    <w:uiPriority w:val="99"/>
    <w:semiHidden/>
    <w:rsid w:val="00C61206"/>
    <w:pPr>
      <w:spacing w:before="0" w:after="0" w:line="360" w:lineRule="auto"/>
      <w:ind w:left="880" w:hanging="220"/>
    </w:pPr>
    <w:rPr>
      <w:rFonts w:ascii="Times New Roman" w:hAnsi="Times New Roman"/>
      <w:sz w:val="20"/>
    </w:rPr>
  </w:style>
  <w:style w:type="paragraph" w:styleId="Index5">
    <w:name w:val="index 5"/>
    <w:basedOn w:val="IndexBase"/>
    <w:autoRedefine/>
    <w:uiPriority w:val="99"/>
    <w:semiHidden/>
    <w:rsid w:val="00C61206"/>
    <w:pPr>
      <w:spacing w:before="0" w:after="0" w:line="360" w:lineRule="auto"/>
      <w:ind w:left="1100" w:hanging="220"/>
    </w:pPr>
    <w:rPr>
      <w:rFonts w:ascii="Times New Roman" w:hAnsi="Times New Roman"/>
      <w:sz w:val="20"/>
    </w:rPr>
  </w:style>
  <w:style w:type="paragraph" w:styleId="IndexHeading">
    <w:name w:val="index heading"/>
    <w:basedOn w:val="HeadingBase"/>
    <w:next w:val="Index1"/>
    <w:uiPriority w:val="99"/>
    <w:semiHidden/>
    <w:rsid w:val="00C61206"/>
    <w:pPr>
      <w:keepNext w:val="0"/>
      <w:keepLines w:val="0"/>
      <w:spacing w:before="120" w:line="360" w:lineRule="auto"/>
    </w:pPr>
    <w:rPr>
      <w:rFonts w:ascii="Times New Roman" w:hAnsi="Times New Roman"/>
      <w:b/>
      <w:i/>
      <w:spacing w:val="0"/>
      <w:kern w:val="0"/>
      <w:sz w:val="20"/>
    </w:rPr>
  </w:style>
  <w:style w:type="character" w:styleId="LineNumber">
    <w:name w:val="line number"/>
    <w:basedOn w:val="DefaultParagraphFont"/>
    <w:uiPriority w:val="99"/>
    <w:semiHidden/>
    <w:rsid w:val="00C61206"/>
    <w:rPr>
      <w:rFonts w:cs="Times New Roman"/>
    </w:rPr>
  </w:style>
  <w:style w:type="paragraph" w:styleId="List">
    <w:name w:val="List"/>
    <w:basedOn w:val="BodyText"/>
    <w:uiPriority w:val="99"/>
    <w:rsid w:val="00C61206"/>
    <w:pPr>
      <w:ind w:left="1440" w:hanging="360"/>
    </w:pPr>
  </w:style>
  <w:style w:type="paragraph" w:styleId="List2">
    <w:name w:val="List 2"/>
    <w:basedOn w:val="List"/>
    <w:uiPriority w:val="99"/>
    <w:rsid w:val="00C61206"/>
    <w:pPr>
      <w:ind w:left="1800"/>
    </w:pPr>
  </w:style>
  <w:style w:type="paragraph" w:styleId="List3">
    <w:name w:val="List 3"/>
    <w:basedOn w:val="List"/>
    <w:uiPriority w:val="99"/>
    <w:rsid w:val="00C61206"/>
    <w:pPr>
      <w:ind w:left="2160"/>
    </w:pPr>
  </w:style>
  <w:style w:type="paragraph" w:styleId="List4">
    <w:name w:val="List 4"/>
    <w:basedOn w:val="List"/>
    <w:uiPriority w:val="99"/>
    <w:rsid w:val="00C61206"/>
    <w:pPr>
      <w:ind w:left="2520"/>
    </w:pPr>
  </w:style>
  <w:style w:type="paragraph" w:styleId="List5">
    <w:name w:val="List 5"/>
    <w:basedOn w:val="List"/>
    <w:uiPriority w:val="99"/>
    <w:rsid w:val="00C61206"/>
  </w:style>
  <w:style w:type="paragraph" w:styleId="ListBullet">
    <w:name w:val="List Bullet"/>
    <w:basedOn w:val="List"/>
    <w:autoRedefine/>
    <w:uiPriority w:val="99"/>
    <w:rsid w:val="00C61206"/>
    <w:pPr>
      <w:tabs>
        <w:tab w:val="num" w:pos="1440"/>
      </w:tabs>
    </w:pPr>
  </w:style>
  <w:style w:type="paragraph" w:styleId="ListBullet2">
    <w:name w:val="List Bullet 2"/>
    <w:basedOn w:val="ListBullet"/>
    <w:autoRedefine/>
    <w:uiPriority w:val="99"/>
    <w:rsid w:val="00C61206"/>
    <w:pPr>
      <w:ind w:left="1800"/>
    </w:pPr>
  </w:style>
  <w:style w:type="paragraph" w:styleId="ListBullet3">
    <w:name w:val="List Bullet 3"/>
    <w:basedOn w:val="ListBullet"/>
    <w:autoRedefine/>
    <w:uiPriority w:val="99"/>
    <w:rsid w:val="00C61206"/>
    <w:pPr>
      <w:ind w:left="2160"/>
    </w:pPr>
  </w:style>
  <w:style w:type="paragraph" w:styleId="ListBullet4">
    <w:name w:val="List Bullet 4"/>
    <w:basedOn w:val="ListBullet"/>
    <w:autoRedefine/>
    <w:uiPriority w:val="99"/>
    <w:rsid w:val="00C61206"/>
    <w:pPr>
      <w:ind w:left="2520"/>
    </w:pPr>
  </w:style>
  <w:style w:type="paragraph" w:styleId="ListBullet5">
    <w:name w:val="List Bullet 5"/>
    <w:basedOn w:val="ListBullet"/>
    <w:autoRedefine/>
    <w:uiPriority w:val="99"/>
    <w:rsid w:val="00C61206"/>
    <w:pPr>
      <w:ind w:left="2880"/>
    </w:pPr>
  </w:style>
  <w:style w:type="paragraph" w:styleId="ListContinue">
    <w:name w:val="List Continue"/>
    <w:basedOn w:val="List"/>
    <w:uiPriority w:val="99"/>
    <w:rsid w:val="00C61206"/>
    <w:pPr>
      <w:ind w:firstLine="0"/>
    </w:pPr>
  </w:style>
  <w:style w:type="paragraph" w:styleId="ListContinue2">
    <w:name w:val="List Continue 2"/>
    <w:basedOn w:val="ListContinue"/>
    <w:uiPriority w:val="99"/>
    <w:rsid w:val="00C61206"/>
    <w:pPr>
      <w:ind w:left="2160"/>
    </w:pPr>
  </w:style>
  <w:style w:type="paragraph" w:styleId="ListContinue3">
    <w:name w:val="List Continue 3"/>
    <w:basedOn w:val="ListContinue"/>
    <w:uiPriority w:val="99"/>
    <w:rsid w:val="00C61206"/>
    <w:pPr>
      <w:ind w:left="2520"/>
    </w:pPr>
  </w:style>
  <w:style w:type="paragraph" w:styleId="ListContinue4">
    <w:name w:val="List Continue 4"/>
    <w:basedOn w:val="ListContinue"/>
    <w:uiPriority w:val="99"/>
    <w:rsid w:val="00C61206"/>
    <w:pPr>
      <w:ind w:left="2880"/>
    </w:pPr>
  </w:style>
  <w:style w:type="paragraph" w:styleId="ListContinue5">
    <w:name w:val="List Continue 5"/>
    <w:basedOn w:val="ListContinue"/>
    <w:uiPriority w:val="99"/>
    <w:rsid w:val="00C61206"/>
    <w:pPr>
      <w:ind w:left="3240"/>
    </w:pPr>
  </w:style>
  <w:style w:type="paragraph" w:styleId="ListNumber">
    <w:name w:val="List Number"/>
    <w:basedOn w:val="List"/>
    <w:uiPriority w:val="99"/>
    <w:rsid w:val="00C61206"/>
  </w:style>
  <w:style w:type="paragraph" w:styleId="ListNumber2">
    <w:name w:val="List Number 2"/>
    <w:basedOn w:val="ListNumber"/>
    <w:uiPriority w:val="99"/>
    <w:rsid w:val="00C61206"/>
    <w:pPr>
      <w:ind w:left="1800"/>
    </w:pPr>
  </w:style>
  <w:style w:type="paragraph" w:styleId="ListNumber3">
    <w:name w:val="List Number 3"/>
    <w:basedOn w:val="ListNumber"/>
    <w:uiPriority w:val="99"/>
    <w:rsid w:val="00C61206"/>
    <w:pPr>
      <w:ind w:left="2160"/>
    </w:pPr>
  </w:style>
  <w:style w:type="paragraph" w:styleId="ListNumber4">
    <w:name w:val="List Number 4"/>
    <w:basedOn w:val="ListNumber"/>
    <w:uiPriority w:val="99"/>
    <w:rsid w:val="00C61206"/>
    <w:pPr>
      <w:ind w:left="2520"/>
    </w:pPr>
  </w:style>
  <w:style w:type="paragraph" w:styleId="ListNumber5">
    <w:name w:val="List Number 5"/>
    <w:basedOn w:val="ListNumber"/>
    <w:uiPriority w:val="99"/>
    <w:rsid w:val="00C61206"/>
    <w:pPr>
      <w:ind w:left="2880"/>
    </w:pPr>
  </w:style>
  <w:style w:type="paragraph" w:customStyle="1" w:styleId="TableHeader">
    <w:name w:val="Table Header"/>
    <w:basedOn w:val="Normal"/>
    <w:uiPriority w:val="99"/>
    <w:rsid w:val="00C61206"/>
    <w:pPr>
      <w:spacing w:before="60"/>
      <w:jc w:val="center"/>
    </w:pPr>
    <w:rPr>
      <w:rFonts w:ascii="Arial Black" w:hAnsi="Arial Black"/>
      <w:sz w:val="16"/>
      <w:szCs w:val="20"/>
    </w:rPr>
  </w:style>
  <w:style w:type="paragraph" w:styleId="MessageHeader">
    <w:name w:val="Message Header"/>
    <w:basedOn w:val="Normal"/>
    <w:link w:val="MessageHeaderChar"/>
    <w:uiPriority w:val="99"/>
    <w:semiHidden/>
    <w:rsid w:val="00C6120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uiPriority w:val="99"/>
    <w:semiHidden/>
    <w:locked/>
    <w:rsid w:val="00C61206"/>
    <w:rPr>
      <w:rFonts w:ascii="Arial" w:eastAsia="MS Mincho" w:hAnsi="Arial"/>
      <w:szCs w:val="24"/>
      <w:shd w:val="pct20" w:color="auto" w:fill="auto"/>
      <w:lang w:eastAsia="ja-JP"/>
    </w:rPr>
  </w:style>
  <w:style w:type="paragraph" w:styleId="NormalIndent">
    <w:name w:val="Normal Indent"/>
    <w:basedOn w:val="Normal"/>
    <w:uiPriority w:val="99"/>
    <w:semiHidden/>
    <w:rsid w:val="00C61206"/>
    <w:pPr>
      <w:ind w:left="720"/>
    </w:pPr>
  </w:style>
  <w:style w:type="paragraph" w:customStyle="1" w:styleId="PartSubtitle">
    <w:name w:val="Part Subtitle"/>
    <w:basedOn w:val="Normal"/>
    <w:next w:val="BodyText"/>
    <w:uiPriority w:val="99"/>
    <w:rsid w:val="00C61206"/>
    <w:pPr>
      <w:keepNext/>
      <w:spacing w:before="360"/>
      <w:ind w:left="1080"/>
    </w:pPr>
    <w:rPr>
      <w:rFonts w:ascii="Arial" w:hAnsi="Arial"/>
      <w:i/>
      <w:kern w:val="28"/>
      <w:sz w:val="26"/>
      <w:szCs w:val="20"/>
    </w:rPr>
  </w:style>
  <w:style w:type="paragraph" w:customStyle="1" w:styleId="ReturnAddress">
    <w:name w:val="Return Address"/>
    <w:basedOn w:val="Normal"/>
    <w:uiPriority w:val="99"/>
    <w:rsid w:val="00C61206"/>
    <w:pPr>
      <w:keepLines/>
      <w:framePr w:w="5160" w:h="840" w:wrap="notBeside" w:vAnchor="page" w:hAnchor="page" w:x="6121" w:y="915" w:anchorLock="1"/>
      <w:tabs>
        <w:tab w:val="left" w:pos="2160"/>
      </w:tabs>
      <w:spacing w:before="120" w:line="160" w:lineRule="atLeast"/>
    </w:pPr>
    <w:rPr>
      <w:rFonts w:ascii="Arial" w:hAnsi="Arial"/>
      <w:sz w:val="14"/>
      <w:szCs w:val="20"/>
    </w:rPr>
  </w:style>
  <w:style w:type="paragraph" w:customStyle="1" w:styleId="SectionHeading">
    <w:name w:val="Section Heading"/>
    <w:basedOn w:val="Heading1"/>
    <w:uiPriority w:val="99"/>
    <w:rsid w:val="00C61206"/>
    <w:pPr>
      <w:ind w:left="504" w:hanging="504"/>
    </w:pPr>
  </w:style>
  <w:style w:type="paragraph" w:customStyle="1" w:styleId="SectionLabel">
    <w:name w:val="Section Label"/>
    <w:basedOn w:val="HeadingBase"/>
    <w:next w:val="BodyText"/>
    <w:uiPriority w:val="99"/>
    <w:rsid w:val="00C61206"/>
    <w:pPr>
      <w:pBdr>
        <w:bottom w:val="single" w:sz="6" w:space="2" w:color="auto"/>
      </w:pBdr>
      <w:spacing w:before="360" w:after="960"/>
      <w:ind w:left="0"/>
    </w:pPr>
    <w:rPr>
      <w:rFonts w:ascii="Arial Black" w:hAnsi="Arial Black"/>
      <w:spacing w:val="-35"/>
      <w:sz w:val="54"/>
    </w:rPr>
  </w:style>
  <w:style w:type="character" w:customStyle="1" w:styleId="Superscript">
    <w:name w:val="Superscript"/>
    <w:uiPriority w:val="99"/>
    <w:rsid w:val="00C61206"/>
    <w:rPr>
      <w:b/>
      <w:vertAlign w:val="superscript"/>
    </w:rPr>
  </w:style>
  <w:style w:type="paragraph" w:styleId="TableofAuthorities">
    <w:name w:val="table of authorities"/>
    <w:basedOn w:val="Normal"/>
    <w:uiPriority w:val="99"/>
    <w:semiHidden/>
    <w:rsid w:val="00C61206"/>
    <w:pPr>
      <w:tabs>
        <w:tab w:val="right" w:leader="dot" w:pos="7560"/>
      </w:tabs>
      <w:spacing w:before="120"/>
      <w:ind w:left="1440" w:hanging="360"/>
    </w:pPr>
    <w:rPr>
      <w:rFonts w:ascii="Arial" w:hAnsi="Arial"/>
      <w:szCs w:val="20"/>
    </w:rPr>
  </w:style>
  <w:style w:type="paragraph" w:styleId="TableofFigures">
    <w:name w:val="table of figures"/>
    <w:basedOn w:val="TOCBase"/>
    <w:uiPriority w:val="99"/>
    <w:semiHidden/>
    <w:rsid w:val="00C61206"/>
    <w:pPr>
      <w:tabs>
        <w:tab w:val="clear" w:pos="6480"/>
        <w:tab w:val="right" w:leader="dot" w:pos="9360"/>
      </w:tabs>
      <w:ind w:left="1440" w:hanging="360"/>
    </w:pPr>
    <w:rPr>
      <w:noProof/>
    </w:rPr>
  </w:style>
  <w:style w:type="paragraph" w:styleId="TOAHeading">
    <w:name w:val="toa heading"/>
    <w:basedOn w:val="Normal"/>
    <w:next w:val="TableofAuthorities"/>
    <w:uiPriority w:val="99"/>
    <w:semiHidden/>
    <w:rsid w:val="00C61206"/>
    <w:pPr>
      <w:keepNext/>
      <w:spacing w:before="120" w:line="480" w:lineRule="atLeast"/>
      <w:ind w:left="1080"/>
    </w:pPr>
    <w:rPr>
      <w:rFonts w:ascii="Arial Black" w:hAnsi="Arial Black"/>
      <w:b/>
      <w:spacing w:val="-10"/>
      <w:kern w:val="28"/>
      <w:szCs w:val="20"/>
    </w:rPr>
  </w:style>
  <w:style w:type="paragraph" w:styleId="DocumentMap">
    <w:name w:val="Document Map"/>
    <w:basedOn w:val="Normal"/>
    <w:link w:val="DocumentMapChar"/>
    <w:uiPriority w:val="99"/>
    <w:rsid w:val="00C61206"/>
    <w:pPr>
      <w:shd w:val="clear" w:color="auto" w:fill="000080"/>
      <w:spacing w:before="120"/>
      <w:ind w:left="1080"/>
    </w:pPr>
    <w:rPr>
      <w:rFonts w:ascii="Tahoma" w:hAnsi="Tahoma"/>
      <w:szCs w:val="20"/>
    </w:rPr>
  </w:style>
  <w:style w:type="character" w:customStyle="1" w:styleId="DocumentMapChar">
    <w:name w:val="Document Map Char"/>
    <w:basedOn w:val="DefaultParagraphFont"/>
    <w:link w:val="DocumentMap"/>
    <w:uiPriority w:val="99"/>
    <w:locked/>
    <w:rsid w:val="00C61206"/>
    <w:rPr>
      <w:rFonts w:ascii="Tahoma" w:eastAsia="MS Mincho" w:hAnsi="Tahoma"/>
      <w:szCs w:val="20"/>
      <w:shd w:val="clear" w:color="auto" w:fill="000080"/>
      <w:lang w:eastAsia="ja-JP"/>
    </w:rPr>
  </w:style>
  <w:style w:type="paragraph" w:styleId="BodyTextIndent2">
    <w:name w:val="Body Text Indent 2"/>
    <w:basedOn w:val="Normal"/>
    <w:link w:val="BodyTextIndent2Char"/>
    <w:uiPriority w:val="99"/>
    <w:semiHidden/>
    <w:rsid w:val="00C61206"/>
    <w:pPr>
      <w:spacing w:line="480" w:lineRule="auto"/>
      <w:ind w:left="360"/>
    </w:pPr>
  </w:style>
  <w:style w:type="character" w:customStyle="1" w:styleId="BodyTextIndent2Char">
    <w:name w:val="Body Text Indent 2 Char"/>
    <w:basedOn w:val="DefaultParagraphFont"/>
    <w:link w:val="BodyTextIndent2"/>
    <w:uiPriority w:val="99"/>
    <w:semiHidden/>
    <w:locked/>
    <w:rsid w:val="00C61206"/>
    <w:rPr>
      <w:rFonts w:eastAsia="MS Mincho"/>
      <w:szCs w:val="24"/>
      <w:lang w:eastAsia="ja-JP"/>
    </w:rPr>
  </w:style>
  <w:style w:type="paragraph" w:styleId="BodyTextIndent3">
    <w:name w:val="Body Text Indent 3"/>
    <w:basedOn w:val="Normal"/>
    <w:link w:val="BodyTextIndent3Char"/>
    <w:uiPriority w:val="99"/>
    <w:semiHidden/>
    <w:rsid w:val="00C61206"/>
    <w:pPr>
      <w:ind w:left="360"/>
    </w:pPr>
    <w:rPr>
      <w:sz w:val="16"/>
      <w:szCs w:val="16"/>
    </w:rPr>
  </w:style>
  <w:style w:type="character" w:customStyle="1" w:styleId="BodyTextIndent3Char">
    <w:name w:val="Body Text Indent 3 Char"/>
    <w:basedOn w:val="DefaultParagraphFont"/>
    <w:link w:val="BodyTextIndent3"/>
    <w:uiPriority w:val="99"/>
    <w:semiHidden/>
    <w:locked/>
    <w:rsid w:val="00C61206"/>
    <w:rPr>
      <w:rFonts w:eastAsia="MS Mincho"/>
      <w:sz w:val="16"/>
      <w:szCs w:val="16"/>
      <w:lang w:eastAsia="ja-JP"/>
    </w:rPr>
  </w:style>
  <w:style w:type="paragraph" w:styleId="Index7">
    <w:name w:val="index 7"/>
    <w:basedOn w:val="Normal"/>
    <w:next w:val="Normal"/>
    <w:autoRedefine/>
    <w:uiPriority w:val="99"/>
    <w:semiHidden/>
    <w:rsid w:val="00C61206"/>
    <w:pPr>
      <w:ind w:left="1540" w:hanging="220"/>
    </w:pPr>
    <w:rPr>
      <w:sz w:val="20"/>
      <w:szCs w:val="20"/>
    </w:rPr>
  </w:style>
  <w:style w:type="paragraph" w:customStyle="1" w:styleId="Revisionsummary">
    <w:name w:val="Revision summary"/>
    <w:basedOn w:val="TOCBase"/>
    <w:uiPriority w:val="99"/>
    <w:rsid w:val="00C61206"/>
    <w:pPr>
      <w:tabs>
        <w:tab w:val="clear" w:pos="6480"/>
      </w:tabs>
      <w:spacing w:before="40" w:after="40" w:line="240" w:lineRule="auto"/>
    </w:pPr>
    <w:rPr>
      <w:sz w:val="18"/>
    </w:rPr>
  </w:style>
  <w:style w:type="paragraph" w:styleId="Index6">
    <w:name w:val="index 6"/>
    <w:basedOn w:val="Normal"/>
    <w:next w:val="Normal"/>
    <w:autoRedefine/>
    <w:uiPriority w:val="99"/>
    <w:semiHidden/>
    <w:rsid w:val="00C61206"/>
    <w:pPr>
      <w:ind w:left="1320" w:hanging="220"/>
    </w:pPr>
    <w:rPr>
      <w:sz w:val="20"/>
      <w:szCs w:val="20"/>
    </w:rPr>
  </w:style>
  <w:style w:type="paragraph" w:styleId="BodyText3">
    <w:name w:val="Body Text 3"/>
    <w:basedOn w:val="Normal"/>
    <w:link w:val="BodyText3Char"/>
    <w:uiPriority w:val="99"/>
    <w:semiHidden/>
    <w:rsid w:val="00C61206"/>
    <w:rPr>
      <w:sz w:val="16"/>
      <w:szCs w:val="16"/>
    </w:rPr>
  </w:style>
  <w:style w:type="character" w:customStyle="1" w:styleId="BodyText3Char">
    <w:name w:val="Body Text 3 Char"/>
    <w:basedOn w:val="DefaultParagraphFont"/>
    <w:link w:val="BodyText3"/>
    <w:uiPriority w:val="99"/>
    <w:semiHidden/>
    <w:locked/>
    <w:rsid w:val="00C61206"/>
    <w:rPr>
      <w:rFonts w:eastAsia="MS Mincho"/>
      <w:sz w:val="16"/>
      <w:szCs w:val="16"/>
      <w:lang w:eastAsia="ja-JP"/>
    </w:rPr>
  </w:style>
  <w:style w:type="paragraph" w:styleId="Index8">
    <w:name w:val="index 8"/>
    <w:basedOn w:val="Normal"/>
    <w:next w:val="Normal"/>
    <w:autoRedefine/>
    <w:uiPriority w:val="99"/>
    <w:semiHidden/>
    <w:rsid w:val="00C61206"/>
    <w:pPr>
      <w:ind w:left="1760" w:hanging="220"/>
    </w:pPr>
    <w:rPr>
      <w:sz w:val="20"/>
      <w:szCs w:val="20"/>
    </w:rPr>
  </w:style>
  <w:style w:type="paragraph" w:styleId="Index9">
    <w:name w:val="index 9"/>
    <w:basedOn w:val="Normal"/>
    <w:next w:val="Normal"/>
    <w:autoRedefine/>
    <w:uiPriority w:val="99"/>
    <w:semiHidden/>
    <w:rsid w:val="00C61206"/>
    <w:pPr>
      <w:ind w:left="1980" w:hanging="220"/>
    </w:pPr>
    <w:rPr>
      <w:sz w:val="20"/>
      <w:szCs w:val="20"/>
    </w:rPr>
  </w:style>
  <w:style w:type="paragraph" w:styleId="PlainText">
    <w:name w:val="Plain Text"/>
    <w:basedOn w:val="Normal"/>
    <w:link w:val="PlainTextChar"/>
    <w:uiPriority w:val="99"/>
    <w:rsid w:val="00C61206"/>
    <w:pPr>
      <w:spacing w:before="120"/>
      <w:ind w:left="1080"/>
    </w:pPr>
    <w:rPr>
      <w:rFonts w:ascii="Courier New" w:hAnsi="Courier New"/>
      <w:szCs w:val="20"/>
    </w:rPr>
  </w:style>
  <w:style w:type="character" w:customStyle="1" w:styleId="PlainTextChar">
    <w:name w:val="Plain Text Char"/>
    <w:basedOn w:val="DefaultParagraphFont"/>
    <w:link w:val="PlainText"/>
    <w:uiPriority w:val="99"/>
    <w:locked/>
    <w:rsid w:val="00C61206"/>
    <w:rPr>
      <w:rFonts w:ascii="Courier New" w:eastAsia="MS Mincho" w:hAnsi="Courier New"/>
      <w:szCs w:val="20"/>
      <w:lang w:eastAsia="ja-JP"/>
    </w:rPr>
  </w:style>
  <w:style w:type="paragraph" w:customStyle="1" w:styleId="Tableappendix">
    <w:name w:val="Table_appendix"/>
    <w:basedOn w:val="Normal"/>
    <w:uiPriority w:val="99"/>
    <w:rsid w:val="00C61206"/>
    <w:pPr>
      <w:spacing w:before="20" w:after="20"/>
    </w:pPr>
    <w:rPr>
      <w:rFonts w:ascii="Frutiger 45 Light" w:hAnsi="Frutiger 45 Light"/>
      <w:sz w:val="18"/>
      <w:szCs w:val="20"/>
    </w:rPr>
  </w:style>
  <w:style w:type="paragraph" w:customStyle="1" w:styleId="Tables">
    <w:name w:val="Tables"/>
    <w:basedOn w:val="Normal"/>
    <w:uiPriority w:val="99"/>
    <w:rsid w:val="00C61206"/>
    <w:pPr>
      <w:spacing w:before="20" w:after="20"/>
    </w:pPr>
    <w:rPr>
      <w:rFonts w:ascii="Arial" w:hAnsi="Arial"/>
      <w:sz w:val="18"/>
      <w:szCs w:val="20"/>
    </w:rPr>
  </w:style>
  <w:style w:type="character" w:styleId="Strong">
    <w:name w:val="Strong"/>
    <w:basedOn w:val="DefaultParagraphFont"/>
    <w:uiPriority w:val="99"/>
    <w:qFormat/>
    <w:rsid w:val="00C61206"/>
    <w:rPr>
      <w:rFonts w:cs="Times New Roman"/>
      <w:b/>
      <w:bCs/>
    </w:rPr>
  </w:style>
  <w:style w:type="paragraph" w:customStyle="1" w:styleId="Text">
    <w:name w:val="Text"/>
    <w:basedOn w:val="Normal"/>
    <w:uiPriority w:val="99"/>
    <w:rsid w:val="00C61206"/>
    <w:pPr>
      <w:spacing w:after="100"/>
    </w:pPr>
    <w:rPr>
      <w:szCs w:val="20"/>
    </w:rPr>
  </w:style>
  <w:style w:type="paragraph" w:customStyle="1" w:styleId="TableofTBDs">
    <w:name w:val="Table of TBDs"/>
    <w:basedOn w:val="TableofFigures"/>
    <w:uiPriority w:val="99"/>
    <w:rsid w:val="00C61206"/>
    <w:pPr>
      <w:tabs>
        <w:tab w:val="left" w:pos="1440"/>
      </w:tabs>
      <w:spacing w:before="60" w:after="120"/>
      <w:ind w:right="720" w:hanging="720"/>
    </w:pPr>
    <w:rPr>
      <w:sz w:val="18"/>
    </w:rPr>
  </w:style>
  <w:style w:type="paragraph" w:styleId="HTMLPreformatted">
    <w:name w:val="HTML Preformatted"/>
    <w:basedOn w:val="Normal"/>
    <w:link w:val="HTMLPreformattedChar"/>
    <w:uiPriority w:val="99"/>
    <w:rsid w:val="00C61206"/>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C61206"/>
    <w:rPr>
      <w:rFonts w:ascii="Courier New" w:eastAsia="MS Mincho" w:hAnsi="Courier New"/>
      <w:sz w:val="20"/>
      <w:szCs w:val="20"/>
      <w:lang w:eastAsia="ja-JP"/>
    </w:rPr>
  </w:style>
  <w:style w:type="character" w:styleId="HTMLTypewriter">
    <w:name w:val="HTML Typewriter"/>
    <w:basedOn w:val="DefaultParagraphFont"/>
    <w:uiPriority w:val="99"/>
    <w:semiHidden/>
    <w:rsid w:val="00C61206"/>
    <w:rPr>
      <w:rFonts w:ascii="Courier New" w:hAnsi="Courier New" w:cs="Times New Roman"/>
      <w:sz w:val="20"/>
      <w:szCs w:val="20"/>
    </w:rPr>
  </w:style>
  <w:style w:type="character" w:styleId="Hyperlink">
    <w:name w:val="Hyperlink"/>
    <w:basedOn w:val="DefaultParagraphFont"/>
    <w:uiPriority w:val="99"/>
    <w:rsid w:val="00C61206"/>
    <w:rPr>
      <w:rFonts w:cs="Times New Roman"/>
      <w:color w:val="0000FF"/>
      <w:u w:val="single"/>
    </w:rPr>
  </w:style>
  <w:style w:type="paragraph" w:customStyle="1" w:styleId="NormalNoIndent">
    <w:name w:val="Normal NoIndent"/>
    <w:basedOn w:val="Normal"/>
    <w:uiPriority w:val="99"/>
    <w:rsid w:val="00C61206"/>
    <w:pPr>
      <w:spacing w:before="120"/>
    </w:pPr>
    <w:rPr>
      <w:rFonts w:ascii="Arial" w:hAnsi="Arial"/>
      <w:szCs w:val="20"/>
    </w:rPr>
  </w:style>
  <w:style w:type="character" w:styleId="FollowedHyperlink">
    <w:name w:val="FollowedHyperlink"/>
    <w:basedOn w:val="DefaultParagraphFont"/>
    <w:uiPriority w:val="99"/>
    <w:rsid w:val="00C61206"/>
    <w:rPr>
      <w:rFonts w:cs="Times New Roman"/>
      <w:color w:val="800080"/>
      <w:u w:val="single"/>
    </w:rPr>
  </w:style>
  <w:style w:type="paragraph" w:customStyle="1" w:styleId="Default">
    <w:name w:val="Default"/>
    <w:uiPriority w:val="99"/>
    <w:rsid w:val="00C61206"/>
    <w:pPr>
      <w:autoSpaceDE w:val="0"/>
      <w:autoSpaceDN w:val="0"/>
      <w:adjustRightInd w:val="0"/>
      <w:spacing w:after="0"/>
    </w:pPr>
    <w:rPr>
      <w:rFonts w:ascii="Arial" w:eastAsia="MS Mincho" w:hAnsi="Arial" w:cs="Arial"/>
      <w:color w:val="000000"/>
      <w:sz w:val="24"/>
      <w:szCs w:val="24"/>
    </w:rPr>
  </w:style>
  <w:style w:type="paragraph" w:styleId="BodyTextFirstIndent">
    <w:name w:val="Body Text First Indent"/>
    <w:basedOn w:val="BodyText"/>
    <w:link w:val="BodyTextFirstIndentChar"/>
    <w:uiPriority w:val="99"/>
    <w:semiHidden/>
    <w:rsid w:val="00C61206"/>
    <w:pPr>
      <w:ind w:firstLine="210"/>
    </w:pPr>
  </w:style>
  <w:style w:type="character" w:customStyle="1" w:styleId="BodyTextFirstIndentChar">
    <w:name w:val="Body Text First Indent Char"/>
    <w:basedOn w:val="BodyTextChar"/>
    <w:link w:val="BodyTextFirstIndent"/>
    <w:uiPriority w:val="99"/>
    <w:semiHidden/>
    <w:locked/>
    <w:rsid w:val="00C61206"/>
    <w:rPr>
      <w:rFonts w:eastAsia="MS Mincho"/>
      <w:szCs w:val="24"/>
      <w:lang w:eastAsia="ja-JP"/>
    </w:rPr>
  </w:style>
  <w:style w:type="paragraph" w:styleId="BodyTextFirstIndent2">
    <w:name w:val="Body Text First Indent 2"/>
    <w:basedOn w:val="BodyTextIndent"/>
    <w:link w:val="BodyTextFirstIndent2Char"/>
    <w:uiPriority w:val="99"/>
    <w:semiHidden/>
    <w:rsid w:val="00C61206"/>
    <w:pPr>
      <w:ind w:firstLine="210"/>
    </w:pPr>
  </w:style>
  <w:style w:type="character" w:customStyle="1" w:styleId="BodyTextFirstIndent2Char">
    <w:name w:val="Body Text First Indent 2 Char"/>
    <w:basedOn w:val="BodyTextIndentChar"/>
    <w:link w:val="BodyTextFirstIndent2"/>
    <w:uiPriority w:val="99"/>
    <w:semiHidden/>
    <w:locked/>
    <w:rsid w:val="00C61206"/>
    <w:rPr>
      <w:rFonts w:eastAsia="MS Mincho"/>
      <w:szCs w:val="24"/>
      <w:lang w:eastAsia="ja-JP"/>
    </w:rPr>
  </w:style>
  <w:style w:type="paragraph" w:styleId="Closing">
    <w:name w:val="Closing"/>
    <w:basedOn w:val="Normal"/>
    <w:link w:val="ClosingChar"/>
    <w:uiPriority w:val="99"/>
    <w:semiHidden/>
    <w:rsid w:val="00C61206"/>
    <w:pPr>
      <w:ind w:left="4320"/>
    </w:pPr>
  </w:style>
  <w:style w:type="character" w:customStyle="1" w:styleId="ClosingChar">
    <w:name w:val="Closing Char"/>
    <w:basedOn w:val="DefaultParagraphFont"/>
    <w:link w:val="Closing"/>
    <w:uiPriority w:val="99"/>
    <w:semiHidden/>
    <w:locked/>
    <w:rsid w:val="00C61206"/>
    <w:rPr>
      <w:rFonts w:eastAsia="MS Mincho"/>
      <w:szCs w:val="24"/>
      <w:lang w:eastAsia="ja-JP"/>
    </w:rPr>
  </w:style>
  <w:style w:type="paragraph" w:styleId="Date">
    <w:name w:val="Date"/>
    <w:basedOn w:val="Normal"/>
    <w:next w:val="Normal"/>
    <w:link w:val="DateChar"/>
    <w:uiPriority w:val="99"/>
    <w:semiHidden/>
    <w:rsid w:val="00C61206"/>
  </w:style>
  <w:style w:type="character" w:customStyle="1" w:styleId="DateChar">
    <w:name w:val="Date Char"/>
    <w:basedOn w:val="DefaultParagraphFont"/>
    <w:link w:val="Date"/>
    <w:uiPriority w:val="99"/>
    <w:semiHidden/>
    <w:locked/>
    <w:rsid w:val="00C61206"/>
    <w:rPr>
      <w:rFonts w:eastAsia="MS Mincho"/>
      <w:szCs w:val="24"/>
      <w:lang w:eastAsia="ja-JP"/>
    </w:rPr>
  </w:style>
  <w:style w:type="paragraph" w:styleId="E-mailSignature">
    <w:name w:val="E-mail Signature"/>
    <w:basedOn w:val="Normal"/>
    <w:link w:val="E-mailSignatureChar"/>
    <w:uiPriority w:val="99"/>
    <w:semiHidden/>
    <w:rsid w:val="00C61206"/>
  </w:style>
  <w:style w:type="character" w:customStyle="1" w:styleId="E-mailSignatureChar">
    <w:name w:val="E-mail Signature Char"/>
    <w:basedOn w:val="DefaultParagraphFont"/>
    <w:link w:val="E-mailSignature"/>
    <w:uiPriority w:val="99"/>
    <w:semiHidden/>
    <w:locked/>
    <w:rsid w:val="00C61206"/>
    <w:rPr>
      <w:rFonts w:eastAsia="MS Mincho"/>
      <w:szCs w:val="24"/>
      <w:lang w:eastAsia="ja-JP"/>
    </w:rPr>
  </w:style>
  <w:style w:type="paragraph" w:styleId="EnvelopeAddress">
    <w:name w:val="envelope address"/>
    <w:basedOn w:val="Normal"/>
    <w:uiPriority w:val="99"/>
    <w:semiHidden/>
    <w:rsid w:val="00C61206"/>
    <w:pPr>
      <w:framePr w:w="7920" w:h="1980" w:hRule="exact" w:hSpace="180" w:wrap="auto" w:hAnchor="page" w:xAlign="center" w:yAlign="bottom"/>
      <w:ind w:left="2880"/>
    </w:pPr>
    <w:rPr>
      <w:rFonts w:ascii="Arial" w:hAnsi="Arial"/>
    </w:rPr>
  </w:style>
  <w:style w:type="paragraph" w:styleId="EnvelopeReturn">
    <w:name w:val="envelope return"/>
    <w:basedOn w:val="Normal"/>
    <w:uiPriority w:val="99"/>
    <w:semiHidden/>
    <w:rsid w:val="00C61206"/>
    <w:rPr>
      <w:rFonts w:ascii="Arial" w:hAnsi="Arial"/>
      <w:sz w:val="20"/>
      <w:szCs w:val="20"/>
    </w:rPr>
  </w:style>
  <w:style w:type="paragraph" w:styleId="HTMLAddress">
    <w:name w:val="HTML Address"/>
    <w:basedOn w:val="Normal"/>
    <w:link w:val="HTMLAddressChar"/>
    <w:uiPriority w:val="99"/>
    <w:rsid w:val="00C61206"/>
    <w:pPr>
      <w:spacing w:before="120"/>
      <w:ind w:left="1080"/>
    </w:pPr>
    <w:rPr>
      <w:rFonts w:ascii="Arial" w:hAnsi="Arial"/>
      <w:i/>
      <w:iCs/>
      <w:szCs w:val="20"/>
    </w:rPr>
  </w:style>
  <w:style w:type="character" w:customStyle="1" w:styleId="HTMLAddressChar">
    <w:name w:val="HTML Address Char"/>
    <w:basedOn w:val="DefaultParagraphFont"/>
    <w:link w:val="HTMLAddress"/>
    <w:uiPriority w:val="99"/>
    <w:locked/>
    <w:rsid w:val="00C61206"/>
    <w:rPr>
      <w:rFonts w:ascii="Arial" w:eastAsia="MS Mincho" w:hAnsi="Arial"/>
      <w:i/>
      <w:iCs/>
      <w:szCs w:val="20"/>
      <w:lang w:eastAsia="ja-JP"/>
    </w:rPr>
  </w:style>
  <w:style w:type="paragraph" w:styleId="MacroText">
    <w:name w:val="macro"/>
    <w:link w:val="MacroTextChar"/>
    <w:uiPriority w:val="99"/>
    <w:semiHidden/>
    <w:rsid w:val="00C61206"/>
    <w:pPr>
      <w:tabs>
        <w:tab w:val="left" w:pos="480"/>
        <w:tab w:val="left" w:pos="960"/>
        <w:tab w:val="left" w:pos="1440"/>
        <w:tab w:val="left" w:pos="1920"/>
        <w:tab w:val="left" w:pos="2400"/>
        <w:tab w:val="left" w:pos="2880"/>
        <w:tab w:val="left" w:pos="3360"/>
        <w:tab w:val="left" w:pos="3840"/>
        <w:tab w:val="left" w:pos="4320"/>
      </w:tabs>
      <w:spacing w:before="120"/>
      <w:ind w:left="1080"/>
    </w:pPr>
    <w:rPr>
      <w:rFonts w:ascii="Courier New" w:eastAsia="MS Mincho" w:hAnsi="Courier New" w:cs="Courier New"/>
      <w:sz w:val="20"/>
      <w:szCs w:val="20"/>
    </w:rPr>
  </w:style>
  <w:style w:type="character" w:customStyle="1" w:styleId="MacroTextChar">
    <w:name w:val="Macro Text Char"/>
    <w:basedOn w:val="DefaultParagraphFont"/>
    <w:link w:val="MacroText"/>
    <w:uiPriority w:val="99"/>
    <w:semiHidden/>
    <w:locked/>
    <w:rsid w:val="00C61206"/>
    <w:rPr>
      <w:rFonts w:ascii="Courier New" w:eastAsia="MS Mincho" w:hAnsi="Courier New" w:cs="Courier New"/>
      <w:sz w:val="20"/>
      <w:szCs w:val="20"/>
    </w:rPr>
  </w:style>
  <w:style w:type="paragraph" w:styleId="NoteHeading">
    <w:name w:val="Note Heading"/>
    <w:basedOn w:val="Normal"/>
    <w:next w:val="Normal"/>
    <w:link w:val="NoteHeadingChar"/>
    <w:uiPriority w:val="99"/>
    <w:semiHidden/>
    <w:rsid w:val="00C61206"/>
  </w:style>
  <w:style w:type="character" w:customStyle="1" w:styleId="NoteHeadingChar">
    <w:name w:val="Note Heading Char"/>
    <w:basedOn w:val="DefaultParagraphFont"/>
    <w:link w:val="NoteHeading"/>
    <w:uiPriority w:val="99"/>
    <w:semiHidden/>
    <w:locked/>
    <w:rsid w:val="00C61206"/>
    <w:rPr>
      <w:rFonts w:eastAsia="MS Mincho"/>
      <w:szCs w:val="24"/>
      <w:lang w:eastAsia="ja-JP"/>
    </w:rPr>
  </w:style>
  <w:style w:type="paragraph" w:styleId="Salutation">
    <w:name w:val="Salutation"/>
    <w:basedOn w:val="Normal"/>
    <w:next w:val="Normal"/>
    <w:link w:val="SalutationChar"/>
    <w:uiPriority w:val="99"/>
    <w:semiHidden/>
    <w:rsid w:val="00C61206"/>
  </w:style>
  <w:style w:type="character" w:customStyle="1" w:styleId="SalutationChar">
    <w:name w:val="Salutation Char"/>
    <w:basedOn w:val="DefaultParagraphFont"/>
    <w:link w:val="Salutation"/>
    <w:uiPriority w:val="99"/>
    <w:semiHidden/>
    <w:locked/>
    <w:rsid w:val="00C61206"/>
    <w:rPr>
      <w:rFonts w:eastAsia="MS Mincho"/>
      <w:szCs w:val="24"/>
      <w:lang w:eastAsia="ja-JP"/>
    </w:rPr>
  </w:style>
  <w:style w:type="paragraph" w:styleId="Signature">
    <w:name w:val="Signature"/>
    <w:basedOn w:val="Normal"/>
    <w:link w:val="SignatureChar"/>
    <w:uiPriority w:val="99"/>
    <w:semiHidden/>
    <w:rsid w:val="00C61206"/>
    <w:pPr>
      <w:ind w:left="4320"/>
    </w:pPr>
  </w:style>
  <w:style w:type="character" w:customStyle="1" w:styleId="SignatureChar">
    <w:name w:val="Signature Char"/>
    <w:basedOn w:val="DefaultParagraphFont"/>
    <w:link w:val="Signature"/>
    <w:uiPriority w:val="99"/>
    <w:semiHidden/>
    <w:locked/>
    <w:rsid w:val="00C61206"/>
    <w:rPr>
      <w:rFonts w:eastAsia="MS Mincho"/>
      <w:szCs w:val="24"/>
      <w:lang w:eastAsia="ja-JP"/>
    </w:rPr>
  </w:style>
  <w:style w:type="paragraph" w:styleId="BalloonText">
    <w:name w:val="Balloon Text"/>
    <w:basedOn w:val="Normal"/>
    <w:link w:val="BalloonTextChar"/>
    <w:uiPriority w:val="99"/>
    <w:rsid w:val="00C61206"/>
    <w:pPr>
      <w:spacing w:before="120"/>
      <w:ind w:left="1080"/>
    </w:pPr>
    <w:rPr>
      <w:rFonts w:ascii="Tahoma" w:hAnsi="Tahoma" w:cs="Tahoma"/>
      <w:sz w:val="16"/>
      <w:szCs w:val="16"/>
    </w:rPr>
  </w:style>
  <w:style w:type="character" w:customStyle="1" w:styleId="BalloonTextChar">
    <w:name w:val="Balloon Text Char"/>
    <w:basedOn w:val="DefaultParagraphFont"/>
    <w:link w:val="BalloonText"/>
    <w:uiPriority w:val="99"/>
    <w:locked/>
    <w:rsid w:val="00C61206"/>
    <w:rPr>
      <w:rFonts w:ascii="Tahoma" w:eastAsia="MS Mincho" w:hAnsi="Tahoma" w:cs="Tahoma"/>
      <w:sz w:val="16"/>
      <w:szCs w:val="16"/>
      <w:lang w:eastAsia="ja-JP"/>
    </w:rPr>
  </w:style>
  <w:style w:type="table" w:styleId="TableGrid">
    <w:name w:val="Table Grid"/>
    <w:basedOn w:val="TableNormal"/>
    <w:uiPriority w:val="59"/>
    <w:rsid w:val="00C61206"/>
    <w:pPr>
      <w:spacing w:after="0"/>
    </w:pPr>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C61206"/>
    <w:rPr>
      <w:rFonts w:cs="Times New Roman"/>
      <w:sz w:val="16"/>
      <w:szCs w:val="16"/>
    </w:rPr>
  </w:style>
  <w:style w:type="paragraph" w:styleId="CommentSubject">
    <w:name w:val="annotation subject"/>
    <w:basedOn w:val="CommentText"/>
    <w:next w:val="CommentText"/>
    <w:link w:val="CommentSubjectChar"/>
    <w:uiPriority w:val="99"/>
    <w:semiHidden/>
    <w:rsid w:val="00C61206"/>
    <w:pPr>
      <w:keepLines w:val="0"/>
      <w:spacing w:before="0" w:after="0" w:line="240" w:lineRule="auto"/>
    </w:pPr>
    <w:rPr>
      <w:b/>
      <w:bCs/>
      <w:sz w:val="20"/>
    </w:rPr>
  </w:style>
  <w:style w:type="character" w:customStyle="1" w:styleId="CommentSubjectChar">
    <w:name w:val="Comment Subject Char"/>
    <w:basedOn w:val="CommentTextChar"/>
    <w:link w:val="CommentSubject"/>
    <w:uiPriority w:val="99"/>
    <w:semiHidden/>
    <w:locked/>
    <w:rsid w:val="00C61206"/>
    <w:rPr>
      <w:rFonts w:ascii="Arial" w:eastAsia="MS Mincho" w:hAnsi="Arial"/>
      <w:b/>
      <w:bCs/>
      <w:sz w:val="20"/>
      <w:szCs w:val="20"/>
      <w:lang w:eastAsia="ja-JP"/>
    </w:rPr>
  </w:style>
  <w:style w:type="character" w:customStyle="1" w:styleId="HeadingBaseChar">
    <w:name w:val="Heading Base Char"/>
    <w:basedOn w:val="DefaultParagraphFont"/>
    <w:link w:val="HeadingBase"/>
    <w:uiPriority w:val="99"/>
    <w:locked/>
    <w:rsid w:val="00C61206"/>
    <w:rPr>
      <w:rFonts w:ascii="Arial" w:eastAsia="MS Mincho" w:hAnsi="Arial"/>
      <w:spacing w:val="-4"/>
      <w:kern w:val="28"/>
      <w:szCs w:val="20"/>
      <w:lang w:eastAsia="ja-JP"/>
    </w:rPr>
  </w:style>
  <w:style w:type="character" w:customStyle="1" w:styleId="Heading3Char1">
    <w:name w:val="Heading 3 Char1"/>
    <w:basedOn w:val="HeadingBaseChar"/>
    <w:link w:val="Heading3"/>
    <w:locked/>
    <w:rsid w:val="00C61206"/>
    <w:rPr>
      <w:rFonts w:ascii="Arial" w:eastAsia="MS Mincho" w:hAnsi="Arial"/>
      <w:b/>
      <w:bCs/>
      <w:iCs/>
      <w:color w:val="000000" w:themeColor="text1"/>
      <w:spacing w:val="-4"/>
      <w:kern w:val="20"/>
      <w:sz w:val="26"/>
      <w:szCs w:val="26"/>
      <w:lang w:eastAsia="ja-JP"/>
    </w:rPr>
  </w:style>
  <w:style w:type="paragraph" w:customStyle="1" w:styleId="TitleNotInTOC">
    <w:name w:val="Title Not In TOC"/>
    <w:basedOn w:val="Title"/>
    <w:next w:val="Normal"/>
    <w:uiPriority w:val="99"/>
    <w:rsid w:val="00C61206"/>
    <w:pPr>
      <w:pageBreakBefore/>
    </w:pPr>
    <w:rPr>
      <w:sz w:val="36"/>
    </w:rPr>
  </w:style>
  <w:style w:type="paragraph" w:customStyle="1" w:styleId="Table">
    <w:name w:val="Table"/>
    <w:basedOn w:val="Normal"/>
    <w:uiPriority w:val="99"/>
    <w:rsid w:val="00C61206"/>
    <w:pPr>
      <w:spacing w:after="0"/>
    </w:pPr>
  </w:style>
  <w:style w:type="paragraph" w:customStyle="1" w:styleId="HeadingAppendix">
    <w:name w:val="Heading Appendix"/>
    <w:basedOn w:val="Heading1"/>
    <w:next w:val="Normal"/>
    <w:uiPriority w:val="99"/>
    <w:rsid w:val="00C61206"/>
    <w:pPr>
      <w:numPr>
        <w:numId w:val="0"/>
      </w:numPr>
      <w:jc w:val="center"/>
    </w:pPr>
  </w:style>
  <w:style w:type="table" w:styleId="Table3Deffects1">
    <w:name w:val="Table 3D effects 1"/>
    <w:basedOn w:val="TableNormal"/>
    <w:uiPriority w:val="99"/>
    <w:semiHidden/>
    <w:rsid w:val="00C61206"/>
    <w:pPr>
      <w:spacing w:after="180"/>
    </w:pPr>
    <w:rPr>
      <w:rFonts w:eastAsia="MS Mincho"/>
      <w:sz w:val="20"/>
      <w:szCs w:val="20"/>
    </w:rPr>
    <w:tblPr/>
    <w:tcPr>
      <w:shd w:val="solid" w:color="C0C0C0" w:fill="FFFFFF"/>
    </w:tc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C61206"/>
    <w:pPr>
      <w:spacing w:after="180"/>
    </w:pPr>
    <w:rPr>
      <w:rFonts w:eastAsia="MS Mincho"/>
      <w:sz w:val="20"/>
      <w:szCs w:val="20"/>
    </w:rPr>
    <w:tblPr>
      <w:tblStyleRowBandSize w:val="1"/>
    </w:tblPr>
    <w:tcPr>
      <w:shd w:val="solid" w:color="C0C0C0" w:fill="FFFFFF"/>
    </w:tc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C61206"/>
    <w:pPr>
      <w:spacing w:after="180"/>
    </w:pPr>
    <w:rPr>
      <w:rFonts w:eastAsia="MS Mincho"/>
      <w:sz w:val="20"/>
      <w:szCs w:val="20"/>
    </w:rPr>
    <w:tblPr>
      <w:tblStyleRowBandSize w:val="1"/>
      <w:tblStyleColBandSize w:val="1"/>
    </w:tblPr>
    <w:tblStylePr w:type="firstRow">
      <w:rPr>
        <w:rFonts w:cs="Times New Roman"/>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C61206"/>
    <w:pPr>
      <w:spacing w:after="180"/>
    </w:pPr>
    <w:rPr>
      <w:rFonts w:eastAsia="MS Mincho"/>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C61206"/>
    <w:pPr>
      <w:spacing w:after="180"/>
    </w:pPr>
    <w:rPr>
      <w:rFonts w:eastAsia="MS Mincho"/>
      <w:sz w:val="20"/>
      <w:szCs w:val="20"/>
    </w:rPr>
    <w:tblPr>
      <w:tblBorders>
        <w:top w:val="single" w:sz="12" w:space="0" w:color="000000"/>
        <w:bottom w:val="single" w:sz="12"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shd w:val="solid" w:color="C0C0C0" w:fill="FFFFFF"/>
      </w:tcPr>
    </w:tblStylePr>
    <w:tblStylePr w:type="neCel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C61206"/>
    <w:pPr>
      <w:spacing w:after="180"/>
    </w:pPr>
    <w:rPr>
      <w:rFonts w:eastAsia="MS Mincho"/>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C61206"/>
    <w:pPr>
      <w:spacing w:after="180"/>
    </w:pPr>
    <w:rPr>
      <w:rFonts w:eastAsia="MS Mincho"/>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C61206"/>
    <w:pPr>
      <w:spacing w:after="180"/>
    </w:pPr>
    <w:rPr>
      <w:rFonts w:eastAsia="MS Mincho"/>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rPr>
      <w:tblPr/>
      <w:tcPr>
        <w:tcBorders>
          <w:tl2br w:val="none" w:sz="0" w:space="0" w:color="auto"/>
          <w:tr2bl w:val="none" w:sz="0" w:space="0" w:color="auto"/>
        </w:tcBorders>
        <w:shd w:val="solid" w:color="000000" w:fill="FFFFFF"/>
      </w:tcPr>
    </w:tblStylePr>
    <w:tblStylePr w:type="firstCol">
      <w:rPr>
        <w:rFonts w:cs="Times New Roman"/>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C61206"/>
    <w:pPr>
      <w:spacing w:after="180"/>
    </w:pPr>
    <w:rPr>
      <w:rFonts w:eastAsia="MS Mincho"/>
      <w:sz w:val="20"/>
      <w:szCs w:val="20"/>
    </w:rPr>
    <w:tblPr>
      <w:tblBorders>
        <w:bottom w:val="single" w:sz="12" w:space="0" w:color="000000"/>
      </w:tblBorders>
    </w:tblPr>
    <w:tcPr>
      <w:shd w:val="pct20" w:color="FFFF00" w:fill="FFFFFF"/>
    </w:tcPr>
    <w:tblStylePr w:type="firstRow">
      <w:rPr>
        <w:rFonts w:cs="Times New Roman"/>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C61206"/>
    <w:pPr>
      <w:spacing w:after="180"/>
    </w:pPr>
    <w:rPr>
      <w:rFonts w:eastAsia="MS Mincho"/>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C61206"/>
    <w:pPr>
      <w:spacing w:after="180"/>
    </w:pPr>
    <w:rPr>
      <w:rFonts w:eastAsia="MS Mincho"/>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bottom w:val="double" w:sz="6"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25" w:color="000000" w:fill="FFFFFF"/>
      </w:tcPr>
    </w:tblStylePr>
    <w:tblStylePr w:type="band2Vert">
      <w:rPr>
        <w:rFonts w:cs="Times New Roman"/>
      </w:rPr>
      <w:tblPr/>
      <w:tcPr>
        <w:shd w:val="pct25" w:color="FF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C61206"/>
    <w:pPr>
      <w:spacing w:after="180"/>
    </w:pPr>
    <w:rPr>
      <w:rFonts w:eastAsia="MS Mincho"/>
      <w:b/>
      <w:bCs/>
      <w:sz w:val="20"/>
      <w:szCs w:val="20"/>
    </w:rPr>
    <w:tblPr>
      <w:tblStyleColBandSize w:val="1"/>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30" w:color="000000" w:fill="FFFFFF"/>
      </w:tcPr>
    </w:tblStylePr>
    <w:tblStylePr w:type="band2Vert">
      <w:rPr>
        <w:rFonts w:cs="Times New Roman"/>
      </w:rPr>
      <w:tblPr/>
      <w:tcPr>
        <w:shd w:val="pct25" w:color="00FF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C61206"/>
    <w:pPr>
      <w:spacing w:after="180"/>
    </w:pPr>
    <w:rPr>
      <w:rFonts w:eastAsia="MS Mincho"/>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op w:val="single" w:sz="6" w:space="0" w:color="000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tblStylePr w:type="band2Vert">
      <w:rPr>
        <w:rFonts w:cs="Times New Roman"/>
      </w:rPr>
      <w:tblPr/>
      <w:tcPr>
        <w:shd w:val="pct10" w:color="000000" w:fill="FFFFFF"/>
      </w:tcPr>
    </w:tblStylePr>
    <w:tblStylePr w:type="neCell">
      <w:rPr>
        <w:rFonts w:cs="Times New Roman"/>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C61206"/>
    <w:pPr>
      <w:spacing w:after="180"/>
    </w:pPr>
    <w:rPr>
      <w:rFonts w:eastAsia="MS Mincho"/>
      <w:sz w:val="20"/>
      <w:szCs w:val="20"/>
    </w:rPr>
    <w:tblPr>
      <w:tblStyleColBandSize w:val="1"/>
    </w:tblPr>
    <w:tblStylePr w:type="firstRow">
      <w:rPr>
        <w:rFonts w:cs="Times New Roman"/>
      </w:rPr>
      <w:tblPr/>
      <w:tcPr>
        <w:tcBorders>
          <w:tl2br w:val="none" w:sz="0" w:space="0" w:color="auto"/>
          <w:tr2bl w:val="none" w:sz="0" w:space="0" w:color="auto"/>
        </w:tcBorders>
        <w:shd w:val="solid" w:color="0000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pct50" w:color="008080" w:fill="FFFFFF"/>
      </w:tcPr>
    </w:tblStylePr>
    <w:tblStylePr w:type="band2Vert">
      <w:rPr>
        <w:rFonts w:cs="Times New Roman"/>
      </w:rPr>
      <w:tblPr/>
      <w:tcPr>
        <w:shd w:val="pct10" w:color="000000" w:fill="FFFFFF"/>
      </w:tcPr>
    </w:tblStylePr>
  </w:style>
  <w:style w:type="table" w:styleId="TableColumns5">
    <w:name w:val="Table Columns 5"/>
    <w:basedOn w:val="TableNormal"/>
    <w:uiPriority w:val="99"/>
    <w:semiHidden/>
    <w:rsid w:val="00C61206"/>
    <w:pPr>
      <w:spacing w:after="180"/>
    </w:pPr>
    <w:rPr>
      <w:rFonts w:eastAsia="MS Mincho"/>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80808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Vert">
      <w:rPr>
        <w:rFonts w:cs="Times New Roman"/>
      </w:rPr>
      <w:tblPr/>
      <w:tcPr>
        <w:shd w:val="solid" w:color="C0C0C0" w:fill="FFFFFF"/>
      </w:tcPr>
    </w:tblStylePr>
  </w:style>
  <w:style w:type="table" w:styleId="TableContemporary">
    <w:name w:val="Table Contemporary"/>
    <w:basedOn w:val="TableNormal"/>
    <w:uiPriority w:val="99"/>
    <w:semiHidden/>
    <w:rsid w:val="00C61206"/>
    <w:pPr>
      <w:spacing w:after="180"/>
    </w:pPr>
    <w:rPr>
      <w:rFonts w:eastAsia="MS Mincho"/>
      <w:sz w:val="20"/>
      <w:szCs w:val="20"/>
    </w:rPr>
    <w:tblPr>
      <w:tblStyleRowBandSize w:val="1"/>
      <w:tblBorders>
        <w:insideH w:val="single" w:sz="18" w:space="0" w:color="FFFFFF"/>
        <w:insideV w:val="single" w:sz="18" w:space="0" w:color="FFFFFF"/>
      </w:tblBorders>
    </w:tblPr>
    <w:tblStylePr w:type="firstRow">
      <w:rPr>
        <w:rFonts w:cs="Times New Roman"/>
      </w:rPr>
      <w:tblPr/>
      <w:tcPr>
        <w:tcBorders>
          <w:tl2br w:val="none" w:sz="0" w:space="0" w:color="auto"/>
          <w:tr2bl w:val="none" w:sz="0" w:space="0" w:color="auto"/>
        </w:tcBorders>
        <w:shd w:val="pct20" w:color="000000" w:fill="FFFFFF"/>
      </w:tcPr>
    </w:tblStylePr>
    <w:tblStylePr w:type="band1Horz">
      <w:rPr>
        <w:rFonts w:cs="Times New Roman"/>
      </w:rPr>
      <w:tblPr/>
      <w:tcPr>
        <w:tcBorders>
          <w:tl2br w:val="none" w:sz="0" w:space="0" w:color="auto"/>
          <w:tr2bl w:val="none" w:sz="0" w:space="0" w:color="auto"/>
        </w:tcBorders>
        <w:shd w:val="pct5" w:color="000000" w:fill="FFFFFF"/>
      </w:tcPr>
    </w:tblStylePr>
    <w:tblStylePr w:type="band2Horz">
      <w:rPr>
        <w:rFonts w:cs="Times New Roman"/>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C61206"/>
    <w:pPr>
      <w:spacing w:after="180"/>
    </w:pPr>
    <w:rPr>
      <w:rFonts w:eastAsia="MS Mincho"/>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semiHidden/>
    <w:rsid w:val="00C61206"/>
    <w:pPr>
      <w:spacing w:after="180"/>
    </w:pPr>
    <w:rPr>
      <w:rFonts w:eastAsia="MS Mincho"/>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2">
    <w:name w:val="Table Grid 2"/>
    <w:basedOn w:val="TableNormal"/>
    <w:uiPriority w:val="99"/>
    <w:semiHidden/>
    <w:rsid w:val="00C61206"/>
    <w:pPr>
      <w:spacing w:after="180"/>
    </w:pPr>
    <w:rPr>
      <w:rFonts w:eastAsia="MS Mincho"/>
      <w:sz w:val="20"/>
      <w:szCs w:val="20"/>
    </w:rPr>
    <w:tblPr>
      <w:tblBorders>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3">
    <w:name w:val="Table Grid 3"/>
    <w:basedOn w:val="TableNormal"/>
    <w:uiPriority w:val="99"/>
    <w:semiHidden/>
    <w:rsid w:val="00C61206"/>
    <w:pPr>
      <w:spacing w:after="180"/>
    </w:pPr>
    <w:rPr>
      <w:rFonts w:eastAsia="MS Mincho"/>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Grid4">
    <w:name w:val="Table Grid 4"/>
    <w:basedOn w:val="TableNormal"/>
    <w:uiPriority w:val="99"/>
    <w:semiHidden/>
    <w:rsid w:val="00C61206"/>
    <w:pPr>
      <w:spacing w:after="180"/>
    </w:pPr>
    <w:rPr>
      <w:rFonts w:eastAsia="MS Mincho"/>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rPr>
      <w:tblPr/>
      <w:tcPr>
        <w:tcBorders>
          <w:top w:val="single" w:sz="6" w:space="0" w:color="000000"/>
          <w:tl2br w:val="none" w:sz="0" w:space="0" w:color="auto"/>
          <w:tr2bl w:val="none" w:sz="0" w:space="0" w:color="auto"/>
        </w:tcBorders>
        <w:shd w:val="pct30" w:color="FFFF00" w:fill="FFFFFF"/>
      </w:tcPr>
    </w:tblStylePr>
    <w:tblStylePr w:type="lastCol">
      <w:rPr>
        <w:rFonts w:cs="Times New Roman"/>
      </w:rPr>
      <w:tblPr/>
      <w:tcPr>
        <w:tcBorders>
          <w:tl2br w:val="none" w:sz="0" w:space="0" w:color="auto"/>
          <w:tr2bl w:val="none" w:sz="0" w:space="0" w:color="auto"/>
        </w:tcBorders>
      </w:tcPr>
    </w:tblStylePr>
  </w:style>
  <w:style w:type="table" w:styleId="TableGrid5">
    <w:name w:val="Table Grid 5"/>
    <w:basedOn w:val="TableNormal"/>
    <w:uiPriority w:val="99"/>
    <w:semiHidden/>
    <w:rsid w:val="00C61206"/>
    <w:pPr>
      <w:spacing w:after="180"/>
    </w:pPr>
    <w:rPr>
      <w:rFonts w:eastAsia="MS Mincho"/>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C61206"/>
    <w:pPr>
      <w:spacing w:after="180"/>
    </w:pPr>
    <w:rPr>
      <w:rFonts w:eastAsia="MS Mincho"/>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C61206"/>
    <w:pPr>
      <w:spacing w:after="180"/>
    </w:pPr>
    <w:rPr>
      <w:rFonts w:eastAsia="MS Mincho"/>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C61206"/>
    <w:pPr>
      <w:spacing w:after="180"/>
    </w:pPr>
    <w:rPr>
      <w:rFonts w:eastAsia="MS Mincho"/>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semiHidden/>
    <w:rsid w:val="00C61206"/>
    <w:pPr>
      <w:spacing w:after="180"/>
    </w:pPr>
    <w:rPr>
      <w:rFonts w:eastAsia="MS Mincho"/>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semiHidden/>
    <w:rsid w:val="00C61206"/>
    <w:pPr>
      <w:spacing w:after="180"/>
    </w:pPr>
    <w:rPr>
      <w:rFonts w:eastAsia="MS Mincho"/>
      <w:sz w:val="20"/>
      <w:szCs w:val="20"/>
    </w:rPr>
    <w:tblPr>
      <w:tblStyleRowBandSize w:val="2"/>
      <w:tblBorders>
        <w:bottom w:val="single" w:sz="12" w:space="0" w:color="808080"/>
      </w:tblBorders>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3">
    <w:name w:val="Table List 3"/>
    <w:basedOn w:val="TableNormal"/>
    <w:uiPriority w:val="99"/>
    <w:semiHidden/>
    <w:rsid w:val="00C61206"/>
    <w:pPr>
      <w:spacing w:after="180"/>
    </w:pPr>
    <w:rPr>
      <w:rFonts w:eastAsia="MS Mincho"/>
      <w:sz w:val="20"/>
      <w:szCs w:val="20"/>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List4">
    <w:name w:val="Table List 4"/>
    <w:basedOn w:val="TableNormal"/>
    <w:uiPriority w:val="99"/>
    <w:semiHidden/>
    <w:rsid w:val="00C61206"/>
    <w:pPr>
      <w:spacing w:after="180"/>
    </w:pPr>
    <w:rPr>
      <w:rFonts w:eastAsia="MS Mincho"/>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C61206"/>
    <w:pPr>
      <w:spacing w:after="180"/>
    </w:pPr>
    <w:rPr>
      <w:rFonts w:eastAsia="MS Mincho"/>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6">
    <w:name w:val="Table List 6"/>
    <w:basedOn w:val="TableNormal"/>
    <w:uiPriority w:val="99"/>
    <w:semiHidden/>
    <w:rsid w:val="00C61206"/>
    <w:pPr>
      <w:spacing w:after="180"/>
    </w:pPr>
    <w:rPr>
      <w:rFonts w:eastAsia="MS Mincho"/>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C61206"/>
    <w:pPr>
      <w:spacing w:after="180"/>
    </w:pPr>
    <w:rPr>
      <w:rFonts w:eastAsia="MS Mincho"/>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rPr>
      <w:tblPr/>
      <w:tcPr>
        <w:tcBorders>
          <w:top w:val="single" w:sz="12" w:space="0" w:color="008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C61206"/>
    <w:pPr>
      <w:spacing w:after="180"/>
    </w:pPr>
    <w:rPr>
      <w:rFonts w:eastAsia="MS Mincho"/>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C61206"/>
    <w:pPr>
      <w:spacing w:after="180"/>
    </w:pPr>
    <w:rPr>
      <w:rFonts w:eastAsia="MS Mincho"/>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C61206"/>
    <w:pPr>
      <w:spacing w:after="180"/>
    </w:pPr>
    <w:rPr>
      <w:rFonts w:eastAsia="MS Mincho"/>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C61206"/>
    <w:pPr>
      <w:spacing w:after="180"/>
    </w:pPr>
    <w:rPr>
      <w:rFonts w:eastAsia="MS Mincho"/>
      <w:sz w:val="20"/>
      <w:szCs w:val="20"/>
    </w:rP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C61206"/>
    <w:pPr>
      <w:spacing w:after="180"/>
    </w:pPr>
    <w:rPr>
      <w:rFonts w:eastAsia="MS Mincho"/>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C61206"/>
    <w:pPr>
      <w:spacing w:after="180"/>
    </w:pPr>
    <w:rPr>
      <w:rFonts w:eastAsia="MS Mincho"/>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semiHidden/>
    <w:rsid w:val="00C61206"/>
    <w:pPr>
      <w:spacing w:after="180"/>
    </w:pPr>
    <w:rPr>
      <w:rFonts w:eastAsia="MS Mincho"/>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semiHidden/>
    <w:rsid w:val="00C61206"/>
    <w:pPr>
      <w:spacing w:after="180"/>
    </w:pPr>
    <w:rPr>
      <w:rFonts w:eastAsia="MS Minch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C61206"/>
    <w:pPr>
      <w:spacing w:after="180"/>
    </w:pPr>
    <w:rPr>
      <w:rFonts w:eastAsia="MS Mincho"/>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semiHidden/>
    <w:rsid w:val="00C61206"/>
    <w:pPr>
      <w:spacing w:after="180"/>
    </w:pPr>
    <w:rPr>
      <w:rFonts w:eastAsia="MS Mincho"/>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Web3">
    <w:name w:val="Table Web 3"/>
    <w:basedOn w:val="TableNormal"/>
    <w:uiPriority w:val="99"/>
    <w:semiHidden/>
    <w:rsid w:val="00C61206"/>
    <w:pPr>
      <w:spacing w:after="180"/>
    </w:pPr>
    <w:rPr>
      <w:rFonts w:eastAsia="MS Mincho"/>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rPr>
      <w:tblPr/>
      <w:tcPr>
        <w:tcBorders>
          <w:tl2br w:val="none" w:sz="0" w:space="0" w:color="auto"/>
          <w:tr2bl w:val="none" w:sz="0" w:space="0" w:color="auto"/>
        </w:tcBorders>
      </w:tcPr>
    </w:tblStylePr>
  </w:style>
  <w:style w:type="character" w:styleId="HTMLAcronym">
    <w:name w:val="HTML Acronym"/>
    <w:basedOn w:val="DefaultParagraphFont"/>
    <w:uiPriority w:val="99"/>
    <w:semiHidden/>
    <w:rsid w:val="00C61206"/>
    <w:rPr>
      <w:rFonts w:cs="Times New Roman"/>
    </w:rPr>
  </w:style>
  <w:style w:type="character" w:styleId="HTMLCite">
    <w:name w:val="HTML Cite"/>
    <w:basedOn w:val="DefaultParagraphFont"/>
    <w:uiPriority w:val="99"/>
    <w:semiHidden/>
    <w:rsid w:val="00C61206"/>
    <w:rPr>
      <w:rFonts w:cs="Times New Roman"/>
      <w:i/>
      <w:iCs/>
    </w:rPr>
  </w:style>
  <w:style w:type="character" w:styleId="HTMLCode">
    <w:name w:val="HTML Code"/>
    <w:basedOn w:val="DefaultParagraphFont"/>
    <w:uiPriority w:val="99"/>
    <w:semiHidden/>
    <w:rsid w:val="00C61206"/>
    <w:rPr>
      <w:rFonts w:ascii="Courier New" w:hAnsi="Courier New" w:cs="Times New Roman"/>
      <w:sz w:val="20"/>
      <w:szCs w:val="20"/>
    </w:rPr>
  </w:style>
  <w:style w:type="character" w:styleId="HTMLDefinition">
    <w:name w:val="HTML Definition"/>
    <w:basedOn w:val="DefaultParagraphFont"/>
    <w:uiPriority w:val="99"/>
    <w:semiHidden/>
    <w:rsid w:val="00C61206"/>
    <w:rPr>
      <w:rFonts w:cs="Times New Roman"/>
      <w:i/>
      <w:iCs/>
    </w:rPr>
  </w:style>
  <w:style w:type="character" w:styleId="HTMLKeyboard">
    <w:name w:val="HTML Keyboard"/>
    <w:basedOn w:val="DefaultParagraphFont"/>
    <w:uiPriority w:val="99"/>
    <w:semiHidden/>
    <w:rsid w:val="00C61206"/>
    <w:rPr>
      <w:rFonts w:ascii="Courier New" w:hAnsi="Courier New" w:cs="Times New Roman"/>
      <w:sz w:val="20"/>
      <w:szCs w:val="20"/>
    </w:rPr>
  </w:style>
  <w:style w:type="character" w:styleId="HTMLSample">
    <w:name w:val="HTML Sample"/>
    <w:basedOn w:val="DefaultParagraphFont"/>
    <w:uiPriority w:val="99"/>
    <w:semiHidden/>
    <w:rsid w:val="00C61206"/>
    <w:rPr>
      <w:rFonts w:ascii="Courier New" w:hAnsi="Courier New" w:cs="Times New Roman"/>
    </w:rPr>
  </w:style>
  <w:style w:type="character" w:styleId="HTMLVariable">
    <w:name w:val="HTML Variable"/>
    <w:basedOn w:val="DefaultParagraphFont"/>
    <w:uiPriority w:val="99"/>
    <w:semiHidden/>
    <w:rsid w:val="00C61206"/>
    <w:rPr>
      <w:rFonts w:cs="Times New Roman"/>
      <w:i/>
      <w:iCs/>
    </w:rPr>
  </w:style>
  <w:style w:type="paragraph" w:customStyle="1" w:styleId="Note">
    <w:name w:val="Note"/>
    <w:basedOn w:val="Normal"/>
    <w:uiPriority w:val="99"/>
    <w:rsid w:val="00C61206"/>
    <w:pPr>
      <w:pBdr>
        <w:top w:val="single" w:sz="4" w:space="1" w:color="auto" w:shadow="1"/>
        <w:left w:val="single" w:sz="4" w:space="4" w:color="auto" w:shadow="1"/>
        <w:bottom w:val="single" w:sz="4" w:space="1" w:color="auto" w:shadow="1"/>
        <w:right w:val="single" w:sz="4" w:space="4" w:color="auto" w:shadow="1"/>
      </w:pBdr>
      <w:ind w:left="432" w:right="432"/>
    </w:pPr>
  </w:style>
  <w:style w:type="paragraph" w:customStyle="1" w:styleId="HeadingAppx1">
    <w:name w:val="Heading_Appx1"/>
    <w:basedOn w:val="Heading1"/>
    <w:uiPriority w:val="99"/>
    <w:rsid w:val="00C61206"/>
    <w:pPr>
      <w:ind w:left="504" w:hanging="504"/>
    </w:pPr>
  </w:style>
  <w:style w:type="paragraph" w:styleId="Revision">
    <w:name w:val="Revision"/>
    <w:hidden/>
    <w:uiPriority w:val="99"/>
    <w:semiHidden/>
    <w:rsid w:val="007C1363"/>
    <w:rPr>
      <w:szCs w:val="24"/>
      <w:lang w:eastAsia="ja-JP"/>
    </w:rPr>
  </w:style>
  <w:style w:type="paragraph" w:styleId="TOCHeading">
    <w:name w:val="TOC Heading"/>
    <w:basedOn w:val="Heading1"/>
    <w:next w:val="Normal"/>
    <w:uiPriority w:val="99"/>
    <w:qFormat/>
    <w:rsid w:val="00C61206"/>
    <w:pPr>
      <w:pageBreakBefore w:val="0"/>
      <w:numPr>
        <w:numId w:val="0"/>
      </w:numPr>
      <w:pBdr>
        <w:bottom w:val="none" w:sz="0" w:space="0" w:color="auto"/>
      </w:pBdr>
      <w:spacing w:before="480" w:after="0" w:line="276" w:lineRule="auto"/>
      <w:outlineLvl w:val="9"/>
    </w:pPr>
    <w:rPr>
      <w:rFonts w:ascii="Cambria" w:eastAsia="MS Gothic" w:hAnsi="Cambria"/>
      <w:b/>
      <w:color w:val="365F91"/>
      <w:spacing w:val="0"/>
      <w:kern w:val="0"/>
      <w:position w:val="0"/>
      <w:sz w:val="28"/>
      <w:szCs w:val="28"/>
      <w:lang w:eastAsia="en-US"/>
    </w:rPr>
  </w:style>
  <w:style w:type="character" w:customStyle="1" w:styleId="EmailStyle229">
    <w:name w:val="EmailStyle229"/>
    <w:basedOn w:val="DefaultParagraphFont"/>
    <w:uiPriority w:val="99"/>
    <w:semiHidden/>
    <w:rsid w:val="00C61206"/>
    <w:rPr>
      <w:rFonts w:ascii="Arial" w:hAnsi="Arial" w:cs="Arial"/>
      <w:color w:val="auto"/>
      <w:sz w:val="20"/>
      <w:szCs w:val="20"/>
    </w:rPr>
  </w:style>
  <w:style w:type="paragraph" w:customStyle="1" w:styleId="sximsgtypedefhdrftr0">
    <w:name w:val="sximsgtypedefhdrftr0"/>
    <w:basedOn w:val="Normal"/>
    <w:uiPriority w:val="99"/>
    <w:rsid w:val="00C61206"/>
    <w:pPr>
      <w:spacing w:before="60" w:after="60"/>
      <w:ind w:firstLine="547"/>
    </w:pPr>
    <w:rPr>
      <w:rFonts w:eastAsia="Batang"/>
      <w:szCs w:val="22"/>
      <w:lang w:eastAsia="ko-KR" w:bidi="th-TH"/>
    </w:rPr>
  </w:style>
  <w:style w:type="paragraph" w:customStyle="1" w:styleId="sximsgparamvalueenum0">
    <w:name w:val="sximsgparamvalueenum0"/>
    <w:basedOn w:val="Normal"/>
    <w:uiPriority w:val="99"/>
    <w:rsid w:val="00C61206"/>
    <w:pPr>
      <w:spacing w:after="60"/>
      <w:ind w:left="1872" w:hanging="432"/>
    </w:pPr>
    <w:rPr>
      <w:rFonts w:eastAsia="Batang"/>
      <w:szCs w:val="22"/>
      <w:lang w:eastAsia="ko-KR" w:bidi="th-TH"/>
    </w:rPr>
  </w:style>
  <w:style w:type="paragraph" w:customStyle="1" w:styleId="sximsgparamvalueenum2">
    <w:name w:val="sximsgparamvalueenum2"/>
    <w:basedOn w:val="Normal"/>
    <w:uiPriority w:val="99"/>
    <w:rsid w:val="00C61206"/>
    <w:pPr>
      <w:spacing w:after="60"/>
      <w:ind w:left="1872" w:hanging="432"/>
    </w:pPr>
    <w:rPr>
      <w:rFonts w:eastAsia="Batang"/>
      <w:szCs w:val="22"/>
      <w:lang w:eastAsia="ko-KR" w:bidi="th-TH"/>
    </w:rPr>
  </w:style>
  <w:style w:type="paragraph" w:customStyle="1" w:styleId="Heading2Before">
    <w:name w:val="Heading 2 + Before:"/>
    <w:basedOn w:val="Heading2"/>
    <w:uiPriority w:val="99"/>
    <w:rsid w:val="00C61206"/>
    <w:pPr>
      <w:pageBreakBefore/>
      <w:widowControl w:val="0"/>
      <w:tabs>
        <w:tab w:val="left" w:pos="630"/>
      </w:tabs>
      <w:spacing w:before="360" w:after="0"/>
      <w:ind w:left="0" w:firstLine="0"/>
    </w:pPr>
  </w:style>
  <w:style w:type="paragraph" w:customStyle="1" w:styleId="Heading2Before0pt">
    <w:name w:val="Heading 2 + Before: 0 pt"/>
    <w:basedOn w:val="Heading2Before"/>
    <w:uiPriority w:val="99"/>
    <w:rsid w:val="00C61206"/>
    <w:pPr>
      <w:tabs>
        <w:tab w:val="left" w:pos="432"/>
        <w:tab w:val="num" w:pos="576"/>
      </w:tabs>
      <w:ind w:left="576"/>
    </w:pPr>
  </w:style>
  <w:style w:type="character" w:customStyle="1" w:styleId="CharChar37">
    <w:name w:val="Char Char37"/>
    <w:basedOn w:val="DefaultParagraphFont"/>
    <w:uiPriority w:val="99"/>
    <w:locked/>
    <w:rsid w:val="00C61206"/>
    <w:rPr>
      <w:rFonts w:ascii="Arial Black" w:eastAsia="MS Mincho" w:hAnsi="Arial Black" w:cs="Times New Roman"/>
      <w:bCs/>
      <w:spacing w:val="-10"/>
      <w:kern w:val="20"/>
      <w:position w:val="8"/>
      <w:sz w:val="32"/>
      <w:szCs w:val="32"/>
      <w:lang w:val="en-US" w:eastAsia="ja-JP" w:bidi="ar-SA"/>
    </w:rPr>
  </w:style>
  <w:style w:type="character" w:customStyle="1" w:styleId="EmailStyle236">
    <w:name w:val="EmailStyle236"/>
    <w:basedOn w:val="DefaultParagraphFont"/>
    <w:uiPriority w:val="99"/>
    <w:semiHidden/>
    <w:rsid w:val="00C61206"/>
    <w:rPr>
      <w:rFonts w:ascii="Arial" w:hAnsi="Arial" w:cs="Arial"/>
      <w:color w:val="000080"/>
      <w:sz w:val="20"/>
      <w:szCs w:val="20"/>
    </w:rPr>
  </w:style>
  <w:style w:type="paragraph" w:customStyle="1" w:styleId="msolistparagraph0">
    <w:name w:val="msolistparagraph"/>
    <w:basedOn w:val="Normal"/>
    <w:uiPriority w:val="99"/>
    <w:rsid w:val="00C61206"/>
    <w:pPr>
      <w:spacing w:after="0"/>
      <w:ind w:left="720"/>
    </w:pPr>
    <w:rPr>
      <w:rFonts w:ascii="Calibri" w:eastAsia="Batang" w:hAnsi="Calibri"/>
      <w:szCs w:val="22"/>
      <w:lang w:eastAsia="ko-KR"/>
    </w:rPr>
  </w:style>
  <w:style w:type="paragraph" w:customStyle="1" w:styleId="sximsgparamvalueenum1">
    <w:name w:val="sximsgparamvalueenum"/>
    <w:basedOn w:val="Normal"/>
    <w:rsid w:val="00C61206"/>
    <w:pPr>
      <w:spacing w:after="60"/>
      <w:ind w:left="1872" w:hanging="432"/>
    </w:pPr>
    <w:rPr>
      <w:rFonts w:eastAsia="Batang"/>
      <w:szCs w:val="22"/>
      <w:lang w:eastAsia="ko-KR"/>
    </w:rPr>
  </w:style>
  <w:style w:type="paragraph" w:styleId="ListParagraph">
    <w:name w:val="List Paragraph"/>
    <w:basedOn w:val="Normal"/>
    <w:uiPriority w:val="34"/>
    <w:qFormat/>
    <w:rsid w:val="00C61206"/>
    <w:pPr>
      <w:spacing w:after="0"/>
      <w:ind w:left="720"/>
    </w:pPr>
    <w:rPr>
      <w:rFonts w:ascii="Calibri" w:hAnsi="Calibri"/>
      <w:szCs w:val="22"/>
      <w:lang w:eastAsia="en-US"/>
    </w:rPr>
  </w:style>
  <w:style w:type="numbering" w:styleId="ArticleSection">
    <w:name w:val="Outline List 3"/>
    <w:basedOn w:val="NoList"/>
    <w:uiPriority w:val="99"/>
    <w:semiHidden/>
    <w:unhideWhenUsed/>
    <w:rsid w:val="00C61206"/>
    <w:pPr>
      <w:numPr>
        <w:numId w:val="27"/>
      </w:numPr>
    </w:pPr>
  </w:style>
  <w:style w:type="numbering" w:customStyle="1" w:styleId="AppendixHdgList">
    <w:name w:val="Appendix Hdg List"/>
    <w:rsid w:val="00C61206"/>
    <w:pPr>
      <w:numPr>
        <w:numId w:val="26"/>
      </w:numPr>
    </w:pPr>
  </w:style>
  <w:style w:type="numbering" w:styleId="111111">
    <w:name w:val="Outline List 2"/>
    <w:basedOn w:val="NoList"/>
    <w:uiPriority w:val="99"/>
    <w:semiHidden/>
    <w:unhideWhenUsed/>
    <w:rsid w:val="00C61206"/>
    <w:pPr>
      <w:numPr>
        <w:numId w:val="25"/>
      </w:numPr>
    </w:pPr>
  </w:style>
  <w:style w:type="character" w:styleId="FootnoteReference">
    <w:name w:val="footnote reference"/>
    <w:basedOn w:val="DefaultParagraphFont"/>
    <w:rsid w:val="00C61206"/>
    <w:rPr>
      <w:rFonts w:cs="Times New Roman"/>
      <w:vertAlign w:val="superscript"/>
    </w:rPr>
  </w:style>
  <w:style w:type="character" w:styleId="Emphasis">
    <w:name w:val="Emphasis"/>
    <w:basedOn w:val="DefaultParagraphFont"/>
    <w:uiPriority w:val="20"/>
    <w:qFormat/>
    <w:locked/>
    <w:rsid w:val="00C61206"/>
    <w:rPr>
      <w:rFonts w:cs="Times New Roman"/>
      <w:i/>
      <w:iCs/>
    </w:rPr>
  </w:style>
  <w:style w:type="paragraph" w:styleId="NormalWeb">
    <w:name w:val="Normal (Web)"/>
    <w:basedOn w:val="Normal"/>
    <w:uiPriority w:val="99"/>
    <w:rsid w:val="00C61206"/>
    <w:pPr>
      <w:spacing w:after="180"/>
    </w:pPr>
  </w:style>
  <w:style w:type="paragraph" w:customStyle="1" w:styleId="Definition">
    <w:name w:val="Definition"/>
    <w:basedOn w:val="Normal"/>
    <w:uiPriority w:val="99"/>
    <w:rsid w:val="00C61206"/>
    <w:pPr>
      <w:keepLines/>
      <w:spacing w:after="180"/>
      <w:ind w:left="2448" w:hanging="2448"/>
    </w:pPr>
  </w:style>
  <w:style w:type="character" w:customStyle="1" w:styleId="apple-converted-space">
    <w:name w:val="apple-converted-space"/>
    <w:basedOn w:val="DefaultParagraphFont"/>
    <w:rsid w:val="00C61206"/>
  </w:style>
  <w:style w:type="character" w:customStyle="1" w:styleId="UnresolvedMention1">
    <w:name w:val="Unresolved Mention1"/>
    <w:basedOn w:val="DefaultParagraphFont"/>
    <w:uiPriority w:val="99"/>
    <w:semiHidden/>
    <w:unhideWhenUsed/>
    <w:rsid w:val="00C61206"/>
    <w:rPr>
      <w:color w:val="605E5C"/>
      <w:shd w:val="clear" w:color="auto" w:fill="E1DFDD"/>
    </w:rPr>
  </w:style>
  <w:style w:type="character" w:styleId="UnresolvedMention">
    <w:name w:val="Unresolved Mention"/>
    <w:basedOn w:val="DefaultParagraphFont"/>
    <w:uiPriority w:val="99"/>
    <w:semiHidden/>
    <w:unhideWhenUsed/>
    <w:rsid w:val="00C61206"/>
    <w:rPr>
      <w:color w:val="808080"/>
      <w:shd w:val="clear" w:color="auto" w:fill="E6E6E6"/>
    </w:rPr>
  </w:style>
  <w:style w:type="table" w:customStyle="1" w:styleId="247">
    <w:name w:val="247"/>
    <w:basedOn w:val="TableNormal"/>
    <w:tblPr>
      <w:tblStyleRowBandSize w:val="1"/>
      <w:tblStyleColBandSize w:val="1"/>
      <w:tblCellMar>
        <w:left w:w="115" w:type="dxa"/>
        <w:right w:w="115" w:type="dxa"/>
      </w:tblCellMar>
    </w:tblPr>
  </w:style>
  <w:style w:type="table" w:customStyle="1" w:styleId="246">
    <w:name w:val="246"/>
    <w:basedOn w:val="TableNormal"/>
    <w:tblPr>
      <w:tblStyleRowBandSize w:val="1"/>
      <w:tblStyleColBandSize w:val="1"/>
      <w:tblCellMar>
        <w:left w:w="115" w:type="dxa"/>
        <w:right w:w="115" w:type="dxa"/>
      </w:tblCellMar>
    </w:tblPr>
  </w:style>
  <w:style w:type="table" w:customStyle="1" w:styleId="245">
    <w:name w:val="245"/>
    <w:basedOn w:val="TableNormal"/>
    <w:tblPr>
      <w:tblStyleRowBandSize w:val="1"/>
      <w:tblStyleColBandSize w:val="1"/>
      <w:tblCellMar>
        <w:top w:w="29" w:type="dxa"/>
        <w:left w:w="43" w:type="dxa"/>
        <w:bottom w:w="29" w:type="dxa"/>
        <w:right w:w="43" w:type="dxa"/>
      </w:tblCellMar>
    </w:tblPr>
  </w:style>
  <w:style w:type="table" w:customStyle="1" w:styleId="244">
    <w:name w:val="244"/>
    <w:basedOn w:val="TableNormal"/>
    <w:tblPr>
      <w:tblStyleRowBandSize w:val="1"/>
      <w:tblStyleColBandSize w:val="1"/>
      <w:tblCellMar>
        <w:left w:w="115" w:type="dxa"/>
        <w:right w:w="115" w:type="dxa"/>
      </w:tblCellMar>
    </w:tblPr>
  </w:style>
  <w:style w:type="table" w:customStyle="1" w:styleId="243">
    <w:name w:val="243"/>
    <w:basedOn w:val="TableNormal"/>
    <w:tblPr>
      <w:tblStyleRowBandSize w:val="1"/>
      <w:tblStyleColBandSize w:val="1"/>
      <w:tblCellMar>
        <w:top w:w="43" w:type="dxa"/>
        <w:left w:w="72" w:type="dxa"/>
        <w:bottom w:w="43" w:type="dxa"/>
        <w:right w:w="72" w:type="dxa"/>
      </w:tblCellMar>
    </w:tblPr>
  </w:style>
  <w:style w:type="table" w:customStyle="1" w:styleId="242">
    <w:name w:val="242"/>
    <w:basedOn w:val="TableNormal"/>
    <w:tblPr>
      <w:tblStyleRowBandSize w:val="1"/>
      <w:tblStyleColBandSize w:val="1"/>
      <w:tblCellMar>
        <w:top w:w="14" w:type="dxa"/>
        <w:left w:w="43" w:type="dxa"/>
        <w:bottom w:w="14" w:type="dxa"/>
        <w:right w:w="43" w:type="dxa"/>
      </w:tblCellMar>
    </w:tblPr>
  </w:style>
  <w:style w:type="table" w:customStyle="1" w:styleId="241">
    <w:name w:val="241"/>
    <w:basedOn w:val="TableNormal"/>
    <w:tblPr>
      <w:tblStyleRowBandSize w:val="1"/>
      <w:tblStyleColBandSize w:val="1"/>
      <w:tblCellMar>
        <w:top w:w="29" w:type="dxa"/>
        <w:left w:w="115" w:type="dxa"/>
        <w:bottom w:w="29" w:type="dxa"/>
        <w:right w:w="115" w:type="dxa"/>
      </w:tblCellMar>
    </w:tblPr>
  </w:style>
  <w:style w:type="table" w:customStyle="1" w:styleId="240">
    <w:name w:val="240"/>
    <w:basedOn w:val="TableNormal"/>
    <w:tblPr>
      <w:tblStyleRowBandSize w:val="1"/>
      <w:tblStyleColBandSize w:val="1"/>
      <w:tblCellMar>
        <w:top w:w="14" w:type="dxa"/>
        <w:left w:w="43" w:type="dxa"/>
        <w:bottom w:w="14" w:type="dxa"/>
        <w:right w:w="43" w:type="dxa"/>
      </w:tblCellMar>
    </w:tblPr>
  </w:style>
  <w:style w:type="table" w:customStyle="1" w:styleId="239">
    <w:name w:val="239"/>
    <w:basedOn w:val="TableNormal"/>
    <w:tblPr>
      <w:tblStyleRowBandSize w:val="1"/>
      <w:tblStyleColBandSize w:val="1"/>
      <w:tblCellMar>
        <w:top w:w="14" w:type="dxa"/>
        <w:left w:w="72" w:type="dxa"/>
        <w:bottom w:w="14" w:type="dxa"/>
        <w:right w:w="72" w:type="dxa"/>
      </w:tblCellMar>
    </w:tblPr>
  </w:style>
  <w:style w:type="table" w:customStyle="1" w:styleId="238">
    <w:name w:val="238"/>
    <w:basedOn w:val="TableNormal"/>
    <w:tblPr>
      <w:tblStyleRowBandSize w:val="1"/>
      <w:tblStyleColBandSize w:val="1"/>
      <w:tblCellMar>
        <w:top w:w="14" w:type="dxa"/>
        <w:left w:w="43" w:type="dxa"/>
        <w:bottom w:w="14" w:type="dxa"/>
        <w:right w:w="43" w:type="dxa"/>
      </w:tblCellMar>
    </w:tblPr>
  </w:style>
  <w:style w:type="table" w:customStyle="1" w:styleId="237">
    <w:name w:val="237"/>
    <w:basedOn w:val="TableNormal"/>
    <w:tblPr>
      <w:tblStyleRowBandSize w:val="1"/>
      <w:tblStyleColBandSize w:val="1"/>
      <w:tblCellMar>
        <w:top w:w="14" w:type="dxa"/>
        <w:left w:w="43" w:type="dxa"/>
        <w:bottom w:w="14" w:type="dxa"/>
        <w:right w:w="43" w:type="dxa"/>
      </w:tblCellMar>
    </w:tblPr>
  </w:style>
  <w:style w:type="table" w:customStyle="1" w:styleId="236">
    <w:name w:val="236"/>
    <w:basedOn w:val="TableNormal"/>
    <w:tblPr>
      <w:tblStyleRowBandSize w:val="1"/>
      <w:tblStyleColBandSize w:val="1"/>
      <w:tblCellMar>
        <w:top w:w="14" w:type="dxa"/>
        <w:left w:w="43" w:type="dxa"/>
        <w:bottom w:w="14" w:type="dxa"/>
        <w:right w:w="43" w:type="dxa"/>
      </w:tblCellMar>
    </w:tblPr>
  </w:style>
  <w:style w:type="table" w:customStyle="1" w:styleId="235">
    <w:name w:val="235"/>
    <w:basedOn w:val="TableNormal"/>
    <w:tblPr>
      <w:tblStyleRowBandSize w:val="1"/>
      <w:tblStyleColBandSize w:val="1"/>
      <w:tblCellMar>
        <w:top w:w="14" w:type="dxa"/>
        <w:left w:w="43" w:type="dxa"/>
        <w:bottom w:w="14" w:type="dxa"/>
        <w:right w:w="43" w:type="dxa"/>
      </w:tblCellMar>
    </w:tblPr>
  </w:style>
  <w:style w:type="table" w:customStyle="1" w:styleId="234">
    <w:name w:val="234"/>
    <w:basedOn w:val="TableNormal"/>
    <w:tblPr>
      <w:tblStyleRowBandSize w:val="1"/>
      <w:tblStyleColBandSize w:val="1"/>
      <w:tblCellMar>
        <w:top w:w="14" w:type="dxa"/>
        <w:left w:w="43" w:type="dxa"/>
        <w:bottom w:w="14" w:type="dxa"/>
        <w:right w:w="43" w:type="dxa"/>
      </w:tblCellMar>
    </w:tblPr>
  </w:style>
  <w:style w:type="table" w:customStyle="1" w:styleId="233">
    <w:name w:val="233"/>
    <w:basedOn w:val="TableNormal"/>
    <w:pPr>
      <w:spacing w:after="180"/>
    </w:pPr>
    <w:rPr>
      <w:b/>
      <w:color w:val="FFFFFF"/>
      <w:sz w:val="20"/>
      <w:szCs w:val="20"/>
    </w:rPr>
    <w:tblPr>
      <w:tblStyleRowBandSize w:val="1"/>
      <w:tblStyleColBandSize w:val="1"/>
      <w:tblCellMar>
        <w:left w:w="115" w:type="dxa"/>
        <w:right w:w="115" w:type="dxa"/>
      </w:tblCellMar>
    </w:tblPr>
    <w:tcPr>
      <w:shd w:val="clear" w:color="auto" w:fill="808080"/>
    </w:tcPr>
  </w:style>
  <w:style w:type="table" w:customStyle="1" w:styleId="232">
    <w:name w:val="232"/>
    <w:basedOn w:val="TableNormal"/>
    <w:tblPr>
      <w:tblStyleRowBandSize w:val="1"/>
      <w:tblStyleColBandSize w:val="1"/>
      <w:tblCellMar>
        <w:top w:w="14" w:type="dxa"/>
        <w:left w:w="43" w:type="dxa"/>
        <w:bottom w:w="14" w:type="dxa"/>
        <w:right w:w="43" w:type="dxa"/>
      </w:tblCellMar>
    </w:tblPr>
  </w:style>
  <w:style w:type="table" w:customStyle="1" w:styleId="231">
    <w:name w:val="231"/>
    <w:basedOn w:val="TableNormal"/>
    <w:tblPr>
      <w:tblStyleRowBandSize w:val="1"/>
      <w:tblStyleColBandSize w:val="1"/>
      <w:tblCellMar>
        <w:top w:w="14" w:type="dxa"/>
        <w:left w:w="43" w:type="dxa"/>
        <w:bottom w:w="14" w:type="dxa"/>
        <w:right w:w="43" w:type="dxa"/>
      </w:tblCellMar>
    </w:tblPr>
  </w:style>
  <w:style w:type="table" w:customStyle="1" w:styleId="230">
    <w:name w:val="230"/>
    <w:basedOn w:val="TableNormal"/>
    <w:tblPr>
      <w:tblStyleRowBandSize w:val="1"/>
      <w:tblStyleColBandSize w:val="1"/>
      <w:tblCellMar>
        <w:top w:w="14" w:type="dxa"/>
        <w:left w:w="43" w:type="dxa"/>
        <w:bottom w:w="14" w:type="dxa"/>
        <w:right w:w="43" w:type="dxa"/>
      </w:tblCellMar>
    </w:tblPr>
  </w:style>
  <w:style w:type="table" w:customStyle="1" w:styleId="229">
    <w:name w:val="229"/>
    <w:basedOn w:val="TableNormal"/>
    <w:tblPr>
      <w:tblStyleRowBandSize w:val="1"/>
      <w:tblStyleColBandSize w:val="1"/>
      <w:tblCellMar>
        <w:top w:w="14" w:type="dxa"/>
        <w:left w:w="43" w:type="dxa"/>
        <w:bottom w:w="14" w:type="dxa"/>
        <w:right w:w="43" w:type="dxa"/>
      </w:tblCellMar>
    </w:tblPr>
  </w:style>
  <w:style w:type="table" w:customStyle="1" w:styleId="228">
    <w:name w:val="228"/>
    <w:basedOn w:val="TableNormal"/>
    <w:tblPr>
      <w:tblStyleRowBandSize w:val="1"/>
      <w:tblStyleColBandSize w:val="1"/>
      <w:tblCellMar>
        <w:top w:w="14" w:type="dxa"/>
        <w:left w:w="43" w:type="dxa"/>
        <w:bottom w:w="14" w:type="dxa"/>
        <w:right w:w="43" w:type="dxa"/>
      </w:tblCellMar>
    </w:tblPr>
  </w:style>
  <w:style w:type="table" w:customStyle="1" w:styleId="227">
    <w:name w:val="227"/>
    <w:basedOn w:val="TableNormal"/>
    <w:tblPr>
      <w:tblStyleRowBandSize w:val="1"/>
      <w:tblStyleColBandSize w:val="1"/>
      <w:tblCellMar>
        <w:top w:w="14" w:type="dxa"/>
        <w:left w:w="43" w:type="dxa"/>
        <w:bottom w:w="14" w:type="dxa"/>
        <w:right w:w="43" w:type="dxa"/>
      </w:tblCellMar>
    </w:tblPr>
  </w:style>
  <w:style w:type="table" w:customStyle="1" w:styleId="226">
    <w:name w:val="226"/>
    <w:basedOn w:val="TableNormal"/>
    <w:tblPr>
      <w:tblStyleRowBandSize w:val="1"/>
      <w:tblStyleColBandSize w:val="1"/>
      <w:tblCellMar>
        <w:top w:w="14" w:type="dxa"/>
        <w:left w:w="43" w:type="dxa"/>
        <w:bottom w:w="14" w:type="dxa"/>
        <w:right w:w="43" w:type="dxa"/>
      </w:tblCellMar>
    </w:tblPr>
  </w:style>
  <w:style w:type="table" w:customStyle="1" w:styleId="225">
    <w:name w:val="225"/>
    <w:basedOn w:val="TableNormal"/>
    <w:tblPr>
      <w:tblStyleRowBandSize w:val="1"/>
      <w:tblStyleColBandSize w:val="1"/>
      <w:tblCellMar>
        <w:top w:w="14" w:type="dxa"/>
        <w:left w:w="43" w:type="dxa"/>
        <w:bottom w:w="14" w:type="dxa"/>
        <w:right w:w="43" w:type="dxa"/>
      </w:tblCellMar>
    </w:tblPr>
  </w:style>
  <w:style w:type="table" w:customStyle="1" w:styleId="224">
    <w:name w:val="224"/>
    <w:basedOn w:val="TableNormal"/>
    <w:tblPr>
      <w:tblStyleRowBandSize w:val="1"/>
      <w:tblStyleColBandSize w:val="1"/>
      <w:tblCellMar>
        <w:top w:w="14" w:type="dxa"/>
        <w:left w:w="43" w:type="dxa"/>
        <w:bottom w:w="14" w:type="dxa"/>
        <w:right w:w="43" w:type="dxa"/>
      </w:tblCellMar>
    </w:tblPr>
  </w:style>
  <w:style w:type="table" w:customStyle="1" w:styleId="223">
    <w:name w:val="223"/>
    <w:basedOn w:val="TableNormal"/>
    <w:tblPr>
      <w:tblStyleRowBandSize w:val="1"/>
      <w:tblStyleColBandSize w:val="1"/>
      <w:tblCellMar>
        <w:top w:w="14" w:type="dxa"/>
        <w:left w:w="43" w:type="dxa"/>
        <w:bottom w:w="14" w:type="dxa"/>
        <w:right w:w="43" w:type="dxa"/>
      </w:tblCellMar>
    </w:tblPr>
  </w:style>
  <w:style w:type="table" w:customStyle="1" w:styleId="222">
    <w:name w:val="222"/>
    <w:basedOn w:val="TableNormal"/>
    <w:tblPr>
      <w:tblStyleRowBandSize w:val="1"/>
      <w:tblStyleColBandSize w:val="1"/>
      <w:tblCellMar>
        <w:top w:w="14" w:type="dxa"/>
        <w:left w:w="43" w:type="dxa"/>
        <w:bottom w:w="14" w:type="dxa"/>
        <w:right w:w="43" w:type="dxa"/>
      </w:tblCellMar>
    </w:tblPr>
  </w:style>
  <w:style w:type="table" w:customStyle="1" w:styleId="221">
    <w:name w:val="221"/>
    <w:basedOn w:val="TableNormal"/>
    <w:tblPr>
      <w:tblStyleRowBandSize w:val="1"/>
      <w:tblStyleColBandSize w:val="1"/>
      <w:tblCellMar>
        <w:top w:w="14" w:type="dxa"/>
        <w:left w:w="43" w:type="dxa"/>
        <w:bottom w:w="14" w:type="dxa"/>
        <w:right w:w="43" w:type="dxa"/>
      </w:tblCellMar>
    </w:tblPr>
  </w:style>
  <w:style w:type="table" w:customStyle="1" w:styleId="220">
    <w:name w:val="220"/>
    <w:basedOn w:val="TableNormal"/>
    <w:tblPr>
      <w:tblStyleRowBandSize w:val="1"/>
      <w:tblStyleColBandSize w:val="1"/>
      <w:tblCellMar>
        <w:top w:w="14" w:type="dxa"/>
        <w:left w:w="43" w:type="dxa"/>
        <w:bottom w:w="14" w:type="dxa"/>
        <w:right w:w="43" w:type="dxa"/>
      </w:tblCellMar>
    </w:tblPr>
  </w:style>
  <w:style w:type="table" w:customStyle="1" w:styleId="219">
    <w:name w:val="219"/>
    <w:basedOn w:val="TableNormal"/>
    <w:tblPr>
      <w:tblStyleRowBandSize w:val="1"/>
      <w:tblStyleColBandSize w:val="1"/>
      <w:tblCellMar>
        <w:top w:w="29" w:type="dxa"/>
        <w:left w:w="115" w:type="dxa"/>
        <w:bottom w:w="29" w:type="dxa"/>
        <w:right w:w="115" w:type="dxa"/>
      </w:tblCellMar>
    </w:tblPr>
  </w:style>
  <w:style w:type="table" w:customStyle="1" w:styleId="218">
    <w:name w:val="218"/>
    <w:basedOn w:val="TableNormal"/>
    <w:tblPr>
      <w:tblStyleRowBandSize w:val="1"/>
      <w:tblStyleColBandSize w:val="1"/>
      <w:tblCellMar>
        <w:top w:w="29" w:type="dxa"/>
        <w:left w:w="115" w:type="dxa"/>
        <w:bottom w:w="29" w:type="dxa"/>
        <w:right w:w="115" w:type="dxa"/>
      </w:tblCellMar>
    </w:tblPr>
  </w:style>
  <w:style w:type="table" w:customStyle="1" w:styleId="217">
    <w:name w:val="217"/>
    <w:basedOn w:val="TableNormal"/>
    <w:tblPr>
      <w:tblStyleRowBandSize w:val="1"/>
      <w:tblStyleColBandSize w:val="1"/>
      <w:tblCellMar>
        <w:top w:w="14" w:type="dxa"/>
        <w:left w:w="43" w:type="dxa"/>
        <w:bottom w:w="14" w:type="dxa"/>
        <w:right w:w="43" w:type="dxa"/>
      </w:tblCellMar>
    </w:tblPr>
  </w:style>
  <w:style w:type="table" w:customStyle="1" w:styleId="216">
    <w:name w:val="216"/>
    <w:basedOn w:val="TableNormal"/>
    <w:tblPr>
      <w:tblStyleRowBandSize w:val="1"/>
      <w:tblStyleColBandSize w:val="1"/>
      <w:tblCellMar>
        <w:top w:w="29" w:type="dxa"/>
        <w:left w:w="115" w:type="dxa"/>
        <w:bottom w:w="29" w:type="dxa"/>
        <w:right w:w="115" w:type="dxa"/>
      </w:tblCellMar>
    </w:tblPr>
  </w:style>
  <w:style w:type="table" w:customStyle="1" w:styleId="215">
    <w:name w:val="215"/>
    <w:basedOn w:val="TableNormal"/>
    <w:tblPr>
      <w:tblStyleRowBandSize w:val="1"/>
      <w:tblStyleColBandSize w:val="1"/>
      <w:tblCellMar>
        <w:top w:w="14" w:type="dxa"/>
        <w:left w:w="43" w:type="dxa"/>
        <w:bottom w:w="14" w:type="dxa"/>
        <w:right w:w="43" w:type="dxa"/>
      </w:tblCellMar>
    </w:tblPr>
  </w:style>
  <w:style w:type="table" w:customStyle="1" w:styleId="214">
    <w:name w:val="214"/>
    <w:basedOn w:val="TableNormal"/>
    <w:tblPr>
      <w:tblStyleRowBandSize w:val="1"/>
      <w:tblStyleColBandSize w:val="1"/>
      <w:tblCellMar>
        <w:top w:w="29" w:type="dxa"/>
        <w:left w:w="115" w:type="dxa"/>
        <w:bottom w:w="29" w:type="dxa"/>
        <w:right w:w="115" w:type="dxa"/>
      </w:tblCellMar>
    </w:tblPr>
  </w:style>
  <w:style w:type="table" w:customStyle="1" w:styleId="213">
    <w:name w:val="213"/>
    <w:basedOn w:val="TableNormal"/>
    <w:tblPr>
      <w:tblStyleRowBandSize w:val="1"/>
      <w:tblStyleColBandSize w:val="1"/>
      <w:tblCellMar>
        <w:top w:w="14" w:type="dxa"/>
        <w:left w:w="43" w:type="dxa"/>
        <w:bottom w:w="14" w:type="dxa"/>
        <w:right w:w="43" w:type="dxa"/>
      </w:tblCellMar>
    </w:tblPr>
  </w:style>
  <w:style w:type="table" w:customStyle="1" w:styleId="212">
    <w:name w:val="212"/>
    <w:basedOn w:val="TableNormal"/>
    <w:tblPr>
      <w:tblStyleRowBandSize w:val="1"/>
      <w:tblStyleColBandSize w:val="1"/>
      <w:tblCellMar>
        <w:top w:w="14" w:type="dxa"/>
        <w:left w:w="43" w:type="dxa"/>
        <w:bottom w:w="14" w:type="dxa"/>
        <w:right w:w="43" w:type="dxa"/>
      </w:tblCellMar>
    </w:tblPr>
  </w:style>
  <w:style w:type="table" w:customStyle="1" w:styleId="211">
    <w:name w:val="211"/>
    <w:basedOn w:val="TableNormal"/>
    <w:tblPr>
      <w:tblStyleRowBandSize w:val="1"/>
      <w:tblStyleColBandSize w:val="1"/>
      <w:tblCellMar>
        <w:top w:w="14" w:type="dxa"/>
        <w:left w:w="43" w:type="dxa"/>
        <w:bottom w:w="14" w:type="dxa"/>
        <w:right w:w="43" w:type="dxa"/>
      </w:tblCellMar>
    </w:tblPr>
  </w:style>
  <w:style w:type="table" w:customStyle="1" w:styleId="210">
    <w:name w:val="210"/>
    <w:basedOn w:val="TableNormal"/>
    <w:tblPr>
      <w:tblStyleRowBandSize w:val="1"/>
      <w:tblStyleColBandSize w:val="1"/>
      <w:tblCellMar>
        <w:top w:w="14" w:type="dxa"/>
        <w:left w:w="43" w:type="dxa"/>
        <w:bottom w:w="14" w:type="dxa"/>
        <w:right w:w="43" w:type="dxa"/>
      </w:tblCellMar>
    </w:tblPr>
  </w:style>
  <w:style w:type="table" w:customStyle="1" w:styleId="209">
    <w:name w:val="209"/>
    <w:basedOn w:val="TableNormal"/>
    <w:tblPr>
      <w:tblStyleRowBandSize w:val="1"/>
      <w:tblStyleColBandSize w:val="1"/>
      <w:tblCellMar>
        <w:top w:w="14" w:type="dxa"/>
        <w:left w:w="43" w:type="dxa"/>
        <w:bottom w:w="14" w:type="dxa"/>
        <w:right w:w="43" w:type="dxa"/>
      </w:tblCellMar>
    </w:tblPr>
  </w:style>
  <w:style w:type="table" w:customStyle="1" w:styleId="208">
    <w:name w:val="208"/>
    <w:basedOn w:val="TableNormal"/>
    <w:tblPr>
      <w:tblStyleRowBandSize w:val="1"/>
      <w:tblStyleColBandSize w:val="1"/>
      <w:tblCellMar>
        <w:top w:w="14" w:type="dxa"/>
        <w:left w:w="43" w:type="dxa"/>
        <w:bottom w:w="14" w:type="dxa"/>
        <w:right w:w="43" w:type="dxa"/>
      </w:tblCellMar>
    </w:tblPr>
  </w:style>
  <w:style w:type="table" w:customStyle="1" w:styleId="207">
    <w:name w:val="207"/>
    <w:basedOn w:val="TableNormal"/>
    <w:tblPr>
      <w:tblStyleRowBandSize w:val="1"/>
      <w:tblStyleColBandSize w:val="1"/>
      <w:tblCellMar>
        <w:top w:w="29" w:type="dxa"/>
        <w:left w:w="115" w:type="dxa"/>
        <w:bottom w:w="29" w:type="dxa"/>
        <w:right w:w="115" w:type="dxa"/>
      </w:tblCellMar>
    </w:tblPr>
  </w:style>
  <w:style w:type="table" w:customStyle="1" w:styleId="206">
    <w:name w:val="206"/>
    <w:basedOn w:val="TableNormal"/>
    <w:tblPr>
      <w:tblStyleRowBandSize w:val="1"/>
      <w:tblStyleColBandSize w:val="1"/>
      <w:tblCellMar>
        <w:top w:w="29" w:type="dxa"/>
        <w:left w:w="115" w:type="dxa"/>
        <w:bottom w:w="29" w:type="dxa"/>
        <w:right w:w="115" w:type="dxa"/>
      </w:tblCellMar>
    </w:tblPr>
  </w:style>
  <w:style w:type="table" w:customStyle="1" w:styleId="205">
    <w:name w:val="205"/>
    <w:basedOn w:val="TableNormal"/>
    <w:tblPr>
      <w:tblStyleRowBandSize w:val="1"/>
      <w:tblStyleColBandSize w:val="1"/>
      <w:tblCellMar>
        <w:top w:w="29" w:type="dxa"/>
        <w:left w:w="115" w:type="dxa"/>
        <w:bottom w:w="29" w:type="dxa"/>
        <w:right w:w="115" w:type="dxa"/>
      </w:tblCellMar>
    </w:tblPr>
  </w:style>
  <w:style w:type="table" w:customStyle="1" w:styleId="204">
    <w:name w:val="204"/>
    <w:basedOn w:val="TableNormal"/>
    <w:tblPr>
      <w:tblStyleRowBandSize w:val="1"/>
      <w:tblStyleColBandSize w:val="1"/>
      <w:tblCellMar>
        <w:top w:w="29" w:type="dxa"/>
        <w:left w:w="115" w:type="dxa"/>
        <w:bottom w:w="29" w:type="dxa"/>
        <w:right w:w="115" w:type="dxa"/>
      </w:tblCellMar>
    </w:tblPr>
  </w:style>
  <w:style w:type="table" w:customStyle="1" w:styleId="203">
    <w:name w:val="203"/>
    <w:basedOn w:val="TableNormal"/>
    <w:tblPr>
      <w:tblStyleRowBandSize w:val="1"/>
      <w:tblStyleColBandSize w:val="1"/>
      <w:tblCellMar>
        <w:top w:w="29" w:type="dxa"/>
        <w:left w:w="115" w:type="dxa"/>
        <w:bottom w:w="29" w:type="dxa"/>
        <w:right w:w="115" w:type="dxa"/>
      </w:tblCellMar>
    </w:tblPr>
  </w:style>
  <w:style w:type="table" w:customStyle="1" w:styleId="202">
    <w:name w:val="202"/>
    <w:basedOn w:val="TableNormal"/>
    <w:tblPr>
      <w:tblStyleRowBandSize w:val="1"/>
      <w:tblStyleColBandSize w:val="1"/>
      <w:tblCellMar>
        <w:top w:w="29" w:type="dxa"/>
        <w:left w:w="115" w:type="dxa"/>
        <w:bottom w:w="29" w:type="dxa"/>
        <w:right w:w="115" w:type="dxa"/>
      </w:tblCellMar>
    </w:tblPr>
  </w:style>
  <w:style w:type="table" w:customStyle="1" w:styleId="201">
    <w:name w:val="201"/>
    <w:basedOn w:val="TableNormal"/>
    <w:tblPr>
      <w:tblStyleRowBandSize w:val="1"/>
      <w:tblStyleColBandSize w:val="1"/>
      <w:tblCellMar>
        <w:top w:w="14" w:type="dxa"/>
        <w:left w:w="43" w:type="dxa"/>
        <w:bottom w:w="14" w:type="dxa"/>
        <w:right w:w="43" w:type="dxa"/>
      </w:tblCellMar>
    </w:tblPr>
  </w:style>
  <w:style w:type="table" w:customStyle="1" w:styleId="200">
    <w:name w:val="200"/>
    <w:basedOn w:val="TableNormal"/>
    <w:tblPr>
      <w:tblStyleRowBandSize w:val="1"/>
      <w:tblStyleColBandSize w:val="1"/>
      <w:tblCellMar>
        <w:top w:w="29" w:type="dxa"/>
        <w:left w:w="29" w:type="dxa"/>
        <w:bottom w:w="29" w:type="dxa"/>
        <w:right w:w="29" w:type="dxa"/>
      </w:tblCellMar>
    </w:tblPr>
  </w:style>
  <w:style w:type="table" w:customStyle="1" w:styleId="199">
    <w:name w:val="199"/>
    <w:basedOn w:val="TableNormal"/>
    <w:tblPr>
      <w:tblStyleRowBandSize w:val="1"/>
      <w:tblStyleColBandSize w:val="1"/>
      <w:tblCellMar>
        <w:top w:w="29" w:type="dxa"/>
        <w:left w:w="29" w:type="dxa"/>
        <w:bottom w:w="29" w:type="dxa"/>
        <w:right w:w="29" w:type="dxa"/>
      </w:tblCellMar>
    </w:tblPr>
  </w:style>
  <w:style w:type="table" w:customStyle="1" w:styleId="198">
    <w:name w:val="198"/>
    <w:basedOn w:val="TableNormal"/>
    <w:tblPr>
      <w:tblStyleRowBandSize w:val="1"/>
      <w:tblStyleColBandSize w:val="1"/>
      <w:tblCellMar>
        <w:top w:w="29" w:type="dxa"/>
        <w:left w:w="29" w:type="dxa"/>
        <w:bottom w:w="29" w:type="dxa"/>
        <w:right w:w="29" w:type="dxa"/>
      </w:tblCellMar>
    </w:tblPr>
  </w:style>
  <w:style w:type="table" w:customStyle="1" w:styleId="197">
    <w:name w:val="197"/>
    <w:basedOn w:val="TableNormal"/>
    <w:tblPr>
      <w:tblStyleRowBandSize w:val="1"/>
      <w:tblStyleColBandSize w:val="1"/>
      <w:tblCellMar>
        <w:top w:w="14" w:type="dxa"/>
        <w:left w:w="43" w:type="dxa"/>
        <w:bottom w:w="14" w:type="dxa"/>
        <w:right w:w="43" w:type="dxa"/>
      </w:tblCellMar>
    </w:tblPr>
  </w:style>
  <w:style w:type="table" w:customStyle="1" w:styleId="196">
    <w:name w:val="196"/>
    <w:basedOn w:val="TableNormal"/>
    <w:tblPr>
      <w:tblStyleRowBandSize w:val="1"/>
      <w:tblStyleColBandSize w:val="1"/>
      <w:tblCellMar>
        <w:top w:w="14" w:type="dxa"/>
        <w:left w:w="43" w:type="dxa"/>
        <w:bottom w:w="14" w:type="dxa"/>
        <w:right w:w="43" w:type="dxa"/>
      </w:tblCellMar>
    </w:tblPr>
  </w:style>
  <w:style w:type="table" w:customStyle="1" w:styleId="195">
    <w:name w:val="195"/>
    <w:basedOn w:val="TableNormal"/>
    <w:tblPr>
      <w:tblStyleRowBandSize w:val="1"/>
      <w:tblStyleColBandSize w:val="1"/>
      <w:tblCellMar>
        <w:top w:w="29" w:type="dxa"/>
        <w:left w:w="29" w:type="dxa"/>
        <w:bottom w:w="29" w:type="dxa"/>
        <w:right w:w="29" w:type="dxa"/>
      </w:tblCellMar>
    </w:tblPr>
  </w:style>
  <w:style w:type="table" w:customStyle="1" w:styleId="194">
    <w:name w:val="194"/>
    <w:basedOn w:val="TableNormal"/>
    <w:tblPr>
      <w:tblStyleRowBandSize w:val="1"/>
      <w:tblStyleColBandSize w:val="1"/>
      <w:tblCellMar>
        <w:top w:w="29" w:type="dxa"/>
        <w:left w:w="29" w:type="dxa"/>
        <w:bottom w:w="29" w:type="dxa"/>
        <w:right w:w="29" w:type="dxa"/>
      </w:tblCellMar>
    </w:tblPr>
  </w:style>
  <w:style w:type="table" w:customStyle="1" w:styleId="193">
    <w:name w:val="193"/>
    <w:basedOn w:val="TableNormal"/>
    <w:tblPr>
      <w:tblStyleRowBandSize w:val="1"/>
      <w:tblStyleColBandSize w:val="1"/>
      <w:tblCellMar>
        <w:top w:w="14" w:type="dxa"/>
        <w:left w:w="43" w:type="dxa"/>
        <w:bottom w:w="14" w:type="dxa"/>
        <w:right w:w="43" w:type="dxa"/>
      </w:tblCellMar>
    </w:tblPr>
  </w:style>
  <w:style w:type="table" w:customStyle="1" w:styleId="192">
    <w:name w:val="192"/>
    <w:basedOn w:val="TableNormal"/>
    <w:tblPr>
      <w:tblStyleRowBandSize w:val="1"/>
      <w:tblStyleColBandSize w:val="1"/>
      <w:tblCellMar>
        <w:top w:w="14" w:type="dxa"/>
        <w:left w:w="43" w:type="dxa"/>
        <w:bottom w:w="14" w:type="dxa"/>
        <w:right w:w="43" w:type="dxa"/>
      </w:tblCellMar>
    </w:tblPr>
  </w:style>
  <w:style w:type="table" w:customStyle="1" w:styleId="191">
    <w:name w:val="191"/>
    <w:basedOn w:val="TableNormal"/>
    <w:tblPr>
      <w:tblStyleRowBandSize w:val="1"/>
      <w:tblStyleColBandSize w:val="1"/>
      <w:tblCellMar>
        <w:top w:w="14" w:type="dxa"/>
        <w:left w:w="43" w:type="dxa"/>
        <w:bottom w:w="14" w:type="dxa"/>
        <w:right w:w="43" w:type="dxa"/>
      </w:tblCellMar>
    </w:tblPr>
  </w:style>
  <w:style w:type="table" w:customStyle="1" w:styleId="190">
    <w:name w:val="190"/>
    <w:basedOn w:val="TableNormal"/>
    <w:tblPr>
      <w:tblStyleRowBandSize w:val="1"/>
      <w:tblStyleColBandSize w:val="1"/>
      <w:tblCellMar>
        <w:top w:w="29" w:type="dxa"/>
        <w:left w:w="115" w:type="dxa"/>
        <w:bottom w:w="29" w:type="dxa"/>
        <w:right w:w="115" w:type="dxa"/>
      </w:tblCellMar>
    </w:tblPr>
  </w:style>
  <w:style w:type="table" w:customStyle="1" w:styleId="189">
    <w:name w:val="189"/>
    <w:basedOn w:val="TableNormal"/>
    <w:tblPr>
      <w:tblStyleRowBandSize w:val="1"/>
      <w:tblStyleColBandSize w:val="1"/>
      <w:tblCellMar>
        <w:top w:w="29" w:type="dxa"/>
        <w:left w:w="115" w:type="dxa"/>
        <w:bottom w:w="29" w:type="dxa"/>
        <w:right w:w="115" w:type="dxa"/>
      </w:tblCellMar>
    </w:tblPr>
  </w:style>
  <w:style w:type="table" w:customStyle="1" w:styleId="188">
    <w:name w:val="188"/>
    <w:basedOn w:val="TableNormal"/>
    <w:tblPr>
      <w:tblStyleRowBandSize w:val="1"/>
      <w:tblStyleColBandSize w:val="1"/>
      <w:tblCellMar>
        <w:top w:w="14" w:type="dxa"/>
        <w:left w:w="43" w:type="dxa"/>
        <w:bottom w:w="14" w:type="dxa"/>
        <w:right w:w="43" w:type="dxa"/>
      </w:tblCellMar>
    </w:tblPr>
  </w:style>
  <w:style w:type="table" w:customStyle="1" w:styleId="187">
    <w:name w:val="187"/>
    <w:basedOn w:val="TableNormal"/>
    <w:tblPr>
      <w:tblStyleRowBandSize w:val="1"/>
      <w:tblStyleColBandSize w:val="1"/>
      <w:tblCellMar>
        <w:top w:w="14" w:type="dxa"/>
        <w:left w:w="43" w:type="dxa"/>
        <w:bottom w:w="14" w:type="dxa"/>
        <w:right w:w="43" w:type="dxa"/>
      </w:tblCellMar>
    </w:tblPr>
  </w:style>
  <w:style w:type="table" w:customStyle="1" w:styleId="186">
    <w:name w:val="186"/>
    <w:basedOn w:val="TableNormal"/>
    <w:tblPr>
      <w:tblStyleRowBandSize w:val="1"/>
      <w:tblStyleColBandSize w:val="1"/>
      <w:tblCellMar>
        <w:top w:w="29" w:type="dxa"/>
        <w:left w:w="29" w:type="dxa"/>
        <w:bottom w:w="29" w:type="dxa"/>
        <w:right w:w="29" w:type="dxa"/>
      </w:tblCellMar>
    </w:tblPr>
  </w:style>
  <w:style w:type="table" w:customStyle="1" w:styleId="185">
    <w:name w:val="185"/>
    <w:basedOn w:val="TableNormal"/>
    <w:tblPr>
      <w:tblStyleRowBandSize w:val="1"/>
      <w:tblStyleColBandSize w:val="1"/>
      <w:tblCellMar>
        <w:top w:w="14" w:type="dxa"/>
        <w:left w:w="43" w:type="dxa"/>
        <w:bottom w:w="14" w:type="dxa"/>
        <w:right w:w="43" w:type="dxa"/>
      </w:tblCellMar>
    </w:tblPr>
  </w:style>
  <w:style w:type="table" w:customStyle="1" w:styleId="184">
    <w:name w:val="184"/>
    <w:basedOn w:val="TableNormal"/>
    <w:tblPr>
      <w:tblStyleRowBandSize w:val="1"/>
      <w:tblStyleColBandSize w:val="1"/>
      <w:tblCellMar>
        <w:top w:w="14" w:type="dxa"/>
        <w:left w:w="43" w:type="dxa"/>
        <w:bottom w:w="14" w:type="dxa"/>
        <w:right w:w="43" w:type="dxa"/>
      </w:tblCellMar>
    </w:tblPr>
  </w:style>
  <w:style w:type="table" w:customStyle="1" w:styleId="183">
    <w:name w:val="183"/>
    <w:basedOn w:val="TableNormal"/>
    <w:tblPr>
      <w:tblStyleRowBandSize w:val="1"/>
      <w:tblStyleColBandSize w:val="1"/>
      <w:tblCellMar>
        <w:top w:w="14" w:type="dxa"/>
        <w:left w:w="43" w:type="dxa"/>
        <w:bottom w:w="14" w:type="dxa"/>
        <w:right w:w="43" w:type="dxa"/>
      </w:tblCellMar>
    </w:tblPr>
  </w:style>
  <w:style w:type="table" w:customStyle="1" w:styleId="182">
    <w:name w:val="182"/>
    <w:basedOn w:val="TableNormal"/>
    <w:tblPr>
      <w:tblStyleRowBandSize w:val="1"/>
      <w:tblStyleColBandSize w:val="1"/>
      <w:tblCellMar>
        <w:top w:w="29" w:type="dxa"/>
        <w:left w:w="29" w:type="dxa"/>
        <w:bottom w:w="29" w:type="dxa"/>
        <w:right w:w="29" w:type="dxa"/>
      </w:tblCellMar>
    </w:tblPr>
  </w:style>
  <w:style w:type="table" w:customStyle="1" w:styleId="181">
    <w:name w:val="181"/>
    <w:basedOn w:val="TableNormal"/>
    <w:tblPr>
      <w:tblStyleRowBandSize w:val="1"/>
      <w:tblStyleColBandSize w:val="1"/>
      <w:tblCellMar>
        <w:top w:w="14" w:type="dxa"/>
        <w:left w:w="43" w:type="dxa"/>
        <w:bottom w:w="14" w:type="dxa"/>
        <w:right w:w="43" w:type="dxa"/>
      </w:tblCellMar>
    </w:tblPr>
  </w:style>
  <w:style w:type="table" w:customStyle="1" w:styleId="180">
    <w:name w:val="180"/>
    <w:basedOn w:val="TableNormal"/>
    <w:tblPr>
      <w:tblStyleRowBandSize w:val="1"/>
      <w:tblStyleColBandSize w:val="1"/>
      <w:tblCellMar>
        <w:top w:w="29" w:type="dxa"/>
        <w:left w:w="29" w:type="dxa"/>
        <w:bottom w:w="29" w:type="dxa"/>
        <w:right w:w="29" w:type="dxa"/>
      </w:tblCellMar>
    </w:tblPr>
  </w:style>
  <w:style w:type="table" w:customStyle="1" w:styleId="179">
    <w:name w:val="179"/>
    <w:basedOn w:val="TableNormal"/>
    <w:tblPr>
      <w:tblStyleRowBandSize w:val="1"/>
      <w:tblStyleColBandSize w:val="1"/>
      <w:tblCellMar>
        <w:top w:w="14" w:type="dxa"/>
        <w:left w:w="43" w:type="dxa"/>
        <w:bottom w:w="14" w:type="dxa"/>
        <w:right w:w="43" w:type="dxa"/>
      </w:tblCellMar>
    </w:tblPr>
  </w:style>
  <w:style w:type="table" w:customStyle="1" w:styleId="178">
    <w:name w:val="178"/>
    <w:basedOn w:val="TableNormal"/>
    <w:tblPr>
      <w:tblStyleRowBandSize w:val="1"/>
      <w:tblStyleColBandSize w:val="1"/>
      <w:tblCellMar>
        <w:top w:w="29" w:type="dxa"/>
        <w:left w:w="115" w:type="dxa"/>
        <w:bottom w:w="29" w:type="dxa"/>
        <w:right w:w="115" w:type="dxa"/>
      </w:tblCellMar>
    </w:tblPr>
  </w:style>
  <w:style w:type="table" w:customStyle="1" w:styleId="177">
    <w:name w:val="177"/>
    <w:basedOn w:val="TableNormal"/>
    <w:tblPr>
      <w:tblStyleRowBandSize w:val="1"/>
      <w:tblStyleColBandSize w:val="1"/>
      <w:tblCellMar>
        <w:top w:w="14" w:type="dxa"/>
        <w:left w:w="43" w:type="dxa"/>
        <w:bottom w:w="14" w:type="dxa"/>
        <w:right w:w="43" w:type="dxa"/>
      </w:tblCellMar>
    </w:tblPr>
  </w:style>
  <w:style w:type="table" w:customStyle="1" w:styleId="176">
    <w:name w:val="176"/>
    <w:basedOn w:val="TableNormal"/>
    <w:tblPr>
      <w:tblStyleRowBandSize w:val="1"/>
      <w:tblStyleColBandSize w:val="1"/>
      <w:tblCellMar>
        <w:top w:w="14" w:type="dxa"/>
        <w:left w:w="43" w:type="dxa"/>
        <w:bottom w:w="14" w:type="dxa"/>
        <w:right w:w="43" w:type="dxa"/>
      </w:tblCellMar>
    </w:tblPr>
  </w:style>
  <w:style w:type="table" w:customStyle="1" w:styleId="175">
    <w:name w:val="175"/>
    <w:basedOn w:val="TableNormal"/>
    <w:tblPr>
      <w:tblStyleRowBandSize w:val="1"/>
      <w:tblStyleColBandSize w:val="1"/>
      <w:tblCellMar>
        <w:top w:w="14" w:type="dxa"/>
        <w:left w:w="43" w:type="dxa"/>
        <w:bottom w:w="14" w:type="dxa"/>
        <w:right w:w="43" w:type="dxa"/>
      </w:tblCellMar>
    </w:tblPr>
  </w:style>
  <w:style w:type="table" w:customStyle="1" w:styleId="174">
    <w:name w:val="174"/>
    <w:basedOn w:val="TableNormal"/>
    <w:tblPr>
      <w:tblStyleRowBandSize w:val="1"/>
      <w:tblStyleColBandSize w:val="1"/>
      <w:tblCellMar>
        <w:top w:w="14" w:type="dxa"/>
        <w:left w:w="43" w:type="dxa"/>
        <w:bottom w:w="14" w:type="dxa"/>
        <w:right w:w="43" w:type="dxa"/>
      </w:tblCellMar>
    </w:tblPr>
  </w:style>
  <w:style w:type="table" w:customStyle="1" w:styleId="173">
    <w:name w:val="173"/>
    <w:basedOn w:val="TableNormal"/>
    <w:tblPr>
      <w:tblStyleRowBandSize w:val="1"/>
      <w:tblStyleColBandSize w:val="1"/>
      <w:tblCellMar>
        <w:top w:w="29" w:type="dxa"/>
        <w:left w:w="29" w:type="dxa"/>
        <w:bottom w:w="29" w:type="dxa"/>
        <w:right w:w="29" w:type="dxa"/>
      </w:tblCellMar>
    </w:tblPr>
  </w:style>
  <w:style w:type="table" w:customStyle="1" w:styleId="172">
    <w:name w:val="172"/>
    <w:basedOn w:val="TableNormal"/>
    <w:tblPr>
      <w:tblStyleRowBandSize w:val="1"/>
      <w:tblStyleColBandSize w:val="1"/>
      <w:tblCellMar>
        <w:top w:w="29" w:type="dxa"/>
        <w:left w:w="115" w:type="dxa"/>
        <w:bottom w:w="29" w:type="dxa"/>
        <w:right w:w="115" w:type="dxa"/>
      </w:tblCellMar>
    </w:tblPr>
  </w:style>
  <w:style w:type="table" w:customStyle="1" w:styleId="171">
    <w:name w:val="171"/>
    <w:basedOn w:val="TableNormal"/>
    <w:tblPr>
      <w:tblStyleRowBandSize w:val="1"/>
      <w:tblStyleColBandSize w:val="1"/>
      <w:tblCellMar>
        <w:top w:w="14" w:type="dxa"/>
        <w:left w:w="43" w:type="dxa"/>
        <w:bottom w:w="14" w:type="dxa"/>
        <w:right w:w="43" w:type="dxa"/>
      </w:tblCellMar>
    </w:tblPr>
  </w:style>
  <w:style w:type="table" w:customStyle="1" w:styleId="170">
    <w:name w:val="170"/>
    <w:basedOn w:val="TableNormal"/>
    <w:tblPr>
      <w:tblStyleRowBandSize w:val="1"/>
      <w:tblStyleColBandSize w:val="1"/>
      <w:tblCellMar>
        <w:top w:w="14" w:type="dxa"/>
        <w:left w:w="43" w:type="dxa"/>
        <w:bottom w:w="14" w:type="dxa"/>
        <w:right w:w="43" w:type="dxa"/>
      </w:tblCellMar>
    </w:tblPr>
  </w:style>
  <w:style w:type="table" w:customStyle="1" w:styleId="169">
    <w:name w:val="169"/>
    <w:basedOn w:val="TableNormal"/>
    <w:tblPr>
      <w:tblStyleRowBandSize w:val="1"/>
      <w:tblStyleColBandSize w:val="1"/>
      <w:tblCellMar>
        <w:top w:w="29" w:type="dxa"/>
        <w:left w:w="29" w:type="dxa"/>
        <w:bottom w:w="29" w:type="dxa"/>
        <w:right w:w="29" w:type="dxa"/>
      </w:tblCellMar>
    </w:tblPr>
  </w:style>
  <w:style w:type="table" w:customStyle="1" w:styleId="168">
    <w:name w:val="168"/>
    <w:basedOn w:val="TableNormal"/>
    <w:tblPr>
      <w:tblStyleRowBandSize w:val="1"/>
      <w:tblStyleColBandSize w:val="1"/>
      <w:tblCellMar>
        <w:top w:w="14" w:type="dxa"/>
        <w:left w:w="43" w:type="dxa"/>
        <w:bottom w:w="14" w:type="dxa"/>
        <w:right w:w="43" w:type="dxa"/>
      </w:tblCellMar>
    </w:tblPr>
  </w:style>
  <w:style w:type="table" w:customStyle="1" w:styleId="167">
    <w:name w:val="167"/>
    <w:basedOn w:val="TableNormal"/>
    <w:tblPr>
      <w:tblStyleRowBandSize w:val="1"/>
      <w:tblStyleColBandSize w:val="1"/>
      <w:tblCellMar>
        <w:top w:w="29" w:type="dxa"/>
        <w:left w:w="29" w:type="dxa"/>
        <w:bottom w:w="29" w:type="dxa"/>
        <w:right w:w="29" w:type="dxa"/>
      </w:tblCellMar>
    </w:tblPr>
  </w:style>
  <w:style w:type="table" w:customStyle="1" w:styleId="166">
    <w:name w:val="166"/>
    <w:basedOn w:val="TableNormal"/>
    <w:tblPr>
      <w:tblStyleRowBandSize w:val="1"/>
      <w:tblStyleColBandSize w:val="1"/>
      <w:tblCellMar>
        <w:top w:w="14" w:type="dxa"/>
        <w:left w:w="43" w:type="dxa"/>
        <w:bottom w:w="14" w:type="dxa"/>
        <w:right w:w="43" w:type="dxa"/>
      </w:tblCellMar>
    </w:tblPr>
  </w:style>
  <w:style w:type="table" w:customStyle="1" w:styleId="165">
    <w:name w:val="165"/>
    <w:basedOn w:val="TableNormal"/>
    <w:tblPr>
      <w:tblStyleRowBandSize w:val="1"/>
      <w:tblStyleColBandSize w:val="1"/>
      <w:tblCellMar>
        <w:top w:w="29" w:type="dxa"/>
        <w:left w:w="29" w:type="dxa"/>
        <w:bottom w:w="29" w:type="dxa"/>
        <w:right w:w="29" w:type="dxa"/>
      </w:tblCellMar>
    </w:tblPr>
  </w:style>
  <w:style w:type="table" w:customStyle="1" w:styleId="164">
    <w:name w:val="164"/>
    <w:basedOn w:val="TableNormal"/>
    <w:tblPr>
      <w:tblStyleRowBandSize w:val="1"/>
      <w:tblStyleColBandSize w:val="1"/>
      <w:tblCellMar>
        <w:top w:w="29" w:type="dxa"/>
        <w:left w:w="29" w:type="dxa"/>
        <w:bottom w:w="29" w:type="dxa"/>
        <w:right w:w="29" w:type="dxa"/>
      </w:tblCellMar>
    </w:tblPr>
  </w:style>
  <w:style w:type="table" w:customStyle="1" w:styleId="163">
    <w:name w:val="163"/>
    <w:basedOn w:val="TableNormal"/>
    <w:tblPr>
      <w:tblStyleRowBandSize w:val="1"/>
      <w:tblStyleColBandSize w:val="1"/>
      <w:tblCellMar>
        <w:top w:w="14" w:type="dxa"/>
        <w:left w:w="43" w:type="dxa"/>
        <w:bottom w:w="14" w:type="dxa"/>
        <w:right w:w="43" w:type="dxa"/>
      </w:tblCellMar>
    </w:tblPr>
  </w:style>
  <w:style w:type="table" w:customStyle="1" w:styleId="162">
    <w:name w:val="162"/>
    <w:basedOn w:val="TableNormal"/>
    <w:tblPr>
      <w:tblStyleRowBandSize w:val="1"/>
      <w:tblStyleColBandSize w:val="1"/>
      <w:tblCellMar>
        <w:top w:w="29" w:type="dxa"/>
        <w:left w:w="29" w:type="dxa"/>
        <w:bottom w:w="29" w:type="dxa"/>
        <w:right w:w="29" w:type="dxa"/>
      </w:tblCellMar>
    </w:tblPr>
  </w:style>
  <w:style w:type="table" w:customStyle="1" w:styleId="161">
    <w:name w:val="161"/>
    <w:basedOn w:val="TableNormal"/>
    <w:tblPr>
      <w:tblStyleRowBandSize w:val="1"/>
      <w:tblStyleColBandSize w:val="1"/>
      <w:tblCellMar>
        <w:top w:w="14" w:type="dxa"/>
        <w:left w:w="43" w:type="dxa"/>
        <w:bottom w:w="14" w:type="dxa"/>
        <w:right w:w="43" w:type="dxa"/>
      </w:tblCellMar>
    </w:tblPr>
  </w:style>
  <w:style w:type="table" w:customStyle="1" w:styleId="160">
    <w:name w:val="160"/>
    <w:basedOn w:val="TableNormal"/>
    <w:tblPr>
      <w:tblStyleRowBandSize w:val="1"/>
      <w:tblStyleColBandSize w:val="1"/>
      <w:tblCellMar>
        <w:top w:w="29" w:type="dxa"/>
        <w:left w:w="29" w:type="dxa"/>
        <w:bottom w:w="29" w:type="dxa"/>
        <w:right w:w="29" w:type="dxa"/>
      </w:tblCellMar>
    </w:tblPr>
  </w:style>
  <w:style w:type="table" w:customStyle="1" w:styleId="159">
    <w:name w:val="159"/>
    <w:basedOn w:val="TableNormal"/>
    <w:tblPr>
      <w:tblStyleRowBandSize w:val="1"/>
      <w:tblStyleColBandSize w:val="1"/>
      <w:tblCellMar>
        <w:top w:w="14" w:type="dxa"/>
        <w:left w:w="43" w:type="dxa"/>
        <w:bottom w:w="14" w:type="dxa"/>
        <w:right w:w="43" w:type="dxa"/>
      </w:tblCellMar>
    </w:tblPr>
  </w:style>
  <w:style w:type="table" w:customStyle="1" w:styleId="158">
    <w:name w:val="158"/>
    <w:basedOn w:val="TableNormal"/>
    <w:tblPr>
      <w:tblStyleRowBandSize w:val="1"/>
      <w:tblStyleColBandSize w:val="1"/>
      <w:tblCellMar>
        <w:top w:w="29" w:type="dxa"/>
        <w:left w:w="29" w:type="dxa"/>
        <w:bottom w:w="29" w:type="dxa"/>
        <w:right w:w="29" w:type="dxa"/>
      </w:tblCellMar>
    </w:tblPr>
  </w:style>
  <w:style w:type="table" w:customStyle="1" w:styleId="157">
    <w:name w:val="157"/>
    <w:basedOn w:val="TableNormal"/>
    <w:tblPr>
      <w:tblStyleRowBandSize w:val="1"/>
      <w:tblStyleColBandSize w:val="1"/>
      <w:tblCellMar>
        <w:top w:w="14" w:type="dxa"/>
        <w:left w:w="43" w:type="dxa"/>
        <w:bottom w:w="14" w:type="dxa"/>
        <w:right w:w="43" w:type="dxa"/>
      </w:tblCellMar>
    </w:tblPr>
  </w:style>
  <w:style w:type="table" w:customStyle="1" w:styleId="156">
    <w:name w:val="156"/>
    <w:basedOn w:val="TableNormal"/>
    <w:tblPr>
      <w:tblStyleRowBandSize w:val="1"/>
      <w:tblStyleColBandSize w:val="1"/>
      <w:tblCellMar>
        <w:top w:w="14" w:type="dxa"/>
        <w:left w:w="43" w:type="dxa"/>
        <w:bottom w:w="14" w:type="dxa"/>
        <w:right w:w="43" w:type="dxa"/>
      </w:tblCellMar>
    </w:tblPr>
  </w:style>
  <w:style w:type="table" w:customStyle="1" w:styleId="155">
    <w:name w:val="155"/>
    <w:basedOn w:val="TableNormal"/>
    <w:tblPr>
      <w:tblStyleRowBandSize w:val="1"/>
      <w:tblStyleColBandSize w:val="1"/>
      <w:tblCellMar>
        <w:top w:w="14" w:type="dxa"/>
        <w:left w:w="43" w:type="dxa"/>
        <w:bottom w:w="14" w:type="dxa"/>
        <w:right w:w="43" w:type="dxa"/>
      </w:tblCellMar>
    </w:tblPr>
  </w:style>
  <w:style w:type="table" w:customStyle="1" w:styleId="154">
    <w:name w:val="154"/>
    <w:basedOn w:val="TableNormal"/>
    <w:tblPr>
      <w:tblStyleRowBandSize w:val="1"/>
      <w:tblStyleColBandSize w:val="1"/>
      <w:tblCellMar>
        <w:top w:w="14" w:type="dxa"/>
        <w:left w:w="43" w:type="dxa"/>
        <w:bottom w:w="14" w:type="dxa"/>
        <w:right w:w="43" w:type="dxa"/>
      </w:tblCellMar>
    </w:tblPr>
  </w:style>
  <w:style w:type="table" w:customStyle="1" w:styleId="153">
    <w:name w:val="153"/>
    <w:basedOn w:val="TableNormal"/>
    <w:tblPr>
      <w:tblStyleRowBandSize w:val="1"/>
      <w:tblStyleColBandSize w:val="1"/>
      <w:tblCellMar>
        <w:top w:w="14" w:type="dxa"/>
        <w:left w:w="43" w:type="dxa"/>
        <w:bottom w:w="14" w:type="dxa"/>
        <w:right w:w="43" w:type="dxa"/>
      </w:tblCellMar>
    </w:tblPr>
  </w:style>
  <w:style w:type="table" w:customStyle="1" w:styleId="152">
    <w:name w:val="152"/>
    <w:basedOn w:val="TableNormal"/>
    <w:tblPr>
      <w:tblStyleRowBandSize w:val="1"/>
      <w:tblStyleColBandSize w:val="1"/>
      <w:tblCellMar>
        <w:top w:w="14" w:type="dxa"/>
        <w:left w:w="43" w:type="dxa"/>
        <w:bottom w:w="14" w:type="dxa"/>
        <w:right w:w="43" w:type="dxa"/>
      </w:tblCellMar>
    </w:tblPr>
  </w:style>
  <w:style w:type="table" w:customStyle="1" w:styleId="151">
    <w:name w:val="151"/>
    <w:basedOn w:val="TableNormal"/>
    <w:tblPr>
      <w:tblStyleRowBandSize w:val="1"/>
      <w:tblStyleColBandSize w:val="1"/>
      <w:tblCellMar>
        <w:top w:w="14" w:type="dxa"/>
        <w:left w:w="43" w:type="dxa"/>
        <w:bottom w:w="14" w:type="dxa"/>
        <w:right w:w="43" w:type="dxa"/>
      </w:tblCellMar>
    </w:tblPr>
  </w:style>
  <w:style w:type="table" w:customStyle="1" w:styleId="150">
    <w:name w:val="150"/>
    <w:basedOn w:val="TableNormal"/>
    <w:tblPr>
      <w:tblStyleRowBandSize w:val="1"/>
      <w:tblStyleColBandSize w:val="1"/>
      <w:tblCellMar>
        <w:top w:w="14" w:type="dxa"/>
        <w:left w:w="43" w:type="dxa"/>
        <w:bottom w:w="14" w:type="dxa"/>
        <w:right w:w="43" w:type="dxa"/>
      </w:tblCellMar>
    </w:tblPr>
  </w:style>
  <w:style w:type="table" w:customStyle="1" w:styleId="149">
    <w:name w:val="149"/>
    <w:basedOn w:val="TableNormal"/>
    <w:tblPr>
      <w:tblStyleRowBandSize w:val="1"/>
      <w:tblStyleColBandSize w:val="1"/>
      <w:tblCellMar>
        <w:top w:w="14" w:type="dxa"/>
        <w:left w:w="43" w:type="dxa"/>
        <w:bottom w:w="14" w:type="dxa"/>
        <w:right w:w="43" w:type="dxa"/>
      </w:tblCellMar>
    </w:tblPr>
  </w:style>
  <w:style w:type="table" w:customStyle="1" w:styleId="148">
    <w:name w:val="148"/>
    <w:basedOn w:val="TableNormal"/>
    <w:tblPr>
      <w:tblStyleRowBandSize w:val="1"/>
      <w:tblStyleColBandSize w:val="1"/>
      <w:tblCellMar>
        <w:top w:w="14" w:type="dxa"/>
        <w:left w:w="43" w:type="dxa"/>
        <w:bottom w:w="14" w:type="dxa"/>
        <w:right w:w="43" w:type="dxa"/>
      </w:tblCellMar>
    </w:tblPr>
  </w:style>
  <w:style w:type="table" w:customStyle="1" w:styleId="147">
    <w:name w:val="147"/>
    <w:basedOn w:val="TableNormal"/>
    <w:tblPr>
      <w:tblStyleRowBandSize w:val="1"/>
      <w:tblStyleColBandSize w:val="1"/>
      <w:tblCellMar>
        <w:top w:w="14" w:type="dxa"/>
        <w:left w:w="43" w:type="dxa"/>
        <w:bottom w:w="14" w:type="dxa"/>
        <w:right w:w="43" w:type="dxa"/>
      </w:tblCellMar>
    </w:tblPr>
  </w:style>
  <w:style w:type="table" w:customStyle="1" w:styleId="146">
    <w:name w:val="146"/>
    <w:basedOn w:val="TableNormal"/>
    <w:tblPr>
      <w:tblStyleRowBandSize w:val="1"/>
      <w:tblStyleColBandSize w:val="1"/>
      <w:tblCellMar>
        <w:top w:w="29" w:type="dxa"/>
        <w:left w:w="29" w:type="dxa"/>
        <w:bottom w:w="29" w:type="dxa"/>
        <w:right w:w="29" w:type="dxa"/>
      </w:tblCellMar>
    </w:tblPr>
  </w:style>
  <w:style w:type="table" w:customStyle="1" w:styleId="145">
    <w:name w:val="145"/>
    <w:basedOn w:val="TableNormal"/>
    <w:tblPr>
      <w:tblStyleRowBandSize w:val="1"/>
      <w:tblStyleColBandSize w:val="1"/>
      <w:tblCellMar>
        <w:top w:w="14" w:type="dxa"/>
        <w:left w:w="43" w:type="dxa"/>
        <w:bottom w:w="14" w:type="dxa"/>
        <w:right w:w="43" w:type="dxa"/>
      </w:tblCellMar>
    </w:tblPr>
  </w:style>
  <w:style w:type="table" w:customStyle="1" w:styleId="144">
    <w:name w:val="144"/>
    <w:basedOn w:val="TableNormal"/>
    <w:tblPr>
      <w:tblStyleRowBandSize w:val="1"/>
      <w:tblStyleColBandSize w:val="1"/>
      <w:tblCellMar>
        <w:top w:w="14" w:type="dxa"/>
        <w:left w:w="43" w:type="dxa"/>
        <w:bottom w:w="14" w:type="dxa"/>
        <w:right w:w="43" w:type="dxa"/>
      </w:tblCellMar>
    </w:tblPr>
  </w:style>
  <w:style w:type="table" w:customStyle="1" w:styleId="143">
    <w:name w:val="143"/>
    <w:basedOn w:val="TableNormal"/>
    <w:tblPr>
      <w:tblStyleRowBandSize w:val="1"/>
      <w:tblStyleColBandSize w:val="1"/>
      <w:tblCellMar>
        <w:top w:w="14" w:type="dxa"/>
        <w:left w:w="43" w:type="dxa"/>
        <w:bottom w:w="14" w:type="dxa"/>
        <w:right w:w="43" w:type="dxa"/>
      </w:tblCellMar>
    </w:tblPr>
  </w:style>
  <w:style w:type="table" w:customStyle="1" w:styleId="142">
    <w:name w:val="142"/>
    <w:basedOn w:val="TableNormal"/>
    <w:tblPr>
      <w:tblStyleRowBandSize w:val="1"/>
      <w:tblStyleColBandSize w:val="1"/>
      <w:tblCellMar>
        <w:top w:w="14" w:type="dxa"/>
        <w:left w:w="43" w:type="dxa"/>
        <w:bottom w:w="14" w:type="dxa"/>
        <w:right w:w="43" w:type="dxa"/>
      </w:tblCellMar>
    </w:tblPr>
  </w:style>
  <w:style w:type="table" w:customStyle="1" w:styleId="141">
    <w:name w:val="141"/>
    <w:basedOn w:val="TableNormal"/>
    <w:tblPr>
      <w:tblStyleRowBandSize w:val="1"/>
      <w:tblStyleColBandSize w:val="1"/>
      <w:tblCellMar>
        <w:top w:w="14" w:type="dxa"/>
        <w:left w:w="43" w:type="dxa"/>
        <w:bottom w:w="14" w:type="dxa"/>
        <w:right w:w="43" w:type="dxa"/>
      </w:tblCellMar>
    </w:tblPr>
  </w:style>
  <w:style w:type="table" w:customStyle="1" w:styleId="140">
    <w:name w:val="140"/>
    <w:basedOn w:val="TableNormal"/>
    <w:tblPr>
      <w:tblStyleRowBandSize w:val="1"/>
      <w:tblStyleColBandSize w:val="1"/>
      <w:tblCellMar>
        <w:top w:w="14" w:type="dxa"/>
        <w:left w:w="43" w:type="dxa"/>
        <w:bottom w:w="14" w:type="dxa"/>
        <w:right w:w="43" w:type="dxa"/>
      </w:tblCellMar>
    </w:tblPr>
  </w:style>
  <w:style w:type="table" w:customStyle="1" w:styleId="139">
    <w:name w:val="139"/>
    <w:basedOn w:val="TableNormal"/>
    <w:tblPr>
      <w:tblStyleRowBandSize w:val="1"/>
      <w:tblStyleColBandSize w:val="1"/>
      <w:tblCellMar>
        <w:top w:w="14" w:type="dxa"/>
        <w:left w:w="43" w:type="dxa"/>
        <w:bottom w:w="14" w:type="dxa"/>
        <w:right w:w="43" w:type="dxa"/>
      </w:tblCellMar>
    </w:tblPr>
  </w:style>
  <w:style w:type="table" w:customStyle="1" w:styleId="138">
    <w:name w:val="138"/>
    <w:basedOn w:val="TableNormal"/>
    <w:tblPr>
      <w:tblStyleRowBandSize w:val="1"/>
      <w:tblStyleColBandSize w:val="1"/>
      <w:tblCellMar>
        <w:top w:w="29" w:type="dxa"/>
        <w:left w:w="29" w:type="dxa"/>
        <w:bottom w:w="29" w:type="dxa"/>
        <w:right w:w="29" w:type="dxa"/>
      </w:tblCellMar>
    </w:tblPr>
  </w:style>
  <w:style w:type="table" w:customStyle="1" w:styleId="137">
    <w:name w:val="137"/>
    <w:basedOn w:val="TableNormal"/>
    <w:tblPr>
      <w:tblStyleRowBandSize w:val="1"/>
      <w:tblStyleColBandSize w:val="1"/>
      <w:tblCellMar>
        <w:top w:w="14" w:type="dxa"/>
        <w:left w:w="43" w:type="dxa"/>
        <w:bottom w:w="14" w:type="dxa"/>
        <w:right w:w="43" w:type="dxa"/>
      </w:tblCellMar>
    </w:tblPr>
  </w:style>
  <w:style w:type="table" w:customStyle="1" w:styleId="136">
    <w:name w:val="136"/>
    <w:basedOn w:val="TableNormal"/>
    <w:tblPr>
      <w:tblStyleRowBandSize w:val="1"/>
      <w:tblStyleColBandSize w:val="1"/>
      <w:tblCellMar>
        <w:top w:w="14" w:type="dxa"/>
        <w:left w:w="43" w:type="dxa"/>
        <w:bottom w:w="14" w:type="dxa"/>
        <w:right w:w="43" w:type="dxa"/>
      </w:tblCellMar>
    </w:tblPr>
  </w:style>
  <w:style w:type="table" w:customStyle="1" w:styleId="135">
    <w:name w:val="135"/>
    <w:basedOn w:val="TableNormal"/>
    <w:tblPr>
      <w:tblStyleRowBandSize w:val="1"/>
      <w:tblStyleColBandSize w:val="1"/>
      <w:tblCellMar>
        <w:top w:w="14" w:type="dxa"/>
        <w:left w:w="43" w:type="dxa"/>
        <w:bottom w:w="14" w:type="dxa"/>
        <w:right w:w="43" w:type="dxa"/>
      </w:tblCellMar>
    </w:tblPr>
  </w:style>
  <w:style w:type="table" w:customStyle="1" w:styleId="134">
    <w:name w:val="134"/>
    <w:basedOn w:val="TableNormal"/>
    <w:tblPr>
      <w:tblStyleRowBandSize w:val="1"/>
      <w:tblStyleColBandSize w:val="1"/>
      <w:tblCellMar>
        <w:top w:w="14" w:type="dxa"/>
        <w:left w:w="43" w:type="dxa"/>
        <w:bottom w:w="14" w:type="dxa"/>
        <w:right w:w="43" w:type="dxa"/>
      </w:tblCellMar>
    </w:tblPr>
  </w:style>
  <w:style w:type="table" w:customStyle="1" w:styleId="133">
    <w:name w:val="133"/>
    <w:basedOn w:val="TableNormal"/>
    <w:tblPr>
      <w:tblStyleRowBandSize w:val="1"/>
      <w:tblStyleColBandSize w:val="1"/>
      <w:tblCellMar>
        <w:top w:w="14" w:type="dxa"/>
        <w:left w:w="43" w:type="dxa"/>
        <w:bottom w:w="14" w:type="dxa"/>
        <w:right w:w="43" w:type="dxa"/>
      </w:tblCellMar>
    </w:tblPr>
  </w:style>
  <w:style w:type="table" w:customStyle="1" w:styleId="132">
    <w:name w:val="132"/>
    <w:basedOn w:val="TableNormal"/>
    <w:tblPr>
      <w:tblStyleRowBandSize w:val="1"/>
      <w:tblStyleColBandSize w:val="1"/>
      <w:tblCellMar>
        <w:top w:w="14" w:type="dxa"/>
        <w:left w:w="43" w:type="dxa"/>
        <w:bottom w:w="14" w:type="dxa"/>
        <w:right w:w="43" w:type="dxa"/>
      </w:tblCellMar>
    </w:tblPr>
  </w:style>
  <w:style w:type="table" w:customStyle="1" w:styleId="131">
    <w:name w:val="131"/>
    <w:basedOn w:val="TableNormal"/>
    <w:tblPr>
      <w:tblStyleRowBandSize w:val="1"/>
      <w:tblStyleColBandSize w:val="1"/>
      <w:tblCellMar>
        <w:top w:w="14" w:type="dxa"/>
        <w:left w:w="43" w:type="dxa"/>
        <w:bottom w:w="14" w:type="dxa"/>
        <w:right w:w="43" w:type="dxa"/>
      </w:tblCellMar>
    </w:tblPr>
  </w:style>
  <w:style w:type="table" w:customStyle="1" w:styleId="130">
    <w:name w:val="130"/>
    <w:basedOn w:val="TableNormal"/>
    <w:tblPr>
      <w:tblStyleRowBandSize w:val="1"/>
      <w:tblStyleColBandSize w:val="1"/>
      <w:tblCellMar>
        <w:top w:w="14" w:type="dxa"/>
        <w:left w:w="43" w:type="dxa"/>
        <w:bottom w:w="14" w:type="dxa"/>
        <w:right w:w="43" w:type="dxa"/>
      </w:tblCellMar>
    </w:tblPr>
  </w:style>
  <w:style w:type="table" w:customStyle="1" w:styleId="129">
    <w:name w:val="129"/>
    <w:basedOn w:val="TableNormal"/>
    <w:tblPr>
      <w:tblStyleRowBandSize w:val="1"/>
      <w:tblStyleColBandSize w:val="1"/>
      <w:tblCellMar>
        <w:top w:w="14" w:type="dxa"/>
        <w:left w:w="43" w:type="dxa"/>
        <w:bottom w:w="14" w:type="dxa"/>
        <w:right w:w="43" w:type="dxa"/>
      </w:tblCellMar>
    </w:tblPr>
  </w:style>
  <w:style w:type="table" w:customStyle="1" w:styleId="128">
    <w:name w:val="128"/>
    <w:basedOn w:val="TableNormal"/>
    <w:tblPr>
      <w:tblStyleRowBandSize w:val="1"/>
      <w:tblStyleColBandSize w:val="1"/>
      <w:tblCellMar>
        <w:top w:w="14" w:type="dxa"/>
        <w:left w:w="43" w:type="dxa"/>
        <w:bottom w:w="14" w:type="dxa"/>
        <w:right w:w="43" w:type="dxa"/>
      </w:tblCellMar>
    </w:tblPr>
  </w:style>
  <w:style w:type="table" w:customStyle="1" w:styleId="127">
    <w:name w:val="127"/>
    <w:basedOn w:val="TableNormal"/>
    <w:tblPr>
      <w:tblStyleRowBandSize w:val="1"/>
      <w:tblStyleColBandSize w:val="1"/>
      <w:tblCellMar>
        <w:top w:w="14" w:type="dxa"/>
        <w:left w:w="43" w:type="dxa"/>
        <w:bottom w:w="14" w:type="dxa"/>
        <w:right w:w="43" w:type="dxa"/>
      </w:tblCellMar>
    </w:tblPr>
  </w:style>
  <w:style w:type="table" w:customStyle="1" w:styleId="126">
    <w:name w:val="126"/>
    <w:basedOn w:val="TableNormal"/>
    <w:tblPr>
      <w:tblStyleRowBandSize w:val="1"/>
      <w:tblStyleColBandSize w:val="1"/>
      <w:tblCellMar>
        <w:top w:w="14" w:type="dxa"/>
        <w:left w:w="43" w:type="dxa"/>
        <w:bottom w:w="14" w:type="dxa"/>
        <w:right w:w="43" w:type="dxa"/>
      </w:tblCellMar>
    </w:tblPr>
  </w:style>
  <w:style w:type="table" w:customStyle="1" w:styleId="125">
    <w:name w:val="125"/>
    <w:basedOn w:val="TableNormal"/>
    <w:tblPr>
      <w:tblStyleRowBandSize w:val="1"/>
      <w:tblStyleColBandSize w:val="1"/>
      <w:tblCellMar>
        <w:top w:w="14" w:type="dxa"/>
        <w:left w:w="43" w:type="dxa"/>
        <w:bottom w:w="14" w:type="dxa"/>
        <w:right w:w="43" w:type="dxa"/>
      </w:tblCellMar>
    </w:tblPr>
  </w:style>
  <w:style w:type="table" w:customStyle="1" w:styleId="124">
    <w:name w:val="124"/>
    <w:basedOn w:val="TableNormal"/>
    <w:tblPr>
      <w:tblStyleRowBandSize w:val="1"/>
      <w:tblStyleColBandSize w:val="1"/>
      <w:tblCellMar>
        <w:top w:w="14" w:type="dxa"/>
        <w:left w:w="43" w:type="dxa"/>
        <w:bottom w:w="14" w:type="dxa"/>
        <w:right w:w="43" w:type="dxa"/>
      </w:tblCellMar>
    </w:tblPr>
  </w:style>
  <w:style w:type="table" w:customStyle="1" w:styleId="123">
    <w:name w:val="123"/>
    <w:basedOn w:val="TableNormal"/>
    <w:tblPr>
      <w:tblStyleRowBandSize w:val="1"/>
      <w:tblStyleColBandSize w:val="1"/>
      <w:tblCellMar>
        <w:top w:w="14" w:type="dxa"/>
        <w:left w:w="43" w:type="dxa"/>
        <w:bottom w:w="14" w:type="dxa"/>
        <w:right w:w="43" w:type="dxa"/>
      </w:tblCellMar>
    </w:tblPr>
  </w:style>
  <w:style w:type="table" w:customStyle="1" w:styleId="122">
    <w:name w:val="122"/>
    <w:basedOn w:val="TableNormal"/>
    <w:tblPr>
      <w:tblStyleRowBandSize w:val="1"/>
      <w:tblStyleColBandSize w:val="1"/>
      <w:tblCellMar>
        <w:top w:w="14" w:type="dxa"/>
        <w:left w:w="43" w:type="dxa"/>
        <w:bottom w:w="14" w:type="dxa"/>
        <w:right w:w="43" w:type="dxa"/>
      </w:tblCellMar>
    </w:tblPr>
  </w:style>
  <w:style w:type="table" w:customStyle="1" w:styleId="121">
    <w:name w:val="121"/>
    <w:basedOn w:val="TableNormal"/>
    <w:tblPr>
      <w:tblStyleRowBandSize w:val="1"/>
      <w:tblStyleColBandSize w:val="1"/>
      <w:tblCellMar>
        <w:top w:w="14" w:type="dxa"/>
        <w:left w:w="43" w:type="dxa"/>
        <w:bottom w:w="14" w:type="dxa"/>
        <w:right w:w="43" w:type="dxa"/>
      </w:tblCellMar>
    </w:tblPr>
  </w:style>
  <w:style w:type="table" w:customStyle="1" w:styleId="120">
    <w:name w:val="120"/>
    <w:basedOn w:val="TableNormal"/>
    <w:tblPr>
      <w:tblStyleRowBandSize w:val="1"/>
      <w:tblStyleColBandSize w:val="1"/>
      <w:tblCellMar>
        <w:top w:w="14" w:type="dxa"/>
        <w:left w:w="43" w:type="dxa"/>
        <w:bottom w:w="14" w:type="dxa"/>
        <w:right w:w="43" w:type="dxa"/>
      </w:tblCellMar>
    </w:tblPr>
  </w:style>
  <w:style w:type="table" w:customStyle="1" w:styleId="119">
    <w:name w:val="119"/>
    <w:basedOn w:val="TableNormal"/>
    <w:tblPr>
      <w:tblStyleRowBandSize w:val="1"/>
      <w:tblStyleColBandSize w:val="1"/>
      <w:tblCellMar>
        <w:top w:w="29" w:type="dxa"/>
        <w:left w:w="115" w:type="dxa"/>
        <w:bottom w:w="29" w:type="dxa"/>
        <w:right w:w="115" w:type="dxa"/>
      </w:tblCellMar>
    </w:tblPr>
  </w:style>
  <w:style w:type="table" w:customStyle="1" w:styleId="118">
    <w:name w:val="118"/>
    <w:basedOn w:val="TableNormal"/>
    <w:tblPr>
      <w:tblStyleRowBandSize w:val="1"/>
      <w:tblStyleColBandSize w:val="1"/>
      <w:tblCellMar>
        <w:top w:w="29" w:type="dxa"/>
        <w:left w:w="115" w:type="dxa"/>
        <w:bottom w:w="29" w:type="dxa"/>
        <w:right w:w="115" w:type="dxa"/>
      </w:tblCellMar>
    </w:tblPr>
  </w:style>
  <w:style w:type="table" w:customStyle="1" w:styleId="117">
    <w:name w:val="117"/>
    <w:basedOn w:val="TableNormal"/>
    <w:tblPr>
      <w:tblStyleRowBandSize w:val="1"/>
      <w:tblStyleColBandSize w:val="1"/>
      <w:tblCellMar>
        <w:top w:w="14" w:type="dxa"/>
        <w:left w:w="43" w:type="dxa"/>
        <w:bottom w:w="14" w:type="dxa"/>
        <w:right w:w="43" w:type="dxa"/>
      </w:tblCellMar>
    </w:tblPr>
  </w:style>
  <w:style w:type="table" w:customStyle="1" w:styleId="116">
    <w:name w:val="116"/>
    <w:basedOn w:val="TableNormal"/>
    <w:tblPr>
      <w:tblStyleRowBandSize w:val="1"/>
      <w:tblStyleColBandSize w:val="1"/>
      <w:tblCellMar>
        <w:top w:w="14" w:type="dxa"/>
        <w:left w:w="43" w:type="dxa"/>
        <w:bottom w:w="14" w:type="dxa"/>
        <w:right w:w="43" w:type="dxa"/>
      </w:tblCellMar>
    </w:tblPr>
  </w:style>
  <w:style w:type="table" w:customStyle="1" w:styleId="115">
    <w:name w:val="115"/>
    <w:basedOn w:val="TableNormal"/>
    <w:tblPr>
      <w:tblStyleRowBandSize w:val="1"/>
      <w:tblStyleColBandSize w:val="1"/>
      <w:tblCellMar>
        <w:top w:w="14" w:type="dxa"/>
        <w:left w:w="43" w:type="dxa"/>
        <w:bottom w:w="14" w:type="dxa"/>
        <w:right w:w="43" w:type="dxa"/>
      </w:tblCellMar>
    </w:tblPr>
  </w:style>
  <w:style w:type="table" w:customStyle="1" w:styleId="114">
    <w:name w:val="114"/>
    <w:basedOn w:val="TableNormal"/>
    <w:tblPr>
      <w:tblStyleRowBandSize w:val="1"/>
      <w:tblStyleColBandSize w:val="1"/>
      <w:tblCellMar>
        <w:top w:w="14" w:type="dxa"/>
        <w:left w:w="43" w:type="dxa"/>
        <w:bottom w:w="14" w:type="dxa"/>
        <w:right w:w="43" w:type="dxa"/>
      </w:tblCellMar>
    </w:tblPr>
  </w:style>
  <w:style w:type="table" w:customStyle="1" w:styleId="113">
    <w:name w:val="113"/>
    <w:basedOn w:val="TableNormal"/>
    <w:tblPr>
      <w:tblStyleRowBandSize w:val="1"/>
      <w:tblStyleColBandSize w:val="1"/>
      <w:tblCellMar>
        <w:top w:w="14" w:type="dxa"/>
        <w:left w:w="43" w:type="dxa"/>
        <w:bottom w:w="14" w:type="dxa"/>
        <w:right w:w="43" w:type="dxa"/>
      </w:tblCellMar>
    </w:tblPr>
  </w:style>
  <w:style w:type="table" w:customStyle="1" w:styleId="112">
    <w:name w:val="112"/>
    <w:basedOn w:val="TableNormal"/>
    <w:tblPr>
      <w:tblStyleRowBandSize w:val="1"/>
      <w:tblStyleColBandSize w:val="1"/>
      <w:tblCellMar>
        <w:top w:w="14" w:type="dxa"/>
        <w:left w:w="43" w:type="dxa"/>
        <w:bottom w:w="14" w:type="dxa"/>
        <w:right w:w="43" w:type="dxa"/>
      </w:tblCellMar>
    </w:tblPr>
  </w:style>
  <w:style w:type="table" w:customStyle="1" w:styleId="111">
    <w:name w:val="111"/>
    <w:basedOn w:val="TableNormal"/>
    <w:tblPr>
      <w:tblStyleRowBandSize w:val="1"/>
      <w:tblStyleColBandSize w:val="1"/>
      <w:tblCellMar>
        <w:top w:w="14" w:type="dxa"/>
        <w:left w:w="43" w:type="dxa"/>
        <w:bottom w:w="14" w:type="dxa"/>
        <w:right w:w="43" w:type="dxa"/>
      </w:tblCellMar>
    </w:tblPr>
  </w:style>
  <w:style w:type="table" w:customStyle="1" w:styleId="110">
    <w:name w:val="110"/>
    <w:basedOn w:val="TableNormal"/>
    <w:tblPr>
      <w:tblStyleRowBandSize w:val="1"/>
      <w:tblStyleColBandSize w:val="1"/>
      <w:tblCellMar>
        <w:top w:w="14" w:type="dxa"/>
        <w:left w:w="43" w:type="dxa"/>
        <w:bottom w:w="14" w:type="dxa"/>
        <w:right w:w="43" w:type="dxa"/>
      </w:tblCellMar>
    </w:tblPr>
  </w:style>
  <w:style w:type="table" w:customStyle="1" w:styleId="109">
    <w:name w:val="109"/>
    <w:basedOn w:val="TableNormal"/>
    <w:tblPr>
      <w:tblStyleRowBandSize w:val="1"/>
      <w:tblStyleColBandSize w:val="1"/>
      <w:tblCellMar>
        <w:top w:w="14" w:type="dxa"/>
        <w:left w:w="43" w:type="dxa"/>
        <w:bottom w:w="14" w:type="dxa"/>
        <w:right w:w="43" w:type="dxa"/>
      </w:tblCellMar>
    </w:tblPr>
  </w:style>
  <w:style w:type="table" w:customStyle="1" w:styleId="108">
    <w:name w:val="108"/>
    <w:basedOn w:val="TableNormal"/>
    <w:tblPr>
      <w:tblStyleRowBandSize w:val="1"/>
      <w:tblStyleColBandSize w:val="1"/>
      <w:tblCellMar>
        <w:top w:w="14" w:type="dxa"/>
        <w:left w:w="43" w:type="dxa"/>
        <w:bottom w:w="14" w:type="dxa"/>
        <w:right w:w="43" w:type="dxa"/>
      </w:tblCellMar>
    </w:tblPr>
  </w:style>
  <w:style w:type="table" w:customStyle="1" w:styleId="107">
    <w:name w:val="107"/>
    <w:basedOn w:val="TableNormal"/>
    <w:tblPr>
      <w:tblStyleRowBandSize w:val="1"/>
      <w:tblStyleColBandSize w:val="1"/>
      <w:tblCellMar>
        <w:top w:w="14" w:type="dxa"/>
        <w:left w:w="43" w:type="dxa"/>
        <w:bottom w:w="14" w:type="dxa"/>
        <w:right w:w="43" w:type="dxa"/>
      </w:tblCellMar>
    </w:tblPr>
  </w:style>
  <w:style w:type="table" w:customStyle="1" w:styleId="106">
    <w:name w:val="106"/>
    <w:basedOn w:val="TableNormal"/>
    <w:tblPr>
      <w:tblStyleRowBandSize w:val="1"/>
      <w:tblStyleColBandSize w:val="1"/>
      <w:tblCellMar>
        <w:top w:w="14" w:type="dxa"/>
        <w:left w:w="43" w:type="dxa"/>
        <w:bottom w:w="14" w:type="dxa"/>
        <w:right w:w="43" w:type="dxa"/>
      </w:tblCellMar>
    </w:tblPr>
  </w:style>
  <w:style w:type="table" w:customStyle="1" w:styleId="105">
    <w:name w:val="105"/>
    <w:basedOn w:val="TableNormal"/>
    <w:tblPr>
      <w:tblStyleRowBandSize w:val="1"/>
      <w:tblStyleColBandSize w:val="1"/>
      <w:tblCellMar>
        <w:top w:w="14" w:type="dxa"/>
        <w:left w:w="43" w:type="dxa"/>
        <w:bottom w:w="14" w:type="dxa"/>
        <w:right w:w="43" w:type="dxa"/>
      </w:tblCellMar>
    </w:tblPr>
  </w:style>
  <w:style w:type="table" w:customStyle="1" w:styleId="104">
    <w:name w:val="104"/>
    <w:basedOn w:val="TableNormal"/>
    <w:tblPr>
      <w:tblStyleRowBandSize w:val="1"/>
      <w:tblStyleColBandSize w:val="1"/>
      <w:tblCellMar>
        <w:top w:w="29" w:type="dxa"/>
        <w:left w:w="29" w:type="dxa"/>
        <w:bottom w:w="29" w:type="dxa"/>
        <w:right w:w="29" w:type="dxa"/>
      </w:tblCellMar>
    </w:tblPr>
  </w:style>
  <w:style w:type="table" w:customStyle="1" w:styleId="103">
    <w:name w:val="103"/>
    <w:basedOn w:val="TableNormal"/>
    <w:tblPr>
      <w:tblStyleRowBandSize w:val="1"/>
      <w:tblStyleColBandSize w:val="1"/>
      <w:tblCellMar>
        <w:top w:w="29" w:type="dxa"/>
        <w:left w:w="29" w:type="dxa"/>
        <w:bottom w:w="29" w:type="dxa"/>
        <w:right w:w="29" w:type="dxa"/>
      </w:tblCellMar>
    </w:tblPr>
  </w:style>
  <w:style w:type="table" w:customStyle="1" w:styleId="102">
    <w:name w:val="102"/>
    <w:basedOn w:val="TableNormal"/>
    <w:tblPr>
      <w:tblStyleRowBandSize w:val="1"/>
      <w:tblStyleColBandSize w:val="1"/>
      <w:tblCellMar>
        <w:top w:w="14" w:type="dxa"/>
        <w:left w:w="43" w:type="dxa"/>
        <w:bottom w:w="14" w:type="dxa"/>
        <w:right w:w="43" w:type="dxa"/>
      </w:tblCellMar>
    </w:tblPr>
  </w:style>
  <w:style w:type="table" w:customStyle="1" w:styleId="101">
    <w:name w:val="101"/>
    <w:basedOn w:val="TableNormal"/>
    <w:tblPr>
      <w:tblStyleRowBandSize w:val="1"/>
      <w:tblStyleColBandSize w:val="1"/>
      <w:tblCellMar>
        <w:top w:w="14" w:type="dxa"/>
        <w:left w:w="43" w:type="dxa"/>
        <w:bottom w:w="14" w:type="dxa"/>
        <w:right w:w="43" w:type="dxa"/>
      </w:tblCellMar>
    </w:tblPr>
  </w:style>
  <w:style w:type="table" w:customStyle="1" w:styleId="100">
    <w:name w:val="100"/>
    <w:basedOn w:val="TableNormal"/>
    <w:tblPr>
      <w:tblStyleRowBandSize w:val="1"/>
      <w:tblStyleColBandSize w:val="1"/>
      <w:tblCellMar>
        <w:top w:w="14" w:type="dxa"/>
        <w:left w:w="43" w:type="dxa"/>
        <w:bottom w:w="14" w:type="dxa"/>
        <w:right w:w="43" w:type="dxa"/>
      </w:tblCellMar>
    </w:tblPr>
  </w:style>
  <w:style w:type="table" w:customStyle="1" w:styleId="99">
    <w:name w:val="99"/>
    <w:basedOn w:val="TableNormal"/>
    <w:tblPr>
      <w:tblStyleRowBandSize w:val="1"/>
      <w:tblStyleColBandSize w:val="1"/>
      <w:tblCellMar>
        <w:top w:w="29" w:type="dxa"/>
        <w:left w:w="29" w:type="dxa"/>
        <w:bottom w:w="29" w:type="dxa"/>
        <w:right w:w="29" w:type="dxa"/>
      </w:tblCellMar>
    </w:tblPr>
  </w:style>
  <w:style w:type="table" w:customStyle="1" w:styleId="98">
    <w:name w:val="98"/>
    <w:basedOn w:val="TableNormal"/>
    <w:tblPr>
      <w:tblStyleRowBandSize w:val="1"/>
      <w:tblStyleColBandSize w:val="1"/>
      <w:tblCellMar>
        <w:top w:w="14" w:type="dxa"/>
        <w:left w:w="43" w:type="dxa"/>
        <w:bottom w:w="14" w:type="dxa"/>
        <w:right w:w="43" w:type="dxa"/>
      </w:tblCellMar>
    </w:tblPr>
  </w:style>
  <w:style w:type="table" w:customStyle="1" w:styleId="97">
    <w:name w:val="97"/>
    <w:basedOn w:val="TableNormal"/>
    <w:tblPr>
      <w:tblStyleRowBandSize w:val="1"/>
      <w:tblStyleColBandSize w:val="1"/>
      <w:tblCellMar>
        <w:top w:w="14" w:type="dxa"/>
        <w:left w:w="43" w:type="dxa"/>
        <w:bottom w:w="14" w:type="dxa"/>
        <w:right w:w="43" w:type="dxa"/>
      </w:tblCellMar>
    </w:tblPr>
  </w:style>
  <w:style w:type="table" w:customStyle="1" w:styleId="96">
    <w:name w:val="96"/>
    <w:basedOn w:val="TableNormal"/>
    <w:tblPr>
      <w:tblStyleRowBandSize w:val="1"/>
      <w:tblStyleColBandSize w:val="1"/>
      <w:tblCellMar>
        <w:top w:w="14" w:type="dxa"/>
        <w:left w:w="43" w:type="dxa"/>
        <w:bottom w:w="14" w:type="dxa"/>
        <w:right w:w="43" w:type="dxa"/>
      </w:tblCellMar>
    </w:tblPr>
  </w:style>
  <w:style w:type="table" w:customStyle="1" w:styleId="95">
    <w:name w:val="95"/>
    <w:basedOn w:val="TableNormal"/>
    <w:tblPr>
      <w:tblStyleRowBandSize w:val="1"/>
      <w:tblStyleColBandSize w:val="1"/>
      <w:tblCellMar>
        <w:top w:w="14" w:type="dxa"/>
        <w:left w:w="43" w:type="dxa"/>
        <w:bottom w:w="14" w:type="dxa"/>
        <w:right w:w="43" w:type="dxa"/>
      </w:tblCellMar>
    </w:tblPr>
  </w:style>
  <w:style w:type="table" w:customStyle="1" w:styleId="94">
    <w:name w:val="94"/>
    <w:basedOn w:val="TableNormal"/>
    <w:tblPr>
      <w:tblStyleRowBandSize w:val="1"/>
      <w:tblStyleColBandSize w:val="1"/>
      <w:tblCellMar>
        <w:top w:w="29" w:type="dxa"/>
        <w:left w:w="29" w:type="dxa"/>
        <w:bottom w:w="29" w:type="dxa"/>
        <w:right w:w="29" w:type="dxa"/>
      </w:tblCellMar>
    </w:tblPr>
  </w:style>
  <w:style w:type="table" w:customStyle="1" w:styleId="93">
    <w:name w:val="93"/>
    <w:basedOn w:val="TableNormal"/>
    <w:tblPr>
      <w:tblStyleRowBandSize w:val="1"/>
      <w:tblStyleColBandSize w:val="1"/>
      <w:tblCellMar>
        <w:top w:w="14" w:type="dxa"/>
        <w:left w:w="43" w:type="dxa"/>
        <w:bottom w:w="14" w:type="dxa"/>
        <w:right w:w="43" w:type="dxa"/>
      </w:tblCellMar>
    </w:tblPr>
  </w:style>
  <w:style w:type="table" w:customStyle="1" w:styleId="92">
    <w:name w:val="92"/>
    <w:basedOn w:val="TableNormal"/>
    <w:tblPr>
      <w:tblStyleRowBandSize w:val="1"/>
      <w:tblStyleColBandSize w:val="1"/>
      <w:tblCellMar>
        <w:top w:w="14" w:type="dxa"/>
        <w:left w:w="43" w:type="dxa"/>
        <w:bottom w:w="14" w:type="dxa"/>
        <w:right w:w="43" w:type="dxa"/>
      </w:tblCellMar>
    </w:tblPr>
  </w:style>
  <w:style w:type="table" w:customStyle="1" w:styleId="91">
    <w:name w:val="91"/>
    <w:basedOn w:val="TableNormal"/>
    <w:tblPr>
      <w:tblStyleRowBandSize w:val="1"/>
      <w:tblStyleColBandSize w:val="1"/>
      <w:tblCellMar>
        <w:top w:w="14" w:type="dxa"/>
        <w:left w:w="43" w:type="dxa"/>
        <w:bottom w:w="14" w:type="dxa"/>
        <w:right w:w="43" w:type="dxa"/>
      </w:tblCellMar>
    </w:tblPr>
  </w:style>
  <w:style w:type="table" w:customStyle="1" w:styleId="90">
    <w:name w:val="90"/>
    <w:basedOn w:val="TableNormal"/>
    <w:tblPr>
      <w:tblStyleRowBandSize w:val="1"/>
      <w:tblStyleColBandSize w:val="1"/>
      <w:tblCellMar>
        <w:top w:w="29" w:type="dxa"/>
        <w:left w:w="115" w:type="dxa"/>
        <w:bottom w:w="29" w:type="dxa"/>
        <w:right w:w="115" w:type="dxa"/>
      </w:tblCellMar>
    </w:tblPr>
  </w:style>
  <w:style w:type="table" w:customStyle="1" w:styleId="89">
    <w:name w:val="89"/>
    <w:basedOn w:val="TableNormal"/>
    <w:tblPr>
      <w:tblStyleRowBandSize w:val="1"/>
      <w:tblStyleColBandSize w:val="1"/>
      <w:tblCellMar>
        <w:top w:w="29" w:type="dxa"/>
        <w:left w:w="115" w:type="dxa"/>
        <w:bottom w:w="29" w:type="dxa"/>
        <w:right w:w="115" w:type="dxa"/>
      </w:tblCellMar>
    </w:tblPr>
  </w:style>
  <w:style w:type="table" w:customStyle="1" w:styleId="88">
    <w:name w:val="88"/>
    <w:basedOn w:val="TableNormal"/>
    <w:tblPr>
      <w:tblStyleRowBandSize w:val="1"/>
      <w:tblStyleColBandSize w:val="1"/>
      <w:tblCellMar>
        <w:top w:w="29" w:type="dxa"/>
        <w:left w:w="115" w:type="dxa"/>
        <w:bottom w:w="29" w:type="dxa"/>
        <w:right w:w="115" w:type="dxa"/>
      </w:tblCellMar>
    </w:tblPr>
  </w:style>
  <w:style w:type="table" w:customStyle="1" w:styleId="87">
    <w:name w:val="87"/>
    <w:basedOn w:val="TableNormal"/>
    <w:tblPr>
      <w:tblStyleRowBandSize w:val="1"/>
      <w:tblStyleColBandSize w:val="1"/>
      <w:tblCellMar>
        <w:top w:w="29" w:type="dxa"/>
        <w:left w:w="115" w:type="dxa"/>
        <w:bottom w:w="29" w:type="dxa"/>
        <w:right w:w="115" w:type="dxa"/>
      </w:tblCellMar>
    </w:tblPr>
  </w:style>
  <w:style w:type="table" w:customStyle="1" w:styleId="86">
    <w:name w:val="86"/>
    <w:basedOn w:val="TableNormal"/>
    <w:tblPr>
      <w:tblStyleRowBandSize w:val="1"/>
      <w:tblStyleColBandSize w:val="1"/>
      <w:tblCellMar>
        <w:top w:w="14" w:type="dxa"/>
        <w:left w:w="43" w:type="dxa"/>
        <w:bottom w:w="14" w:type="dxa"/>
        <w:right w:w="43" w:type="dxa"/>
      </w:tblCellMar>
    </w:tblPr>
  </w:style>
  <w:style w:type="table" w:customStyle="1" w:styleId="85">
    <w:name w:val="85"/>
    <w:basedOn w:val="TableNormal"/>
    <w:tblPr>
      <w:tblStyleRowBandSize w:val="1"/>
      <w:tblStyleColBandSize w:val="1"/>
      <w:tblCellMar>
        <w:top w:w="29" w:type="dxa"/>
        <w:left w:w="115" w:type="dxa"/>
        <w:bottom w:w="29" w:type="dxa"/>
        <w:right w:w="115" w:type="dxa"/>
      </w:tblCellMar>
    </w:tblPr>
  </w:style>
  <w:style w:type="table" w:customStyle="1" w:styleId="84">
    <w:name w:val="84"/>
    <w:basedOn w:val="TableNormal"/>
    <w:tblPr>
      <w:tblStyleRowBandSize w:val="1"/>
      <w:tblStyleColBandSize w:val="1"/>
      <w:tblCellMar>
        <w:top w:w="29" w:type="dxa"/>
        <w:left w:w="115" w:type="dxa"/>
        <w:bottom w:w="29" w:type="dxa"/>
        <w:right w:w="115" w:type="dxa"/>
      </w:tblCellMar>
    </w:tblPr>
  </w:style>
  <w:style w:type="table" w:customStyle="1" w:styleId="83">
    <w:name w:val="83"/>
    <w:basedOn w:val="TableNormal"/>
    <w:tblPr>
      <w:tblStyleRowBandSize w:val="1"/>
      <w:tblStyleColBandSize w:val="1"/>
      <w:tblCellMar>
        <w:top w:w="29" w:type="dxa"/>
        <w:left w:w="115" w:type="dxa"/>
        <w:bottom w:w="29" w:type="dxa"/>
        <w:right w:w="115" w:type="dxa"/>
      </w:tblCellMar>
    </w:tblPr>
  </w:style>
  <w:style w:type="table" w:customStyle="1" w:styleId="82">
    <w:name w:val="82"/>
    <w:basedOn w:val="TableNormal"/>
    <w:tblPr>
      <w:tblStyleRowBandSize w:val="1"/>
      <w:tblStyleColBandSize w:val="1"/>
      <w:tblCellMar>
        <w:top w:w="29" w:type="dxa"/>
        <w:left w:w="115" w:type="dxa"/>
        <w:bottom w:w="29" w:type="dxa"/>
        <w:right w:w="115" w:type="dxa"/>
      </w:tblCellMar>
    </w:tblPr>
  </w:style>
  <w:style w:type="table" w:customStyle="1" w:styleId="81">
    <w:name w:val="81"/>
    <w:basedOn w:val="TableNormal"/>
    <w:tblPr>
      <w:tblStyleRowBandSize w:val="1"/>
      <w:tblStyleColBandSize w:val="1"/>
      <w:tblCellMar>
        <w:top w:w="14" w:type="dxa"/>
        <w:left w:w="43" w:type="dxa"/>
        <w:bottom w:w="14" w:type="dxa"/>
        <w:right w:w="43" w:type="dxa"/>
      </w:tblCellMar>
    </w:tblPr>
  </w:style>
  <w:style w:type="table" w:customStyle="1" w:styleId="80">
    <w:name w:val="80"/>
    <w:basedOn w:val="TableNormal"/>
    <w:tblPr>
      <w:tblStyleRowBandSize w:val="1"/>
      <w:tblStyleColBandSize w:val="1"/>
      <w:tblCellMar>
        <w:top w:w="29" w:type="dxa"/>
        <w:left w:w="115" w:type="dxa"/>
        <w:bottom w:w="29" w:type="dxa"/>
        <w:right w:w="115" w:type="dxa"/>
      </w:tblCellMar>
    </w:tblPr>
  </w:style>
  <w:style w:type="table" w:customStyle="1" w:styleId="79">
    <w:name w:val="79"/>
    <w:basedOn w:val="TableNormal"/>
    <w:tblPr>
      <w:tblStyleRowBandSize w:val="1"/>
      <w:tblStyleColBandSize w:val="1"/>
      <w:tblCellMar>
        <w:top w:w="29" w:type="dxa"/>
        <w:left w:w="115" w:type="dxa"/>
        <w:bottom w:w="29" w:type="dxa"/>
        <w:right w:w="115" w:type="dxa"/>
      </w:tblCellMar>
    </w:tblPr>
  </w:style>
  <w:style w:type="table" w:customStyle="1" w:styleId="78">
    <w:name w:val="78"/>
    <w:basedOn w:val="TableNormal"/>
    <w:tblPr>
      <w:tblStyleRowBandSize w:val="1"/>
      <w:tblStyleColBandSize w:val="1"/>
      <w:tblCellMar>
        <w:top w:w="29" w:type="dxa"/>
        <w:left w:w="115" w:type="dxa"/>
        <w:bottom w:w="29" w:type="dxa"/>
        <w:right w:w="115" w:type="dxa"/>
      </w:tblCellMar>
    </w:tblPr>
  </w:style>
  <w:style w:type="table" w:customStyle="1" w:styleId="77">
    <w:name w:val="77"/>
    <w:basedOn w:val="TableNormal"/>
    <w:tblPr>
      <w:tblStyleRowBandSize w:val="1"/>
      <w:tblStyleColBandSize w:val="1"/>
      <w:tblCellMar>
        <w:top w:w="14" w:type="dxa"/>
        <w:left w:w="43" w:type="dxa"/>
        <w:bottom w:w="14" w:type="dxa"/>
        <w:right w:w="43" w:type="dxa"/>
      </w:tblCellMar>
    </w:tblPr>
  </w:style>
  <w:style w:type="table" w:customStyle="1" w:styleId="76">
    <w:name w:val="76"/>
    <w:basedOn w:val="TableNormal"/>
    <w:tblPr>
      <w:tblStyleRowBandSize w:val="1"/>
      <w:tblStyleColBandSize w:val="1"/>
      <w:tblCellMar>
        <w:top w:w="29" w:type="dxa"/>
        <w:left w:w="115" w:type="dxa"/>
        <w:bottom w:w="29" w:type="dxa"/>
        <w:right w:w="115" w:type="dxa"/>
      </w:tblCellMar>
    </w:tblPr>
  </w:style>
  <w:style w:type="table" w:customStyle="1" w:styleId="75">
    <w:name w:val="75"/>
    <w:basedOn w:val="TableNormal"/>
    <w:tblPr>
      <w:tblStyleRowBandSize w:val="1"/>
      <w:tblStyleColBandSize w:val="1"/>
      <w:tblCellMar>
        <w:top w:w="29" w:type="dxa"/>
        <w:left w:w="115" w:type="dxa"/>
        <w:bottom w:w="29" w:type="dxa"/>
        <w:right w:w="115" w:type="dxa"/>
      </w:tblCellMar>
    </w:tblPr>
  </w:style>
  <w:style w:type="table" w:customStyle="1" w:styleId="74">
    <w:name w:val="74"/>
    <w:basedOn w:val="TableNormal"/>
    <w:tblPr>
      <w:tblStyleRowBandSize w:val="1"/>
      <w:tblStyleColBandSize w:val="1"/>
      <w:tblCellMar>
        <w:top w:w="29" w:type="dxa"/>
        <w:left w:w="115" w:type="dxa"/>
        <w:bottom w:w="29" w:type="dxa"/>
        <w:right w:w="115" w:type="dxa"/>
      </w:tblCellMar>
    </w:tblPr>
  </w:style>
  <w:style w:type="table" w:customStyle="1" w:styleId="73">
    <w:name w:val="73"/>
    <w:basedOn w:val="TableNormal"/>
    <w:tblPr>
      <w:tblStyleRowBandSize w:val="1"/>
      <w:tblStyleColBandSize w:val="1"/>
      <w:tblCellMar>
        <w:top w:w="14" w:type="dxa"/>
        <w:left w:w="43" w:type="dxa"/>
        <w:bottom w:w="14" w:type="dxa"/>
        <w:right w:w="43" w:type="dxa"/>
      </w:tblCellMar>
    </w:tblPr>
  </w:style>
  <w:style w:type="table" w:customStyle="1" w:styleId="72">
    <w:name w:val="72"/>
    <w:basedOn w:val="TableNormal"/>
    <w:tblPr>
      <w:tblStyleRowBandSize w:val="1"/>
      <w:tblStyleColBandSize w:val="1"/>
      <w:tblCellMar>
        <w:left w:w="0" w:type="dxa"/>
        <w:right w:w="0" w:type="dxa"/>
      </w:tblCellMar>
    </w:tblPr>
  </w:style>
  <w:style w:type="table" w:customStyle="1" w:styleId="71">
    <w:name w:val="71"/>
    <w:basedOn w:val="TableNormal"/>
    <w:tblPr>
      <w:tblStyleRowBandSize w:val="1"/>
      <w:tblStyleColBandSize w:val="1"/>
      <w:tblCellMar>
        <w:left w:w="0" w:type="dxa"/>
        <w:right w:w="0" w:type="dxa"/>
      </w:tblCellMar>
    </w:tblPr>
  </w:style>
  <w:style w:type="table" w:customStyle="1" w:styleId="70">
    <w:name w:val="70"/>
    <w:basedOn w:val="TableNormal"/>
    <w:tblPr>
      <w:tblStyleRowBandSize w:val="1"/>
      <w:tblStyleColBandSize w:val="1"/>
      <w:tblCellMar>
        <w:top w:w="14" w:type="dxa"/>
        <w:left w:w="43" w:type="dxa"/>
        <w:bottom w:w="14" w:type="dxa"/>
        <w:right w:w="43" w:type="dxa"/>
      </w:tblCellMar>
    </w:tblPr>
  </w:style>
  <w:style w:type="table" w:customStyle="1" w:styleId="69">
    <w:name w:val="69"/>
    <w:basedOn w:val="TableNormal"/>
    <w:tblPr>
      <w:tblStyleRowBandSize w:val="1"/>
      <w:tblStyleColBandSize w:val="1"/>
      <w:tblCellMar>
        <w:left w:w="0" w:type="dxa"/>
        <w:right w:w="0" w:type="dxa"/>
      </w:tblCellMar>
    </w:tblPr>
  </w:style>
  <w:style w:type="table" w:customStyle="1" w:styleId="68">
    <w:name w:val="68"/>
    <w:basedOn w:val="TableNormal"/>
    <w:tblPr>
      <w:tblStyleRowBandSize w:val="1"/>
      <w:tblStyleColBandSize w:val="1"/>
      <w:tblCellMar>
        <w:left w:w="0" w:type="dxa"/>
        <w:right w:w="0" w:type="dxa"/>
      </w:tblCellMar>
    </w:tblPr>
  </w:style>
  <w:style w:type="table" w:customStyle="1" w:styleId="67">
    <w:name w:val="67"/>
    <w:basedOn w:val="TableNormal"/>
    <w:tblPr>
      <w:tblStyleRowBandSize w:val="1"/>
      <w:tblStyleColBandSize w:val="1"/>
      <w:tblCellMar>
        <w:left w:w="115" w:type="dxa"/>
        <w:right w:w="115" w:type="dxa"/>
      </w:tblCellMar>
    </w:tblPr>
  </w:style>
  <w:style w:type="table" w:customStyle="1" w:styleId="66">
    <w:name w:val="66"/>
    <w:basedOn w:val="TableNormal"/>
    <w:tblPr>
      <w:tblStyleRowBandSize w:val="1"/>
      <w:tblStyleColBandSize w:val="1"/>
      <w:tblCellMar>
        <w:top w:w="14" w:type="dxa"/>
        <w:left w:w="43" w:type="dxa"/>
        <w:bottom w:w="14" w:type="dxa"/>
        <w:right w:w="43" w:type="dxa"/>
      </w:tblCellMar>
    </w:tblPr>
  </w:style>
  <w:style w:type="table" w:customStyle="1" w:styleId="65">
    <w:name w:val="65"/>
    <w:basedOn w:val="TableNormal"/>
    <w:tblPr>
      <w:tblStyleRowBandSize w:val="1"/>
      <w:tblStyleColBandSize w:val="1"/>
      <w:tblCellMar>
        <w:top w:w="14" w:type="dxa"/>
        <w:left w:w="43" w:type="dxa"/>
        <w:bottom w:w="14" w:type="dxa"/>
        <w:right w:w="43" w:type="dxa"/>
      </w:tblCellMar>
    </w:tblPr>
  </w:style>
  <w:style w:type="table" w:customStyle="1" w:styleId="64">
    <w:name w:val="64"/>
    <w:basedOn w:val="TableNormal"/>
    <w:tblPr>
      <w:tblStyleRowBandSize w:val="1"/>
      <w:tblStyleColBandSize w:val="1"/>
      <w:tblCellMar>
        <w:top w:w="29" w:type="dxa"/>
        <w:left w:w="115" w:type="dxa"/>
        <w:bottom w:w="29" w:type="dxa"/>
        <w:right w:w="115" w:type="dxa"/>
      </w:tblCellMar>
    </w:tblPr>
  </w:style>
  <w:style w:type="table" w:customStyle="1" w:styleId="63">
    <w:name w:val="63"/>
    <w:basedOn w:val="TableNormal"/>
    <w:tblPr>
      <w:tblStyleRowBandSize w:val="1"/>
      <w:tblStyleColBandSize w:val="1"/>
      <w:tblCellMar>
        <w:top w:w="14" w:type="dxa"/>
        <w:left w:w="43" w:type="dxa"/>
        <w:bottom w:w="14" w:type="dxa"/>
        <w:right w:w="43" w:type="dxa"/>
      </w:tblCellMar>
    </w:tblPr>
  </w:style>
  <w:style w:type="table" w:customStyle="1" w:styleId="62">
    <w:name w:val="62"/>
    <w:basedOn w:val="TableNormal"/>
    <w:tblPr>
      <w:tblStyleRowBandSize w:val="1"/>
      <w:tblStyleColBandSize w:val="1"/>
      <w:tblCellMar>
        <w:top w:w="29" w:type="dxa"/>
        <w:left w:w="115" w:type="dxa"/>
        <w:bottom w:w="29" w:type="dxa"/>
        <w:right w:w="115" w:type="dxa"/>
      </w:tblCellMar>
    </w:tblPr>
  </w:style>
  <w:style w:type="table" w:customStyle="1" w:styleId="61">
    <w:name w:val="61"/>
    <w:basedOn w:val="TableNormal"/>
    <w:tblPr>
      <w:tblStyleRowBandSize w:val="1"/>
      <w:tblStyleColBandSize w:val="1"/>
      <w:tblCellMar>
        <w:top w:w="29" w:type="dxa"/>
        <w:left w:w="115" w:type="dxa"/>
        <w:bottom w:w="29" w:type="dxa"/>
        <w:right w:w="115" w:type="dxa"/>
      </w:tblCellMar>
    </w:tblPr>
  </w:style>
  <w:style w:type="table" w:customStyle="1" w:styleId="60">
    <w:name w:val="60"/>
    <w:basedOn w:val="TableNormal"/>
    <w:tblPr>
      <w:tblStyleRowBandSize w:val="1"/>
      <w:tblStyleColBandSize w:val="1"/>
      <w:tblCellMar>
        <w:top w:w="14" w:type="dxa"/>
        <w:left w:w="43" w:type="dxa"/>
        <w:bottom w:w="14" w:type="dxa"/>
        <w:right w:w="43" w:type="dxa"/>
      </w:tblCellMar>
    </w:tblPr>
  </w:style>
  <w:style w:type="table" w:customStyle="1" w:styleId="59">
    <w:name w:val="59"/>
    <w:basedOn w:val="TableNormal"/>
    <w:tblPr>
      <w:tblStyleRowBandSize w:val="1"/>
      <w:tblStyleColBandSize w:val="1"/>
      <w:tblCellMar>
        <w:top w:w="14" w:type="dxa"/>
        <w:left w:w="43" w:type="dxa"/>
        <w:bottom w:w="14" w:type="dxa"/>
        <w:right w:w="43" w:type="dxa"/>
      </w:tblCellMar>
    </w:tblPr>
  </w:style>
  <w:style w:type="table" w:customStyle="1" w:styleId="58">
    <w:name w:val="58"/>
    <w:basedOn w:val="TableNormal"/>
    <w:tblPr>
      <w:tblStyleRowBandSize w:val="1"/>
      <w:tblStyleColBandSize w:val="1"/>
      <w:tblCellMar>
        <w:top w:w="29" w:type="dxa"/>
        <w:left w:w="115" w:type="dxa"/>
        <w:bottom w:w="29" w:type="dxa"/>
        <w:right w:w="115" w:type="dxa"/>
      </w:tblCellMar>
    </w:tblPr>
  </w:style>
  <w:style w:type="table" w:customStyle="1" w:styleId="57">
    <w:name w:val="57"/>
    <w:basedOn w:val="TableNormal"/>
    <w:tblPr>
      <w:tblStyleRowBandSize w:val="1"/>
      <w:tblStyleColBandSize w:val="1"/>
      <w:tblCellMar>
        <w:top w:w="14" w:type="dxa"/>
        <w:left w:w="43" w:type="dxa"/>
        <w:bottom w:w="14" w:type="dxa"/>
        <w:right w:w="43" w:type="dxa"/>
      </w:tblCellMar>
    </w:tblPr>
  </w:style>
  <w:style w:type="table" w:customStyle="1" w:styleId="56">
    <w:name w:val="56"/>
    <w:basedOn w:val="TableNormal"/>
    <w:tblPr>
      <w:tblStyleRowBandSize w:val="1"/>
      <w:tblStyleColBandSize w:val="1"/>
      <w:tblCellMar>
        <w:top w:w="14" w:type="dxa"/>
        <w:left w:w="43" w:type="dxa"/>
        <w:bottom w:w="14" w:type="dxa"/>
        <w:right w:w="43" w:type="dxa"/>
      </w:tblCellMar>
    </w:tblPr>
  </w:style>
  <w:style w:type="table" w:customStyle="1" w:styleId="55">
    <w:name w:val="55"/>
    <w:basedOn w:val="TableNormal"/>
    <w:tblPr>
      <w:tblStyleRowBandSize w:val="1"/>
      <w:tblStyleColBandSize w:val="1"/>
      <w:tblCellMar>
        <w:top w:w="29" w:type="dxa"/>
        <w:left w:w="115" w:type="dxa"/>
        <w:bottom w:w="29" w:type="dxa"/>
        <w:right w:w="115" w:type="dxa"/>
      </w:tblCellMar>
    </w:tblPr>
  </w:style>
  <w:style w:type="table" w:customStyle="1" w:styleId="54">
    <w:name w:val="54"/>
    <w:basedOn w:val="TableNormal"/>
    <w:tblPr>
      <w:tblStyleRowBandSize w:val="1"/>
      <w:tblStyleColBandSize w:val="1"/>
      <w:tblCellMar>
        <w:top w:w="14" w:type="dxa"/>
        <w:left w:w="43" w:type="dxa"/>
        <w:bottom w:w="14" w:type="dxa"/>
        <w:right w:w="43" w:type="dxa"/>
      </w:tblCellMar>
    </w:tblPr>
  </w:style>
  <w:style w:type="table" w:customStyle="1" w:styleId="53">
    <w:name w:val="53"/>
    <w:basedOn w:val="TableNormal"/>
    <w:tblPr>
      <w:tblStyleRowBandSize w:val="1"/>
      <w:tblStyleColBandSize w:val="1"/>
      <w:tblCellMar>
        <w:top w:w="29" w:type="dxa"/>
        <w:left w:w="115" w:type="dxa"/>
        <w:bottom w:w="29" w:type="dxa"/>
        <w:right w:w="115" w:type="dxa"/>
      </w:tblCellMar>
    </w:tblPr>
  </w:style>
  <w:style w:type="table" w:customStyle="1" w:styleId="52">
    <w:name w:val="52"/>
    <w:basedOn w:val="TableNormal"/>
    <w:tblPr>
      <w:tblStyleRowBandSize w:val="1"/>
      <w:tblStyleColBandSize w:val="1"/>
      <w:tblCellMar>
        <w:top w:w="14" w:type="dxa"/>
        <w:left w:w="43" w:type="dxa"/>
        <w:bottom w:w="14" w:type="dxa"/>
        <w:right w:w="43" w:type="dxa"/>
      </w:tblCellMar>
    </w:tblPr>
  </w:style>
  <w:style w:type="table" w:customStyle="1" w:styleId="51">
    <w:name w:val="51"/>
    <w:basedOn w:val="TableNormal"/>
    <w:tblPr>
      <w:tblStyleRowBandSize w:val="1"/>
      <w:tblStyleColBandSize w:val="1"/>
      <w:tblCellMar>
        <w:top w:w="29" w:type="dxa"/>
        <w:left w:w="115" w:type="dxa"/>
        <w:bottom w:w="29" w:type="dxa"/>
        <w:right w:w="115" w:type="dxa"/>
      </w:tblCellMar>
    </w:tblPr>
  </w:style>
  <w:style w:type="table" w:customStyle="1" w:styleId="50">
    <w:name w:val="50"/>
    <w:basedOn w:val="TableNormal"/>
    <w:tblPr>
      <w:tblStyleRowBandSize w:val="1"/>
      <w:tblStyleColBandSize w:val="1"/>
      <w:tblCellMar>
        <w:top w:w="29" w:type="dxa"/>
        <w:left w:w="115" w:type="dxa"/>
        <w:bottom w:w="29" w:type="dxa"/>
        <w:right w:w="115" w:type="dxa"/>
      </w:tblCellMar>
    </w:tblPr>
  </w:style>
  <w:style w:type="table" w:customStyle="1" w:styleId="49">
    <w:name w:val="49"/>
    <w:basedOn w:val="TableNormal"/>
    <w:tblPr>
      <w:tblStyleRowBandSize w:val="1"/>
      <w:tblStyleColBandSize w:val="1"/>
      <w:tblCellMar>
        <w:top w:w="14" w:type="dxa"/>
        <w:left w:w="43" w:type="dxa"/>
        <w:bottom w:w="14" w:type="dxa"/>
        <w:right w:w="43" w:type="dxa"/>
      </w:tblCellMar>
    </w:tblPr>
  </w:style>
  <w:style w:type="table" w:customStyle="1" w:styleId="48">
    <w:name w:val="48"/>
    <w:basedOn w:val="TableNormal"/>
    <w:tblPr>
      <w:tblStyleRowBandSize w:val="1"/>
      <w:tblStyleColBandSize w:val="1"/>
      <w:tblCellMar>
        <w:top w:w="14" w:type="dxa"/>
        <w:left w:w="43" w:type="dxa"/>
        <w:bottom w:w="14" w:type="dxa"/>
        <w:right w:w="43" w:type="dxa"/>
      </w:tblCellMar>
    </w:tblPr>
  </w:style>
  <w:style w:type="table" w:customStyle="1" w:styleId="47">
    <w:name w:val="47"/>
    <w:basedOn w:val="TableNormal"/>
    <w:tblPr>
      <w:tblStyleRowBandSize w:val="1"/>
      <w:tblStyleColBandSize w:val="1"/>
      <w:tblCellMar>
        <w:top w:w="14" w:type="dxa"/>
        <w:left w:w="43" w:type="dxa"/>
        <w:bottom w:w="14" w:type="dxa"/>
        <w:right w:w="43" w:type="dxa"/>
      </w:tblCellMar>
    </w:tblPr>
  </w:style>
  <w:style w:type="table" w:customStyle="1" w:styleId="46">
    <w:name w:val="46"/>
    <w:basedOn w:val="TableNormal"/>
    <w:tblPr>
      <w:tblStyleRowBandSize w:val="1"/>
      <w:tblStyleColBandSize w:val="1"/>
      <w:tblCellMar>
        <w:top w:w="14" w:type="dxa"/>
        <w:left w:w="43" w:type="dxa"/>
        <w:bottom w:w="14" w:type="dxa"/>
        <w:right w:w="43" w:type="dxa"/>
      </w:tblCellMar>
    </w:tblPr>
  </w:style>
  <w:style w:type="table" w:customStyle="1" w:styleId="45">
    <w:name w:val="45"/>
    <w:basedOn w:val="TableNormal"/>
    <w:tblPr>
      <w:tblStyleRowBandSize w:val="1"/>
      <w:tblStyleColBandSize w:val="1"/>
      <w:tblCellMar>
        <w:top w:w="14" w:type="dxa"/>
        <w:left w:w="43" w:type="dxa"/>
        <w:bottom w:w="14" w:type="dxa"/>
        <w:right w:w="43" w:type="dxa"/>
      </w:tblCellMar>
    </w:tblPr>
  </w:style>
  <w:style w:type="table" w:customStyle="1" w:styleId="44">
    <w:name w:val="44"/>
    <w:basedOn w:val="TableNormal"/>
    <w:tblPr>
      <w:tblStyleRowBandSize w:val="1"/>
      <w:tblStyleColBandSize w:val="1"/>
      <w:tblCellMar>
        <w:top w:w="14" w:type="dxa"/>
        <w:left w:w="43" w:type="dxa"/>
        <w:bottom w:w="14" w:type="dxa"/>
        <w:right w:w="43" w:type="dxa"/>
      </w:tblCellMar>
    </w:tblPr>
  </w:style>
  <w:style w:type="table" w:customStyle="1" w:styleId="43">
    <w:name w:val="43"/>
    <w:basedOn w:val="TableNormal"/>
    <w:tblPr>
      <w:tblStyleRowBandSize w:val="1"/>
      <w:tblStyleColBandSize w:val="1"/>
      <w:tblCellMar>
        <w:top w:w="14" w:type="dxa"/>
        <w:left w:w="43" w:type="dxa"/>
        <w:bottom w:w="14" w:type="dxa"/>
        <w:right w:w="43" w:type="dxa"/>
      </w:tblCellMar>
    </w:tblPr>
  </w:style>
  <w:style w:type="table" w:customStyle="1" w:styleId="42">
    <w:name w:val="42"/>
    <w:basedOn w:val="TableNormal"/>
    <w:tblPr>
      <w:tblStyleRowBandSize w:val="1"/>
      <w:tblStyleColBandSize w:val="1"/>
      <w:tblCellMar>
        <w:top w:w="14" w:type="dxa"/>
        <w:left w:w="43" w:type="dxa"/>
        <w:bottom w:w="14" w:type="dxa"/>
        <w:right w:w="43" w:type="dxa"/>
      </w:tblCellMar>
    </w:tblPr>
  </w:style>
  <w:style w:type="table" w:customStyle="1" w:styleId="41">
    <w:name w:val="41"/>
    <w:basedOn w:val="TableNormal"/>
    <w:tblPr>
      <w:tblStyleRowBandSize w:val="1"/>
      <w:tblStyleColBandSize w:val="1"/>
      <w:tblCellMar>
        <w:top w:w="29" w:type="dxa"/>
        <w:left w:w="115" w:type="dxa"/>
        <w:bottom w:w="29" w:type="dxa"/>
        <w:right w:w="115" w:type="dxa"/>
      </w:tblCellMar>
    </w:tblPr>
  </w:style>
  <w:style w:type="table" w:customStyle="1" w:styleId="40">
    <w:name w:val="40"/>
    <w:basedOn w:val="TableNormal"/>
    <w:tblPr>
      <w:tblStyleRowBandSize w:val="1"/>
      <w:tblStyleColBandSize w:val="1"/>
      <w:tblCellMar>
        <w:top w:w="14" w:type="dxa"/>
        <w:left w:w="43" w:type="dxa"/>
        <w:bottom w:w="14" w:type="dxa"/>
        <w:right w:w="43" w:type="dxa"/>
      </w:tblCellMar>
    </w:tblPr>
  </w:style>
  <w:style w:type="table" w:customStyle="1" w:styleId="39">
    <w:name w:val="39"/>
    <w:basedOn w:val="TableNormal"/>
    <w:tblPr>
      <w:tblStyleRowBandSize w:val="1"/>
      <w:tblStyleColBandSize w:val="1"/>
      <w:tblCellMar>
        <w:top w:w="14" w:type="dxa"/>
        <w:left w:w="43" w:type="dxa"/>
        <w:bottom w:w="14" w:type="dxa"/>
        <w:right w:w="43" w:type="dxa"/>
      </w:tblCellMar>
    </w:tblPr>
  </w:style>
  <w:style w:type="table" w:customStyle="1" w:styleId="38">
    <w:name w:val="38"/>
    <w:basedOn w:val="TableNormal"/>
    <w:tblPr>
      <w:tblStyleRowBandSize w:val="1"/>
      <w:tblStyleColBandSize w:val="1"/>
      <w:tblCellMar>
        <w:top w:w="14" w:type="dxa"/>
        <w:left w:w="43" w:type="dxa"/>
        <w:bottom w:w="14" w:type="dxa"/>
        <w:right w:w="43" w:type="dxa"/>
      </w:tblCellMar>
    </w:tblPr>
  </w:style>
  <w:style w:type="table" w:customStyle="1" w:styleId="37">
    <w:name w:val="37"/>
    <w:basedOn w:val="TableNormal"/>
    <w:tblPr>
      <w:tblStyleRowBandSize w:val="1"/>
      <w:tblStyleColBandSize w:val="1"/>
      <w:tblCellMar>
        <w:top w:w="14" w:type="dxa"/>
        <w:left w:w="43" w:type="dxa"/>
        <w:bottom w:w="14" w:type="dxa"/>
        <w:right w:w="43" w:type="dxa"/>
      </w:tblCellMar>
    </w:tblPr>
  </w:style>
  <w:style w:type="table" w:customStyle="1" w:styleId="36">
    <w:name w:val="36"/>
    <w:basedOn w:val="TableNormal"/>
    <w:tblPr>
      <w:tblStyleRowBandSize w:val="1"/>
      <w:tblStyleColBandSize w:val="1"/>
      <w:tblCellMar>
        <w:top w:w="14" w:type="dxa"/>
        <w:left w:w="43" w:type="dxa"/>
        <w:bottom w:w="14" w:type="dxa"/>
        <w:right w:w="43" w:type="dxa"/>
      </w:tblCellMar>
    </w:tblPr>
  </w:style>
  <w:style w:type="table" w:customStyle="1" w:styleId="35">
    <w:name w:val="35"/>
    <w:basedOn w:val="TableNormal"/>
    <w:tblPr>
      <w:tblStyleRowBandSize w:val="1"/>
      <w:tblStyleColBandSize w:val="1"/>
      <w:tblCellMar>
        <w:top w:w="14" w:type="dxa"/>
        <w:left w:w="43" w:type="dxa"/>
        <w:bottom w:w="14" w:type="dxa"/>
        <w:right w:w="43" w:type="dxa"/>
      </w:tblCellMar>
    </w:tblPr>
  </w:style>
  <w:style w:type="table" w:customStyle="1" w:styleId="34">
    <w:name w:val="34"/>
    <w:basedOn w:val="TableNormal"/>
    <w:tblPr>
      <w:tblStyleRowBandSize w:val="1"/>
      <w:tblStyleColBandSize w:val="1"/>
      <w:tblCellMar>
        <w:top w:w="29" w:type="dxa"/>
        <w:left w:w="115" w:type="dxa"/>
        <w:bottom w:w="29" w:type="dxa"/>
        <w:right w:w="115" w:type="dxa"/>
      </w:tblCellMar>
    </w:tblPr>
  </w:style>
  <w:style w:type="table" w:customStyle="1" w:styleId="33">
    <w:name w:val="33"/>
    <w:basedOn w:val="TableNormal"/>
    <w:tblPr>
      <w:tblStyleRowBandSize w:val="1"/>
      <w:tblStyleColBandSize w:val="1"/>
      <w:tblCellMar>
        <w:top w:w="14" w:type="dxa"/>
        <w:left w:w="43" w:type="dxa"/>
        <w:bottom w:w="14" w:type="dxa"/>
        <w:right w:w="43" w:type="dxa"/>
      </w:tblCellMar>
    </w:tblPr>
  </w:style>
  <w:style w:type="table" w:customStyle="1" w:styleId="32">
    <w:name w:val="32"/>
    <w:basedOn w:val="TableNormal"/>
    <w:tblPr>
      <w:tblStyleRowBandSize w:val="1"/>
      <w:tblStyleColBandSize w:val="1"/>
      <w:tblCellMar>
        <w:top w:w="14" w:type="dxa"/>
        <w:left w:w="43" w:type="dxa"/>
        <w:bottom w:w="14" w:type="dxa"/>
        <w:right w:w="43" w:type="dxa"/>
      </w:tblCellMar>
    </w:tblPr>
  </w:style>
  <w:style w:type="table" w:customStyle="1" w:styleId="31">
    <w:name w:val="31"/>
    <w:basedOn w:val="TableNormal"/>
    <w:tblPr>
      <w:tblStyleRowBandSize w:val="1"/>
      <w:tblStyleColBandSize w:val="1"/>
      <w:tblCellMar>
        <w:top w:w="14" w:type="dxa"/>
        <w:left w:w="43" w:type="dxa"/>
        <w:bottom w:w="14" w:type="dxa"/>
        <w:right w:w="43" w:type="dxa"/>
      </w:tblCellMar>
    </w:tblPr>
  </w:style>
  <w:style w:type="table" w:customStyle="1" w:styleId="30">
    <w:name w:val="30"/>
    <w:basedOn w:val="TableNormal"/>
    <w:tblPr>
      <w:tblStyleRowBandSize w:val="1"/>
      <w:tblStyleColBandSize w:val="1"/>
      <w:tblCellMar>
        <w:top w:w="14" w:type="dxa"/>
        <w:left w:w="43" w:type="dxa"/>
        <w:bottom w:w="14" w:type="dxa"/>
        <w:right w:w="43" w:type="dxa"/>
      </w:tblCellMar>
    </w:tblPr>
  </w:style>
  <w:style w:type="table" w:customStyle="1" w:styleId="29">
    <w:name w:val="29"/>
    <w:basedOn w:val="TableNormal"/>
    <w:tblPr>
      <w:tblStyleRowBandSize w:val="1"/>
      <w:tblStyleColBandSize w:val="1"/>
      <w:tblCellMar>
        <w:top w:w="14" w:type="dxa"/>
        <w:left w:w="43" w:type="dxa"/>
        <w:bottom w:w="14" w:type="dxa"/>
        <w:right w:w="43" w:type="dxa"/>
      </w:tblCellMar>
    </w:tblPr>
  </w:style>
  <w:style w:type="table" w:customStyle="1" w:styleId="28">
    <w:name w:val="28"/>
    <w:basedOn w:val="TableNormal"/>
    <w:tblPr>
      <w:tblStyleRowBandSize w:val="1"/>
      <w:tblStyleColBandSize w:val="1"/>
      <w:tblCellMar>
        <w:top w:w="14" w:type="dxa"/>
        <w:left w:w="43" w:type="dxa"/>
        <w:bottom w:w="14" w:type="dxa"/>
        <w:right w:w="43" w:type="dxa"/>
      </w:tblCellMar>
    </w:tblPr>
  </w:style>
  <w:style w:type="table" w:customStyle="1" w:styleId="27">
    <w:name w:val="27"/>
    <w:basedOn w:val="TableNormal"/>
    <w:tblPr>
      <w:tblStyleRowBandSize w:val="1"/>
      <w:tblStyleColBandSize w:val="1"/>
      <w:tblCellMar>
        <w:top w:w="14" w:type="dxa"/>
        <w:left w:w="43" w:type="dxa"/>
        <w:bottom w:w="14" w:type="dxa"/>
        <w:right w:w="43" w:type="dxa"/>
      </w:tblCellMar>
    </w:tblPr>
  </w:style>
  <w:style w:type="table" w:customStyle="1" w:styleId="26">
    <w:name w:val="26"/>
    <w:basedOn w:val="TableNormal"/>
    <w:tblPr>
      <w:tblStyleRowBandSize w:val="1"/>
      <w:tblStyleColBandSize w:val="1"/>
      <w:tblCellMar>
        <w:top w:w="14" w:type="dxa"/>
        <w:left w:w="43" w:type="dxa"/>
        <w:bottom w:w="14" w:type="dxa"/>
        <w:right w:w="43" w:type="dxa"/>
      </w:tblCellMar>
    </w:tblPr>
  </w:style>
  <w:style w:type="table" w:customStyle="1" w:styleId="25">
    <w:name w:val="25"/>
    <w:basedOn w:val="TableNormal"/>
    <w:tblPr>
      <w:tblStyleRowBandSize w:val="1"/>
      <w:tblStyleColBandSize w:val="1"/>
      <w:tblCellMar>
        <w:top w:w="14" w:type="dxa"/>
        <w:left w:w="43" w:type="dxa"/>
        <w:bottom w:w="14" w:type="dxa"/>
        <w:right w:w="43" w:type="dxa"/>
      </w:tblCellMar>
    </w:tblPr>
  </w:style>
  <w:style w:type="table" w:customStyle="1" w:styleId="24">
    <w:name w:val="24"/>
    <w:basedOn w:val="TableNormal"/>
    <w:tblPr>
      <w:tblStyleRowBandSize w:val="1"/>
      <w:tblStyleColBandSize w:val="1"/>
      <w:tblCellMar>
        <w:top w:w="14" w:type="dxa"/>
        <w:left w:w="43" w:type="dxa"/>
        <w:bottom w:w="14" w:type="dxa"/>
        <w:right w:w="43" w:type="dxa"/>
      </w:tblCellMar>
    </w:tblPr>
  </w:style>
  <w:style w:type="table" w:customStyle="1" w:styleId="23">
    <w:name w:val="23"/>
    <w:basedOn w:val="TableNormal"/>
    <w:tblPr>
      <w:tblStyleRowBandSize w:val="1"/>
      <w:tblStyleColBandSize w:val="1"/>
      <w:tblCellMar>
        <w:top w:w="14" w:type="dxa"/>
        <w:left w:w="43" w:type="dxa"/>
        <w:bottom w:w="14" w:type="dxa"/>
        <w:right w:w="43" w:type="dxa"/>
      </w:tblCellMar>
    </w:tblPr>
  </w:style>
  <w:style w:type="table" w:customStyle="1" w:styleId="22">
    <w:name w:val="22"/>
    <w:basedOn w:val="TableNormal"/>
    <w:tblPr>
      <w:tblStyleRowBandSize w:val="1"/>
      <w:tblStyleColBandSize w:val="1"/>
      <w:tblCellMar>
        <w:top w:w="14" w:type="dxa"/>
        <w:left w:w="43" w:type="dxa"/>
        <w:bottom w:w="14" w:type="dxa"/>
        <w:right w:w="43" w:type="dxa"/>
      </w:tblCellMar>
    </w:tblPr>
  </w:style>
  <w:style w:type="table" w:customStyle="1" w:styleId="21">
    <w:name w:val="21"/>
    <w:basedOn w:val="TableNormal"/>
    <w:tblPr>
      <w:tblStyleRowBandSize w:val="1"/>
      <w:tblStyleColBandSize w:val="1"/>
      <w:tblCellMar>
        <w:top w:w="14" w:type="dxa"/>
        <w:left w:w="43" w:type="dxa"/>
        <w:bottom w:w="14" w:type="dxa"/>
        <w:right w:w="43" w:type="dxa"/>
      </w:tblCellMar>
    </w:tblPr>
  </w:style>
  <w:style w:type="table" w:customStyle="1" w:styleId="20">
    <w:name w:val="20"/>
    <w:basedOn w:val="TableNormal"/>
    <w:tblPr>
      <w:tblStyleRowBandSize w:val="1"/>
      <w:tblStyleColBandSize w:val="1"/>
      <w:tblCellMar>
        <w:top w:w="14" w:type="dxa"/>
        <w:left w:w="43" w:type="dxa"/>
        <w:bottom w:w="14" w:type="dxa"/>
        <w:right w:w="43" w:type="dxa"/>
      </w:tblCellMar>
    </w:tblPr>
  </w:style>
  <w:style w:type="table" w:customStyle="1" w:styleId="19">
    <w:name w:val="19"/>
    <w:basedOn w:val="TableNormal"/>
    <w:tblPr>
      <w:tblStyleRowBandSize w:val="1"/>
      <w:tblStyleColBandSize w:val="1"/>
      <w:tblCellMar>
        <w:top w:w="14" w:type="dxa"/>
        <w:left w:w="43" w:type="dxa"/>
        <w:bottom w:w="14" w:type="dxa"/>
        <w:right w:w="43" w:type="dxa"/>
      </w:tblCellMar>
    </w:tblPr>
  </w:style>
  <w:style w:type="table" w:customStyle="1" w:styleId="18">
    <w:name w:val="18"/>
    <w:basedOn w:val="TableNormal"/>
    <w:tblPr>
      <w:tblStyleRowBandSize w:val="1"/>
      <w:tblStyleColBandSize w:val="1"/>
      <w:tblCellMar>
        <w:top w:w="14" w:type="dxa"/>
        <w:left w:w="43" w:type="dxa"/>
        <w:bottom w:w="14" w:type="dxa"/>
        <w:right w:w="43" w:type="dxa"/>
      </w:tblCellMar>
    </w:tblPr>
  </w:style>
  <w:style w:type="table" w:customStyle="1" w:styleId="17">
    <w:name w:val="17"/>
    <w:basedOn w:val="TableNormal"/>
    <w:tblPr>
      <w:tblStyleRowBandSize w:val="1"/>
      <w:tblStyleColBandSize w:val="1"/>
      <w:tblCellMar>
        <w:top w:w="14" w:type="dxa"/>
        <w:left w:w="43" w:type="dxa"/>
        <w:bottom w:w="14" w:type="dxa"/>
        <w:right w:w="43" w:type="dxa"/>
      </w:tblCellMar>
    </w:tblPr>
  </w:style>
  <w:style w:type="table" w:customStyle="1" w:styleId="16">
    <w:name w:val="16"/>
    <w:basedOn w:val="TableNormal"/>
    <w:tblPr>
      <w:tblStyleRowBandSize w:val="1"/>
      <w:tblStyleColBandSize w:val="1"/>
      <w:tblCellMar>
        <w:top w:w="14" w:type="dxa"/>
        <w:left w:w="43" w:type="dxa"/>
        <w:bottom w:w="14" w:type="dxa"/>
        <w:right w:w="43" w:type="dxa"/>
      </w:tblCellMar>
    </w:tblPr>
  </w:style>
  <w:style w:type="table" w:customStyle="1" w:styleId="15">
    <w:name w:val="15"/>
    <w:basedOn w:val="TableNormal"/>
    <w:tblPr>
      <w:tblStyleRowBandSize w:val="1"/>
      <w:tblStyleColBandSize w:val="1"/>
      <w:tblCellMar>
        <w:top w:w="14" w:type="dxa"/>
        <w:left w:w="43" w:type="dxa"/>
        <w:bottom w:w="14" w:type="dxa"/>
        <w:right w:w="43" w:type="dxa"/>
      </w:tblCellMar>
    </w:tblPr>
  </w:style>
  <w:style w:type="table" w:customStyle="1" w:styleId="14">
    <w:name w:val="14"/>
    <w:basedOn w:val="TableNormal"/>
    <w:tblPr>
      <w:tblStyleRowBandSize w:val="1"/>
      <w:tblStyleColBandSize w:val="1"/>
      <w:tblCellMar>
        <w:top w:w="14" w:type="dxa"/>
        <w:left w:w="43" w:type="dxa"/>
        <w:bottom w:w="14" w:type="dxa"/>
        <w:right w:w="43" w:type="dxa"/>
      </w:tblCellMar>
    </w:tblPr>
  </w:style>
  <w:style w:type="table" w:customStyle="1" w:styleId="13">
    <w:name w:val="13"/>
    <w:basedOn w:val="TableNormal"/>
    <w:tblPr>
      <w:tblStyleRowBandSize w:val="1"/>
      <w:tblStyleColBandSize w:val="1"/>
      <w:tblCellMar>
        <w:top w:w="14" w:type="dxa"/>
        <w:left w:w="43" w:type="dxa"/>
        <w:bottom w:w="14" w:type="dxa"/>
        <w:right w:w="43" w:type="dxa"/>
      </w:tblCellMar>
    </w:tblPr>
  </w:style>
  <w:style w:type="table" w:customStyle="1" w:styleId="12">
    <w:name w:val="12"/>
    <w:basedOn w:val="TableNormal"/>
    <w:tblPr>
      <w:tblStyleRowBandSize w:val="1"/>
      <w:tblStyleColBandSize w:val="1"/>
      <w:tblCellMar>
        <w:top w:w="14" w:type="dxa"/>
        <w:left w:w="43" w:type="dxa"/>
        <w:bottom w:w="14" w:type="dxa"/>
        <w:right w:w="43" w:type="dxa"/>
      </w:tblCellMar>
    </w:tblPr>
  </w:style>
  <w:style w:type="table" w:customStyle="1" w:styleId="11">
    <w:name w:val="11"/>
    <w:basedOn w:val="TableNormal"/>
    <w:tblPr>
      <w:tblStyleRowBandSize w:val="1"/>
      <w:tblStyleColBandSize w:val="1"/>
      <w:tblCellMar>
        <w:top w:w="14" w:type="dxa"/>
        <w:left w:w="43" w:type="dxa"/>
        <w:bottom w:w="14" w:type="dxa"/>
        <w:right w:w="43" w:type="dxa"/>
      </w:tblCellMar>
    </w:tblPr>
  </w:style>
  <w:style w:type="table" w:customStyle="1" w:styleId="10">
    <w:name w:val="10"/>
    <w:basedOn w:val="TableNormal"/>
    <w:tblPr>
      <w:tblStyleRowBandSize w:val="1"/>
      <w:tblStyleColBandSize w:val="1"/>
      <w:tblCellMar>
        <w:top w:w="14" w:type="dxa"/>
        <w:left w:w="43" w:type="dxa"/>
        <w:bottom w:w="14" w:type="dxa"/>
        <w:right w:w="43" w:type="dxa"/>
      </w:tblCellMar>
    </w:tblPr>
  </w:style>
  <w:style w:type="table" w:customStyle="1" w:styleId="9">
    <w:name w:val="9"/>
    <w:basedOn w:val="TableNormal"/>
    <w:tblPr>
      <w:tblStyleRowBandSize w:val="1"/>
      <w:tblStyleColBandSize w:val="1"/>
      <w:tblCellMar>
        <w:left w:w="0" w:type="dxa"/>
        <w:right w:w="0" w:type="dxa"/>
      </w:tblCellMar>
    </w:tblPr>
  </w:style>
  <w:style w:type="table" w:customStyle="1" w:styleId="8">
    <w:name w:val="8"/>
    <w:basedOn w:val="TableNormal"/>
    <w:tblPr>
      <w:tblStyleRowBandSize w:val="1"/>
      <w:tblStyleColBandSize w:val="1"/>
      <w:tblCellMar>
        <w:top w:w="29" w:type="dxa"/>
        <w:left w:w="29" w:type="dxa"/>
        <w:bottom w:w="29" w:type="dxa"/>
        <w:right w:w="29" w:type="dxa"/>
      </w:tblCellMar>
    </w:tblPr>
  </w:style>
  <w:style w:type="table" w:customStyle="1" w:styleId="7">
    <w:name w:val="7"/>
    <w:basedOn w:val="TableNormal"/>
    <w:tblPr>
      <w:tblStyleRowBandSize w:val="1"/>
      <w:tblStyleColBandSize w:val="1"/>
      <w:tblCellMar>
        <w:top w:w="14" w:type="dxa"/>
        <w:left w:w="43" w:type="dxa"/>
        <w:bottom w:w="14" w:type="dxa"/>
        <w:right w:w="43" w:type="dxa"/>
      </w:tblCellMar>
    </w:tblPr>
  </w:style>
  <w:style w:type="table" w:customStyle="1" w:styleId="6">
    <w:name w:val="6"/>
    <w:basedOn w:val="TableNormal"/>
    <w:tblPr>
      <w:tblStyleRowBandSize w:val="1"/>
      <w:tblStyleColBandSize w:val="1"/>
      <w:tblCellMar>
        <w:top w:w="14" w:type="dxa"/>
        <w:left w:w="43" w:type="dxa"/>
        <w:bottom w:w="14" w:type="dxa"/>
        <w:right w:w="43" w:type="dxa"/>
      </w:tblCellMar>
    </w:tblPr>
  </w:style>
  <w:style w:type="table" w:customStyle="1" w:styleId="5">
    <w:name w:val="5"/>
    <w:basedOn w:val="TableNormal"/>
    <w:tblPr>
      <w:tblStyleRowBandSize w:val="1"/>
      <w:tblStyleColBandSize w:val="1"/>
      <w:tblCellMar>
        <w:top w:w="14" w:type="dxa"/>
        <w:left w:w="43" w:type="dxa"/>
        <w:bottom w:w="14" w:type="dxa"/>
        <w:right w:w="43" w:type="dxa"/>
      </w:tblCellMar>
    </w:tblPr>
  </w:style>
  <w:style w:type="table" w:customStyle="1" w:styleId="4">
    <w:name w:val="4"/>
    <w:basedOn w:val="TableNormal"/>
    <w:tblPr>
      <w:tblStyleRowBandSize w:val="1"/>
      <w:tblStyleColBandSize w:val="1"/>
      <w:tblCellMar>
        <w:top w:w="14" w:type="dxa"/>
        <w:left w:w="43" w:type="dxa"/>
        <w:bottom w:w="14" w:type="dxa"/>
        <w:right w:w="43" w:type="dxa"/>
      </w:tblCellMar>
    </w:tblPr>
  </w:style>
  <w:style w:type="table" w:customStyle="1" w:styleId="3">
    <w:name w:val="3"/>
    <w:basedOn w:val="TableNormal"/>
    <w:tblPr>
      <w:tblStyleRowBandSize w:val="1"/>
      <w:tblStyleColBandSize w:val="1"/>
      <w:tblCellMar>
        <w:top w:w="14" w:type="dxa"/>
        <w:left w:w="43" w:type="dxa"/>
        <w:bottom w:w="14" w:type="dxa"/>
        <w:right w:w="43" w:type="dxa"/>
      </w:tblCellMar>
    </w:tblPr>
  </w:style>
  <w:style w:type="table" w:customStyle="1" w:styleId="2">
    <w:name w:val="2"/>
    <w:basedOn w:val="TableNormal"/>
    <w:tblPr>
      <w:tblStyleRowBandSize w:val="1"/>
      <w:tblStyleColBandSize w:val="1"/>
      <w:tblCellMar>
        <w:top w:w="14" w:type="dxa"/>
        <w:left w:w="43" w:type="dxa"/>
        <w:bottom w:w="14" w:type="dxa"/>
        <w:right w:w="43" w:type="dxa"/>
      </w:tblCellMar>
    </w:tblPr>
  </w:style>
  <w:style w:type="table" w:customStyle="1" w:styleId="1">
    <w:name w:val="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532749164494C8481509DFF02235B33"/>
        <w:category>
          <w:name w:val="General"/>
          <w:gallery w:val="placeholder"/>
        </w:category>
        <w:types>
          <w:type w:val="bbPlcHdr"/>
        </w:types>
        <w:behaviors>
          <w:behavior w:val="content"/>
        </w:behaviors>
        <w:guid w:val="{68D297BA-9A4A-4A87-96EE-854CA8BCFAAF}"/>
      </w:docPartPr>
      <w:docPartBody>
        <w:p w:rsidR="003F08E4" w:rsidRDefault="00432B4D" w:rsidP="00432B4D">
          <w:pPr>
            <w:pStyle w:val="B532749164494C8481509DFF02235B3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Frutiger 4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D"/>
    <w:rsid w:val="00193424"/>
    <w:rsid w:val="003F08E4"/>
    <w:rsid w:val="00432B4D"/>
    <w:rsid w:val="00675B6D"/>
    <w:rsid w:val="0069213A"/>
    <w:rsid w:val="00737967"/>
    <w:rsid w:val="00807E95"/>
    <w:rsid w:val="0091490C"/>
    <w:rsid w:val="00C51F53"/>
    <w:rsid w:val="00D952E5"/>
    <w:rsid w:val="00E85FF5"/>
    <w:rsid w:val="00EF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32749164494C8481509DFF02235B33">
    <w:name w:val="B532749164494C8481509DFF02235B33"/>
    <w:rsid w:val="00432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3pHo8mF4UC20FgznZ8Kw8g/N+g==">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1726</TotalTime>
  <Pages>97</Pages>
  <Words>31380</Words>
  <Characters>178871</Characters>
  <Application>Microsoft Office Word</Application>
  <DocSecurity>0</DocSecurity>
  <Lines>1490</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Sirius XM Radio</dc:creator>
  <cp:keywords/>
  <dc:description/>
  <cp:lastModifiedBy>0613099947@my.browardschools.com</cp:lastModifiedBy>
  <cp:revision>1</cp:revision>
  <cp:lastPrinted>2025-05-30T15:04:00Z</cp:lastPrinted>
  <dcterms:created xsi:type="dcterms:W3CDTF">2025-05-29T20:13:00Z</dcterms:created>
  <dcterms:modified xsi:type="dcterms:W3CDTF">2025-07-06T14:59:00Z</dcterms:modified>
</cp:coreProperties>
</file>